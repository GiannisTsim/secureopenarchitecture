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C20" w:rsidRPr="00106E32" w:rsidRDefault="00C97C20" w:rsidP="003F475B">
      <w:pPr>
        <w:spacing w:before="2160" w:line="360" w:lineRule="auto"/>
        <w:jc w:val="right"/>
        <w:rPr>
          <w:rFonts w:ascii="Arial" w:hAnsi="Arial" w:cs="Arial"/>
          <w:b/>
          <w:i/>
          <w:sz w:val="22"/>
          <w:szCs w:val="22"/>
        </w:rPr>
      </w:pPr>
      <w:r w:rsidRPr="00106E32">
        <w:rPr>
          <w:rFonts w:ascii="Arial" w:hAnsi="Arial" w:cs="Arial"/>
          <w:b/>
          <w:i/>
          <w:sz w:val="22"/>
          <w:szCs w:val="22"/>
        </w:rPr>
        <w:t>Version 1</w:t>
      </w:r>
      <w:r>
        <w:rPr>
          <w:rFonts w:ascii="Arial" w:hAnsi="Arial" w:cs="Arial"/>
          <w:b/>
          <w:i/>
          <w:sz w:val="22"/>
          <w:szCs w:val="22"/>
        </w:rPr>
        <w:t>.0</w:t>
      </w:r>
      <w:r>
        <w:rPr>
          <w:rFonts w:ascii="Arial" w:hAnsi="Arial" w:cs="Arial"/>
          <w:b/>
          <w:i/>
          <w:sz w:val="22"/>
          <w:szCs w:val="22"/>
        </w:rPr>
        <w:br/>
      </w:r>
      <w:r w:rsidR="00D02439">
        <w:rPr>
          <w:rFonts w:ascii="Arial" w:hAnsi="Arial" w:cs="Arial"/>
          <w:b/>
          <w:i/>
          <w:sz w:val="22"/>
          <w:szCs w:val="22"/>
        </w:rPr>
        <w:t>19 August</w:t>
      </w:r>
      <w:r>
        <w:rPr>
          <w:rFonts w:ascii="Arial" w:hAnsi="Arial" w:cs="Arial"/>
          <w:b/>
          <w:i/>
          <w:sz w:val="22"/>
          <w:szCs w:val="22"/>
        </w:rPr>
        <w:t xml:space="preserve"> 2013</w:t>
      </w:r>
    </w:p>
    <w:p w:rsidR="00C97C20" w:rsidRPr="00965D87" w:rsidRDefault="00C97C20" w:rsidP="009C3D33">
      <w:pPr>
        <w:spacing w:before="600"/>
        <w:jc w:val="right"/>
        <w:rPr>
          <w:rFonts w:ascii="Arial" w:hAnsi="Arial" w:cs="Arial"/>
          <w:b/>
          <w:caps/>
          <w:sz w:val="36"/>
          <w:szCs w:val="40"/>
        </w:rPr>
      </w:pPr>
      <w:r w:rsidRPr="00B57F91">
        <w:rPr>
          <w:rFonts w:ascii="Arial" w:hAnsi="Arial" w:cs="Arial"/>
          <w:b/>
          <w:sz w:val="36"/>
          <w:szCs w:val="36"/>
        </w:rPr>
        <w:t xml:space="preserve">Secure Web Integration Framework </w:t>
      </w:r>
      <w:r>
        <w:rPr>
          <w:rFonts w:ascii="Arial" w:hAnsi="Arial" w:cs="Arial"/>
          <w:b/>
          <w:sz w:val="36"/>
          <w:szCs w:val="36"/>
        </w:rPr>
        <w:br/>
      </w:r>
      <w:r w:rsidRPr="00965D87">
        <w:rPr>
          <w:rFonts w:ascii="Arial" w:hAnsi="Arial" w:cs="Arial"/>
          <w:b/>
          <w:sz w:val="36"/>
          <w:szCs w:val="40"/>
        </w:rPr>
        <w:t xml:space="preserve">System/Subsystem </w:t>
      </w:r>
      <w:bookmarkStart w:id="0" w:name="_GoBack"/>
      <w:bookmarkEnd w:id="0"/>
      <w:r w:rsidR="007B0302" w:rsidRPr="00965D87">
        <w:rPr>
          <w:rFonts w:ascii="Arial" w:hAnsi="Arial" w:cs="Arial"/>
          <w:b/>
          <w:sz w:val="36"/>
          <w:szCs w:val="40"/>
        </w:rPr>
        <w:t xml:space="preserve">Specification </w:t>
      </w:r>
      <w:r w:rsidRPr="00965D87">
        <w:rPr>
          <w:rFonts w:ascii="Arial" w:hAnsi="Arial" w:cs="Arial"/>
          <w:b/>
          <w:caps/>
          <w:sz w:val="36"/>
          <w:szCs w:val="40"/>
        </w:rPr>
        <w:br/>
      </w:r>
      <w:r w:rsidRPr="00B57F91">
        <w:rPr>
          <w:rFonts w:ascii="Arial" w:hAnsi="Arial" w:cs="Arial"/>
          <w:b/>
          <w:caps/>
          <w:sz w:val="36"/>
          <w:szCs w:val="36"/>
        </w:rPr>
        <w:t>(SWIF S</w:t>
      </w:r>
      <w:r>
        <w:rPr>
          <w:rFonts w:ascii="Arial" w:hAnsi="Arial" w:cs="Arial"/>
          <w:b/>
          <w:caps/>
          <w:sz w:val="36"/>
          <w:szCs w:val="36"/>
        </w:rPr>
        <w:t>SS</w:t>
      </w:r>
      <w:r w:rsidRPr="00B57F91">
        <w:rPr>
          <w:rFonts w:ascii="Arial" w:hAnsi="Arial" w:cs="Arial"/>
          <w:b/>
          <w:caps/>
          <w:sz w:val="36"/>
          <w:szCs w:val="36"/>
        </w:rPr>
        <w:t>)</w:t>
      </w:r>
    </w:p>
    <w:p w:rsidR="00C97C20" w:rsidRPr="00965D87" w:rsidRDefault="00C97C20" w:rsidP="00833097">
      <w:pPr>
        <w:spacing w:before="600"/>
        <w:jc w:val="right"/>
        <w:rPr>
          <w:rFonts w:ascii="Arial" w:hAnsi="Arial" w:cs="Arial"/>
          <w:b/>
          <w:caps/>
          <w:sz w:val="32"/>
          <w:szCs w:val="32"/>
        </w:rPr>
      </w:pPr>
      <w:r w:rsidRPr="00763584">
        <w:rPr>
          <w:rFonts w:ascii="Arial" w:hAnsi="Arial" w:cs="Arial"/>
          <w:b/>
          <w:i/>
          <w:sz w:val="32"/>
          <w:szCs w:val="32"/>
        </w:rPr>
        <w:t>Code</w:t>
      </w:r>
      <w:r>
        <w:rPr>
          <w:rFonts w:ascii="Arial" w:hAnsi="Arial" w:cs="Arial"/>
          <w:b/>
          <w:i/>
          <w:sz w:val="32"/>
          <w:szCs w:val="32"/>
        </w:rPr>
        <w:t xml:space="preserve"> 53223</w:t>
      </w:r>
    </w:p>
    <w:p w:rsidR="00C97C20" w:rsidRPr="00ED1457" w:rsidRDefault="00C97C20" w:rsidP="00ED1457">
      <w:pPr>
        <w:pStyle w:val="BodyText"/>
        <w:spacing w:before="3480" w:after="100" w:afterAutospacing="1"/>
        <w:jc w:val="right"/>
        <w:rPr>
          <w:rFonts w:ascii="Arial" w:hAnsi="Arial" w:cs="Arial"/>
          <w:i/>
          <w:sz w:val="16"/>
          <w:szCs w:val="16"/>
        </w:rPr>
      </w:pPr>
      <w:proofErr w:type="gramStart"/>
      <w:r w:rsidRPr="00ED1457">
        <w:rPr>
          <w:rFonts w:ascii="Arial" w:hAnsi="Arial" w:cs="Arial"/>
          <w:i/>
          <w:sz w:val="16"/>
          <w:szCs w:val="16"/>
        </w:rPr>
        <w:t xml:space="preserve">Further dissemination only as directed by Commanding Officer, Space and Naval Warfare Systems Center Pacific, </w:t>
      </w:r>
      <w:r w:rsidRPr="00ED1457">
        <w:rPr>
          <w:rFonts w:ascii="Arial" w:hAnsi="Arial" w:cs="Arial"/>
          <w:i/>
          <w:sz w:val="16"/>
          <w:szCs w:val="16"/>
        </w:rPr>
        <w:br/>
        <w:t xml:space="preserve">San Diego, California 92152-5000, </w:t>
      </w:r>
      <w:r>
        <w:rPr>
          <w:rFonts w:ascii="Arial" w:hAnsi="Arial" w:cs="Arial"/>
          <w:i/>
          <w:sz w:val="16"/>
          <w:szCs w:val="16"/>
        </w:rPr>
        <w:t>26 June</w:t>
      </w:r>
      <w:r w:rsidRPr="00ED1457">
        <w:rPr>
          <w:rFonts w:ascii="Arial" w:hAnsi="Arial" w:cs="Arial"/>
          <w:i/>
          <w:sz w:val="16"/>
          <w:szCs w:val="16"/>
        </w:rPr>
        <w:t xml:space="preserve"> 2013, or higher authority.</w:t>
      </w:r>
      <w:proofErr w:type="gramEnd"/>
    </w:p>
    <w:p w:rsidR="00C97C20" w:rsidRPr="00B36EF4" w:rsidRDefault="00C97C20" w:rsidP="00833097">
      <w:pPr>
        <w:pStyle w:val="BodyText"/>
        <w:jc w:val="right"/>
        <w:rPr>
          <w:rFonts w:ascii="Helvetica" w:hAnsi="Helvetica"/>
          <w:i/>
          <w:sz w:val="14"/>
        </w:rPr>
      </w:pPr>
    </w:p>
    <w:tbl>
      <w:tblPr>
        <w:tblW w:w="0" w:type="auto"/>
        <w:tblLook w:val="01E0" w:firstRow="1" w:lastRow="1" w:firstColumn="1" w:lastColumn="1" w:noHBand="0" w:noVBand="0"/>
      </w:tblPr>
      <w:tblGrid>
        <w:gridCol w:w="8856"/>
      </w:tblGrid>
      <w:tr w:rsidR="00C97C20" w:rsidRPr="00CC4EC0">
        <w:tc>
          <w:tcPr>
            <w:tcW w:w="9576" w:type="dxa"/>
          </w:tcPr>
          <w:p w:rsidR="00C97C20" w:rsidRPr="00CC4EC0" w:rsidRDefault="0029162F" w:rsidP="006D7B64">
            <w:pPr>
              <w:jc w:val="right"/>
              <w:rPr>
                <w:b/>
              </w:rPr>
            </w:pPr>
            <w:r>
              <w:rPr>
                <w:noProof/>
              </w:rPr>
              <w:drawing>
                <wp:anchor distT="0" distB="0" distL="114300" distR="114300" simplePos="0" relativeHeight="251657728" behindDoc="1" locked="0" layoutInCell="1" allowOverlap="1">
                  <wp:simplePos x="0" y="0"/>
                  <wp:positionH relativeFrom="column">
                    <wp:align>right</wp:align>
                  </wp:positionH>
                  <wp:positionV relativeFrom="paragraph">
                    <wp:posOffset>0</wp:posOffset>
                  </wp:positionV>
                  <wp:extent cx="977265" cy="885825"/>
                  <wp:effectExtent l="0" t="0" r="0" b="9525"/>
                  <wp:wrapTight wrapText="bothSides">
                    <wp:wrapPolygon edited="0">
                      <wp:start x="0" y="0"/>
                      <wp:lineTo x="0" y="21368"/>
                      <wp:lineTo x="21053" y="21368"/>
                      <wp:lineTo x="21053" y="0"/>
                      <wp:lineTo x="0" y="0"/>
                    </wp:wrapPolygon>
                  </wp:wrapTight>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265" cy="885825"/>
                          </a:xfrm>
                          <a:prstGeom prst="rect">
                            <a:avLst/>
                          </a:prstGeom>
                          <a:noFill/>
                        </pic:spPr>
                      </pic:pic>
                    </a:graphicData>
                  </a:graphic>
                </wp:anchor>
              </w:drawing>
            </w:r>
          </w:p>
        </w:tc>
      </w:tr>
    </w:tbl>
    <w:p w:rsidR="00C97C20" w:rsidRPr="00965D87" w:rsidRDefault="00C97C20" w:rsidP="00833097">
      <w:pPr>
        <w:spacing w:before="360"/>
        <w:jc w:val="right"/>
        <w:rPr>
          <w:rFonts w:ascii="Arial" w:hAnsi="Arial" w:cs="Arial"/>
          <w:b/>
        </w:rPr>
      </w:pPr>
      <w:r w:rsidRPr="00965D87">
        <w:rPr>
          <w:rFonts w:ascii="Arial" w:hAnsi="Arial" w:cs="Arial"/>
          <w:b/>
          <w:snapToGrid w:val="0"/>
        </w:rPr>
        <w:t>SSC Pacific</w:t>
      </w:r>
      <w:r w:rsidRPr="00965D87">
        <w:rPr>
          <w:rFonts w:ascii="Arial" w:hAnsi="Arial" w:cs="Arial"/>
          <w:b/>
        </w:rPr>
        <w:br/>
      </w:r>
      <w:r w:rsidRPr="00965D87">
        <w:rPr>
          <w:rFonts w:ascii="Arial" w:hAnsi="Arial" w:cs="Arial"/>
          <w:b/>
          <w:snapToGrid w:val="0"/>
          <w:sz w:val="22"/>
          <w:szCs w:val="22"/>
        </w:rPr>
        <w:t>San Diego, CA 92152-5001</w:t>
      </w:r>
    </w:p>
    <w:p w:rsidR="00C97C20" w:rsidRDefault="00C97C20" w:rsidP="009C3D33">
      <w:pPr>
        <w:spacing w:before="0"/>
        <w:jc w:val="center"/>
        <w:rPr>
          <w:b/>
        </w:rPr>
      </w:pPr>
    </w:p>
    <w:p w:rsidR="00C97C20" w:rsidRDefault="00C97C20" w:rsidP="009C3D33">
      <w:pPr>
        <w:spacing w:before="0"/>
        <w:jc w:val="center"/>
        <w:rPr>
          <w:b/>
        </w:rPr>
        <w:sectPr w:rsidR="00C97C20">
          <w:headerReference w:type="default" r:id="rId10"/>
          <w:footerReference w:type="default" r:id="rId11"/>
          <w:headerReference w:type="first" r:id="rId12"/>
          <w:footerReference w:type="first" r:id="rId13"/>
          <w:pgSz w:w="12240" w:h="15840" w:code="1"/>
          <w:pgMar w:top="1440" w:right="1800" w:bottom="1440" w:left="1800" w:header="720" w:footer="720" w:gutter="0"/>
          <w:pgNumType w:fmt="lowerRoman" w:start="1"/>
          <w:cols w:space="720"/>
          <w:titlePg/>
          <w:docGrid w:linePitch="360"/>
        </w:sectPr>
      </w:pPr>
    </w:p>
    <w:p w:rsidR="00C97C20" w:rsidRPr="00E008A1" w:rsidRDefault="00C97C20" w:rsidP="00E008A1">
      <w:pPr>
        <w:pStyle w:val="Heading0"/>
        <w:spacing w:before="5400"/>
        <w:outlineLvl w:val="0"/>
        <w:rPr>
          <w:rFonts w:ascii="Times New Roman" w:hAnsi="Times New Roman"/>
          <w:i/>
          <w:sz w:val="23"/>
          <w:szCs w:val="23"/>
        </w:rPr>
      </w:pPr>
      <w:bookmarkStart w:id="1" w:name="_Toc364676118"/>
      <w:r w:rsidRPr="00E008A1">
        <w:rPr>
          <w:rFonts w:ascii="Times New Roman" w:hAnsi="Times New Roman"/>
          <w:i/>
          <w:caps w:val="0"/>
          <w:sz w:val="23"/>
          <w:szCs w:val="23"/>
        </w:rPr>
        <w:lastRenderedPageBreak/>
        <w:t>This page intentionally left blank.</w:t>
      </w:r>
      <w:bookmarkEnd w:id="1"/>
    </w:p>
    <w:p w:rsidR="00C97C20" w:rsidRDefault="00C97C20" w:rsidP="00D600C3">
      <w:pPr>
        <w:pStyle w:val="Heading0"/>
        <w:outlineLvl w:val="0"/>
        <w:sectPr w:rsidR="00C97C20">
          <w:headerReference w:type="first" r:id="rId14"/>
          <w:type w:val="continuous"/>
          <w:pgSz w:w="12240" w:h="15840" w:code="1"/>
          <w:pgMar w:top="1728" w:right="1440" w:bottom="1440" w:left="1440" w:header="720" w:footer="720" w:gutter="0"/>
          <w:pgNumType w:fmt="lowerRoman"/>
          <w:cols w:space="720"/>
          <w:titlePg/>
          <w:docGrid w:linePitch="360"/>
        </w:sectPr>
      </w:pPr>
    </w:p>
    <w:p w:rsidR="00C97C20" w:rsidRPr="00DB2E29" w:rsidRDefault="00C97C20" w:rsidP="00D600C3">
      <w:pPr>
        <w:pStyle w:val="Heading0"/>
        <w:outlineLvl w:val="0"/>
      </w:pPr>
      <w:bookmarkStart w:id="2" w:name="_Toc364676119"/>
      <w:r>
        <w:lastRenderedPageBreak/>
        <w:t xml:space="preserve">(U) </w:t>
      </w:r>
      <w:r w:rsidRPr="00DB2E29">
        <w:t>R</w:t>
      </w:r>
      <w:r>
        <w:t>ecord</w:t>
      </w:r>
      <w:r w:rsidRPr="00DB2E29">
        <w:t xml:space="preserve"> </w:t>
      </w:r>
      <w:r>
        <w:t>of</w:t>
      </w:r>
      <w:r w:rsidRPr="00DB2E29">
        <w:t xml:space="preserve"> C</w:t>
      </w:r>
      <w:r>
        <w:t>hanges</w:t>
      </w:r>
      <w:bookmarkEnd w:id="2"/>
    </w:p>
    <w:p w:rsidR="00C97C20" w:rsidRDefault="00C97C20" w:rsidP="00137C92">
      <w:pPr>
        <w:pStyle w:val="BodyText"/>
        <w:jc w:val="center"/>
        <w:rPr>
          <w:i/>
          <w:sz w:val="20"/>
        </w:rPr>
      </w:pPr>
      <w:r>
        <w:rPr>
          <w:i/>
          <w:sz w:val="20"/>
        </w:rPr>
        <w:t xml:space="preserve">*A - </w:t>
      </w:r>
      <w:proofErr w:type="gramStart"/>
      <w:r>
        <w:rPr>
          <w:i/>
          <w:sz w:val="20"/>
        </w:rPr>
        <w:t>ADDED  M</w:t>
      </w:r>
      <w:proofErr w:type="gramEnd"/>
      <w:r>
        <w:rPr>
          <w:i/>
          <w:sz w:val="20"/>
        </w:rPr>
        <w:t xml:space="preserve"> - MODIFIED  D – DELETED</w:t>
      </w:r>
    </w:p>
    <w:tbl>
      <w:tblPr>
        <w:tblW w:w="9000" w:type="dxa"/>
        <w:jc w:val="center"/>
        <w:tblLayout w:type="fixed"/>
        <w:tblCellMar>
          <w:left w:w="80" w:type="dxa"/>
          <w:right w:w="80" w:type="dxa"/>
        </w:tblCellMar>
        <w:tblLook w:val="0000" w:firstRow="0" w:lastRow="0" w:firstColumn="0" w:lastColumn="0" w:noHBand="0" w:noVBand="0"/>
      </w:tblPr>
      <w:tblGrid>
        <w:gridCol w:w="1140"/>
        <w:gridCol w:w="1200"/>
        <w:gridCol w:w="1301"/>
        <w:gridCol w:w="343"/>
        <w:gridCol w:w="3949"/>
        <w:gridCol w:w="1067"/>
      </w:tblGrid>
      <w:tr w:rsidR="00C97C20" w:rsidRPr="009B2FD4">
        <w:trPr>
          <w:cantSplit/>
          <w:jc w:val="center"/>
        </w:trPr>
        <w:tc>
          <w:tcPr>
            <w:tcW w:w="1140" w:type="dxa"/>
            <w:tcBorders>
              <w:top w:val="single" w:sz="6" w:space="0" w:color="auto"/>
              <w:left w:val="single" w:sz="6" w:space="0" w:color="auto"/>
              <w:bottom w:val="single" w:sz="6" w:space="0" w:color="auto"/>
              <w:right w:val="single" w:sz="6" w:space="0" w:color="auto"/>
            </w:tcBorders>
            <w:vAlign w:val="center"/>
          </w:tcPr>
          <w:p w:rsidR="00C97C20" w:rsidRPr="009B2FD4" w:rsidRDefault="00C97C20" w:rsidP="007D07E6">
            <w:pPr>
              <w:spacing w:before="60" w:after="60" w:line="60" w:lineRule="atLeast"/>
              <w:ind w:right="14"/>
              <w:jc w:val="center"/>
              <w:rPr>
                <w:sz w:val="20"/>
              </w:rPr>
            </w:pPr>
            <w:r w:rsidRPr="009B2FD4">
              <w:rPr>
                <w:sz w:val="20"/>
              </w:rPr>
              <w:t>VERSION NUMBER</w:t>
            </w:r>
          </w:p>
        </w:tc>
        <w:tc>
          <w:tcPr>
            <w:tcW w:w="1200" w:type="dxa"/>
            <w:tcBorders>
              <w:top w:val="single" w:sz="6" w:space="0" w:color="auto"/>
              <w:left w:val="single" w:sz="6" w:space="0" w:color="auto"/>
              <w:bottom w:val="single" w:sz="6" w:space="0" w:color="auto"/>
              <w:right w:val="single" w:sz="6" w:space="0" w:color="auto"/>
            </w:tcBorders>
            <w:tcMar>
              <w:left w:w="58" w:type="dxa"/>
              <w:right w:w="58" w:type="dxa"/>
            </w:tcMar>
            <w:vAlign w:val="center"/>
          </w:tcPr>
          <w:p w:rsidR="00C97C20" w:rsidRPr="009B2FD4" w:rsidRDefault="00C97C20" w:rsidP="007D07E6">
            <w:pPr>
              <w:spacing w:before="60" w:after="60" w:line="60" w:lineRule="atLeast"/>
              <w:ind w:right="58"/>
              <w:jc w:val="center"/>
              <w:rPr>
                <w:sz w:val="20"/>
              </w:rPr>
            </w:pPr>
            <w:r w:rsidRPr="009B2FD4">
              <w:rPr>
                <w:sz w:val="20"/>
              </w:rPr>
              <w:t>DATE</w:t>
            </w:r>
          </w:p>
        </w:tc>
        <w:tc>
          <w:tcPr>
            <w:tcW w:w="1301" w:type="dxa"/>
            <w:tcBorders>
              <w:top w:val="single" w:sz="6" w:space="0" w:color="auto"/>
              <w:left w:val="single" w:sz="6" w:space="0" w:color="auto"/>
              <w:bottom w:val="single" w:sz="6" w:space="0" w:color="auto"/>
              <w:right w:val="single" w:sz="6" w:space="0" w:color="auto"/>
            </w:tcBorders>
            <w:tcMar>
              <w:left w:w="29" w:type="dxa"/>
              <w:right w:w="29" w:type="dxa"/>
            </w:tcMar>
            <w:vAlign w:val="center"/>
          </w:tcPr>
          <w:p w:rsidR="00C97C20" w:rsidRPr="009B2FD4" w:rsidRDefault="00C97C20" w:rsidP="007D07E6">
            <w:pPr>
              <w:spacing w:before="60" w:after="60" w:line="60" w:lineRule="atLeast"/>
              <w:jc w:val="center"/>
              <w:rPr>
                <w:sz w:val="20"/>
              </w:rPr>
            </w:pPr>
            <w:r w:rsidRPr="009B2FD4">
              <w:rPr>
                <w:sz w:val="20"/>
              </w:rPr>
              <w:t>NUMBER OF FIGURE, TABLE OR PARAGRAPH</w:t>
            </w:r>
          </w:p>
        </w:tc>
        <w:tc>
          <w:tcPr>
            <w:tcW w:w="343" w:type="dxa"/>
            <w:tcBorders>
              <w:top w:val="single" w:sz="6" w:space="0" w:color="auto"/>
              <w:left w:val="single" w:sz="6" w:space="0" w:color="auto"/>
              <w:bottom w:val="single" w:sz="6" w:space="0" w:color="auto"/>
              <w:right w:val="single" w:sz="6" w:space="0" w:color="auto"/>
            </w:tcBorders>
            <w:tcMar>
              <w:left w:w="58" w:type="dxa"/>
              <w:right w:w="29" w:type="dxa"/>
            </w:tcMar>
            <w:vAlign w:val="center"/>
          </w:tcPr>
          <w:p w:rsidR="00C97C20" w:rsidRPr="009B2FD4" w:rsidRDefault="00C97C20" w:rsidP="007D07E6">
            <w:pPr>
              <w:spacing w:before="60" w:after="60" w:line="60" w:lineRule="atLeast"/>
              <w:ind w:right="10"/>
              <w:jc w:val="center"/>
              <w:rPr>
                <w:sz w:val="20"/>
              </w:rPr>
            </w:pPr>
            <w:r>
              <w:rPr>
                <w:sz w:val="20"/>
              </w:rPr>
              <w:t>*</w:t>
            </w:r>
            <w:r>
              <w:rPr>
                <w:sz w:val="20"/>
              </w:rPr>
              <w:br/>
            </w:r>
            <w:r w:rsidRPr="009B2FD4">
              <w:rPr>
                <w:sz w:val="20"/>
              </w:rPr>
              <w:t>A</w:t>
            </w:r>
            <w:r>
              <w:rPr>
                <w:sz w:val="20"/>
              </w:rPr>
              <w:br/>
            </w:r>
            <w:r w:rsidRPr="009B2FD4">
              <w:rPr>
                <w:sz w:val="20"/>
              </w:rPr>
              <w:t>M</w:t>
            </w:r>
            <w:r>
              <w:rPr>
                <w:sz w:val="20"/>
              </w:rPr>
              <w:br/>
            </w:r>
            <w:r w:rsidRPr="009B2FD4">
              <w:rPr>
                <w:sz w:val="20"/>
              </w:rPr>
              <w:t>D</w:t>
            </w:r>
          </w:p>
        </w:tc>
        <w:tc>
          <w:tcPr>
            <w:tcW w:w="3949" w:type="dxa"/>
            <w:tcBorders>
              <w:top w:val="single" w:sz="6" w:space="0" w:color="auto"/>
              <w:left w:val="single" w:sz="6" w:space="0" w:color="auto"/>
              <w:bottom w:val="single" w:sz="6" w:space="0" w:color="auto"/>
              <w:right w:val="single" w:sz="6" w:space="0" w:color="auto"/>
            </w:tcBorders>
            <w:tcMar>
              <w:left w:w="58" w:type="dxa"/>
              <w:right w:w="58" w:type="dxa"/>
            </w:tcMar>
            <w:vAlign w:val="center"/>
          </w:tcPr>
          <w:p w:rsidR="00C97C20" w:rsidRPr="009B2FD4" w:rsidRDefault="00C97C20" w:rsidP="007D07E6">
            <w:pPr>
              <w:spacing w:before="60" w:after="60"/>
              <w:jc w:val="center"/>
              <w:rPr>
                <w:sz w:val="20"/>
              </w:rPr>
            </w:pPr>
            <w:r w:rsidRPr="009B2FD4">
              <w:rPr>
                <w:sz w:val="20"/>
              </w:rPr>
              <w:t>TITLE OR BRIEF DESCRIPTION</w:t>
            </w:r>
          </w:p>
        </w:tc>
        <w:tc>
          <w:tcPr>
            <w:tcW w:w="1067" w:type="dxa"/>
            <w:tcBorders>
              <w:top w:val="single" w:sz="6" w:space="0" w:color="auto"/>
              <w:left w:val="single" w:sz="6" w:space="0" w:color="auto"/>
              <w:bottom w:val="single" w:sz="6" w:space="0" w:color="auto"/>
              <w:right w:val="single" w:sz="6" w:space="0" w:color="auto"/>
            </w:tcBorders>
            <w:tcMar>
              <w:left w:w="29" w:type="dxa"/>
              <w:right w:w="29" w:type="dxa"/>
            </w:tcMar>
            <w:vAlign w:val="center"/>
          </w:tcPr>
          <w:p w:rsidR="00C97C20" w:rsidRPr="009B2FD4" w:rsidRDefault="00C97C20" w:rsidP="007D07E6">
            <w:pPr>
              <w:spacing w:before="60" w:after="60" w:line="60" w:lineRule="atLeast"/>
              <w:ind w:right="2"/>
              <w:jc w:val="center"/>
              <w:rPr>
                <w:sz w:val="20"/>
              </w:rPr>
            </w:pPr>
            <w:r w:rsidRPr="009B2FD4">
              <w:rPr>
                <w:sz w:val="20"/>
              </w:rPr>
              <w:t>CHANGE</w:t>
            </w:r>
            <w:r w:rsidRPr="009B2FD4">
              <w:rPr>
                <w:sz w:val="20"/>
              </w:rPr>
              <w:br/>
              <w:t>REQUEST</w:t>
            </w:r>
            <w:r w:rsidRPr="009B2FD4">
              <w:rPr>
                <w:sz w:val="20"/>
              </w:rPr>
              <w:br/>
              <w:t>NUMBER</w:t>
            </w:r>
          </w:p>
        </w:tc>
      </w:tr>
      <w:tr w:rsidR="00C97C20" w:rsidRPr="0097737E">
        <w:trPr>
          <w:cantSplit/>
          <w:jc w:val="center"/>
        </w:trPr>
        <w:tc>
          <w:tcPr>
            <w:tcW w:w="1140" w:type="dxa"/>
            <w:tcBorders>
              <w:top w:val="single" w:sz="6" w:space="0" w:color="auto"/>
              <w:left w:val="single" w:sz="6" w:space="0" w:color="auto"/>
              <w:bottom w:val="dotted" w:sz="4" w:space="0" w:color="auto"/>
              <w:right w:val="single" w:sz="6" w:space="0" w:color="auto"/>
            </w:tcBorders>
            <w:tcMar>
              <w:left w:w="29" w:type="dxa"/>
              <w:right w:w="29" w:type="dxa"/>
            </w:tcMar>
          </w:tcPr>
          <w:p w:rsidR="00C97C20" w:rsidRPr="0097737E" w:rsidRDefault="00C97C20" w:rsidP="007D07E6">
            <w:pPr>
              <w:spacing w:before="60" w:after="60"/>
              <w:ind w:right="20"/>
              <w:jc w:val="center"/>
              <w:rPr>
                <w:sz w:val="20"/>
              </w:rPr>
            </w:pPr>
            <w:r>
              <w:rPr>
                <w:sz w:val="20"/>
              </w:rPr>
              <w:t>Original</w:t>
            </w:r>
          </w:p>
        </w:tc>
        <w:tc>
          <w:tcPr>
            <w:tcW w:w="1200" w:type="dxa"/>
            <w:tcBorders>
              <w:top w:val="single" w:sz="6" w:space="0" w:color="auto"/>
              <w:left w:val="single" w:sz="6" w:space="0" w:color="auto"/>
              <w:bottom w:val="dotted" w:sz="4" w:space="0" w:color="auto"/>
              <w:right w:val="single" w:sz="6" w:space="0" w:color="auto"/>
            </w:tcBorders>
          </w:tcPr>
          <w:p w:rsidR="00C97C20" w:rsidRPr="0097737E" w:rsidRDefault="00C97C20" w:rsidP="007D07E6">
            <w:pPr>
              <w:spacing w:before="60" w:after="60" w:line="60" w:lineRule="atLeast"/>
              <w:ind w:right="58"/>
              <w:jc w:val="center"/>
              <w:rPr>
                <w:sz w:val="20"/>
              </w:rPr>
            </w:pPr>
            <w:r>
              <w:rPr>
                <w:sz w:val="20"/>
              </w:rPr>
              <w:t>26Jun2013</w:t>
            </w:r>
          </w:p>
        </w:tc>
        <w:tc>
          <w:tcPr>
            <w:tcW w:w="1301" w:type="dxa"/>
            <w:tcBorders>
              <w:top w:val="single" w:sz="6" w:space="0" w:color="auto"/>
              <w:left w:val="single" w:sz="6" w:space="0" w:color="auto"/>
              <w:bottom w:val="dotted" w:sz="4" w:space="0" w:color="auto"/>
              <w:right w:val="single" w:sz="6" w:space="0" w:color="auto"/>
            </w:tcBorders>
          </w:tcPr>
          <w:p w:rsidR="00C97C20" w:rsidRPr="0097737E" w:rsidRDefault="00C97C20" w:rsidP="007D07E6">
            <w:pPr>
              <w:spacing w:before="60" w:after="60"/>
              <w:jc w:val="center"/>
              <w:rPr>
                <w:sz w:val="20"/>
              </w:rPr>
            </w:pPr>
            <w:r>
              <w:rPr>
                <w:sz w:val="20"/>
              </w:rPr>
              <w:t>All</w:t>
            </w:r>
          </w:p>
        </w:tc>
        <w:tc>
          <w:tcPr>
            <w:tcW w:w="343" w:type="dxa"/>
            <w:tcBorders>
              <w:top w:val="single" w:sz="6" w:space="0" w:color="auto"/>
              <w:left w:val="single" w:sz="6" w:space="0" w:color="auto"/>
              <w:bottom w:val="dotted" w:sz="4" w:space="0" w:color="auto"/>
              <w:right w:val="single" w:sz="6" w:space="0" w:color="auto"/>
            </w:tcBorders>
          </w:tcPr>
          <w:p w:rsidR="00C97C20" w:rsidRPr="0097737E" w:rsidRDefault="00C97C20" w:rsidP="007D07E6">
            <w:pPr>
              <w:spacing w:before="60" w:after="60"/>
              <w:ind w:right="10"/>
              <w:jc w:val="center"/>
              <w:rPr>
                <w:sz w:val="20"/>
              </w:rPr>
            </w:pPr>
            <w:r>
              <w:rPr>
                <w:sz w:val="20"/>
              </w:rPr>
              <w:t>A</w:t>
            </w:r>
          </w:p>
        </w:tc>
        <w:tc>
          <w:tcPr>
            <w:tcW w:w="3949" w:type="dxa"/>
            <w:tcBorders>
              <w:top w:val="single" w:sz="6" w:space="0" w:color="auto"/>
              <w:left w:val="single" w:sz="6" w:space="0" w:color="auto"/>
              <w:bottom w:val="dotted" w:sz="4" w:space="0" w:color="auto"/>
              <w:right w:val="single" w:sz="6" w:space="0" w:color="auto"/>
            </w:tcBorders>
          </w:tcPr>
          <w:p w:rsidR="00C97C20" w:rsidRPr="0097737E" w:rsidRDefault="00C97C20" w:rsidP="007D07E6">
            <w:pPr>
              <w:spacing w:before="60" w:after="60"/>
              <w:rPr>
                <w:sz w:val="20"/>
              </w:rPr>
            </w:pPr>
            <w:r>
              <w:rPr>
                <w:sz w:val="20"/>
              </w:rPr>
              <w:t xml:space="preserve">This is the initial version of this </w:t>
            </w:r>
            <w:proofErr w:type="gramStart"/>
            <w:r>
              <w:rPr>
                <w:sz w:val="20"/>
              </w:rPr>
              <w:t>specification,</w:t>
            </w:r>
            <w:proofErr w:type="gramEnd"/>
            <w:r>
              <w:rPr>
                <w:sz w:val="20"/>
              </w:rPr>
              <w:t xml:space="preserve"> developed using the SSC Pacific 5.0 Competency</w:t>
            </w:r>
            <w:r w:rsidRPr="004F5D73">
              <w:rPr>
                <w:sz w:val="20"/>
              </w:rPr>
              <w:t xml:space="preserve"> S</w:t>
            </w:r>
            <w:r>
              <w:rPr>
                <w:sz w:val="20"/>
              </w:rPr>
              <w:t>SS</w:t>
            </w:r>
            <w:r w:rsidRPr="005635D9">
              <w:rPr>
                <w:sz w:val="20"/>
              </w:rPr>
              <w:t xml:space="preserve"> Template</w:t>
            </w:r>
            <w:r w:rsidRPr="009B2FD4">
              <w:rPr>
                <w:sz w:val="20"/>
              </w:rPr>
              <w:t xml:space="preserve"> dated </w:t>
            </w:r>
            <w:r>
              <w:rPr>
                <w:sz w:val="20"/>
              </w:rPr>
              <w:t>09 November 2010, tailored where necessary. Some material still needs additional coordination with stakeholders to finalize the SWIF System Requirements.</w:t>
            </w:r>
          </w:p>
        </w:tc>
        <w:tc>
          <w:tcPr>
            <w:tcW w:w="1067" w:type="dxa"/>
            <w:tcBorders>
              <w:top w:val="single" w:sz="6" w:space="0" w:color="auto"/>
              <w:left w:val="single" w:sz="6" w:space="0" w:color="auto"/>
              <w:bottom w:val="dotted" w:sz="4" w:space="0" w:color="auto"/>
              <w:right w:val="single" w:sz="6" w:space="0" w:color="auto"/>
            </w:tcBorders>
          </w:tcPr>
          <w:p w:rsidR="00C97C20" w:rsidRPr="0097737E" w:rsidRDefault="00C97C20" w:rsidP="007D07E6">
            <w:pPr>
              <w:spacing w:before="60" w:after="60"/>
              <w:ind w:right="2"/>
              <w:jc w:val="center"/>
              <w:rPr>
                <w:sz w:val="20"/>
              </w:rPr>
            </w:pPr>
            <w:r>
              <w:rPr>
                <w:sz w:val="20"/>
              </w:rPr>
              <w:t>N/A</w:t>
            </w:r>
          </w:p>
        </w:tc>
      </w:tr>
      <w:tr w:rsidR="00C97C20" w:rsidRPr="004F5D73">
        <w:trPr>
          <w:cantSplit/>
          <w:jc w:val="center"/>
        </w:trPr>
        <w:tc>
          <w:tcPr>
            <w:tcW w:w="1140" w:type="dxa"/>
            <w:tcBorders>
              <w:top w:val="dotted" w:sz="4" w:space="0" w:color="auto"/>
              <w:left w:val="single" w:sz="6" w:space="0" w:color="auto"/>
              <w:bottom w:val="dotted" w:sz="4" w:space="0" w:color="auto"/>
              <w:right w:val="single" w:sz="6" w:space="0" w:color="auto"/>
            </w:tcBorders>
            <w:tcMar>
              <w:left w:w="29" w:type="dxa"/>
              <w:right w:w="29" w:type="dxa"/>
            </w:tcMar>
          </w:tcPr>
          <w:p w:rsidR="00C97C20" w:rsidRPr="004F5D73" w:rsidRDefault="00C519C0" w:rsidP="007D07E6">
            <w:pPr>
              <w:spacing w:before="60" w:after="60"/>
              <w:ind w:right="20"/>
              <w:jc w:val="center"/>
              <w:rPr>
                <w:sz w:val="20"/>
              </w:rPr>
            </w:pPr>
            <w:r>
              <w:rPr>
                <w:sz w:val="20"/>
              </w:rPr>
              <w:t>1.1</w:t>
            </w:r>
          </w:p>
        </w:tc>
        <w:tc>
          <w:tcPr>
            <w:tcW w:w="1200" w:type="dxa"/>
            <w:tcBorders>
              <w:top w:val="dotted" w:sz="4" w:space="0" w:color="auto"/>
              <w:left w:val="single" w:sz="6" w:space="0" w:color="auto"/>
              <w:bottom w:val="dotted" w:sz="4" w:space="0" w:color="auto"/>
              <w:right w:val="single" w:sz="6" w:space="0" w:color="auto"/>
            </w:tcBorders>
          </w:tcPr>
          <w:p w:rsidR="00C97C20" w:rsidRPr="0097737E" w:rsidRDefault="00C519C0" w:rsidP="007D07E6">
            <w:pPr>
              <w:spacing w:before="60" w:after="60"/>
              <w:ind w:right="10"/>
              <w:jc w:val="center"/>
              <w:rPr>
                <w:sz w:val="20"/>
              </w:rPr>
            </w:pPr>
            <w:r>
              <w:rPr>
                <w:sz w:val="20"/>
              </w:rPr>
              <w:t xml:space="preserve">22 July </w:t>
            </w:r>
          </w:p>
        </w:tc>
        <w:tc>
          <w:tcPr>
            <w:tcW w:w="1301" w:type="dxa"/>
            <w:tcBorders>
              <w:top w:val="dotted" w:sz="4" w:space="0" w:color="auto"/>
              <w:left w:val="single" w:sz="6" w:space="0" w:color="auto"/>
              <w:bottom w:val="dotted" w:sz="4" w:space="0" w:color="auto"/>
              <w:right w:val="single" w:sz="6" w:space="0" w:color="auto"/>
            </w:tcBorders>
          </w:tcPr>
          <w:p w:rsidR="00C97C20" w:rsidRPr="0097737E" w:rsidRDefault="00C519C0" w:rsidP="007D07E6">
            <w:pPr>
              <w:spacing w:before="60" w:after="60"/>
              <w:jc w:val="center"/>
              <w:rPr>
                <w:sz w:val="20"/>
              </w:rPr>
            </w:pPr>
            <w:r>
              <w:rPr>
                <w:sz w:val="20"/>
              </w:rPr>
              <w:t>3.2 – 3.18</w:t>
            </w:r>
          </w:p>
        </w:tc>
        <w:tc>
          <w:tcPr>
            <w:tcW w:w="343" w:type="dxa"/>
            <w:tcBorders>
              <w:top w:val="dotted" w:sz="4" w:space="0" w:color="auto"/>
              <w:left w:val="single" w:sz="6" w:space="0" w:color="auto"/>
              <w:bottom w:val="dotted" w:sz="4" w:space="0" w:color="auto"/>
              <w:right w:val="single" w:sz="6" w:space="0" w:color="auto"/>
            </w:tcBorders>
          </w:tcPr>
          <w:p w:rsidR="00C97C20" w:rsidRPr="0097737E" w:rsidRDefault="00C519C0" w:rsidP="007D07E6">
            <w:pPr>
              <w:spacing w:before="60" w:after="60"/>
              <w:ind w:right="10"/>
              <w:jc w:val="center"/>
              <w:rPr>
                <w:sz w:val="20"/>
              </w:rPr>
            </w:pPr>
            <w:r>
              <w:rPr>
                <w:sz w:val="20"/>
              </w:rPr>
              <w:t>M</w:t>
            </w:r>
          </w:p>
        </w:tc>
        <w:tc>
          <w:tcPr>
            <w:tcW w:w="3949" w:type="dxa"/>
            <w:tcBorders>
              <w:top w:val="dotted" w:sz="4" w:space="0" w:color="auto"/>
              <w:left w:val="single" w:sz="6" w:space="0" w:color="auto"/>
              <w:bottom w:val="dotted" w:sz="4" w:space="0" w:color="auto"/>
              <w:right w:val="single" w:sz="6" w:space="0" w:color="auto"/>
            </w:tcBorders>
            <w:tcMar>
              <w:left w:w="86" w:type="dxa"/>
              <w:right w:w="29" w:type="dxa"/>
            </w:tcMar>
          </w:tcPr>
          <w:p w:rsidR="00C97C20" w:rsidRPr="0097737E" w:rsidRDefault="00C519C0" w:rsidP="007D07E6">
            <w:pPr>
              <w:spacing w:before="60" w:after="60"/>
              <w:rPr>
                <w:sz w:val="20"/>
              </w:rPr>
            </w:pPr>
            <w:r>
              <w:rPr>
                <w:sz w:val="20"/>
              </w:rPr>
              <w:t xml:space="preserve">Identified and validated the baseline SWIF requirements with Wanda Lam and Patty </w:t>
            </w:r>
            <w:proofErr w:type="spellStart"/>
            <w:r>
              <w:rPr>
                <w:sz w:val="20"/>
              </w:rPr>
              <w:t>Diercks</w:t>
            </w:r>
            <w:proofErr w:type="spellEnd"/>
            <w:r>
              <w:rPr>
                <w:sz w:val="20"/>
              </w:rPr>
              <w:t xml:space="preserve">, SSC Pacific </w:t>
            </w:r>
          </w:p>
        </w:tc>
        <w:tc>
          <w:tcPr>
            <w:tcW w:w="1067" w:type="dxa"/>
            <w:tcBorders>
              <w:top w:val="dotted" w:sz="4" w:space="0" w:color="auto"/>
              <w:left w:val="single" w:sz="6" w:space="0" w:color="auto"/>
              <w:bottom w:val="dotted" w:sz="4" w:space="0" w:color="auto"/>
              <w:right w:val="single" w:sz="6" w:space="0" w:color="auto"/>
            </w:tcBorders>
          </w:tcPr>
          <w:p w:rsidR="00C97C20" w:rsidRPr="0097737E" w:rsidRDefault="00C97C20" w:rsidP="007D07E6">
            <w:pPr>
              <w:spacing w:before="60" w:after="60"/>
              <w:ind w:right="2"/>
              <w:jc w:val="center"/>
              <w:rPr>
                <w:sz w:val="20"/>
              </w:rPr>
            </w:pPr>
          </w:p>
        </w:tc>
      </w:tr>
      <w:tr w:rsidR="00C97C20" w:rsidRPr="0097737E">
        <w:trPr>
          <w:cantSplit/>
          <w:jc w:val="center"/>
        </w:trPr>
        <w:tc>
          <w:tcPr>
            <w:tcW w:w="1140" w:type="dxa"/>
            <w:tcBorders>
              <w:top w:val="dotted" w:sz="4" w:space="0" w:color="auto"/>
              <w:left w:val="single" w:sz="6" w:space="0" w:color="auto"/>
              <w:bottom w:val="dotted" w:sz="4" w:space="0" w:color="auto"/>
              <w:right w:val="single" w:sz="6" w:space="0" w:color="auto"/>
            </w:tcBorders>
            <w:tcMar>
              <w:left w:w="29" w:type="dxa"/>
              <w:right w:w="29" w:type="dxa"/>
            </w:tcMar>
          </w:tcPr>
          <w:p w:rsidR="00C97C20" w:rsidRPr="0097737E" w:rsidRDefault="00C97C20" w:rsidP="007D07E6">
            <w:pPr>
              <w:spacing w:before="60" w:after="60"/>
              <w:ind w:right="20"/>
              <w:jc w:val="center"/>
              <w:rPr>
                <w:sz w:val="20"/>
              </w:rPr>
            </w:pPr>
          </w:p>
        </w:tc>
        <w:tc>
          <w:tcPr>
            <w:tcW w:w="1200" w:type="dxa"/>
            <w:tcBorders>
              <w:top w:val="dotted" w:sz="4" w:space="0" w:color="auto"/>
              <w:left w:val="single" w:sz="6" w:space="0" w:color="auto"/>
              <w:bottom w:val="dotted" w:sz="4" w:space="0" w:color="auto"/>
              <w:right w:val="single" w:sz="6" w:space="0" w:color="auto"/>
            </w:tcBorders>
          </w:tcPr>
          <w:p w:rsidR="00C97C20" w:rsidRPr="0097737E" w:rsidRDefault="00C97C20" w:rsidP="007D07E6">
            <w:pPr>
              <w:spacing w:before="60" w:after="60" w:line="60" w:lineRule="atLeast"/>
              <w:ind w:right="58"/>
              <w:jc w:val="center"/>
              <w:rPr>
                <w:sz w:val="20"/>
              </w:rPr>
            </w:pPr>
          </w:p>
        </w:tc>
        <w:tc>
          <w:tcPr>
            <w:tcW w:w="1301" w:type="dxa"/>
            <w:tcBorders>
              <w:top w:val="dotted" w:sz="4" w:space="0" w:color="auto"/>
              <w:left w:val="single" w:sz="6" w:space="0" w:color="auto"/>
              <w:bottom w:val="dotted" w:sz="4" w:space="0" w:color="auto"/>
              <w:right w:val="single" w:sz="6" w:space="0" w:color="auto"/>
            </w:tcBorders>
          </w:tcPr>
          <w:p w:rsidR="00C97C20" w:rsidRPr="0097737E" w:rsidRDefault="00C97C20" w:rsidP="007D07E6">
            <w:pPr>
              <w:spacing w:before="60" w:after="60"/>
              <w:jc w:val="center"/>
              <w:rPr>
                <w:sz w:val="20"/>
              </w:rPr>
            </w:pPr>
          </w:p>
        </w:tc>
        <w:tc>
          <w:tcPr>
            <w:tcW w:w="343" w:type="dxa"/>
            <w:tcBorders>
              <w:top w:val="dotted" w:sz="4" w:space="0" w:color="auto"/>
              <w:left w:val="single" w:sz="6" w:space="0" w:color="auto"/>
              <w:bottom w:val="dotted" w:sz="4" w:space="0" w:color="auto"/>
              <w:right w:val="single" w:sz="6" w:space="0" w:color="auto"/>
            </w:tcBorders>
          </w:tcPr>
          <w:p w:rsidR="00C97C20" w:rsidRPr="0097737E" w:rsidRDefault="00C97C20" w:rsidP="007D07E6">
            <w:pPr>
              <w:spacing w:before="60" w:after="60"/>
              <w:ind w:right="10"/>
              <w:jc w:val="center"/>
              <w:rPr>
                <w:sz w:val="20"/>
              </w:rPr>
            </w:pPr>
          </w:p>
        </w:tc>
        <w:tc>
          <w:tcPr>
            <w:tcW w:w="3949" w:type="dxa"/>
            <w:tcBorders>
              <w:top w:val="dotted" w:sz="4" w:space="0" w:color="auto"/>
              <w:left w:val="single" w:sz="6" w:space="0" w:color="auto"/>
              <w:bottom w:val="dotted" w:sz="4" w:space="0" w:color="auto"/>
              <w:right w:val="single" w:sz="6" w:space="0" w:color="auto"/>
            </w:tcBorders>
          </w:tcPr>
          <w:p w:rsidR="00C97C20" w:rsidRPr="0097737E" w:rsidRDefault="00C97C20" w:rsidP="007D07E6">
            <w:pPr>
              <w:spacing w:before="60" w:after="60"/>
              <w:rPr>
                <w:sz w:val="20"/>
              </w:rPr>
            </w:pPr>
          </w:p>
        </w:tc>
        <w:tc>
          <w:tcPr>
            <w:tcW w:w="1067" w:type="dxa"/>
            <w:tcBorders>
              <w:top w:val="dotted" w:sz="4" w:space="0" w:color="auto"/>
              <w:left w:val="single" w:sz="6" w:space="0" w:color="auto"/>
              <w:bottom w:val="dotted" w:sz="4" w:space="0" w:color="auto"/>
              <w:right w:val="single" w:sz="6" w:space="0" w:color="auto"/>
            </w:tcBorders>
          </w:tcPr>
          <w:p w:rsidR="00C97C20" w:rsidRPr="0097737E" w:rsidRDefault="00C97C20" w:rsidP="007D07E6">
            <w:pPr>
              <w:spacing w:before="60" w:after="60"/>
              <w:ind w:right="2"/>
              <w:jc w:val="center"/>
              <w:rPr>
                <w:sz w:val="20"/>
              </w:rPr>
            </w:pPr>
          </w:p>
        </w:tc>
      </w:tr>
      <w:tr w:rsidR="00C97C20" w:rsidRPr="0097737E">
        <w:trPr>
          <w:cantSplit/>
          <w:jc w:val="center"/>
        </w:trPr>
        <w:tc>
          <w:tcPr>
            <w:tcW w:w="1140" w:type="dxa"/>
            <w:tcBorders>
              <w:top w:val="dotted" w:sz="4" w:space="0" w:color="auto"/>
              <w:left w:val="single" w:sz="6" w:space="0" w:color="auto"/>
              <w:bottom w:val="dotted" w:sz="4" w:space="0" w:color="auto"/>
              <w:right w:val="single" w:sz="6" w:space="0" w:color="auto"/>
            </w:tcBorders>
            <w:tcMar>
              <w:left w:w="29" w:type="dxa"/>
              <w:right w:w="29" w:type="dxa"/>
            </w:tcMar>
          </w:tcPr>
          <w:p w:rsidR="00C97C20" w:rsidRPr="0097737E" w:rsidRDefault="00C97C20" w:rsidP="007D07E6">
            <w:pPr>
              <w:spacing w:before="60" w:after="60"/>
              <w:ind w:right="20"/>
              <w:jc w:val="center"/>
              <w:rPr>
                <w:sz w:val="20"/>
              </w:rPr>
            </w:pPr>
          </w:p>
        </w:tc>
        <w:tc>
          <w:tcPr>
            <w:tcW w:w="1200" w:type="dxa"/>
            <w:tcBorders>
              <w:top w:val="dotted" w:sz="4" w:space="0" w:color="auto"/>
              <w:left w:val="single" w:sz="6" w:space="0" w:color="auto"/>
              <w:bottom w:val="dotted" w:sz="4" w:space="0" w:color="auto"/>
              <w:right w:val="single" w:sz="6" w:space="0" w:color="auto"/>
            </w:tcBorders>
          </w:tcPr>
          <w:p w:rsidR="00C97C20" w:rsidRPr="0097737E" w:rsidRDefault="00C97C20" w:rsidP="007D07E6">
            <w:pPr>
              <w:spacing w:before="60" w:after="60"/>
              <w:ind w:right="20"/>
              <w:jc w:val="center"/>
              <w:rPr>
                <w:sz w:val="20"/>
              </w:rPr>
            </w:pPr>
          </w:p>
        </w:tc>
        <w:tc>
          <w:tcPr>
            <w:tcW w:w="1301" w:type="dxa"/>
            <w:tcBorders>
              <w:top w:val="dotted" w:sz="4" w:space="0" w:color="auto"/>
              <w:left w:val="single" w:sz="6" w:space="0" w:color="auto"/>
              <w:bottom w:val="dotted" w:sz="4" w:space="0" w:color="auto"/>
              <w:right w:val="single" w:sz="6" w:space="0" w:color="auto"/>
            </w:tcBorders>
          </w:tcPr>
          <w:p w:rsidR="00C97C20" w:rsidRPr="0097737E" w:rsidRDefault="00C97C20" w:rsidP="007D07E6">
            <w:pPr>
              <w:spacing w:before="60" w:after="60"/>
              <w:ind w:right="20"/>
              <w:jc w:val="center"/>
              <w:rPr>
                <w:sz w:val="20"/>
              </w:rPr>
            </w:pPr>
          </w:p>
        </w:tc>
        <w:tc>
          <w:tcPr>
            <w:tcW w:w="343" w:type="dxa"/>
            <w:tcBorders>
              <w:top w:val="dotted" w:sz="4" w:space="0" w:color="auto"/>
              <w:left w:val="single" w:sz="6" w:space="0" w:color="auto"/>
              <w:bottom w:val="dotted" w:sz="4" w:space="0" w:color="auto"/>
              <w:right w:val="single" w:sz="6" w:space="0" w:color="auto"/>
            </w:tcBorders>
          </w:tcPr>
          <w:p w:rsidR="00C97C20" w:rsidRPr="0097737E" w:rsidRDefault="00C97C20" w:rsidP="007D07E6">
            <w:pPr>
              <w:spacing w:before="60" w:after="60"/>
              <w:ind w:right="20"/>
              <w:jc w:val="center"/>
              <w:rPr>
                <w:sz w:val="20"/>
              </w:rPr>
            </w:pPr>
          </w:p>
        </w:tc>
        <w:tc>
          <w:tcPr>
            <w:tcW w:w="3949" w:type="dxa"/>
            <w:tcBorders>
              <w:top w:val="dotted" w:sz="4" w:space="0" w:color="auto"/>
              <w:left w:val="single" w:sz="6" w:space="0" w:color="auto"/>
              <w:bottom w:val="dotted" w:sz="4" w:space="0" w:color="auto"/>
              <w:right w:val="single" w:sz="6" w:space="0" w:color="auto"/>
            </w:tcBorders>
          </w:tcPr>
          <w:p w:rsidR="00C97C20" w:rsidRPr="0097737E" w:rsidRDefault="00C97C20" w:rsidP="007D07E6">
            <w:pPr>
              <w:spacing w:before="60" w:after="60"/>
              <w:ind w:right="20"/>
              <w:rPr>
                <w:sz w:val="20"/>
              </w:rPr>
            </w:pPr>
          </w:p>
        </w:tc>
        <w:tc>
          <w:tcPr>
            <w:tcW w:w="1067" w:type="dxa"/>
            <w:tcBorders>
              <w:top w:val="dotted" w:sz="4" w:space="0" w:color="auto"/>
              <w:left w:val="single" w:sz="6" w:space="0" w:color="auto"/>
              <w:bottom w:val="dotted" w:sz="4" w:space="0" w:color="auto"/>
              <w:right w:val="single" w:sz="6" w:space="0" w:color="auto"/>
            </w:tcBorders>
          </w:tcPr>
          <w:p w:rsidR="00C97C20" w:rsidRPr="0097737E" w:rsidRDefault="00C97C20" w:rsidP="007D07E6">
            <w:pPr>
              <w:spacing w:before="60" w:after="60"/>
              <w:ind w:right="20"/>
              <w:jc w:val="center"/>
              <w:rPr>
                <w:sz w:val="20"/>
              </w:rPr>
            </w:pPr>
          </w:p>
        </w:tc>
      </w:tr>
      <w:tr w:rsidR="00C97C20" w:rsidRPr="0097737E">
        <w:trPr>
          <w:cantSplit/>
          <w:jc w:val="center"/>
        </w:trPr>
        <w:tc>
          <w:tcPr>
            <w:tcW w:w="1140" w:type="dxa"/>
            <w:tcBorders>
              <w:top w:val="dotted" w:sz="4" w:space="0" w:color="auto"/>
              <w:left w:val="single" w:sz="6" w:space="0" w:color="auto"/>
              <w:right w:val="single" w:sz="6" w:space="0" w:color="auto"/>
            </w:tcBorders>
            <w:tcMar>
              <w:left w:w="29" w:type="dxa"/>
              <w:right w:w="29" w:type="dxa"/>
            </w:tcMar>
          </w:tcPr>
          <w:p w:rsidR="00C97C20" w:rsidRPr="0097737E" w:rsidRDefault="00C97C20" w:rsidP="007D07E6">
            <w:pPr>
              <w:spacing w:before="60" w:after="60"/>
              <w:ind w:right="20"/>
              <w:jc w:val="center"/>
              <w:rPr>
                <w:sz w:val="20"/>
              </w:rPr>
            </w:pPr>
          </w:p>
        </w:tc>
        <w:tc>
          <w:tcPr>
            <w:tcW w:w="1200" w:type="dxa"/>
            <w:tcBorders>
              <w:top w:val="dotted" w:sz="4" w:space="0" w:color="auto"/>
              <w:left w:val="single" w:sz="6" w:space="0" w:color="auto"/>
              <w:right w:val="single" w:sz="6" w:space="0" w:color="auto"/>
            </w:tcBorders>
          </w:tcPr>
          <w:p w:rsidR="00C97C20" w:rsidRPr="0097737E" w:rsidRDefault="00C97C20" w:rsidP="007D07E6">
            <w:pPr>
              <w:spacing w:before="60" w:after="60" w:line="60" w:lineRule="atLeast"/>
              <w:ind w:right="58"/>
              <w:jc w:val="center"/>
              <w:rPr>
                <w:sz w:val="20"/>
              </w:rPr>
            </w:pPr>
          </w:p>
        </w:tc>
        <w:tc>
          <w:tcPr>
            <w:tcW w:w="1301" w:type="dxa"/>
            <w:tcBorders>
              <w:top w:val="dotted" w:sz="4" w:space="0" w:color="auto"/>
              <w:left w:val="single" w:sz="6" w:space="0" w:color="auto"/>
              <w:right w:val="single" w:sz="6" w:space="0" w:color="auto"/>
            </w:tcBorders>
          </w:tcPr>
          <w:p w:rsidR="00C97C20" w:rsidRPr="0097737E" w:rsidRDefault="00C97C20" w:rsidP="007D07E6">
            <w:pPr>
              <w:spacing w:before="60" w:after="60"/>
              <w:jc w:val="center"/>
              <w:rPr>
                <w:sz w:val="20"/>
              </w:rPr>
            </w:pPr>
          </w:p>
        </w:tc>
        <w:tc>
          <w:tcPr>
            <w:tcW w:w="343" w:type="dxa"/>
            <w:tcBorders>
              <w:top w:val="dotted" w:sz="4" w:space="0" w:color="auto"/>
              <w:left w:val="single" w:sz="6" w:space="0" w:color="auto"/>
              <w:right w:val="single" w:sz="6" w:space="0" w:color="auto"/>
            </w:tcBorders>
          </w:tcPr>
          <w:p w:rsidR="00C97C20" w:rsidRPr="0097737E" w:rsidRDefault="00C97C20" w:rsidP="007D07E6">
            <w:pPr>
              <w:spacing w:before="60" w:after="60"/>
              <w:ind w:right="10"/>
              <w:jc w:val="center"/>
              <w:rPr>
                <w:sz w:val="20"/>
              </w:rPr>
            </w:pPr>
          </w:p>
        </w:tc>
        <w:tc>
          <w:tcPr>
            <w:tcW w:w="3949" w:type="dxa"/>
            <w:tcBorders>
              <w:top w:val="dotted" w:sz="4" w:space="0" w:color="auto"/>
              <w:left w:val="single" w:sz="6" w:space="0" w:color="auto"/>
              <w:right w:val="single" w:sz="6" w:space="0" w:color="auto"/>
            </w:tcBorders>
          </w:tcPr>
          <w:p w:rsidR="00C97C20" w:rsidRPr="0097737E" w:rsidRDefault="00C97C20" w:rsidP="007D07E6">
            <w:pPr>
              <w:spacing w:before="60" w:after="60"/>
              <w:rPr>
                <w:sz w:val="20"/>
              </w:rPr>
            </w:pPr>
          </w:p>
        </w:tc>
        <w:tc>
          <w:tcPr>
            <w:tcW w:w="1067" w:type="dxa"/>
            <w:tcBorders>
              <w:top w:val="dotted" w:sz="4" w:space="0" w:color="auto"/>
              <w:left w:val="single" w:sz="6" w:space="0" w:color="auto"/>
              <w:right w:val="single" w:sz="6" w:space="0" w:color="auto"/>
            </w:tcBorders>
          </w:tcPr>
          <w:p w:rsidR="00C97C20" w:rsidRPr="0097737E" w:rsidRDefault="00C97C20" w:rsidP="007D07E6">
            <w:pPr>
              <w:spacing w:before="60" w:after="60"/>
              <w:ind w:right="2"/>
              <w:jc w:val="center"/>
              <w:rPr>
                <w:sz w:val="20"/>
              </w:rPr>
            </w:pPr>
          </w:p>
        </w:tc>
      </w:tr>
      <w:tr w:rsidR="00C97C20" w:rsidRPr="0097737E">
        <w:trPr>
          <w:cantSplit/>
          <w:jc w:val="center"/>
        </w:trPr>
        <w:tc>
          <w:tcPr>
            <w:tcW w:w="1140" w:type="dxa"/>
            <w:tcBorders>
              <w:left w:val="single" w:sz="6" w:space="0" w:color="auto"/>
              <w:right w:val="single" w:sz="6" w:space="0" w:color="auto"/>
            </w:tcBorders>
            <w:tcMar>
              <w:left w:w="29" w:type="dxa"/>
              <w:right w:w="29" w:type="dxa"/>
            </w:tcMar>
          </w:tcPr>
          <w:p w:rsidR="00C97C20" w:rsidRPr="0097737E" w:rsidRDefault="00C97C20" w:rsidP="007D07E6">
            <w:pPr>
              <w:spacing w:before="60" w:after="60"/>
              <w:ind w:right="20"/>
              <w:jc w:val="center"/>
              <w:rPr>
                <w:sz w:val="20"/>
              </w:rPr>
            </w:pPr>
          </w:p>
        </w:tc>
        <w:tc>
          <w:tcPr>
            <w:tcW w:w="1200" w:type="dxa"/>
            <w:tcBorders>
              <w:left w:val="single" w:sz="6" w:space="0" w:color="auto"/>
              <w:right w:val="single" w:sz="6" w:space="0" w:color="auto"/>
            </w:tcBorders>
          </w:tcPr>
          <w:p w:rsidR="00C97C20" w:rsidRPr="0097737E" w:rsidRDefault="00C97C20" w:rsidP="007D07E6">
            <w:pPr>
              <w:spacing w:before="60" w:after="60" w:line="60" w:lineRule="atLeast"/>
              <w:ind w:right="58"/>
              <w:jc w:val="center"/>
              <w:rPr>
                <w:sz w:val="20"/>
              </w:rPr>
            </w:pPr>
          </w:p>
        </w:tc>
        <w:tc>
          <w:tcPr>
            <w:tcW w:w="1301" w:type="dxa"/>
            <w:tcBorders>
              <w:left w:val="single" w:sz="6" w:space="0" w:color="auto"/>
              <w:right w:val="single" w:sz="6" w:space="0" w:color="auto"/>
            </w:tcBorders>
          </w:tcPr>
          <w:p w:rsidR="00C97C20" w:rsidRPr="0097737E" w:rsidRDefault="00C97C20" w:rsidP="007D07E6">
            <w:pPr>
              <w:spacing w:before="60" w:after="60"/>
              <w:jc w:val="center"/>
              <w:rPr>
                <w:sz w:val="20"/>
              </w:rPr>
            </w:pPr>
          </w:p>
        </w:tc>
        <w:tc>
          <w:tcPr>
            <w:tcW w:w="343" w:type="dxa"/>
            <w:tcBorders>
              <w:left w:val="single" w:sz="6" w:space="0" w:color="auto"/>
              <w:right w:val="single" w:sz="6" w:space="0" w:color="auto"/>
            </w:tcBorders>
          </w:tcPr>
          <w:p w:rsidR="00C97C20" w:rsidRPr="0097737E" w:rsidRDefault="00C97C20" w:rsidP="007D07E6">
            <w:pPr>
              <w:spacing w:before="60" w:after="60"/>
              <w:ind w:right="10"/>
              <w:jc w:val="center"/>
              <w:rPr>
                <w:sz w:val="20"/>
              </w:rPr>
            </w:pPr>
          </w:p>
        </w:tc>
        <w:tc>
          <w:tcPr>
            <w:tcW w:w="3949" w:type="dxa"/>
            <w:tcBorders>
              <w:left w:val="single" w:sz="6" w:space="0" w:color="auto"/>
              <w:right w:val="single" w:sz="6" w:space="0" w:color="auto"/>
            </w:tcBorders>
          </w:tcPr>
          <w:p w:rsidR="00C97C20" w:rsidRPr="0097737E" w:rsidRDefault="00C97C20" w:rsidP="007D07E6">
            <w:pPr>
              <w:spacing w:before="60" w:after="60"/>
              <w:rPr>
                <w:sz w:val="20"/>
              </w:rPr>
            </w:pPr>
          </w:p>
        </w:tc>
        <w:tc>
          <w:tcPr>
            <w:tcW w:w="1067" w:type="dxa"/>
            <w:tcBorders>
              <w:left w:val="single" w:sz="6" w:space="0" w:color="auto"/>
              <w:right w:val="single" w:sz="6" w:space="0" w:color="auto"/>
            </w:tcBorders>
          </w:tcPr>
          <w:p w:rsidR="00C97C20" w:rsidRPr="0097737E" w:rsidRDefault="00C97C20" w:rsidP="007D07E6">
            <w:pPr>
              <w:spacing w:before="60" w:after="60"/>
              <w:ind w:right="2"/>
              <w:jc w:val="center"/>
              <w:rPr>
                <w:sz w:val="20"/>
              </w:rPr>
            </w:pPr>
          </w:p>
        </w:tc>
      </w:tr>
      <w:tr w:rsidR="00C97C20" w:rsidRPr="0097737E">
        <w:trPr>
          <w:cantSplit/>
          <w:jc w:val="center"/>
        </w:trPr>
        <w:tc>
          <w:tcPr>
            <w:tcW w:w="1140" w:type="dxa"/>
            <w:tcBorders>
              <w:left w:val="single" w:sz="6" w:space="0" w:color="auto"/>
              <w:right w:val="single" w:sz="6" w:space="0" w:color="auto"/>
            </w:tcBorders>
            <w:tcMar>
              <w:left w:w="29" w:type="dxa"/>
              <w:right w:w="29" w:type="dxa"/>
            </w:tcMar>
          </w:tcPr>
          <w:p w:rsidR="00C97C20" w:rsidRPr="0097737E" w:rsidRDefault="00C97C20" w:rsidP="007D07E6">
            <w:pPr>
              <w:spacing w:before="60" w:after="60"/>
              <w:ind w:right="20"/>
              <w:jc w:val="center"/>
              <w:rPr>
                <w:sz w:val="20"/>
              </w:rPr>
            </w:pPr>
          </w:p>
        </w:tc>
        <w:tc>
          <w:tcPr>
            <w:tcW w:w="1200" w:type="dxa"/>
            <w:tcBorders>
              <w:left w:val="single" w:sz="6" w:space="0" w:color="auto"/>
              <w:right w:val="single" w:sz="6" w:space="0" w:color="auto"/>
            </w:tcBorders>
          </w:tcPr>
          <w:p w:rsidR="00C97C20" w:rsidRPr="0097737E" w:rsidRDefault="00C97C20" w:rsidP="007D07E6">
            <w:pPr>
              <w:spacing w:before="60" w:after="60" w:line="60" w:lineRule="atLeast"/>
              <w:ind w:right="58"/>
              <w:jc w:val="center"/>
              <w:rPr>
                <w:sz w:val="20"/>
              </w:rPr>
            </w:pPr>
          </w:p>
        </w:tc>
        <w:tc>
          <w:tcPr>
            <w:tcW w:w="1301" w:type="dxa"/>
            <w:tcBorders>
              <w:left w:val="single" w:sz="6" w:space="0" w:color="auto"/>
              <w:right w:val="single" w:sz="6" w:space="0" w:color="auto"/>
            </w:tcBorders>
          </w:tcPr>
          <w:p w:rsidR="00C97C20" w:rsidRPr="0097737E" w:rsidRDefault="00C97C20" w:rsidP="007D07E6">
            <w:pPr>
              <w:spacing w:before="60" w:after="60"/>
              <w:jc w:val="center"/>
              <w:rPr>
                <w:sz w:val="20"/>
              </w:rPr>
            </w:pPr>
          </w:p>
        </w:tc>
        <w:tc>
          <w:tcPr>
            <w:tcW w:w="343" w:type="dxa"/>
            <w:tcBorders>
              <w:left w:val="single" w:sz="6" w:space="0" w:color="auto"/>
              <w:right w:val="single" w:sz="6" w:space="0" w:color="auto"/>
            </w:tcBorders>
          </w:tcPr>
          <w:p w:rsidR="00C97C20" w:rsidRPr="0097737E" w:rsidRDefault="00C97C20" w:rsidP="007D07E6">
            <w:pPr>
              <w:spacing w:before="60" w:after="60"/>
              <w:ind w:right="10"/>
              <w:jc w:val="center"/>
              <w:rPr>
                <w:sz w:val="20"/>
              </w:rPr>
            </w:pPr>
          </w:p>
        </w:tc>
        <w:tc>
          <w:tcPr>
            <w:tcW w:w="3949" w:type="dxa"/>
            <w:tcBorders>
              <w:left w:val="single" w:sz="6" w:space="0" w:color="auto"/>
              <w:right w:val="single" w:sz="6" w:space="0" w:color="auto"/>
            </w:tcBorders>
          </w:tcPr>
          <w:p w:rsidR="00C97C20" w:rsidRPr="0097737E" w:rsidRDefault="00C97C20" w:rsidP="007D07E6">
            <w:pPr>
              <w:spacing w:before="60" w:after="60"/>
              <w:rPr>
                <w:sz w:val="20"/>
              </w:rPr>
            </w:pPr>
          </w:p>
        </w:tc>
        <w:tc>
          <w:tcPr>
            <w:tcW w:w="1067" w:type="dxa"/>
            <w:tcBorders>
              <w:left w:val="single" w:sz="6" w:space="0" w:color="auto"/>
              <w:right w:val="single" w:sz="6" w:space="0" w:color="auto"/>
            </w:tcBorders>
          </w:tcPr>
          <w:p w:rsidR="00C97C20" w:rsidRPr="0097737E" w:rsidRDefault="00C97C20" w:rsidP="007D07E6">
            <w:pPr>
              <w:spacing w:before="60" w:after="60"/>
              <w:ind w:right="2"/>
              <w:jc w:val="center"/>
              <w:rPr>
                <w:sz w:val="20"/>
              </w:rPr>
            </w:pPr>
          </w:p>
        </w:tc>
      </w:tr>
      <w:tr w:rsidR="00C97C20" w:rsidRPr="0097737E">
        <w:trPr>
          <w:cantSplit/>
          <w:jc w:val="center"/>
        </w:trPr>
        <w:tc>
          <w:tcPr>
            <w:tcW w:w="1140" w:type="dxa"/>
            <w:tcBorders>
              <w:left w:val="single" w:sz="6" w:space="0" w:color="auto"/>
              <w:right w:val="single" w:sz="6" w:space="0" w:color="auto"/>
            </w:tcBorders>
            <w:tcMar>
              <w:left w:w="29" w:type="dxa"/>
              <w:right w:w="29" w:type="dxa"/>
            </w:tcMar>
          </w:tcPr>
          <w:p w:rsidR="00C97C20" w:rsidRPr="0097737E" w:rsidRDefault="00C97C20" w:rsidP="007D07E6">
            <w:pPr>
              <w:spacing w:before="60" w:after="60"/>
              <w:ind w:right="20"/>
              <w:jc w:val="center"/>
              <w:rPr>
                <w:sz w:val="20"/>
              </w:rPr>
            </w:pPr>
          </w:p>
        </w:tc>
        <w:tc>
          <w:tcPr>
            <w:tcW w:w="1200" w:type="dxa"/>
            <w:tcBorders>
              <w:left w:val="single" w:sz="6" w:space="0" w:color="auto"/>
              <w:right w:val="single" w:sz="6" w:space="0" w:color="auto"/>
            </w:tcBorders>
          </w:tcPr>
          <w:p w:rsidR="00C97C20" w:rsidRPr="0097737E" w:rsidRDefault="00C97C20" w:rsidP="007D07E6">
            <w:pPr>
              <w:spacing w:before="60" w:after="60" w:line="60" w:lineRule="atLeast"/>
              <w:ind w:right="58"/>
              <w:jc w:val="center"/>
              <w:rPr>
                <w:sz w:val="20"/>
              </w:rPr>
            </w:pPr>
          </w:p>
        </w:tc>
        <w:tc>
          <w:tcPr>
            <w:tcW w:w="1301" w:type="dxa"/>
            <w:tcBorders>
              <w:left w:val="single" w:sz="6" w:space="0" w:color="auto"/>
              <w:right w:val="single" w:sz="6" w:space="0" w:color="auto"/>
            </w:tcBorders>
          </w:tcPr>
          <w:p w:rsidR="00C97C20" w:rsidRPr="0097737E" w:rsidRDefault="00C97C20" w:rsidP="007D07E6">
            <w:pPr>
              <w:spacing w:before="60" w:after="60"/>
              <w:jc w:val="center"/>
              <w:rPr>
                <w:sz w:val="20"/>
              </w:rPr>
            </w:pPr>
          </w:p>
        </w:tc>
        <w:tc>
          <w:tcPr>
            <w:tcW w:w="343" w:type="dxa"/>
            <w:tcBorders>
              <w:left w:val="single" w:sz="6" w:space="0" w:color="auto"/>
              <w:right w:val="single" w:sz="6" w:space="0" w:color="auto"/>
            </w:tcBorders>
          </w:tcPr>
          <w:p w:rsidR="00C97C20" w:rsidRPr="0097737E" w:rsidRDefault="00C97C20" w:rsidP="007D07E6">
            <w:pPr>
              <w:spacing w:before="60" w:after="60"/>
              <w:ind w:right="10"/>
              <w:jc w:val="center"/>
              <w:rPr>
                <w:sz w:val="20"/>
              </w:rPr>
            </w:pPr>
          </w:p>
        </w:tc>
        <w:tc>
          <w:tcPr>
            <w:tcW w:w="3949" w:type="dxa"/>
            <w:tcBorders>
              <w:left w:val="single" w:sz="6" w:space="0" w:color="auto"/>
              <w:right w:val="single" w:sz="6" w:space="0" w:color="auto"/>
            </w:tcBorders>
          </w:tcPr>
          <w:p w:rsidR="00C97C20" w:rsidRPr="0097737E" w:rsidRDefault="00C97C20" w:rsidP="007D07E6">
            <w:pPr>
              <w:spacing w:before="60" w:after="60"/>
              <w:rPr>
                <w:sz w:val="20"/>
              </w:rPr>
            </w:pPr>
          </w:p>
        </w:tc>
        <w:tc>
          <w:tcPr>
            <w:tcW w:w="1067" w:type="dxa"/>
            <w:tcBorders>
              <w:left w:val="single" w:sz="6" w:space="0" w:color="auto"/>
              <w:right w:val="single" w:sz="6" w:space="0" w:color="auto"/>
            </w:tcBorders>
          </w:tcPr>
          <w:p w:rsidR="00C97C20" w:rsidRPr="0097737E" w:rsidRDefault="00C97C20" w:rsidP="007D07E6">
            <w:pPr>
              <w:spacing w:before="60" w:after="60"/>
              <w:ind w:right="2"/>
              <w:jc w:val="center"/>
              <w:rPr>
                <w:sz w:val="20"/>
              </w:rPr>
            </w:pPr>
          </w:p>
        </w:tc>
      </w:tr>
      <w:tr w:rsidR="00C97C20" w:rsidRPr="0097737E">
        <w:trPr>
          <w:cantSplit/>
          <w:jc w:val="center"/>
        </w:trPr>
        <w:tc>
          <w:tcPr>
            <w:tcW w:w="1140" w:type="dxa"/>
            <w:tcBorders>
              <w:left w:val="single" w:sz="6" w:space="0" w:color="auto"/>
              <w:right w:val="single" w:sz="6" w:space="0" w:color="auto"/>
            </w:tcBorders>
            <w:tcMar>
              <w:left w:w="29" w:type="dxa"/>
              <w:right w:w="29" w:type="dxa"/>
            </w:tcMar>
          </w:tcPr>
          <w:p w:rsidR="00C97C20" w:rsidRPr="0097737E" w:rsidRDefault="00C97C20" w:rsidP="007D07E6">
            <w:pPr>
              <w:spacing w:before="60" w:after="60"/>
              <w:ind w:right="20"/>
              <w:jc w:val="center"/>
              <w:rPr>
                <w:sz w:val="20"/>
              </w:rPr>
            </w:pPr>
          </w:p>
        </w:tc>
        <w:tc>
          <w:tcPr>
            <w:tcW w:w="1200" w:type="dxa"/>
            <w:tcBorders>
              <w:left w:val="single" w:sz="6" w:space="0" w:color="auto"/>
              <w:right w:val="single" w:sz="6" w:space="0" w:color="auto"/>
            </w:tcBorders>
          </w:tcPr>
          <w:p w:rsidR="00C97C20" w:rsidRPr="0097737E" w:rsidRDefault="00C97C20" w:rsidP="007D07E6">
            <w:pPr>
              <w:spacing w:before="60" w:after="60" w:line="60" w:lineRule="atLeast"/>
              <w:ind w:right="58"/>
              <w:jc w:val="center"/>
              <w:rPr>
                <w:sz w:val="20"/>
              </w:rPr>
            </w:pPr>
          </w:p>
        </w:tc>
        <w:tc>
          <w:tcPr>
            <w:tcW w:w="1301" w:type="dxa"/>
            <w:tcBorders>
              <w:left w:val="single" w:sz="6" w:space="0" w:color="auto"/>
              <w:right w:val="single" w:sz="6" w:space="0" w:color="auto"/>
            </w:tcBorders>
          </w:tcPr>
          <w:p w:rsidR="00C97C20" w:rsidRPr="0097737E" w:rsidRDefault="00C97C20" w:rsidP="007D07E6">
            <w:pPr>
              <w:spacing w:before="60" w:after="60"/>
              <w:jc w:val="center"/>
              <w:rPr>
                <w:sz w:val="20"/>
              </w:rPr>
            </w:pPr>
          </w:p>
        </w:tc>
        <w:tc>
          <w:tcPr>
            <w:tcW w:w="343" w:type="dxa"/>
            <w:tcBorders>
              <w:left w:val="single" w:sz="6" w:space="0" w:color="auto"/>
              <w:right w:val="single" w:sz="6" w:space="0" w:color="auto"/>
            </w:tcBorders>
          </w:tcPr>
          <w:p w:rsidR="00C97C20" w:rsidRPr="0097737E" w:rsidRDefault="00C97C20" w:rsidP="007D07E6">
            <w:pPr>
              <w:spacing w:before="60" w:after="60"/>
              <w:ind w:right="10"/>
              <w:jc w:val="center"/>
              <w:rPr>
                <w:sz w:val="20"/>
              </w:rPr>
            </w:pPr>
          </w:p>
        </w:tc>
        <w:tc>
          <w:tcPr>
            <w:tcW w:w="3949" w:type="dxa"/>
            <w:tcBorders>
              <w:left w:val="single" w:sz="6" w:space="0" w:color="auto"/>
              <w:right w:val="single" w:sz="6" w:space="0" w:color="auto"/>
            </w:tcBorders>
          </w:tcPr>
          <w:p w:rsidR="00C97C20" w:rsidRPr="0097737E" w:rsidRDefault="00C97C20" w:rsidP="007D07E6">
            <w:pPr>
              <w:spacing w:before="60" w:after="60"/>
              <w:rPr>
                <w:sz w:val="20"/>
              </w:rPr>
            </w:pPr>
          </w:p>
        </w:tc>
        <w:tc>
          <w:tcPr>
            <w:tcW w:w="1067" w:type="dxa"/>
            <w:tcBorders>
              <w:left w:val="single" w:sz="6" w:space="0" w:color="auto"/>
              <w:right w:val="single" w:sz="6" w:space="0" w:color="auto"/>
            </w:tcBorders>
          </w:tcPr>
          <w:p w:rsidR="00C97C20" w:rsidRPr="0097737E" w:rsidRDefault="00C97C20" w:rsidP="007D07E6">
            <w:pPr>
              <w:spacing w:before="60" w:after="60"/>
              <w:ind w:right="2"/>
              <w:jc w:val="center"/>
              <w:rPr>
                <w:sz w:val="20"/>
              </w:rPr>
            </w:pPr>
          </w:p>
        </w:tc>
      </w:tr>
      <w:tr w:rsidR="00C97C20" w:rsidRPr="0097737E">
        <w:trPr>
          <w:cantSplit/>
          <w:jc w:val="center"/>
        </w:trPr>
        <w:tc>
          <w:tcPr>
            <w:tcW w:w="1140" w:type="dxa"/>
            <w:tcBorders>
              <w:left w:val="single" w:sz="6" w:space="0" w:color="auto"/>
              <w:right w:val="single" w:sz="6" w:space="0" w:color="auto"/>
            </w:tcBorders>
            <w:tcMar>
              <w:left w:w="29" w:type="dxa"/>
              <w:right w:w="29" w:type="dxa"/>
            </w:tcMar>
          </w:tcPr>
          <w:p w:rsidR="00C97C20" w:rsidRPr="0097737E" w:rsidRDefault="00C97C20" w:rsidP="007D07E6">
            <w:pPr>
              <w:spacing w:before="60" w:after="60"/>
              <w:ind w:right="20"/>
              <w:jc w:val="center"/>
              <w:rPr>
                <w:sz w:val="20"/>
              </w:rPr>
            </w:pPr>
          </w:p>
        </w:tc>
        <w:tc>
          <w:tcPr>
            <w:tcW w:w="1200" w:type="dxa"/>
            <w:tcBorders>
              <w:left w:val="single" w:sz="6" w:space="0" w:color="auto"/>
              <w:right w:val="single" w:sz="6" w:space="0" w:color="auto"/>
            </w:tcBorders>
          </w:tcPr>
          <w:p w:rsidR="00C97C20" w:rsidRPr="0097737E" w:rsidRDefault="00C97C20" w:rsidP="007D07E6">
            <w:pPr>
              <w:spacing w:before="60" w:after="60" w:line="60" w:lineRule="atLeast"/>
              <w:ind w:right="58"/>
              <w:jc w:val="center"/>
              <w:rPr>
                <w:sz w:val="20"/>
              </w:rPr>
            </w:pPr>
          </w:p>
        </w:tc>
        <w:tc>
          <w:tcPr>
            <w:tcW w:w="1301" w:type="dxa"/>
            <w:tcBorders>
              <w:left w:val="single" w:sz="6" w:space="0" w:color="auto"/>
              <w:right w:val="single" w:sz="6" w:space="0" w:color="auto"/>
            </w:tcBorders>
          </w:tcPr>
          <w:p w:rsidR="00C97C20" w:rsidRPr="0097737E" w:rsidRDefault="00C97C20" w:rsidP="007D07E6">
            <w:pPr>
              <w:spacing w:before="60" w:after="60"/>
              <w:jc w:val="center"/>
              <w:rPr>
                <w:sz w:val="20"/>
              </w:rPr>
            </w:pPr>
          </w:p>
        </w:tc>
        <w:tc>
          <w:tcPr>
            <w:tcW w:w="343" w:type="dxa"/>
            <w:tcBorders>
              <w:left w:val="single" w:sz="6" w:space="0" w:color="auto"/>
              <w:right w:val="single" w:sz="6" w:space="0" w:color="auto"/>
            </w:tcBorders>
          </w:tcPr>
          <w:p w:rsidR="00C97C20" w:rsidRPr="0097737E" w:rsidRDefault="00C97C20" w:rsidP="007D07E6">
            <w:pPr>
              <w:spacing w:before="60" w:after="60"/>
              <w:ind w:right="10"/>
              <w:jc w:val="center"/>
              <w:rPr>
                <w:sz w:val="20"/>
              </w:rPr>
            </w:pPr>
          </w:p>
        </w:tc>
        <w:tc>
          <w:tcPr>
            <w:tcW w:w="3949" w:type="dxa"/>
            <w:tcBorders>
              <w:left w:val="single" w:sz="6" w:space="0" w:color="auto"/>
              <w:right w:val="single" w:sz="6" w:space="0" w:color="auto"/>
            </w:tcBorders>
          </w:tcPr>
          <w:p w:rsidR="00C97C20" w:rsidRPr="0097737E" w:rsidRDefault="00C97C20" w:rsidP="007D07E6">
            <w:pPr>
              <w:spacing w:before="60" w:after="60"/>
              <w:rPr>
                <w:sz w:val="20"/>
              </w:rPr>
            </w:pPr>
          </w:p>
        </w:tc>
        <w:tc>
          <w:tcPr>
            <w:tcW w:w="1067" w:type="dxa"/>
            <w:tcBorders>
              <w:left w:val="single" w:sz="6" w:space="0" w:color="auto"/>
              <w:right w:val="single" w:sz="6" w:space="0" w:color="auto"/>
            </w:tcBorders>
          </w:tcPr>
          <w:p w:rsidR="00C97C20" w:rsidRPr="0097737E" w:rsidRDefault="00C97C20" w:rsidP="007D07E6">
            <w:pPr>
              <w:spacing w:before="60" w:after="60"/>
              <w:ind w:right="2"/>
              <w:jc w:val="center"/>
              <w:rPr>
                <w:sz w:val="20"/>
              </w:rPr>
            </w:pPr>
          </w:p>
        </w:tc>
      </w:tr>
      <w:tr w:rsidR="00C97C20" w:rsidRPr="0097737E">
        <w:trPr>
          <w:cantSplit/>
          <w:jc w:val="center"/>
        </w:trPr>
        <w:tc>
          <w:tcPr>
            <w:tcW w:w="1140" w:type="dxa"/>
            <w:tcBorders>
              <w:left w:val="single" w:sz="6" w:space="0" w:color="auto"/>
              <w:right w:val="single" w:sz="6" w:space="0" w:color="auto"/>
            </w:tcBorders>
            <w:tcMar>
              <w:left w:w="29" w:type="dxa"/>
              <w:right w:w="29" w:type="dxa"/>
            </w:tcMar>
          </w:tcPr>
          <w:p w:rsidR="00C97C20" w:rsidRPr="0097737E" w:rsidRDefault="00C97C20" w:rsidP="007D07E6">
            <w:pPr>
              <w:spacing w:before="60" w:after="60"/>
              <w:ind w:right="20"/>
              <w:jc w:val="center"/>
              <w:rPr>
                <w:sz w:val="20"/>
              </w:rPr>
            </w:pPr>
          </w:p>
        </w:tc>
        <w:tc>
          <w:tcPr>
            <w:tcW w:w="1200" w:type="dxa"/>
            <w:tcBorders>
              <w:left w:val="single" w:sz="6" w:space="0" w:color="auto"/>
              <w:right w:val="single" w:sz="6" w:space="0" w:color="auto"/>
            </w:tcBorders>
          </w:tcPr>
          <w:p w:rsidR="00C97C20" w:rsidRPr="0097737E" w:rsidRDefault="00C97C20" w:rsidP="007D07E6">
            <w:pPr>
              <w:spacing w:before="60" w:after="60" w:line="60" w:lineRule="atLeast"/>
              <w:ind w:right="58"/>
              <w:jc w:val="center"/>
              <w:rPr>
                <w:sz w:val="20"/>
              </w:rPr>
            </w:pPr>
          </w:p>
        </w:tc>
        <w:tc>
          <w:tcPr>
            <w:tcW w:w="1301" w:type="dxa"/>
            <w:tcBorders>
              <w:left w:val="single" w:sz="6" w:space="0" w:color="auto"/>
              <w:right w:val="single" w:sz="6" w:space="0" w:color="auto"/>
            </w:tcBorders>
          </w:tcPr>
          <w:p w:rsidR="00C97C20" w:rsidRPr="0097737E" w:rsidRDefault="00C97C20" w:rsidP="007D07E6">
            <w:pPr>
              <w:spacing w:before="60" w:after="60"/>
              <w:jc w:val="center"/>
              <w:rPr>
                <w:sz w:val="20"/>
              </w:rPr>
            </w:pPr>
          </w:p>
        </w:tc>
        <w:tc>
          <w:tcPr>
            <w:tcW w:w="343" w:type="dxa"/>
            <w:tcBorders>
              <w:left w:val="single" w:sz="6" w:space="0" w:color="auto"/>
              <w:right w:val="single" w:sz="6" w:space="0" w:color="auto"/>
            </w:tcBorders>
          </w:tcPr>
          <w:p w:rsidR="00C97C20" w:rsidRPr="0097737E" w:rsidRDefault="00C97C20" w:rsidP="007D07E6">
            <w:pPr>
              <w:spacing w:before="60" w:after="60"/>
              <w:ind w:right="10"/>
              <w:jc w:val="center"/>
              <w:rPr>
                <w:sz w:val="20"/>
              </w:rPr>
            </w:pPr>
          </w:p>
        </w:tc>
        <w:tc>
          <w:tcPr>
            <w:tcW w:w="3949" w:type="dxa"/>
            <w:tcBorders>
              <w:left w:val="single" w:sz="6" w:space="0" w:color="auto"/>
              <w:right w:val="single" w:sz="6" w:space="0" w:color="auto"/>
            </w:tcBorders>
          </w:tcPr>
          <w:p w:rsidR="00C97C20" w:rsidRPr="0097737E" w:rsidRDefault="00C97C20" w:rsidP="007D07E6">
            <w:pPr>
              <w:spacing w:before="60" w:after="60"/>
              <w:rPr>
                <w:sz w:val="20"/>
              </w:rPr>
            </w:pPr>
          </w:p>
        </w:tc>
        <w:tc>
          <w:tcPr>
            <w:tcW w:w="1067" w:type="dxa"/>
            <w:tcBorders>
              <w:left w:val="single" w:sz="6" w:space="0" w:color="auto"/>
              <w:right w:val="single" w:sz="6" w:space="0" w:color="auto"/>
            </w:tcBorders>
          </w:tcPr>
          <w:p w:rsidR="00C97C20" w:rsidRPr="0097737E" w:rsidRDefault="00C97C20" w:rsidP="007D07E6">
            <w:pPr>
              <w:spacing w:before="60" w:after="60"/>
              <w:ind w:right="2"/>
              <w:jc w:val="center"/>
              <w:rPr>
                <w:sz w:val="20"/>
              </w:rPr>
            </w:pPr>
          </w:p>
        </w:tc>
      </w:tr>
      <w:tr w:rsidR="00C97C20" w:rsidRPr="0097737E">
        <w:trPr>
          <w:cantSplit/>
          <w:jc w:val="center"/>
        </w:trPr>
        <w:tc>
          <w:tcPr>
            <w:tcW w:w="1140" w:type="dxa"/>
            <w:tcBorders>
              <w:left w:val="single" w:sz="6" w:space="0" w:color="auto"/>
              <w:right w:val="single" w:sz="6" w:space="0" w:color="auto"/>
            </w:tcBorders>
            <w:tcMar>
              <w:left w:w="29" w:type="dxa"/>
              <w:right w:w="29" w:type="dxa"/>
            </w:tcMar>
          </w:tcPr>
          <w:p w:rsidR="00C97C20" w:rsidRPr="0097737E" w:rsidRDefault="00C97C20" w:rsidP="007D07E6">
            <w:pPr>
              <w:spacing w:before="60" w:after="60"/>
              <w:ind w:right="20"/>
              <w:jc w:val="center"/>
              <w:rPr>
                <w:sz w:val="20"/>
              </w:rPr>
            </w:pPr>
          </w:p>
        </w:tc>
        <w:tc>
          <w:tcPr>
            <w:tcW w:w="1200" w:type="dxa"/>
            <w:tcBorders>
              <w:left w:val="single" w:sz="6" w:space="0" w:color="auto"/>
              <w:right w:val="single" w:sz="6" w:space="0" w:color="auto"/>
            </w:tcBorders>
          </w:tcPr>
          <w:p w:rsidR="00C97C20" w:rsidRPr="0097737E" w:rsidRDefault="00C97C20" w:rsidP="007D07E6">
            <w:pPr>
              <w:spacing w:before="60" w:after="60" w:line="60" w:lineRule="atLeast"/>
              <w:ind w:right="58"/>
              <w:jc w:val="center"/>
              <w:rPr>
                <w:sz w:val="20"/>
              </w:rPr>
            </w:pPr>
          </w:p>
        </w:tc>
        <w:tc>
          <w:tcPr>
            <w:tcW w:w="1301" w:type="dxa"/>
            <w:tcBorders>
              <w:left w:val="single" w:sz="6" w:space="0" w:color="auto"/>
              <w:right w:val="single" w:sz="6" w:space="0" w:color="auto"/>
            </w:tcBorders>
          </w:tcPr>
          <w:p w:rsidR="00C97C20" w:rsidRPr="0097737E" w:rsidRDefault="00C97C20" w:rsidP="007D07E6">
            <w:pPr>
              <w:spacing w:before="60" w:after="60"/>
              <w:jc w:val="center"/>
              <w:rPr>
                <w:sz w:val="20"/>
              </w:rPr>
            </w:pPr>
          </w:p>
        </w:tc>
        <w:tc>
          <w:tcPr>
            <w:tcW w:w="343" w:type="dxa"/>
            <w:tcBorders>
              <w:left w:val="single" w:sz="6" w:space="0" w:color="auto"/>
              <w:right w:val="single" w:sz="6" w:space="0" w:color="auto"/>
            </w:tcBorders>
          </w:tcPr>
          <w:p w:rsidR="00C97C20" w:rsidRPr="0097737E" w:rsidRDefault="00C97C20" w:rsidP="007D07E6">
            <w:pPr>
              <w:spacing w:before="60" w:after="60"/>
              <w:ind w:right="10"/>
              <w:jc w:val="center"/>
              <w:rPr>
                <w:sz w:val="20"/>
              </w:rPr>
            </w:pPr>
          </w:p>
        </w:tc>
        <w:tc>
          <w:tcPr>
            <w:tcW w:w="3949" w:type="dxa"/>
            <w:tcBorders>
              <w:left w:val="single" w:sz="6" w:space="0" w:color="auto"/>
              <w:right w:val="single" w:sz="6" w:space="0" w:color="auto"/>
            </w:tcBorders>
          </w:tcPr>
          <w:p w:rsidR="00C97C20" w:rsidRPr="0097737E" w:rsidRDefault="00C97C20" w:rsidP="007D07E6">
            <w:pPr>
              <w:spacing w:before="60" w:after="60"/>
              <w:rPr>
                <w:sz w:val="20"/>
              </w:rPr>
            </w:pPr>
          </w:p>
        </w:tc>
        <w:tc>
          <w:tcPr>
            <w:tcW w:w="1067" w:type="dxa"/>
            <w:tcBorders>
              <w:left w:val="single" w:sz="6" w:space="0" w:color="auto"/>
              <w:right w:val="single" w:sz="6" w:space="0" w:color="auto"/>
            </w:tcBorders>
          </w:tcPr>
          <w:p w:rsidR="00C97C20" w:rsidRPr="0097737E" w:rsidRDefault="00C97C20" w:rsidP="007D07E6">
            <w:pPr>
              <w:spacing w:before="60" w:after="60"/>
              <w:ind w:right="2"/>
              <w:jc w:val="center"/>
              <w:rPr>
                <w:sz w:val="20"/>
              </w:rPr>
            </w:pPr>
          </w:p>
        </w:tc>
      </w:tr>
      <w:tr w:rsidR="00C97C20" w:rsidRPr="0097737E">
        <w:trPr>
          <w:cantSplit/>
          <w:jc w:val="center"/>
        </w:trPr>
        <w:tc>
          <w:tcPr>
            <w:tcW w:w="1140" w:type="dxa"/>
            <w:tcBorders>
              <w:left w:val="single" w:sz="6" w:space="0" w:color="auto"/>
              <w:right w:val="single" w:sz="6" w:space="0" w:color="auto"/>
            </w:tcBorders>
            <w:tcMar>
              <w:left w:w="29" w:type="dxa"/>
              <w:right w:w="29" w:type="dxa"/>
            </w:tcMar>
          </w:tcPr>
          <w:p w:rsidR="00C97C20" w:rsidRPr="0097737E" w:rsidRDefault="00C97C20" w:rsidP="007D07E6">
            <w:pPr>
              <w:spacing w:before="60" w:after="60"/>
              <w:ind w:right="20"/>
              <w:jc w:val="center"/>
              <w:rPr>
                <w:sz w:val="20"/>
              </w:rPr>
            </w:pPr>
          </w:p>
        </w:tc>
        <w:tc>
          <w:tcPr>
            <w:tcW w:w="1200" w:type="dxa"/>
            <w:tcBorders>
              <w:left w:val="single" w:sz="6" w:space="0" w:color="auto"/>
              <w:right w:val="single" w:sz="6" w:space="0" w:color="auto"/>
            </w:tcBorders>
          </w:tcPr>
          <w:p w:rsidR="00C97C20" w:rsidRPr="0097737E" w:rsidRDefault="00C97C20" w:rsidP="007D07E6">
            <w:pPr>
              <w:spacing w:before="60" w:after="60" w:line="60" w:lineRule="atLeast"/>
              <w:ind w:right="58"/>
              <w:jc w:val="center"/>
              <w:rPr>
                <w:sz w:val="20"/>
              </w:rPr>
            </w:pPr>
          </w:p>
        </w:tc>
        <w:tc>
          <w:tcPr>
            <w:tcW w:w="1301" w:type="dxa"/>
            <w:tcBorders>
              <w:left w:val="single" w:sz="6" w:space="0" w:color="auto"/>
              <w:right w:val="single" w:sz="6" w:space="0" w:color="auto"/>
            </w:tcBorders>
          </w:tcPr>
          <w:p w:rsidR="00C97C20" w:rsidRPr="0097737E" w:rsidRDefault="00C97C20" w:rsidP="007D07E6">
            <w:pPr>
              <w:spacing w:before="60" w:after="60"/>
              <w:jc w:val="center"/>
              <w:rPr>
                <w:sz w:val="20"/>
              </w:rPr>
            </w:pPr>
          </w:p>
        </w:tc>
        <w:tc>
          <w:tcPr>
            <w:tcW w:w="343" w:type="dxa"/>
            <w:tcBorders>
              <w:left w:val="single" w:sz="6" w:space="0" w:color="auto"/>
              <w:right w:val="single" w:sz="6" w:space="0" w:color="auto"/>
            </w:tcBorders>
          </w:tcPr>
          <w:p w:rsidR="00C97C20" w:rsidRPr="0097737E" w:rsidRDefault="00C97C20" w:rsidP="007D07E6">
            <w:pPr>
              <w:spacing w:before="60" w:after="60"/>
              <w:ind w:right="10"/>
              <w:jc w:val="center"/>
              <w:rPr>
                <w:sz w:val="20"/>
              </w:rPr>
            </w:pPr>
          </w:p>
        </w:tc>
        <w:tc>
          <w:tcPr>
            <w:tcW w:w="3949" w:type="dxa"/>
            <w:tcBorders>
              <w:left w:val="single" w:sz="6" w:space="0" w:color="auto"/>
              <w:right w:val="single" w:sz="6" w:space="0" w:color="auto"/>
            </w:tcBorders>
          </w:tcPr>
          <w:p w:rsidR="00C97C20" w:rsidRPr="0097737E" w:rsidRDefault="00C97C20" w:rsidP="007D07E6">
            <w:pPr>
              <w:spacing w:before="60" w:after="60"/>
              <w:rPr>
                <w:sz w:val="20"/>
              </w:rPr>
            </w:pPr>
          </w:p>
        </w:tc>
        <w:tc>
          <w:tcPr>
            <w:tcW w:w="1067" w:type="dxa"/>
            <w:tcBorders>
              <w:left w:val="single" w:sz="6" w:space="0" w:color="auto"/>
              <w:right w:val="single" w:sz="6" w:space="0" w:color="auto"/>
            </w:tcBorders>
          </w:tcPr>
          <w:p w:rsidR="00C97C20" w:rsidRPr="0097737E" w:rsidRDefault="00C97C20" w:rsidP="007D07E6">
            <w:pPr>
              <w:spacing w:before="60" w:after="60"/>
              <w:ind w:right="2"/>
              <w:jc w:val="center"/>
              <w:rPr>
                <w:sz w:val="20"/>
              </w:rPr>
            </w:pPr>
          </w:p>
        </w:tc>
      </w:tr>
      <w:tr w:rsidR="00C97C20" w:rsidRPr="0097737E">
        <w:trPr>
          <w:cantSplit/>
          <w:jc w:val="center"/>
        </w:trPr>
        <w:tc>
          <w:tcPr>
            <w:tcW w:w="1140" w:type="dxa"/>
            <w:tcBorders>
              <w:left w:val="single" w:sz="6" w:space="0" w:color="auto"/>
              <w:right w:val="single" w:sz="6" w:space="0" w:color="auto"/>
            </w:tcBorders>
            <w:tcMar>
              <w:left w:w="29" w:type="dxa"/>
              <w:right w:w="29" w:type="dxa"/>
            </w:tcMar>
          </w:tcPr>
          <w:p w:rsidR="00C97C20" w:rsidRPr="0097737E" w:rsidRDefault="00C97C20" w:rsidP="007D07E6">
            <w:pPr>
              <w:spacing w:before="60" w:after="60"/>
              <w:ind w:right="20"/>
              <w:jc w:val="center"/>
              <w:rPr>
                <w:sz w:val="20"/>
              </w:rPr>
            </w:pPr>
          </w:p>
        </w:tc>
        <w:tc>
          <w:tcPr>
            <w:tcW w:w="1200" w:type="dxa"/>
            <w:tcBorders>
              <w:left w:val="single" w:sz="6" w:space="0" w:color="auto"/>
              <w:right w:val="single" w:sz="6" w:space="0" w:color="auto"/>
            </w:tcBorders>
          </w:tcPr>
          <w:p w:rsidR="00C97C20" w:rsidRPr="0097737E" w:rsidRDefault="00C97C20" w:rsidP="007D07E6">
            <w:pPr>
              <w:spacing w:before="60" w:after="60" w:line="60" w:lineRule="atLeast"/>
              <w:ind w:right="58"/>
              <w:jc w:val="center"/>
              <w:rPr>
                <w:sz w:val="20"/>
              </w:rPr>
            </w:pPr>
          </w:p>
        </w:tc>
        <w:tc>
          <w:tcPr>
            <w:tcW w:w="1301" w:type="dxa"/>
            <w:tcBorders>
              <w:left w:val="single" w:sz="6" w:space="0" w:color="auto"/>
              <w:right w:val="single" w:sz="6" w:space="0" w:color="auto"/>
            </w:tcBorders>
          </w:tcPr>
          <w:p w:rsidR="00C97C20" w:rsidRPr="0097737E" w:rsidRDefault="00C97C20" w:rsidP="007D07E6">
            <w:pPr>
              <w:spacing w:before="60" w:after="60"/>
              <w:jc w:val="center"/>
              <w:rPr>
                <w:sz w:val="20"/>
              </w:rPr>
            </w:pPr>
          </w:p>
        </w:tc>
        <w:tc>
          <w:tcPr>
            <w:tcW w:w="343" w:type="dxa"/>
            <w:tcBorders>
              <w:left w:val="single" w:sz="6" w:space="0" w:color="auto"/>
              <w:right w:val="single" w:sz="6" w:space="0" w:color="auto"/>
            </w:tcBorders>
          </w:tcPr>
          <w:p w:rsidR="00C97C20" w:rsidRPr="0097737E" w:rsidRDefault="00C97C20" w:rsidP="007D07E6">
            <w:pPr>
              <w:spacing w:before="60" w:after="60"/>
              <w:ind w:right="10"/>
              <w:jc w:val="center"/>
              <w:rPr>
                <w:sz w:val="20"/>
              </w:rPr>
            </w:pPr>
          </w:p>
        </w:tc>
        <w:tc>
          <w:tcPr>
            <w:tcW w:w="3949" w:type="dxa"/>
            <w:tcBorders>
              <w:left w:val="single" w:sz="6" w:space="0" w:color="auto"/>
              <w:right w:val="single" w:sz="6" w:space="0" w:color="auto"/>
            </w:tcBorders>
          </w:tcPr>
          <w:p w:rsidR="00C97C20" w:rsidRPr="0097737E" w:rsidRDefault="00C97C20" w:rsidP="007D07E6">
            <w:pPr>
              <w:spacing w:before="60" w:after="60"/>
              <w:rPr>
                <w:sz w:val="20"/>
              </w:rPr>
            </w:pPr>
          </w:p>
        </w:tc>
        <w:tc>
          <w:tcPr>
            <w:tcW w:w="1067" w:type="dxa"/>
            <w:tcBorders>
              <w:left w:val="single" w:sz="6" w:space="0" w:color="auto"/>
              <w:right w:val="single" w:sz="6" w:space="0" w:color="auto"/>
            </w:tcBorders>
          </w:tcPr>
          <w:p w:rsidR="00C97C20" w:rsidRPr="0097737E" w:rsidRDefault="00C97C20" w:rsidP="007D07E6">
            <w:pPr>
              <w:spacing w:before="60" w:after="60"/>
              <w:ind w:right="2"/>
              <w:jc w:val="center"/>
              <w:rPr>
                <w:sz w:val="20"/>
              </w:rPr>
            </w:pPr>
          </w:p>
        </w:tc>
      </w:tr>
      <w:tr w:rsidR="00C97C20" w:rsidRPr="0097737E">
        <w:trPr>
          <w:cantSplit/>
          <w:jc w:val="center"/>
        </w:trPr>
        <w:tc>
          <w:tcPr>
            <w:tcW w:w="1140" w:type="dxa"/>
            <w:tcBorders>
              <w:left w:val="single" w:sz="6" w:space="0" w:color="auto"/>
              <w:right w:val="single" w:sz="6" w:space="0" w:color="auto"/>
            </w:tcBorders>
            <w:tcMar>
              <w:left w:w="29" w:type="dxa"/>
              <w:right w:w="29" w:type="dxa"/>
            </w:tcMar>
          </w:tcPr>
          <w:p w:rsidR="00C97C20" w:rsidRPr="0097737E" w:rsidRDefault="00C97C20" w:rsidP="007D07E6">
            <w:pPr>
              <w:spacing w:before="60" w:after="60"/>
              <w:ind w:right="20"/>
              <w:jc w:val="center"/>
              <w:rPr>
                <w:sz w:val="20"/>
              </w:rPr>
            </w:pPr>
          </w:p>
        </w:tc>
        <w:tc>
          <w:tcPr>
            <w:tcW w:w="1200" w:type="dxa"/>
            <w:tcBorders>
              <w:left w:val="single" w:sz="6" w:space="0" w:color="auto"/>
              <w:right w:val="single" w:sz="6" w:space="0" w:color="auto"/>
            </w:tcBorders>
          </w:tcPr>
          <w:p w:rsidR="00C97C20" w:rsidRPr="0097737E" w:rsidRDefault="00C97C20" w:rsidP="007D07E6">
            <w:pPr>
              <w:spacing w:before="60" w:after="60" w:line="60" w:lineRule="atLeast"/>
              <w:ind w:right="58"/>
              <w:jc w:val="center"/>
              <w:rPr>
                <w:sz w:val="20"/>
              </w:rPr>
            </w:pPr>
          </w:p>
        </w:tc>
        <w:tc>
          <w:tcPr>
            <w:tcW w:w="1301" w:type="dxa"/>
            <w:tcBorders>
              <w:left w:val="single" w:sz="6" w:space="0" w:color="auto"/>
              <w:right w:val="single" w:sz="6" w:space="0" w:color="auto"/>
            </w:tcBorders>
          </w:tcPr>
          <w:p w:rsidR="00C97C20" w:rsidRPr="0097737E" w:rsidRDefault="00C97C20" w:rsidP="007D07E6">
            <w:pPr>
              <w:spacing w:before="60" w:after="60"/>
              <w:jc w:val="center"/>
              <w:rPr>
                <w:sz w:val="20"/>
              </w:rPr>
            </w:pPr>
          </w:p>
        </w:tc>
        <w:tc>
          <w:tcPr>
            <w:tcW w:w="343" w:type="dxa"/>
            <w:tcBorders>
              <w:left w:val="single" w:sz="6" w:space="0" w:color="auto"/>
              <w:right w:val="single" w:sz="6" w:space="0" w:color="auto"/>
            </w:tcBorders>
          </w:tcPr>
          <w:p w:rsidR="00C97C20" w:rsidRPr="0097737E" w:rsidRDefault="00C97C20" w:rsidP="007D07E6">
            <w:pPr>
              <w:spacing w:before="60" w:after="60"/>
              <w:ind w:right="10"/>
              <w:jc w:val="center"/>
              <w:rPr>
                <w:sz w:val="20"/>
              </w:rPr>
            </w:pPr>
          </w:p>
        </w:tc>
        <w:tc>
          <w:tcPr>
            <w:tcW w:w="3949" w:type="dxa"/>
            <w:tcBorders>
              <w:left w:val="single" w:sz="6" w:space="0" w:color="auto"/>
              <w:right w:val="single" w:sz="6" w:space="0" w:color="auto"/>
            </w:tcBorders>
          </w:tcPr>
          <w:p w:rsidR="00C97C20" w:rsidRPr="0097737E" w:rsidRDefault="00C97C20" w:rsidP="007D07E6">
            <w:pPr>
              <w:spacing w:before="60" w:after="60"/>
              <w:rPr>
                <w:sz w:val="20"/>
              </w:rPr>
            </w:pPr>
          </w:p>
        </w:tc>
        <w:tc>
          <w:tcPr>
            <w:tcW w:w="1067" w:type="dxa"/>
            <w:tcBorders>
              <w:left w:val="single" w:sz="6" w:space="0" w:color="auto"/>
              <w:right w:val="single" w:sz="6" w:space="0" w:color="auto"/>
            </w:tcBorders>
          </w:tcPr>
          <w:p w:rsidR="00C97C20" w:rsidRPr="0097737E" w:rsidRDefault="00C97C20" w:rsidP="007D07E6">
            <w:pPr>
              <w:spacing w:before="60" w:after="60"/>
              <w:ind w:right="2"/>
              <w:jc w:val="center"/>
              <w:rPr>
                <w:sz w:val="20"/>
              </w:rPr>
            </w:pPr>
          </w:p>
        </w:tc>
      </w:tr>
      <w:tr w:rsidR="00C97C20" w:rsidRPr="0097737E">
        <w:trPr>
          <w:cantSplit/>
          <w:jc w:val="center"/>
        </w:trPr>
        <w:tc>
          <w:tcPr>
            <w:tcW w:w="1140" w:type="dxa"/>
            <w:tcBorders>
              <w:left w:val="single" w:sz="6" w:space="0" w:color="auto"/>
              <w:right w:val="single" w:sz="6" w:space="0" w:color="auto"/>
            </w:tcBorders>
            <w:tcMar>
              <w:left w:w="29" w:type="dxa"/>
              <w:right w:w="29" w:type="dxa"/>
            </w:tcMar>
          </w:tcPr>
          <w:p w:rsidR="00C97C20" w:rsidRPr="0097737E" w:rsidRDefault="00C97C20" w:rsidP="007D07E6">
            <w:pPr>
              <w:spacing w:before="60" w:after="60"/>
              <w:ind w:right="20"/>
              <w:jc w:val="center"/>
              <w:rPr>
                <w:sz w:val="20"/>
              </w:rPr>
            </w:pPr>
          </w:p>
        </w:tc>
        <w:tc>
          <w:tcPr>
            <w:tcW w:w="1200" w:type="dxa"/>
            <w:tcBorders>
              <w:left w:val="single" w:sz="6" w:space="0" w:color="auto"/>
              <w:right w:val="single" w:sz="6" w:space="0" w:color="auto"/>
            </w:tcBorders>
          </w:tcPr>
          <w:p w:rsidR="00C97C20" w:rsidRPr="0097737E" w:rsidRDefault="00C97C20" w:rsidP="007D07E6">
            <w:pPr>
              <w:spacing w:before="60" w:after="60" w:line="60" w:lineRule="atLeast"/>
              <w:ind w:right="58"/>
              <w:jc w:val="center"/>
              <w:rPr>
                <w:sz w:val="20"/>
              </w:rPr>
            </w:pPr>
          </w:p>
        </w:tc>
        <w:tc>
          <w:tcPr>
            <w:tcW w:w="1301" w:type="dxa"/>
            <w:tcBorders>
              <w:left w:val="single" w:sz="6" w:space="0" w:color="auto"/>
              <w:right w:val="single" w:sz="6" w:space="0" w:color="auto"/>
            </w:tcBorders>
          </w:tcPr>
          <w:p w:rsidR="00C97C20" w:rsidRPr="0097737E" w:rsidRDefault="00C97C20" w:rsidP="007D07E6">
            <w:pPr>
              <w:spacing w:before="60" w:after="60"/>
              <w:jc w:val="center"/>
              <w:rPr>
                <w:sz w:val="20"/>
              </w:rPr>
            </w:pPr>
          </w:p>
        </w:tc>
        <w:tc>
          <w:tcPr>
            <w:tcW w:w="343" w:type="dxa"/>
            <w:tcBorders>
              <w:left w:val="single" w:sz="6" w:space="0" w:color="auto"/>
              <w:right w:val="single" w:sz="6" w:space="0" w:color="auto"/>
            </w:tcBorders>
          </w:tcPr>
          <w:p w:rsidR="00C97C20" w:rsidRPr="0097737E" w:rsidRDefault="00C97C20" w:rsidP="007D07E6">
            <w:pPr>
              <w:spacing w:before="60" w:after="60"/>
              <w:ind w:right="10"/>
              <w:jc w:val="center"/>
              <w:rPr>
                <w:sz w:val="20"/>
              </w:rPr>
            </w:pPr>
          </w:p>
        </w:tc>
        <w:tc>
          <w:tcPr>
            <w:tcW w:w="3949" w:type="dxa"/>
            <w:tcBorders>
              <w:left w:val="single" w:sz="6" w:space="0" w:color="auto"/>
              <w:right w:val="single" w:sz="6" w:space="0" w:color="auto"/>
            </w:tcBorders>
          </w:tcPr>
          <w:p w:rsidR="00C97C20" w:rsidRPr="0097737E" w:rsidRDefault="00C97C20" w:rsidP="007D07E6">
            <w:pPr>
              <w:spacing w:before="60" w:after="60"/>
              <w:rPr>
                <w:sz w:val="20"/>
              </w:rPr>
            </w:pPr>
          </w:p>
        </w:tc>
        <w:tc>
          <w:tcPr>
            <w:tcW w:w="1067" w:type="dxa"/>
            <w:tcBorders>
              <w:left w:val="single" w:sz="6" w:space="0" w:color="auto"/>
              <w:right w:val="single" w:sz="6" w:space="0" w:color="auto"/>
            </w:tcBorders>
          </w:tcPr>
          <w:p w:rsidR="00C97C20" w:rsidRPr="0097737E" w:rsidRDefault="00C97C20" w:rsidP="007D07E6">
            <w:pPr>
              <w:spacing w:before="60" w:after="60"/>
              <w:ind w:right="2"/>
              <w:jc w:val="center"/>
              <w:rPr>
                <w:sz w:val="20"/>
              </w:rPr>
            </w:pPr>
          </w:p>
        </w:tc>
      </w:tr>
      <w:tr w:rsidR="00C97C20" w:rsidRPr="0097737E">
        <w:trPr>
          <w:cantSplit/>
          <w:jc w:val="center"/>
        </w:trPr>
        <w:tc>
          <w:tcPr>
            <w:tcW w:w="1140" w:type="dxa"/>
            <w:tcBorders>
              <w:left w:val="single" w:sz="6" w:space="0" w:color="auto"/>
              <w:right w:val="single" w:sz="6" w:space="0" w:color="auto"/>
            </w:tcBorders>
            <w:tcMar>
              <w:left w:w="29" w:type="dxa"/>
              <w:right w:w="29" w:type="dxa"/>
            </w:tcMar>
          </w:tcPr>
          <w:p w:rsidR="00C97C20" w:rsidRPr="0097737E" w:rsidRDefault="00C97C20" w:rsidP="007D07E6">
            <w:pPr>
              <w:spacing w:before="60" w:after="60"/>
              <w:ind w:right="20"/>
              <w:jc w:val="center"/>
              <w:rPr>
                <w:sz w:val="20"/>
              </w:rPr>
            </w:pPr>
          </w:p>
        </w:tc>
        <w:tc>
          <w:tcPr>
            <w:tcW w:w="1200" w:type="dxa"/>
            <w:tcBorders>
              <w:left w:val="single" w:sz="6" w:space="0" w:color="auto"/>
              <w:right w:val="single" w:sz="6" w:space="0" w:color="auto"/>
            </w:tcBorders>
          </w:tcPr>
          <w:p w:rsidR="00C97C20" w:rsidRPr="0097737E" w:rsidRDefault="00C97C20" w:rsidP="007D07E6">
            <w:pPr>
              <w:spacing w:before="60" w:after="60" w:line="60" w:lineRule="atLeast"/>
              <w:ind w:right="58"/>
              <w:jc w:val="center"/>
              <w:rPr>
                <w:sz w:val="20"/>
              </w:rPr>
            </w:pPr>
          </w:p>
        </w:tc>
        <w:tc>
          <w:tcPr>
            <w:tcW w:w="1301" w:type="dxa"/>
            <w:tcBorders>
              <w:left w:val="single" w:sz="6" w:space="0" w:color="auto"/>
              <w:right w:val="single" w:sz="6" w:space="0" w:color="auto"/>
            </w:tcBorders>
          </w:tcPr>
          <w:p w:rsidR="00C97C20" w:rsidRPr="0097737E" w:rsidRDefault="00C97C20" w:rsidP="007D07E6">
            <w:pPr>
              <w:spacing w:before="60" w:after="60"/>
              <w:jc w:val="center"/>
              <w:rPr>
                <w:sz w:val="20"/>
              </w:rPr>
            </w:pPr>
          </w:p>
        </w:tc>
        <w:tc>
          <w:tcPr>
            <w:tcW w:w="343" w:type="dxa"/>
            <w:tcBorders>
              <w:left w:val="single" w:sz="6" w:space="0" w:color="auto"/>
              <w:right w:val="single" w:sz="6" w:space="0" w:color="auto"/>
            </w:tcBorders>
          </w:tcPr>
          <w:p w:rsidR="00C97C20" w:rsidRPr="0097737E" w:rsidRDefault="00C97C20" w:rsidP="007D07E6">
            <w:pPr>
              <w:spacing w:before="60" w:after="60"/>
              <w:ind w:right="10"/>
              <w:jc w:val="center"/>
              <w:rPr>
                <w:sz w:val="20"/>
              </w:rPr>
            </w:pPr>
          </w:p>
        </w:tc>
        <w:tc>
          <w:tcPr>
            <w:tcW w:w="3949" w:type="dxa"/>
            <w:tcBorders>
              <w:left w:val="single" w:sz="6" w:space="0" w:color="auto"/>
              <w:right w:val="single" w:sz="6" w:space="0" w:color="auto"/>
            </w:tcBorders>
          </w:tcPr>
          <w:p w:rsidR="00C97C20" w:rsidRPr="0097737E" w:rsidRDefault="00C97C20" w:rsidP="007D07E6">
            <w:pPr>
              <w:spacing w:before="60" w:after="60"/>
              <w:rPr>
                <w:sz w:val="20"/>
              </w:rPr>
            </w:pPr>
          </w:p>
        </w:tc>
        <w:tc>
          <w:tcPr>
            <w:tcW w:w="1067" w:type="dxa"/>
            <w:tcBorders>
              <w:left w:val="single" w:sz="6" w:space="0" w:color="auto"/>
              <w:right w:val="single" w:sz="6" w:space="0" w:color="auto"/>
            </w:tcBorders>
          </w:tcPr>
          <w:p w:rsidR="00C97C20" w:rsidRPr="0097737E" w:rsidRDefault="00C97C20" w:rsidP="007D07E6">
            <w:pPr>
              <w:spacing w:before="60" w:after="60"/>
              <w:ind w:right="2"/>
              <w:jc w:val="center"/>
              <w:rPr>
                <w:sz w:val="20"/>
              </w:rPr>
            </w:pPr>
          </w:p>
        </w:tc>
      </w:tr>
      <w:tr w:rsidR="00C97C20" w:rsidRPr="0097737E">
        <w:trPr>
          <w:cantSplit/>
          <w:jc w:val="center"/>
        </w:trPr>
        <w:tc>
          <w:tcPr>
            <w:tcW w:w="1140" w:type="dxa"/>
            <w:tcBorders>
              <w:left w:val="single" w:sz="6" w:space="0" w:color="auto"/>
              <w:right w:val="single" w:sz="6" w:space="0" w:color="auto"/>
            </w:tcBorders>
            <w:tcMar>
              <w:left w:w="29" w:type="dxa"/>
              <w:right w:w="29" w:type="dxa"/>
            </w:tcMar>
          </w:tcPr>
          <w:p w:rsidR="00C97C20" w:rsidRPr="0097737E" w:rsidRDefault="00C97C20" w:rsidP="007D07E6">
            <w:pPr>
              <w:spacing w:before="60" w:after="60"/>
              <w:ind w:right="20"/>
              <w:jc w:val="center"/>
              <w:rPr>
                <w:sz w:val="20"/>
              </w:rPr>
            </w:pPr>
          </w:p>
        </w:tc>
        <w:tc>
          <w:tcPr>
            <w:tcW w:w="1200" w:type="dxa"/>
            <w:tcBorders>
              <w:left w:val="single" w:sz="6" w:space="0" w:color="auto"/>
              <w:right w:val="single" w:sz="6" w:space="0" w:color="auto"/>
            </w:tcBorders>
          </w:tcPr>
          <w:p w:rsidR="00C97C20" w:rsidRPr="0097737E" w:rsidRDefault="00C97C20" w:rsidP="007D07E6">
            <w:pPr>
              <w:spacing w:before="60" w:after="60" w:line="60" w:lineRule="atLeast"/>
              <w:ind w:right="58"/>
              <w:jc w:val="center"/>
              <w:rPr>
                <w:sz w:val="20"/>
              </w:rPr>
            </w:pPr>
          </w:p>
        </w:tc>
        <w:tc>
          <w:tcPr>
            <w:tcW w:w="1301" w:type="dxa"/>
            <w:tcBorders>
              <w:left w:val="single" w:sz="6" w:space="0" w:color="auto"/>
              <w:right w:val="single" w:sz="6" w:space="0" w:color="auto"/>
            </w:tcBorders>
          </w:tcPr>
          <w:p w:rsidR="00C97C20" w:rsidRPr="0097737E" w:rsidRDefault="00C97C20" w:rsidP="007D07E6">
            <w:pPr>
              <w:spacing w:before="60" w:after="60"/>
              <w:jc w:val="center"/>
              <w:rPr>
                <w:sz w:val="20"/>
              </w:rPr>
            </w:pPr>
          </w:p>
        </w:tc>
        <w:tc>
          <w:tcPr>
            <w:tcW w:w="343" w:type="dxa"/>
            <w:tcBorders>
              <w:left w:val="single" w:sz="6" w:space="0" w:color="auto"/>
              <w:right w:val="single" w:sz="6" w:space="0" w:color="auto"/>
            </w:tcBorders>
          </w:tcPr>
          <w:p w:rsidR="00C97C20" w:rsidRPr="0097737E" w:rsidRDefault="00C97C20" w:rsidP="007D07E6">
            <w:pPr>
              <w:spacing w:before="60" w:after="60"/>
              <w:ind w:right="10"/>
              <w:jc w:val="center"/>
              <w:rPr>
                <w:sz w:val="20"/>
              </w:rPr>
            </w:pPr>
          </w:p>
        </w:tc>
        <w:tc>
          <w:tcPr>
            <w:tcW w:w="3949" w:type="dxa"/>
            <w:tcBorders>
              <w:left w:val="single" w:sz="6" w:space="0" w:color="auto"/>
              <w:right w:val="single" w:sz="6" w:space="0" w:color="auto"/>
            </w:tcBorders>
          </w:tcPr>
          <w:p w:rsidR="00C97C20" w:rsidRPr="0097737E" w:rsidRDefault="00C97C20" w:rsidP="007D07E6">
            <w:pPr>
              <w:spacing w:before="60" w:after="60"/>
              <w:rPr>
                <w:sz w:val="20"/>
              </w:rPr>
            </w:pPr>
          </w:p>
        </w:tc>
        <w:tc>
          <w:tcPr>
            <w:tcW w:w="1067" w:type="dxa"/>
            <w:tcBorders>
              <w:left w:val="single" w:sz="6" w:space="0" w:color="auto"/>
              <w:right w:val="single" w:sz="6" w:space="0" w:color="auto"/>
            </w:tcBorders>
          </w:tcPr>
          <w:p w:rsidR="00C97C20" w:rsidRPr="0097737E" w:rsidRDefault="00C97C20" w:rsidP="007D07E6">
            <w:pPr>
              <w:spacing w:before="60" w:after="60"/>
              <w:ind w:right="2"/>
              <w:jc w:val="center"/>
              <w:rPr>
                <w:sz w:val="20"/>
              </w:rPr>
            </w:pPr>
          </w:p>
        </w:tc>
      </w:tr>
      <w:tr w:rsidR="00C97C20" w:rsidRPr="0097737E">
        <w:trPr>
          <w:cantSplit/>
          <w:jc w:val="center"/>
        </w:trPr>
        <w:tc>
          <w:tcPr>
            <w:tcW w:w="1140" w:type="dxa"/>
            <w:tcBorders>
              <w:left w:val="single" w:sz="6" w:space="0" w:color="auto"/>
              <w:right w:val="single" w:sz="6" w:space="0" w:color="auto"/>
            </w:tcBorders>
            <w:tcMar>
              <w:left w:w="29" w:type="dxa"/>
              <w:right w:w="29" w:type="dxa"/>
            </w:tcMar>
          </w:tcPr>
          <w:p w:rsidR="00C97C20" w:rsidRPr="0097737E" w:rsidRDefault="00C97C20" w:rsidP="007D07E6">
            <w:pPr>
              <w:spacing w:before="60" w:after="60"/>
              <w:ind w:right="20"/>
              <w:jc w:val="center"/>
              <w:rPr>
                <w:sz w:val="20"/>
              </w:rPr>
            </w:pPr>
          </w:p>
        </w:tc>
        <w:tc>
          <w:tcPr>
            <w:tcW w:w="1200" w:type="dxa"/>
            <w:tcBorders>
              <w:left w:val="single" w:sz="6" w:space="0" w:color="auto"/>
              <w:right w:val="single" w:sz="6" w:space="0" w:color="auto"/>
            </w:tcBorders>
          </w:tcPr>
          <w:p w:rsidR="00C97C20" w:rsidRPr="0097737E" w:rsidRDefault="00C97C20" w:rsidP="007D07E6">
            <w:pPr>
              <w:spacing w:before="60" w:after="60" w:line="60" w:lineRule="atLeast"/>
              <w:ind w:right="58"/>
              <w:jc w:val="center"/>
              <w:rPr>
                <w:sz w:val="20"/>
              </w:rPr>
            </w:pPr>
          </w:p>
        </w:tc>
        <w:tc>
          <w:tcPr>
            <w:tcW w:w="1301" w:type="dxa"/>
            <w:tcBorders>
              <w:left w:val="single" w:sz="6" w:space="0" w:color="auto"/>
              <w:right w:val="single" w:sz="6" w:space="0" w:color="auto"/>
            </w:tcBorders>
          </w:tcPr>
          <w:p w:rsidR="00C97C20" w:rsidRPr="0097737E" w:rsidRDefault="00C97C20" w:rsidP="007D07E6">
            <w:pPr>
              <w:spacing w:before="60" w:after="60"/>
              <w:jc w:val="center"/>
              <w:rPr>
                <w:sz w:val="20"/>
              </w:rPr>
            </w:pPr>
          </w:p>
        </w:tc>
        <w:tc>
          <w:tcPr>
            <w:tcW w:w="343" w:type="dxa"/>
            <w:tcBorders>
              <w:left w:val="single" w:sz="6" w:space="0" w:color="auto"/>
              <w:right w:val="single" w:sz="6" w:space="0" w:color="auto"/>
            </w:tcBorders>
          </w:tcPr>
          <w:p w:rsidR="00C97C20" w:rsidRPr="0097737E" w:rsidRDefault="00C97C20" w:rsidP="007D07E6">
            <w:pPr>
              <w:spacing w:before="60" w:after="60"/>
              <w:ind w:right="10"/>
              <w:jc w:val="center"/>
              <w:rPr>
                <w:sz w:val="20"/>
              </w:rPr>
            </w:pPr>
          </w:p>
        </w:tc>
        <w:tc>
          <w:tcPr>
            <w:tcW w:w="3949" w:type="dxa"/>
            <w:tcBorders>
              <w:left w:val="single" w:sz="6" w:space="0" w:color="auto"/>
              <w:right w:val="single" w:sz="6" w:space="0" w:color="auto"/>
            </w:tcBorders>
          </w:tcPr>
          <w:p w:rsidR="00C97C20" w:rsidRPr="0097737E" w:rsidRDefault="00C97C20" w:rsidP="007D07E6">
            <w:pPr>
              <w:spacing w:before="60" w:after="60"/>
              <w:rPr>
                <w:sz w:val="20"/>
              </w:rPr>
            </w:pPr>
          </w:p>
        </w:tc>
        <w:tc>
          <w:tcPr>
            <w:tcW w:w="1067" w:type="dxa"/>
            <w:tcBorders>
              <w:left w:val="single" w:sz="6" w:space="0" w:color="auto"/>
              <w:right w:val="single" w:sz="6" w:space="0" w:color="auto"/>
            </w:tcBorders>
          </w:tcPr>
          <w:p w:rsidR="00C97C20" w:rsidRPr="0097737E" w:rsidRDefault="00C97C20" w:rsidP="007D07E6">
            <w:pPr>
              <w:spacing w:before="60" w:after="60"/>
              <w:ind w:right="2"/>
              <w:jc w:val="center"/>
              <w:rPr>
                <w:sz w:val="20"/>
              </w:rPr>
            </w:pPr>
          </w:p>
        </w:tc>
      </w:tr>
      <w:tr w:rsidR="00C97C20" w:rsidRPr="0097737E">
        <w:trPr>
          <w:cantSplit/>
          <w:jc w:val="center"/>
        </w:trPr>
        <w:tc>
          <w:tcPr>
            <w:tcW w:w="1140" w:type="dxa"/>
            <w:tcBorders>
              <w:left w:val="single" w:sz="6" w:space="0" w:color="auto"/>
              <w:bottom w:val="single" w:sz="6" w:space="0" w:color="auto"/>
              <w:right w:val="single" w:sz="6" w:space="0" w:color="auto"/>
            </w:tcBorders>
            <w:tcMar>
              <w:left w:w="29" w:type="dxa"/>
              <w:right w:w="29" w:type="dxa"/>
            </w:tcMar>
          </w:tcPr>
          <w:p w:rsidR="00C97C20" w:rsidRPr="0097737E" w:rsidRDefault="00C97C20" w:rsidP="007D07E6">
            <w:pPr>
              <w:spacing w:before="60" w:after="60"/>
              <w:ind w:right="20"/>
              <w:jc w:val="center"/>
              <w:rPr>
                <w:sz w:val="20"/>
              </w:rPr>
            </w:pPr>
          </w:p>
        </w:tc>
        <w:tc>
          <w:tcPr>
            <w:tcW w:w="1200" w:type="dxa"/>
            <w:tcBorders>
              <w:left w:val="single" w:sz="6" w:space="0" w:color="auto"/>
              <w:bottom w:val="single" w:sz="6" w:space="0" w:color="auto"/>
              <w:right w:val="single" w:sz="6" w:space="0" w:color="auto"/>
            </w:tcBorders>
          </w:tcPr>
          <w:p w:rsidR="00C97C20" w:rsidRPr="0097737E" w:rsidRDefault="00C97C20" w:rsidP="007D07E6">
            <w:pPr>
              <w:spacing w:before="60" w:after="60" w:line="60" w:lineRule="atLeast"/>
              <w:ind w:right="58"/>
              <w:jc w:val="center"/>
              <w:rPr>
                <w:sz w:val="20"/>
              </w:rPr>
            </w:pPr>
          </w:p>
        </w:tc>
        <w:tc>
          <w:tcPr>
            <w:tcW w:w="1301" w:type="dxa"/>
            <w:tcBorders>
              <w:left w:val="single" w:sz="6" w:space="0" w:color="auto"/>
              <w:bottom w:val="single" w:sz="6" w:space="0" w:color="auto"/>
              <w:right w:val="single" w:sz="6" w:space="0" w:color="auto"/>
            </w:tcBorders>
          </w:tcPr>
          <w:p w:rsidR="00C97C20" w:rsidRPr="0097737E" w:rsidRDefault="00C97C20" w:rsidP="007D07E6">
            <w:pPr>
              <w:spacing w:before="60" w:after="60"/>
              <w:jc w:val="center"/>
              <w:rPr>
                <w:sz w:val="20"/>
              </w:rPr>
            </w:pPr>
          </w:p>
        </w:tc>
        <w:tc>
          <w:tcPr>
            <w:tcW w:w="343" w:type="dxa"/>
            <w:tcBorders>
              <w:left w:val="single" w:sz="6" w:space="0" w:color="auto"/>
              <w:bottom w:val="single" w:sz="6" w:space="0" w:color="auto"/>
              <w:right w:val="single" w:sz="6" w:space="0" w:color="auto"/>
            </w:tcBorders>
          </w:tcPr>
          <w:p w:rsidR="00C97C20" w:rsidRPr="0097737E" w:rsidRDefault="00C97C20" w:rsidP="007D07E6">
            <w:pPr>
              <w:spacing w:before="60" w:after="60"/>
              <w:ind w:right="10"/>
              <w:jc w:val="center"/>
              <w:rPr>
                <w:sz w:val="20"/>
              </w:rPr>
            </w:pPr>
          </w:p>
        </w:tc>
        <w:tc>
          <w:tcPr>
            <w:tcW w:w="3949" w:type="dxa"/>
            <w:tcBorders>
              <w:left w:val="single" w:sz="6" w:space="0" w:color="auto"/>
              <w:bottom w:val="single" w:sz="6" w:space="0" w:color="auto"/>
              <w:right w:val="single" w:sz="6" w:space="0" w:color="auto"/>
            </w:tcBorders>
          </w:tcPr>
          <w:p w:rsidR="00C97C20" w:rsidRPr="0097737E" w:rsidRDefault="00C97C20" w:rsidP="007D07E6">
            <w:pPr>
              <w:spacing w:before="60" w:after="60"/>
              <w:rPr>
                <w:sz w:val="20"/>
              </w:rPr>
            </w:pPr>
          </w:p>
        </w:tc>
        <w:tc>
          <w:tcPr>
            <w:tcW w:w="1067" w:type="dxa"/>
            <w:tcBorders>
              <w:left w:val="single" w:sz="6" w:space="0" w:color="auto"/>
              <w:bottom w:val="single" w:sz="6" w:space="0" w:color="auto"/>
              <w:right w:val="single" w:sz="6" w:space="0" w:color="auto"/>
            </w:tcBorders>
          </w:tcPr>
          <w:p w:rsidR="00C97C20" w:rsidRPr="0097737E" w:rsidRDefault="00C97C20" w:rsidP="007D07E6">
            <w:pPr>
              <w:spacing w:before="60" w:after="60"/>
              <w:ind w:right="2"/>
              <w:jc w:val="center"/>
              <w:rPr>
                <w:sz w:val="20"/>
              </w:rPr>
            </w:pPr>
          </w:p>
        </w:tc>
      </w:tr>
    </w:tbl>
    <w:p w:rsidR="00C97C20" w:rsidRDefault="00C97C20" w:rsidP="00C74FCA">
      <w:pPr>
        <w:pStyle w:val="Cover-other"/>
      </w:pPr>
    </w:p>
    <w:p w:rsidR="00C97C20" w:rsidRDefault="00C97C20" w:rsidP="00D600C3">
      <w:pPr>
        <w:pStyle w:val="Heading0"/>
        <w:outlineLvl w:val="0"/>
        <w:sectPr w:rsidR="00C97C20">
          <w:pgSz w:w="12240" w:h="15840" w:code="1"/>
          <w:pgMar w:top="1728" w:right="1440" w:bottom="1440" w:left="1440" w:header="720" w:footer="720" w:gutter="0"/>
          <w:pgNumType w:fmt="lowerRoman"/>
          <w:cols w:space="720"/>
          <w:titlePg/>
          <w:docGrid w:linePitch="360"/>
        </w:sectPr>
      </w:pPr>
      <w:r>
        <w:br w:type="page"/>
      </w:r>
      <w:bookmarkStart w:id="3" w:name="_Toc364676120"/>
      <w:r>
        <w:lastRenderedPageBreak/>
        <w:t xml:space="preserve">(U) </w:t>
      </w:r>
      <w:r w:rsidRPr="00DB2E29">
        <w:t>Table of Contents</w:t>
      </w:r>
      <w:bookmarkEnd w:id="3"/>
    </w:p>
    <w:p w:rsidR="00C97C20" w:rsidRPr="00A12AD9" w:rsidRDefault="00C97C20" w:rsidP="00C74FCA">
      <w:pPr>
        <w:pStyle w:val="TOC-headings"/>
        <w:rPr>
          <w:rFonts w:ascii="Arial" w:hAnsi="Arial" w:cs="Arial"/>
        </w:rPr>
      </w:pPr>
      <w:r w:rsidRPr="00A12AD9">
        <w:rPr>
          <w:rFonts w:ascii="Arial" w:hAnsi="Arial" w:cs="Arial"/>
        </w:rPr>
        <w:lastRenderedPageBreak/>
        <w:t>Section</w:t>
      </w:r>
      <w:r w:rsidRPr="00A12AD9">
        <w:rPr>
          <w:rFonts w:ascii="Arial" w:hAnsi="Arial" w:cs="Arial"/>
        </w:rPr>
        <w:tab/>
        <w:t>Page</w:t>
      </w:r>
    </w:p>
    <w:p w:rsidR="00C546E1" w:rsidRDefault="005249BA">
      <w:pPr>
        <w:pStyle w:val="TOC2"/>
        <w:tabs>
          <w:tab w:val="right" w:leader="dot" w:pos="9350"/>
        </w:tabs>
        <w:rPr>
          <w:rFonts w:eastAsiaTheme="minorEastAsia" w:cstheme="minorBidi"/>
          <w:b w:val="0"/>
          <w:noProof/>
        </w:rPr>
      </w:pPr>
      <w:r>
        <w:fldChar w:fldCharType="begin"/>
      </w:r>
      <w:r w:rsidR="00C97C20">
        <w:instrText xml:space="preserve"> TOC \o "1-3" \t "Heading 0,2,heading4-noTOC,4" </w:instrText>
      </w:r>
      <w:r>
        <w:fldChar w:fldCharType="separate"/>
      </w:r>
      <w:r w:rsidR="00C546E1" w:rsidRPr="004F081E">
        <w:rPr>
          <w:rFonts w:ascii="Times New Roman" w:hAnsi="Times New Roman"/>
          <w:i/>
          <w:noProof/>
        </w:rPr>
        <w:t>This page intentionally left blank.</w:t>
      </w:r>
      <w:r w:rsidR="00C546E1">
        <w:rPr>
          <w:noProof/>
        </w:rPr>
        <w:tab/>
      </w:r>
      <w:r w:rsidR="00C546E1">
        <w:rPr>
          <w:noProof/>
        </w:rPr>
        <w:fldChar w:fldCharType="begin"/>
      </w:r>
      <w:r w:rsidR="00C546E1">
        <w:rPr>
          <w:noProof/>
        </w:rPr>
        <w:instrText xml:space="preserve"> PAGEREF _Toc364676118 \h </w:instrText>
      </w:r>
      <w:r w:rsidR="00C546E1">
        <w:rPr>
          <w:noProof/>
        </w:rPr>
      </w:r>
      <w:r w:rsidR="00C546E1">
        <w:rPr>
          <w:noProof/>
        </w:rPr>
        <w:fldChar w:fldCharType="separate"/>
      </w:r>
      <w:r w:rsidR="00C546E1">
        <w:rPr>
          <w:noProof/>
        </w:rPr>
        <w:t>ii</w:t>
      </w:r>
      <w:r w:rsidR="00C546E1">
        <w:rPr>
          <w:noProof/>
        </w:rPr>
        <w:fldChar w:fldCharType="end"/>
      </w:r>
    </w:p>
    <w:p w:rsidR="00C546E1" w:rsidRDefault="00C546E1">
      <w:pPr>
        <w:pStyle w:val="TOC2"/>
        <w:tabs>
          <w:tab w:val="right" w:leader="dot" w:pos="9350"/>
        </w:tabs>
        <w:rPr>
          <w:rFonts w:eastAsiaTheme="minorEastAsia" w:cstheme="minorBidi"/>
          <w:b w:val="0"/>
          <w:noProof/>
        </w:rPr>
      </w:pPr>
      <w:r>
        <w:rPr>
          <w:noProof/>
        </w:rPr>
        <w:t>(U) Record of Changes</w:t>
      </w:r>
      <w:r>
        <w:rPr>
          <w:noProof/>
        </w:rPr>
        <w:tab/>
      </w:r>
      <w:r>
        <w:rPr>
          <w:noProof/>
        </w:rPr>
        <w:fldChar w:fldCharType="begin"/>
      </w:r>
      <w:r>
        <w:rPr>
          <w:noProof/>
        </w:rPr>
        <w:instrText xml:space="preserve"> PAGEREF _Toc364676119 \h </w:instrText>
      </w:r>
      <w:r>
        <w:rPr>
          <w:noProof/>
        </w:rPr>
      </w:r>
      <w:r>
        <w:rPr>
          <w:noProof/>
        </w:rPr>
        <w:fldChar w:fldCharType="separate"/>
      </w:r>
      <w:r>
        <w:rPr>
          <w:noProof/>
        </w:rPr>
        <w:t>iii</w:t>
      </w:r>
      <w:r>
        <w:rPr>
          <w:noProof/>
        </w:rPr>
        <w:fldChar w:fldCharType="end"/>
      </w:r>
    </w:p>
    <w:p w:rsidR="00C546E1" w:rsidRDefault="00C546E1">
      <w:pPr>
        <w:pStyle w:val="TOC2"/>
        <w:tabs>
          <w:tab w:val="right" w:leader="dot" w:pos="9350"/>
        </w:tabs>
        <w:rPr>
          <w:rFonts w:eastAsiaTheme="minorEastAsia" w:cstheme="minorBidi"/>
          <w:b w:val="0"/>
          <w:noProof/>
        </w:rPr>
      </w:pPr>
      <w:r>
        <w:rPr>
          <w:noProof/>
        </w:rPr>
        <w:t>(U) Table of Contents</w:t>
      </w:r>
      <w:r>
        <w:rPr>
          <w:noProof/>
        </w:rPr>
        <w:tab/>
      </w:r>
      <w:r>
        <w:rPr>
          <w:noProof/>
        </w:rPr>
        <w:fldChar w:fldCharType="begin"/>
      </w:r>
      <w:r>
        <w:rPr>
          <w:noProof/>
        </w:rPr>
        <w:instrText xml:space="preserve"> PAGEREF _Toc364676120 \h </w:instrText>
      </w:r>
      <w:r>
        <w:rPr>
          <w:noProof/>
        </w:rPr>
      </w:r>
      <w:r>
        <w:rPr>
          <w:noProof/>
        </w:rPr>
        <w:fldChar w:fldCharType="separate"/>
      </w:r>
      <w:r>
        <w:rPr>
          <w:noProof/>
        </w:rPr>
        <w:t>iv</w:t>
      </w:r>
      <w:r>
        <w:rPr>
          <w:noProof/>
        </w:rPr>
        <w:fldChar w:fldCharType="end"/>
      </w:r>
    </w:p>
    <w:p w:rsidR="00C546E1" w:rsidRDefault="00C546E1">
      <w:pPr>
        <w:pStyle w:val="TOC2"/>
        <w:tabs>
          <w:tab w:val="right" w:leader="dot" w:pos="9350"/>
        </w:tabs>
        <w:rPr>
          <w:rFonts w:eastAsiaTheme="minorEastAsia" w:cstheme="minorBidi"/>
          <w:b w:val="0"/>
          <w:noProof/>
        </w:rPr>
      </w:pPr>
      <w:r w:rsidRPr="004F081E">
        <w:rPr>
          <w:rFonts w:cs="Arial"/>
          <w:noProof/>
        </w:rPr>
        <w:t>(U) List of Figures</w:t>
      </w:r>
      <w:r>
        <w:rPr>
          <w:noProof/>
        </w:rPr>
        <w:tab/>
      </w:r>
      <w:r>
        <w:rPr>
          <w:noProof/>
        </w:rPr>
        <w:fldChar w:fldCharType="begin"/>
      </w:r>
      <w:r>
        <w:rPr>
          <w:noProof/>
        </w:rPr>
        <w:instrText xml:space="preserve"> PAGEREF _Toc364676121 \h </w:instrText>
      </w:r>
      <w:r>
        <w:rPr>
          <w:noProof/>
        </w:rPr>
      </w:r>
      <w:r>
        <w:rPr>
          <w:noProof/>
        </w:rPr>
        <w:fldChar w:fldCharType="separate"/>
      </w:r>
      <w:r>
        <w:rPr>
          <w:noProof/>
        </w:rPr>
        <w:t>vi</w:t>
      </w:r>
      <w:r>
        <w:rPr>
          <w:noProof/>
        </w:rPr>
        <w:fldChar w:fldCharType="end"/>
      </w:r>
    </w:p>
    <w:p w:rsidR="00C546E1" w:rsidRDefault="00C546E1">
      <w:pPr>
        <w:pStyle w:val="TOC2"/>
        <w:tabs>
          <w:tab w:val="right" w:leader="dot" w:pos="9350"/>
        </w:tabs>
        <w:rPr>
          <w:rFonts w:eastAsiaTheme="minorEastAsia" w:cstheme="minorBidi"/>
          <w:b w:val="0"/>
          <w:noProof/>
        </w:rPr>
      </w:pPr>
      <w:r w:rsidRPr="004F081E">
        <w:rPr>
          <w:rFonts w:cs="Arial"/>
          <w:noProof/>
        </w:rPr>
        <w:t>(U) List of Tables</w:t>
      </w:r>
      <w:r>
        <w:rPr>
          <w:noProof/>
        </w:rPr>
        <w:tab/>
      </w:r>
      <w:r>
        <w:rPr>
          <w:noProof/>
        </w:rPr>
        <w:fldChar w:fldCharType="begin"/>
      </w:r>
      <w:r>
        <w:rPr>
          <w:noProof/>
        </w:rPr>
        <w:instrText xml:space="preserve"> PAGEREF _Toc364676122 \h </w:instrText>
      </w:r>
      <w:r>
        <w:rPr>
          <w:noProof/>
        </w:rPr>
      </w:r>
      <w:r>
        <w:rPr>
          <w:noProof/>
        </w:rPr>
        <w:fldChar w:fldCharType="separate"/>
      </w:r>
      <w:r>
        <w:rPr>
          <w:noProof/>
        </w:rPr>
        <w:t>vi</w:t>
      </w:r>
      <w:r>
        <w:rPr>
          <w:noProof/>
        </w:rPr>
        <w:fldChar w:fldCharType="end"/>
      </w:r>
    </w:p>
    <w:p w:rsidR="00C546E1" w:rsidRDefault="00C546E1">
      <w:pPr>
        <w:pStyle w:val="TOC1"/>
        <w:tabs>
          <w:tab w:val="right" w:leader="dot" w:pos="9350"/>
        </w:tabs>
        <w:rPr>
          <w:rFonts w:eastAsiaTheme="minorEastAsia" w:cstheme="minorBidi"/>
          <w:b w:val="0"/>
          <w:noProof/>
          <w:sz w:val="22"/>
          <w:szCs w:val="22"/>
        </w:rPr>
      </w:pPr>
      <w:r>
        <w:rPr>
          <w:noProof/>
        </w:rPr>
        <w:t>1. (U) SCOPE</w:t>
      </w:r>
      <w:r>
        <w:rPr>
          <w:noProof/>
        </w:rPr>
        <w:tab/>
      </w:r>
      <w:r>
        <w:rPr>
          <w:noProof/>
        </w:rPr>
        <w:fldChar w:fldCharType="begin"/>
      </w:r>
      <w:r>
        <w:rPr>
          <w:noProof/>
        </w:rPr>
        <w:instrText xml:space="preserve"> PAGEREF _Toc364676123 \h </w:instrText>
      </w:r>
      <w:r>
        <w:rPr>
          <w:noProof/>
        </w:rPr>
      </w:r>
      <w:r>
        <w:rPr>
          <w:noProof/>
        </w:rPr>
        <w:fldChar w:fldCharType="separate"/>
      </w:r>
      <w:r>
        <w:rPr>
          <w:noProof/>
        </w:rPr>
        <w:t>1</w:t>
      </w:r>
      <w:r>
        <w:rPr>
          <w:noProof/>
        </w:rPr>
        <w:fldChar w:fldCharType="end"/>
      </w:r>
    </w:p>
    <w:p w:rsidR="00C546E1" w:rsidRDefault="00C546E1">
      <w:pPr>
        <w:pStyle w:val="TOC2"/>
        <w:tabs>
          <w:tab w:val="right" w:leader="dot" w:pos="9350"/>
        </w:tabs>
        <w:rPr>
          <w:rFonts w:eastAsiaTheme="minorEastAsia" w:cstheme="minorBidi"/>
          <w:b w:val="0"/>
          <w:noProof/>
        </w:rPr>
      </w:pPr>
      <w:r>
        <w:rPr>
          <w:noProof/>
        </w:rPr>
        <w:t>1.1 (U) Identification</w:t>
      </w:r>
      <w:r>
        <w:rPr>
          <w:noProof/>
        </w:rPr>
        <w:tab/>
      </w:r>
      <w:r>
        <w:rPr>
          <w:noProof/>
        </w:rPr>
        <w:fldChar w:fldCharType="begin"/>
      </w:r>
      <w:r>
        <w:rPr>
          <w:noProof/>
        </w:rPr>
        <w:instrText xml:space="preserve"> PAGEREF _Toc364676124 \h </w:instrText>
      </w:r>
      <w:r>
        <w:rPr>
          <w:noProof/>
        </w:rPr>
      </w:r>
      <w:r>
        <w:rPr>
          <w:noProof/>
        </w:rPr>
        <w:fldChar w:fldCharType="separate"/>
      </w:r>
      <w:r>
        <w:rPr>
          <w:noProof/>
        </w:rPr>
        <w:t>2</w:t>
      </w:r>
      <w:r>
        <w:rPr>
          <w:noProof/>
        </w:rPr>
        <w:fldChar w:fldCharType="end"/>
      </w:r>
    </w:p>
    <w:p w:rsidR="00C546E1" w:rsidRDefault="00C546E1">
      <w:pPr>
        <w:pStyle w:val="TOC2"/>
        <w:tabs>
          <w:tab w:val="right" w:leader="dot" w:pos="9350"/>
        </w:tabs>
        <w:rPr>
          <w:rFonts w:eastAsiaTheme="minorEastAsia" w:cstheme="minorBidi"/>
          <w:b w:val="0"/>
          <w:noProof/>
        </w:rPr>
      </w:pPr>
      <w:r>
        <w:rPr>
          <w:noProof/>
        </w:rPr>
        <w:t>1.2 (U) System Overview</w:t>
      </w:r>
      <w:r>
        <w:rPr>
          <w:noProof/>
        </w:rPr>
        <w:tab/>
      </w:r>
      <w:r>
        <w:rPr>
          <w:noProof/>
        </w:rPr>
        <w:fldChar w:fldCharType="begin"/>
      </w:r>
      <w:r>
        <w:rPr>
          <w:noProof/>
        </w:rPr>
        <w:instrText xml:space="preserve"> PAGEREF _Toc364676125 \h </w:instrText>
      </w:r>
      <w:r>
        <w:rPr>
          <w:noProof/>
        </w:rPr>
      </w:r>
      <w:r>
        <w:rPr>
          <w:noProof/>
        </w:rPr>
        <w:fldChar w:fldCharType="separate"/>
      </w:r>
      <w:r>
        <w:rPr>
          <w:noProof/>
        </w:rPr>
        <w:t>2</w:t>
      </w:r>
      <w:r>
        <w:rPr>
          <w:noProof/>
        </w:rPr>
        <w:fldChar w:fldCharType="end"/>
      </w:r>
    </w:p>
    <w:p w:rsidR="00C546E1" w:rsidRDefault="00C546E1">
      <w:pPr>
        <w:pStyle w:val="TOC2"/>
        <w:tabs>
          <w:tab w:val="right" w:leader="dot" w:pos="9350"/>
        </w:tabs>
        <w:rPr>
          <w:rFonts w:eastAsiaTheme="minorEastAsia" w:cstheme="minorBidi"/>
          <w:b w:val="0"/>
          <w:noProof/>
        </w:rPr>
      </w:pPr>
      <w:r>
        <w:rPr>
          <w:noProof/>
        </w:rPr>
        <w:t>1.3 (U) Definitions</w:t>
      </w:r>
      <w:r>
        <w:rPr>
          <w:noProof/>
        </w:rPr>
        <w:tab/>
      </w:r>
      <w:r>
        <w:rPr>
          <w:noProof/>
        </w:rPr>
        <w:fldChar w:fldCharType="begin"/>
      </w:r>
      <w:r>
        <w:rPr>
          <w:noProof/>
        </w:rPr>
        <w:instrText xml:space="preserve"> PAGEREF _Toc364676126 \h </w:instrText>
      </w:r>
      <w:r>
        <w:rPr>
          <w:noProof/>
        </w:rPr>
      </w:r>
      <w:r>
        <w:rPr>
          <w:noProof/>
        </w:rPr>
        <w:fldChar w:fldCharType="separate"/>
      </w:r>
      <w:r>
        <w:rPr>
          <w:noProof/>
        </w:rPr>
        <w:t>8</w:t>
      </w:r>
      <w:r>
        <w:rPr>
          <w:noProof/>
        </w:rPr>
        <w:fldChar w:fldCharType="end"/>
      </w:r>
    </w:p>
    <w:p w:rsidR="00C546E1" w:rsidRDefault="00C546E1">
      <w:pPr>
        <w:pStyle w:val="TOC2"/>
        <w:tabs>
          <w:tab w:val="right" w:leader="dot" w:pos="9350"/>
        </w:tabs>
        <w:rPr>
          <w:rFonts w:eastAsiaTheme="minorEastAsia" w:cstheme="minorBidi"/>
          <w:b w:val="0"/>
          <w:noProof/>
        </w:rPr>
      </w:pPr>
      <w:r>
        <w:rPr>
          <w:noProof/>
        </w:rPr>
        <w:t>1.4 (U) Document Overview</w:t>
      </w:r>
      <w:r>
        <w:rPr>
          <w:noProof/>
        </w:rPr>
        <w:tab/>
      </w:r>
      <w:r>
        <w:rPr>
          <w:noProof/>
        </w:rPr>
        <w:fldChar w:fldCharType="begin"/>
      </w:r>
      <w:r>
        <w:rPr>
          <w:noProof/>
        </w:rPr>
        <w:instrText xml:space="preserve"> PAGEREF _Toc364676127 \h </w:instrText>
      </w:r>
      <w:r>
        <w:rPr>
          <w:noProof/>
        </w:rPr>
      </w:r>
      <w:r>
        <w:rPr>
          <w:noProof/>
        </w:rPr>
        <w:fldChar w:fldCharType="separate"/>
      </w:r>
      <w:r>
        <w:rPr>
          <w:noProof/>
        </w:rPr>
        <w:t>9</w:t>
      </w:r>
      <w:r>
        <w:rPr>
          <w:noProof/>
        </w:rPr>
        <w:fldChar w:fldCharType="end"/>
      </w:r>
    </w:p>
    <w:p w:rsidR="00C546E1" w:rsidRDefault="00C546E1">
      <w:pPr>
        <w:pStyle w:val="TOC1"/>
        <w:tabs>
          <w:tab w:val="right" w:leader="dot" w:pos="9350"/>
        </w:tabs>
        <w:rPr>
          <w:rFonts w:eastAsiaTheme="minorEastAsia" w:cstheme="minorBidi"/>
          <w:b w:val="0"/>
          <w:noProof/>
          <w:sz w:val="22"/>
          <w:szCs w:val="22"/>
        </w:rPr>
      </w:pPr>
      <w:r>
        <w:rPr>
          <w:noProof/>
        </w:rPr>
        <w:t>2. (U) REFERENCED DOCUMENTS</w:t>
      </w:r>
      <w:r>
        <w:rPr>
          <w:noProof/>
        </w:rPr>
        <w:tab/>
      </w:r>
      <w:r>
        <w:rPr>
          <w:noProof/>
        </w:rPr>
        <w:fldChar w:fldCharType="begin"/>
      </w:r>
      <w:r>
        <w:rPr>
          <w:noProof/>
        </w:rPr>
        <w:instrText xml:space="preserve"> PAGEREF _Toc364676128 \h </w:instrText>
      </w:r>
      <w:r>
        <w:rPr>
          <w:noProof/>
        </w:rPr>
      </w:r>
      <w:r>
        <w:rPr>
          <w:noProof/>
        </w:rPr>
        <w:fldChar w:fldCharType="separate"/>
      </w:r>
      <w:r>
        <w:rPr>
          <w:noProof/>
        </w:rPr>
        <w:t>10</w:t>
      </w:r>
      <w:r>
        <w:rPr>
          <w:noProof/>
        </w:rPr>
        <w:fldChar w:fldCharType="end"/>
      </w:r>
    </w:p>
    <w:p w:rsidR="00C546E1" w:rsidRDefault="00C546E1">
      <w:pPr>
        <w:pStyle w:val="TOC2"/>
        <w:tabs>
          <w:tab w:val="right" w:leader="dot" w:pos="9350"/>
        </w:tabs>
        <w:rPr>
          <w:rFonts w:eastAsiaTheme="minorEastAsia" w:cstheme="minorBidi"/>
          <w:b w:val="0"/>
          <w:noProof/>
        </w:rPr>
      </w:pPr>
      <w:r>
        <w:rPr>
          <w:noProof/>
        </w:rPr>
        <w:t>2.1 (U) Government References</w:t>
      </w:r>
      <w:r>
        <w:rPr>
          <w:noProof/>
        </w:rPr>
        <w:tab/>
      </w:r>
      <w:r>
        <w:rPr>
          <w:noProof/>
        </w:rPr>
        <w:fldChar w:fldCharType="begin"/>
      </w:r>
      <w:r>
        <w:rPr>
          <w:noProof/>
        </w:rPr>
        <w:instrText xml:space="preserve"> PAGEREF _Toc364676129 \h </w:instrText>
      </w:r>
      <w:r>
        <w:rPr>
          <w:noProof/>
        </w:rPr>
      </w:r>
      <w:r>
        <w:rPr>
          <w:noProof/>
        </w:rPr>
        <w:fldChar w:fldCharType="separate"/>
      </w:r>
      <w:r>
        <w:rPr>
          <w:noProof/>
        </w:rPr>
        <w:t>10</w:t>
      </w:r>
      <w:r>
        <w:rPr>
          <w:noProof/>
        </w:rPr>
        <w:fldChar w:fldCharType="end"/>
      </w:r>
    </w:p>
    <w:p w:rsidR="00C546E1" w:rsidRDefault="00C546E1">
      <w:pPr>
        <w:pStyle w:val="TOC3"/>
        <w:tabs>
          <w:tab w:val="right" w:leader="dot" w:pos="9350"/>
        </w:tabs>
        <w:rPr>
          <w:rFonts w:eastAsiaTheme="minorEastAsia" w:cstheme="minorBidi"/>
          <w:noProof/>
        </w:rPr>
      </w:pPr>
      <w:r>
        <w:rPr>
          <w:noProof/>
        </w:rPr>
        <w:t>2.1.1 (U) Laws, Directives, Instructions and Standards</w:t>
      </w:r>
      <w:r>
        <w:rPr>
          <w:noProof/>
        </w:rPr>
        <w:tab/>
      </w:r>
      <w:r>
        <w:rPr>
          <w:noProof/>
        </w:rPr>
        <w:fldChar w:fldCharType="begin"/>
      </w:r>
      <w:r>
        <w:rPr>
          <w:noProof/>
        </w:rPr>
        <w:instrText xml:space="preserve"> PAGEREF _Toc364676130 \h </w:instrText>
      </w:r>
      <w:r>
        <w:rPr>
          <w:noProof/>
        </w:rPr>
      </w:r>
      <w:r>
        <w:rPr>
          <w:noProof/>
        </w:rPr>
        <w:fldChar w:fldCharType="separate"/>
      </w:r>
      <w:r>
        <w:rPr>
          <w:noProof/>
        </w:rPr>
        <w:t>10</w:t>
      </w:r>
      <w:r>
        <w:rPr>
          <w:noProof/>
        </w:rPr>
        <w:fldChar w:fldCharType="end"/>
      </w:r>
    </w:p>
    <w:p w:rsidR="00C546E1" w:rsidRDefault="00C546E1">
      <w:pPr>
        <w:pStyle w:val="TOC3"/>
        <w:tabs>
          <w:tab w:val="right" w:leader="dot" w:pos="9350"/>
        </w:tabs>
        <w:rPr>
          <w:rFonts w:eastAsiaTheme="minorEastAsia" w:cstheme="minorBidi"/>
          <w:noProof/>
        </w:rPr>
      </w:pPr>
      <w:r>
        <w:rPr>
          <w:noProof/>
        </w:rPr>
        <w:t>2.1.2 (U) Defense Information Systems Agency (DISA) Reference Material</w:t>
      </w:r>
      <w:r>
        <w:rPr>
          <w:noProof/>
        </w:rPr>
        <w:tab/>
      </w:r>
      <w:r>
        <w:rPr>
          <w:noProof/>
        </w:rPr>
        <w:fldChar w:fldCharType="begin"/>
      </w:r>
      <w:r>
        <w:rPr>
          <w:noProof/>
        </w:rPr>
        <w:instrText xml:space="preserve"> PAGEREF _Toc364676131 \h </w:instrText>
      </w:r>
      <w:r>
        <w:rPr>
          <w:noProof/>
        </w:rPr>
      </w:r>
      <w:r>
        <w:rPr>
          <w:noProof/>
        </w:rPr>
        <w:fldChar w:fldCharType="separate"/>
      </w:r>
      <w:r>
        <w:rPr>
          <w:noProof/>
        </w:rPr>
        <w:t>11</w:t>
      </w:r>
      <w:r>
        <w:rPr>
          <w:noProof/>
        </w:rPr>
        <w:fldChar w:fldCharType="end"/>
      </w:r>
    </w:p>
    <w:p w:rsidR="00C546E1" w:rsidRDefault="00C546E1">
      <w:pPr>
        <w:pStyle w:val="TOC3"/>
        <w:tabs>
          <w:tab w:val="right" w:leader="dot" w:pos="9350"/>
        </w:tabs>
        <w:rPr>
          <w:rFonts w:eastAsiaTheme="minorEastAsia" w:cstheme="minorBidi"/>
          <w:noProof/>
        </w:rPr>
      </w:pPr>
      <w:r>
        <w:rPr>
          <w:noProof/>
        </w:rPr>
        <w:t>2.1.3 (U) Government Open Source Software (GOSS) Documents</w:t>
      </w:r>
      <w:r>
        <w:rPr>
          <w:noProof/>
        </w:rPr>
        <w:tab/>
      </w:r>
      <w:r>
        <w:rPr>
          <w:noProof/>
        </w:rPr>
        <w:fldChar w:fldCharType="begin"/>
      </w:r>
      <w:r>
        <w:rPr>
          <w:noProof/>
        </w:rPr>
        <w:instrText xml:space="preserve"> PAGEREF _Toc364676132 \h </w:instrText>
      </w:r>
      <w:r>
        <w:rPr>
          <w:noProof/>
        </w:rPr>
      </w:r>
      <w:r>
        <w:rPr>
          <w:noProof/>
        </w:rPr>
        <w:fldChar w:fldCharType="separate"/>
      </w:r>
      <w:r>
        <w:rPr>
          <w:noProof/>
        </w:rPr>
        <w:t>11</w:t>
      </w:r>
      <w:r>
        <w:rPr>
          <w:noProof/>
        </w:rPr>
        <w:fldChar w:fldCharType="end"/>
      </w:r>
    </w:p>
    <w:p w:rsidR="00C546E1" w:rsidRDefault="00C546E1">
      <w:pPr>
        <w:pStyle w:val="TOC3"/>
        <w:tabs>
          <w:tab w:val="right" w:leader="dot" w:pos="9350"/>
        </w:tabs>
        <w:rPr>
          <w:rFonts w:eastAsiaTheme="minorEastAsia" w:cstheme="minorBidi"/>
          <w:noProof/>
        </w:rPr>
      </w:pPr>
      <w:r>
        <w:rPr>
          <w:noProof/>
        </w:rPr>
        <w:t>2.1.4 (U) Project Documents</w:t>
      </w:r>
      <w:r>
        <w:rPr>
          <w:noProof/>
        </w:rPr>
        <w:tab/>
      </w:r>
      <w:r>
        <w:rPr>
          <w:noProof/>
        </w:rPr>
        <w:fldChar w:fldCharType="begin"/>
      </w:r>
      <w:r>
        <w:rPr>
          <w:noProof/>
        </w:rPr>
        <w:instrText xml:space="preserve"> PAGEREF _Toc364676133 \h </w:instrText>
      </w:r>
      <w:r>
        <w:rPr>
          <w:noProof/>
        </w:rPr>
      </w:r>
      <w:r>
        <w:rPr>
          <w:noProof/>
        </w:rPr>
        <w:fldChar w:fldCharType="separate"/>
      </w:r>
      <w:r>
        <w:rPr>
          <w:noProof/>
        </w:rPr>
        <w:t>12</w:t>
      </w:r>
      <w:r>
        <w:rPr>
          <w:noProof/>
        </w:rPr>
        <w:fldChar w:fldCharType="end"/>
      </w:r>
    </w:p>
    <w:p w:rsidR="00C546E1" w:rsidRDefault="00C546E1">
      <w:pPr>
        <w:pStyle w:val="TOC2"/>
        <w:tabs>
          <w:tab w:val="right" w:leader="dot" w:pos="9350"/>
        </w:tabs>
        <w:rPr>
          <w:rFonts w:eastAsiaTheme="minorEastAsia" w:cstheme="minorBidi"/>
          <w:b w:val="0"/>
          <w:noProof/>
        </w:rPr>
      </w:pPr>
      <w:r>
        <w:rPr>
          <w:noProof/>
        </w:rPr>
        <w:t>2.2 (U) Industry References</w:t>
      </w:r>
      <w:r>
        <w:rPr>
          <w:noProof/>
        </w:rPr>
        <w:tab/>
      </w:r>
      <w:r>
        <w:rPr>
          <w:noProof/>
        </w:rPr>
        <w:fldChar w:fldCharType="begin"/>
      </w:r>
      <w:r>
        <w:rPr>
          <w:noProof/>
        </w:rPr>
        <w:instrText xml:space="preserve"> PAGEREF _Toc364676134 \h </w:instrText>
      </w:r>
      <w:r>
        <w:rPr>
          <w:noProof/>
        </w:rPr>
      </w:r>
      <w:r>
        <w:rPr>
          <w:noProof/>
        </w:rPr>
        <w:fldChar w:fldCharType="separate"/>
      </w:r>
      <w:r>
        <w:rPr>
          <w:noProof/>
        </w:rPr>
        <w:t>12</w:t>
      </w:r>
      <w:r>
        <w:rPr>
          <w:noProof/>
        </w:rPr>
        <w:fldChar w:fldCharType="end"/>
      </w:r>
    </w:p>
    <w:p w:rsidR="00C546E1" w:rsidRDefault="00C546E1">
      <w:pPr>
        <w:pStyle w:val="TOC2"/>
        <w:tabs>
          <w:tab w:val="right" w:leader="dot" w:pos="9350"/>
        </w:tabs>
        <w:rPr>
          <w:rFonts w:eastAsiaTheme="minorEastAsia" w:cstheme="minorBidi"/>
          <w:b w:val="0"/>
          <w:noProof/>
        </w:rPr>
      </w:pPr>
      <w:r>
        <w:rPr>
          <w:noProof/>
        </w:rPr>
        <w:t>2.3 (U) Other Sources</w:t>
      </w:r>
      <w:r>
        <w:rPr>
          <w:noProof/>
        </w:rPr>
        <w:tab/>
      </w:r>
      <w:r>
        <w:rPr>
          <w:noProof/>
        </w:rPr>
        <w:fldChar w:fldCharType="begin"/>
      </w:r>
      <w:r>
        <w:rPr>
          <w:noProof/>
        </w:rPr>
        <w:instrText xml:space="preserve"> PAGEREF _Toc364676135 \h </w:instrText>
      </w:r>
      <w:r>
        <w:rPr>
          <w:noProof/>
        </w:rPr>
      </w:r>
      <w:r>
        <w:rPr>
          <w:noProof/>
        </w:rPr>
        <w:fldChar w:fldCharType="separate"/>
      </w:r>
      <w:r>
        <w:rPr>
          <w:noProof/>
        </w:rPr>
        <w:t>13</w:t>
      </w:r>
      <w:r>
        <w:rPr>
          <w:noProof/>
        </w:rPr>
        <w:fldChar w:fldCharType="end"/>
      </w:r>
    </w:p>
    <w:p w:rsidR="00C546E1" w:rsidRDefault="00C546E1">
      <w:pPr>
        <w:pStyle w:val="TOC1"/>
        <w:tabs>
          <w:tab w:val="right" w:leader="dot" w:pos="9350"/>
        </w:tabs>
        <w:rPr>
          <w:rFonts w:eastAsiaTheme="minorEastAsia" w:cstheme="minorBidi"/>
          <w:b w:val="0"/>
          <w:noProof/>
          <w:sz w:val="22"/>
          <w:szCs w:val="22"/>
        </w:rPr>
      </w:pPr>
      <w:r>
        <w:rPr>
          <w:noProof/>
        </w:rPr>
        <w:t>3. (U) REQUIREMENTS</w:t>
      </w:r>
      <w:r>
        <w:rPr>
          <w:noProof/>
        </w:rPr>
        <w:tab/>
      </w:r>
      <w:r>
        <w:rPr>
          <w:noProof/>
        </w:rPr>
        <w:fldChar w:fldCharType="begin"/>
      </w:r>
      <w:r>
        <w:rPr>
          <w:noProof/>
        </w:rPr>
        <w:instrText xml:space="preserve"> PAGEREF _Toc364676136 \h </w:instrText>
      </w:r>
      <w:r>
        <w:rPr>
          <w:noProof/>
        </w:rPr>
      </w:r>
      <w:r>
        <w:rPr>
          <w:noProof/>
        </w:rPr>
        <w:fldChar w:fldCharType="separate"/>
      </w:r>
      <w:r>
        <w:rPr>
          <w:noProof/>
        </w:rPr>
        <w:t>14</w:t>
      </w:r>
      <w:r>
        <w:rPr>
          <w:noProof/>
        </w:rPr>
        <w:fldChar w:fldCharType="end"/>
      </w:r>
    </w:p>
    <w:p w:rsidR="00C546E1" w:rsidRDefault="00C546E1">
      <w:pPr>
        <w:pStyle w:val="TOC2"/>
        <w:tabs>
          <w:tab w:val="right" w:leader="dot" w:pos="9350"/>
        </w:tabs>
        <w:rPr>
          <w:rFonts w:eastAsiaTheme="minorEastAsia" w:cstheme="minorBidi"/>
          <w:b w:val="0"/>
          <w:noProof/>
        </w:rPr>
      </w:pPr>
      <w:r>
        <w:rPr>
          <w:noProof/>
        </w:rPr>
        <w:t>3.1 (U) Required States and Modes</w:t>
      </w:r>
      <w:r>
        <w:rPr>
          <w:noProof/>
        </w:rPr>
        <w:tab/>
      </w:r>
      <w:r>
        <w:rPr>
          <w:noProof/>
        </w:rPr>
        <w:fldChar w:fldCharType="begin"/>
      </w:r>
      <w:r>
        <w:rPr>
          <w:noProof/>
        </w:rPr>
        <w:instrText xml:space="preserve"> PAGEREF _Toc364676137 \h </w:instrText>
      </w:r>
      <w:r>
        <w:rPr>
          <w:noProof/>
        </w:rPr>
      </w:r>
      <w:r>
        <w:rPr>
          <w:noProof/>
        </w:rPr>
        <w:fldChar w:fldCharType="separate"/>
      </w:r>
      <w:r>
        <w:rPr>
          <w:noProof/>
        </w:rPr>
        <w:t>14</w:t>
      </w:r>
      <w:r>
        <w:rPr>
          <w:noProof/>
        </w:rPr>
        <w:fldChar w:fldCharType="end"/>
      </w:r>
    </w:p>
    <w:p w:rsidR="00C546E1" w:rsidRDefault="00C546E1">
      <w:pPr>
        <w:pStyle w:val="TOC2"/>
        <w:tabs>
          <w:tab w:val="right" w:leader="dot" w:pos="9350"/>
        </w:tabs>
        <w:rPr>
          <w:rFonts w:eastAsiaTheme="minorEastAsia" w:cstheme="minorBidi"/>
          <w:b w:val="0"/>
          <w:noProof/>
        </w:rPr>
      </w:pPr>
      <w:r>
        <w:rPr>
          <w:noProof/>
        </w:rPr>
        <w:t>3.2 (U) SWIF Core Service Requirements</w:t>
      </w:r>
      <w:r>
        <w:rPr>
          <w:noProof/>
        </w:rPr>
        <w:tab/>
      </w:r>
      <w:r>
        <w:rPr>
          <w:noProof/>
        </w:rPr>
        <w:fldChar w:fldCharType="begin"/>
      </w:r>
      <w:r>
        <w:rPr>
          <w:noProof/>
        </w:rPr>
        <w:instrText xml:space="preserve"> PAGEREF _Toc364676138 \h </w:instrText>
      </w:r>
      <w:r>
        <w:rPr>
          <w:noProof/>
        </w:rPr>
      </w:r>
      <w:r>
        <w:rPr>
          <w:noProof/>
        </w:rPr>
        <w:fldChar w:fldCharType="separate"/>
      </w:r>
      <w:r>
        <w:rPr>
          <w:noProof/>
        </w:rPr>
        <w:t>14</w:t>
      </w:r>
      <w:r>
        <w:rPr>
          <w:noProof/>
        </w:rPr>
        <w:fldChar w:fldCharType="end"/>
      </w:r>
    </w:p>
    <w:p w:rsidR="00C546E1" w:rsidRDefault="00C546E1">
      <w:pPr>
        <w:pStyle w:val="TOC3"/>
        <w:tabs>
          <w:tab w:val="right" w:leader="dot" w:pos="9350"/>
        </w:tabs>
        <w:rPr>
          <w:rFonts w:eastAsiaTheme="minorEastAsia" w:cstheme="minorBidi"/>
          <w:noProof/>
        </w:rPr>
      </w:pPr>
      <w:r>
        <w:rPr>
          <w:noProof/>
        </w:rPr>
        <w:t>3.2.1 (U) System and Common Utilities</w:t>
      </w:r>
      <w:r>
        <w:rPr>
          <w:noProof/>
        </w:rPr>
        <w:tab/>
      </w:r>
      <w:r>
        <w:rPr>
          <w:noProof/>
        </w:rPr>
        <w:fldChar w:fldCharType="begin"/>
      </w:r>
      <w:r>
        <w:rPr>
          <w:noProof/>
        </w:rPr>
        <w:instrText xml:space="preserve"> PAGEREF _Toc364676139 \h </w:instrText>
      </w:r>
      <w:r>
        <w:rPr>
          <w:noProof/>
        </w:rPr>
      </w:r>
      <w:r>
        <w:rPr>
          <w:noProof/>
        </w:rPr>
        <w:fldChar w:fldCharType="separate"/>
      </w:r>
      <w:r>
        <w:rPr>
          <w:noProof/>
        </w:rPr>
        <w:t>14</w:t>
      </w:r>
      <w:r>
        <w:rPr>
          <w:noProof/>
        </w:rPr>
        <w:fldChar w:fldCharType="end"/>
      </w:r>
    </w:p>
    <w:p w:rsidR="00C546E1" w:rsidRDefault="00C546E1">
      <w:pPr>
        <w:pStyle w:val="TOC3"/>
        <w:tabs>
          <w:tab w:val="right" w:leader="dot" w:pos="9350"/>
        </w:tabs>
        <w:rPr>
          <w:rFonts w:eastAsiaTheme="minorEastAsia" w:cstheme="minorBidi"/>
          <w:noProof/>
        </w:rPr>
      </w:pPr>
      <w:r>
        <w:rPr>
          <w:noProof/>
        </w:rPr>
        <w:t>3.2.2 (U) Visualization</w:t>
      </w:r>
      <w:r>
        <w:rPr>
          <w:noProof/>
        </w:rPr>
        <w:tab/>
      </w:r>
      <w:r>
        <w:rPr>
          <w:noProof/>
        </w:rPr>
        <w:fldChar w:fldCharType="begin"/>
      </w:r>
      <w:r>
        <w:rPr>
          <w:noProof/>
        </w:rPr>
        <w:instrText xml:space="preserve"> PAGEREF _Toc364676140 \h </w:instrText>
      </w:r>
      <w:r>
        <w:rPr>
          <w:noProof/>
        </w:rPr>
      </w:r>
      <w:r>
        <w:rPr>
          <w:noProof/>
        </w:rPr>
        <w:fldChar w:fldCharType="separate"/>
      </w:r>
      <w:r>
        <w:rPr>
          <w:noProof/>
        </w:rPr>
        <w:t>17</w:t>
      </w:r>
      <w:r>
        <w:rPr>
          <w:noProof/>
        </w:rPr>
        <w:fldChar w:fldCharType="end"/>
      </w:r>
    </w:p>
    <w:p w:rsidR="00C546E1" w:rsidRDefault="00C546E1">
      <w:pPr>
        <w:pStyle w:val="TOC3"/>
        <w:tabs>
          <w:tab w:val="right" w:leader="dot" w:pos="9350"/>
        </w:tabs>
        <w:rPr>
          <w:rFonts w:eastAsiaTheme="minorEastAsia" w:cstheme="minorBidi"/>
          <w:noProof/>
        </w:rPr>
      </w:pPr>
      <w:r>
        <w:rPr>
          <w:noProof/>
        </w:rPr>
        <w:t>3.2.3 (U) Roles and User Account Management</w:t>
      </w:r>
      <w:r>
        <w:rPr>
          <w:noProof/>
        </w:rPr>
        <w:tab/>
      </w:r>
      <w:r>
        <w:rPr>
          <w:noProof/>
        </w:rPr>
        <w:fldChar w:fldCharType="begin"/>
      </w:r>
      <w:r>
        <w:rPr>
          <w:noProof/>
        </w:rPr>
        <w:instrText xml:space="preserve"> PAGEREF _Toc364676141 \h </w:instrText>
      </w:r>
      <w:r>
        <w:rPr>
          <w:noProof/>
        </w:rPr>
      </w:r>
      <w:r>
        <w:rPr>
          <w:noProof/>
        </w:rPr>
        <w:fldChar w:fldCharType="separate"/>
      </w:r>
      <w:r>
        <w:rPr>
          <w:noProof/>
        </w:rPr>
        <w:t>19</w:t>
      </w:r>
      <w:r>
        <w:rPr>
          <w:noProof/>
        </w:rPr>
        <w:fldChar w:fldCharType="end"/>
      </w:r>
    </w:p>
    <w:p w:rsidR="00C546E1" w:rsidRDefault="00C546E1">
      <w:pPr>
        <w:pStyle w:val="TOC3"/>
        <w:tabs>
          <w:tab w:val="right" w:leader="dot" w:pos="9350"/>
        </w:tabs>
        <w:rPr>
          <w:rFonts w:eastAsiaTheme="minorEastAsia" w:cstheme="minorBidi"/>
          <w:noProof/>
        </w:rPr>
      </w:pPr>
      <w:r>
        <w:rPr>
          <w:noProof/>
        </w:rPr>
        <w:t>3.2.4 (U) Groups</w:t>
      </w:r>
      <w:r>
        <w:rPr>
          <w:noProof/>
        </w:rPr>
        <w:tab/>
      </w:r>
      <w:r>
        <w:rPr>
          <w:noProof/>
        </w:rPr>
        <w:fldChar w:fldCharType="begin"/>
      </w:r>
      <w:r>
        <w:rPr>
          <w:noProof/>
        </w:rPr>
        <w:instrText xml:space="preserve"> PAGEREF _Toc364676142 \h </w:instrText>
      </w:r>
      <w:r>
        <w:rPr>
          <w:noProof/>
        </w:rPr>
      </w:r>
      <w:r>
        <w:rPr>
          <w:noProof/>
        </w:rPr>
        <w:fldChar w:fldCharType="separate"/>
      </w:r>
      <w:r>
        <w:rPr>
          <w:noProof/>
        </w:rPr>
        <w:t>22</w:t>
      </w:r>
      <w:r>
        <w:rPr>
          <w:noProof/>
        </w:rPr>
        <w:fldChar w:fldCharType="end"/>
      </w:r>
    </w:p>
    <w:p w:rsidR="00C546E1" w:rsidRDefault="00C546E1">
      <w:pPr>
        <w:pStyle w:val="TOC3"/>
        <w:tabs>
          <w:tab w:val="right" w:leader="dot" w:pos="9350"/>
        </w:tabs>
        <w:rPr>
          <w:rFonts w:eastAsiaTheme="minorEastAsia" w:cstheme="minorBidi"/>
          <w:noProof/>
        </w:rPr>
      </w:pPr>
      <w:r>
        <w:rPr>
          <w:noProof/>
        </w:rPr>
        <w:t>3.2.5 (U) Search</w:t>
      </w:r>
      <w:r>
        <w:rPr>
          <w:noProof/>
        </w:rPr>
        <w:tab/>
      </w:r>
      <w:r>
        <w:rPr>
          <w:noProof/>
        </w:rPr>
        <w:fldChar w:fldCharType="begin"/>
      </w:r>
      <w:r>
        <w:rPr>
          <w:noProof/>
        </w:rPr>
        <w:instrText xml:space="preserve"> PAGEREF _Toc364676143 \h </w:instrText>
      </w:r>
      <w:r>
        <w:rPr>
          <w:noProof/>
        </w:rPr>
      </w:r>
      <w:r>
        <w:rPr>
          <w:noProof/>
        </w:rPr>
        <w:fldChar w:fldCharType="separate"/>
      </w:r>
      <w:r>
        <w:rPr>
          <w:noProof/>
        </w:rPr>
        <w:t>22</w:t>
      </w:r>
      <w:r>
        <w:rPr>
          <w:noProof/>
        </w:rPr>
        <w:fldChar w:fldCharType="end"/>
      </w:r>
    </w:p>
    <w:p w:rsidR="00C546E1" w:rsidRDefault="00C546E1">
      <w:pPr>
        <w:pStyle w:val="TOC3"/>
        <w:tabs>
          <w:tab w:val="right" w:leader="dot" w:pos="9350"/>
        </w:tabs>
        <w:rPr>
          <w:rFonts w:eastAsiaTheme="minorEastAsia" w:cstheme="minorBidi"/>
          <w:noProof/>
        </w:rPr>
      </w:pPr>
      <w:r>
        <w:rPr>
          <w:noProof/>
        </w:rPr>
        <w:t>3.2.6 (U) Workflows and Queues</w:t>
      </w:r>
      <w:r>
        <w:rPr>
          <w:noProof/>
        </w:rPr>
        <w:tab/>
      </w:r>
      <w:r>
        <w:rPr>
          <w:noProof/>
        </w:rPr>
        <w:fldChar w:fldCharType="begin"/>
      </w:r>
      <w:r>
        <w:rPr>
          <w:noProof/>
        </w:rPr>
        <w:instrText xml:space="preserve"> PAGEREF _Toc364676144 \h </w:instrText>
      </w:r>
      <w:r>
        <w:rPr>
          <w:noProof/>
        </w:rPr>
      </w:r>
      <w:r>
        <w:rPr>
          <w:noProof/>
        </w:rPr>
        <w:fldChar w:fldCharType="separate"/>
      </w:r>
      <w:r>
        <w:rPr>
          <w:noProof/>
        </w:rPr>
        <w:t>23</w:t>
      </w:r>
      <w:r>
        <w:rPr>
          <w:noProof/>
        </w:rPr>
        <w:fldChar w:fldCharType="end"/>
      </w:r>
    </w:p>
    <w:p w:rsidR="00C546E1" w:rsidRDefault="00C546E1">
      <w:pPr>
        <w:pStyle w:val="TOC3"/>
        <w:tabs>
          <w:tab w:val="right" w:leader="dot" w:pos="9350"/>
        </w:tabs>
        <w:rPr>
          <w:rFonts w:eastAsiaTheme="minorEastAsia" w:cstheme="minorBidi"/>
          <w:noProof/>
        </w:rPr>
      </w:pPr>
      <w:r>
        <w:rPr>
          <w:noProof/>
        </w:rPr>
        <w:t>3.2.7 (U) Import/Export</w:t>
      </w:r>
      <w:r>
        <w:rPr>
          <w:noProof/>
        </w:rPr>
        <w:tab/>
      </w:r>
      <w:r>
        <w:rPr>
          <w:noProof/>
        </w:rPr>
        <w:fldChar w:fldCharType="begin"/>
      </w:r>
      <w:r>
        <w:rPr>
          <w:noProof/>
        </w:rPr>
        <w:instrText xml:space="preserve"> PAGEREF _Toc364676145 \h </w:instrText>
      </w:r>
      <w:r>
        <w:rPr>
          <w:noProof/>
        </w:rPr>
      </w:r>
      <w:r>
        <w:rPr>
          <w:noProof/>
        </w:rPr>
        <w:fldChar w:fldCharType="separate"/>
      </w:r>
      <w:r>
        <w:rPr>
          <w:noProof/>
        </w:rPr>
        <w:t>25</w:t>
      </w:r>
      <w:r>
        <w:rPr>
          <w:noProof/>
        </w:rPr>
        <w:fldChar w:fldCharType="end"/>
      </w:r>
    </w:p>
    <w:p w:rsidR="00C546E1" w:rsidRDefault="00C546E1">
      <w:pPr>
        <w:pStyle w:val="TOC3"/>
        <w:tabs>
          <w:tab w:val="right" w:leader="dot" w:pos="9350"/>
        </w:tabs>
        <w:rPr>
          <w:rFonts w:eastAsiaTheme="minorEastAsia" w:cstheme="minorBidi"/>
          <w:noProof/>
        </w:rPr>
      </w:pPr>
      <w:r>
        <w:rPr>
          <w:noProof/>
        </w:rPr>
        <w:t>3.2.8 (U) Named Areas of Interest</w:t>
      </w:r>
      <w:r>
        <w:rPr>
          <w:noProof/>
        </w:rPr>
        <w:tab/>
      </w:r>
      <w:r>
        <w:rPr>
          <w:noProof/>
        </w:rPr>
        <w:fldChar w:fldCharType="begin"/>
      </w:r>
      <w:r>
        <w:rPr>
          <w:noProof/>
        </w:rPr>
        <w:instrText xml:space="preserve"> PAGEREF _Toc364676146 \h </w:instrText>
      </w:r>
      <w:r>
        <w:rPr>
          <w:noProof/>
        </w:rPr>
      </w:r>
      <w:r>
        <w:rPr>
          <w:noProof/>
        </w:rPr>
        <w:fldChar w:fldCharType="separate"/>
      </w:r>
      <w:r>
        <w:rPr>
          <w:noProof/>
        </w:rPr>
        <w:t>26</w:t>
      </w:r>
      <w:r>
        <w:rPr>
          <w:noProof/>
        </w:rPr>
        <w:fldChar w:fldCharType="end"/>
      </w:r>
    </w:p>
    <w:p w:rsidR="00C546E1" w:rsidRDefault="00C546E1">
      <w:pPr>
        <w:pStyle w:val="TOC3"/>
        <w:tabs>
          <w:tab w:val="right" w:leader="dot" w:pos="9350"/>
        </w:tabs>
        <w:rPr>
          <w:rFonts w:eastAsiaTheme="minorEastAsia" w:cstheme="minorBidi"/>
          <w:noProof/>
        </w:rPr>
      </w:pPr>
      <w:r>
        <w:rPr>
          <w:noProof/>
        </w:rPr>
        <w:t>3.2.9 (U) Analytic Tools</w:t>
      </w:r>
      <w:r>
        <w:rPr>
          <w:noProof/>
        </w:rPr>
        <w:tab/>
      </w:r>
      <w:r>
        <w:rPr>
          <w:noProof/>
        </w:rPr>
        <w:fldChar w:fldCharType="begin"/>
      </w:r>
      <w:r>
        <w:rPr>
          <w:noProof/>
        </w:rPr>
        <w:instrText xml:space="preserve"> PAGEREF _Toc364676147 \h </w:instrText>
      </w:r>
      <w:r>
        <w:rPr>
          <w:noProof/>
        </w:rPr>
      </w:r>
      <w:r>
        <w:rPr>
          <w:noProof/>
        </w:rPr>
        <w:fldChar w:fldCharType="separate"/>
      </w:r>
      <w:r>
        <w:rPr>
          <w:noProof/>
        </w:rPr>
        <w:t>26</w:t>
      </w:r>
      <w:r>
        <w:rPr>
          <w:noProof/>
        </w:rPr>
        <w:fldChar w:fldCharType="end"/>
      </w:r>
    </w:p>
    <w:p w:rsidR="00C546E1" w:rsidRDefault="00C546E1">
      <w:pPr>
        <w:pStyle w:val="TOC3"/>
        <w:tabs>
          <w:tab w:val="right" w:leader="dot" w:pos="9350"/>
        </w:tabs>
        <w:rPr>
          <w:rFonts w:eastAsiaTheme="minorEastAsia" w:cstheme="minorBidi"/>
          <w:noProof/>
        </w:rPr>
      </w:pPr>
      <w:r>
        <w:rPr>
          <w:noProof/>
        </w:rPr>
        <w:t>3.2.10 (U) Production</w:t>
      </w:r>
      <w:r>
        <w:rPr>
          <w:noProof/>
        </w:rPr>
        <w:tab/>
      </w:r>
      <w:r>
        <w:rPr>
          <w:noProof/>
        </w:rPr>
        <w:fldChar w:fldCharType="begin"/>
      </w:r>
      <w:r>
        <w:rPr>
          <w:noProof/>
        </w:rPr>
        <w:instrText xml:space="preserve"> PAGEREF _Toc364676148 \h </w:instrText>
      </w:r>
      <w:r>
        <w:rPr>
          <w:noProof/>
        </w:rPr>
      </w:r>
      <w:r>
        <w:rPr>
          <w:noProof/>
        </w:rPr>
        <w:fldChar w:fldCharType="separate"/>
      </w:r>
      <w:r>
        <w:rPr>
          <w:noProof/>
        </w:rPr>
        <w:t>27</w:t>
      </w:r>
      <w:r>
        <w:rPr>
          <w:noProof/>
        </w:rPr>
        <w:fldChar w:fldCharType="end"/>
      </w:r>
    </w:p>
    <w:p w:rsidR="00C546E1" w:rsidRDefault="00C546E1">
      <w:pPr>
        <w:pStyle w:val="TOC3"/>
        <w:tabs>
          <w:tab w:val="right" w:leader="dot" w:pos="9350"/>
        </w:tabs>
        <w:rPr>
          <w:rFonts w:eastAsiaTheme="minorEastAsia" w:cstheme="minorBidi"/>
          <w:noProof/>
        </w:rPr>
      </w:pPr>
      <w:r>
        <w:rPr>
          <w:noProof/>
        </w:rPr>
        <w:t>3.2.11 (U) Notification</w:t>
      </w:r>
      <w:r>
        <w:rPr>
          <w:noProof/>
        </w:rPr>
        <w:tab/>
      </w:r>
      <w:r>
        <w:rPr>
          <w:noProof/>
        </w:rPr>
        <w:fldChar w:fldCharType="begin"/>
      </w:r>
      <w:r>
        <w:rPr>
          <w:noProof/>
        </w:rPr>
        <w:instrText xml:space="preserve"> PAGEREF _Toc364676149 \h </w:instrText>
      </w:r>
      <w:r>
        <w:rPr>
          <w:noProof/>
        </w:rPr>
      </w:r>
      <w:r>
        <w:rPr>
          <w:noProof/>
        </w:rPr>
        <w:fldChar w:fldCharType="separate"/>
      </w:r>
      <w:r>
        <w:rPr>
          <w:noProof/>
        </w:rPr>
        <w:t>28</w:t>
      </w:r>
      <w:r>
        <w:rPr>
          <w:noProof/>
        </w:rPr>
        <w:fldChar w:fldCharType="end"/>
      </w:r>
    </w:p>
    <w:p w:rsidR="00C546E1" w:rsidRDefault="00C546E1">
      <w:pPr>
        <w:pStyle w:val="TOC3"/>
        <w:tabs>
          <w:tab w:val="right" w:leader="dot" w:pos="9350"/>
        </w:tabs>
        <w:rPr>
          <w:rFonts w:eastAsiaTheme="minorEastAsia" w:cstheme="minorBidi"/>
          <w:noProof/>
        </w:rPr>
      </w:pPr>
      <w:r>
        <w:rPr>
          <w:noProof/>
        </w:rPr>
        <w:t>3.2.12 (U) Subscription</w:t>
      </w:r>
      <w:r>
        <w:rPr>
          <w:noProof/>
        </w:rPr>
        <w:tab/>
      </w:r>
      <w:r>
        <w:rPr>
          <w:noProof/>
        </w:rPr>
        <w:fldChar w:fldCharType="begin"/>
      </w:r>
      <w:r>
        <w:rPr>
          <w:noProof/>
        </w:rPr>
        <w:instrText xml:space="preserve"> PAGEREF _Toc364676150 \h </w:instrText>
      </w:r>
      <w:r>
        <w:rPr>
          <w:noProof/>
        </w:rPr>
      </w:r>
      <w:r>
        <w:rPr>
          <w:noProof/>
        </w:rPr>
        <w:fldChar w:fldCharType="separate"/>
      </w:r>
      <w:r>
        <w:rPr>
          <w:noProof/>
        </w:rPr>
        <w:t>28</w:t>
      </w:r>
      <w:r>
        <w:rPr>
          <w:noProof/>
        </w:rPr>
        <w:fldChar w:fldCharType="end"/>
      </w:r>
    </w:p>
    <w:p w:rsidR="00C546E1" w:rsidRDefault="00C546E1">
      <w:pPr>
        <w:pStyle w:val="TOC3"/>
        <w:tabs>
          <w:tab w:val="right" w:leader="dot" w:pos="9350"/>
        </w:tabs>
        <w:rPr>
          <w:rFonts w:eastAsiaTheme="minorEastAsia" w:cstheme="minorBidi"/>
          <w:noProof/>
        </w:rPr>
      </w:pPr>
      <w:r>
        <w:rPr>
          <w:noProof/>
        </w:rPr>
        <w:t>3.2.13 (U) Audit</w:t>
      </w:r>
      <w:r>
        <w:rPr>
          <w:noProof/>
        </w:rPr>
        <w:tab/>
      </w:r>
      <w:r>
        <w:rPr>
          <w:noProof/>
        </w:rPr>
        <w:fldChar w:fldCharType="begin"/>
      </w:r>
      <w:r>
        <w:rPr>
          <w:noProof/>
        </w:rPr>
        <w:instrText xml:space="preserve"> PAGEREF _Toc364676151 \h </w:instrText>
      </w:r>
      <w:r>
        <w:rPr>
          <w:noProof/>
        </w:rPr>
      </w:r>
      <w:r>
        <w:rPr>
          <w:noProof/>
        </w:rPr>
        <w:fldChar w:fldCharType="separate"/>
      </w:r>
      <w:r>
        <w:rPr>
          <w:noProof/>
        </w:rPr>
        <w:t>28</w:t>
      </w:r>
      <w:r>
        <w:rPr>
          <w:noProof/>
        </w:rPr>
        <w:fldChar w:fldCharType="end"/>
      </w:r>
    </w:p>
    <w:p w:rsidR="00C546E1" w:rsidRDefault="00C546E1">
      <w:pPr>
        <w:pStyle w:val="TOC3"/>
        <w:tabs>
          <w:tab w:val="right" w:leader="dot" w:pos="9350"/>
        </w:tabs>
        <w:rPr>
          <w:rFonts w:eastAsiaTheme="minorEastAsia" w:cstheme="minorBidi"/>
          <w:noProof/>
        </w:rPr>
      </w:pPr>
      <w:r>
        <w:rPr>
          <w:noProof/>
        </w:rPr>
        <w:t>3.2.14 (U) Usage and Performance Analytics</w:t>
      </w:r>
      <w:r>
        <w:rPr>
          <w:noProof/>
        </w:rPr>
        <w:tab/>
      </w:r>
      <w:r>
        <w:rPr>
          <w:noProof/>
        </w:rPr>
        <w:fldChar w:fldCharType="begin"/>
      </w:r>
      <w:r>
        <w:rPr>
          <w:noProof/>
        </w:rPr>
        <w:instrText xml:space="preserve"> PAGEREF _Toc364676152 \h </w:instrText>
      </w:r>
      <w:r>
        <w:rPr>
          <w:noProof/>
        </w:rPr>
      </w:r>
      <w:r>
        <w:rPr>
          <w:noProof/>
        </w:rPr>
        <w:fldChar w:fldCharType="separate"/>
      </w:r>
      <w:r>
        <w:rPr>
          <w:noProof/>
        </w:rPr>
        <w:t>30</w:t>
      </w:r>
      <w:r>
        <w:rPr>
          <w:noProof/>
        </w:rPr>
        <w:fldChar w:fldCharType="end"/>
      </w:r>
    </w:p>
    <w:p w:rsidR="00C546E1" w:rsidRDefault="00C546E1">
      <w:pPr>
        <w:pStyle w:val="TOC3"/>
        <w:tabs>
          <w:tab w:val="right" w:leader="dot" w:pos="9350"/>
        </w:tabs>
        <w:rPr>
          <w:rFonts w:eastAsiaTheme="minorEastAsia" w:cstheme="minorBidi"/>
          <w:noProof/>
        </w:rPr>
      </w:pPr>
      <w:r>
        <w:rPr>
          <w:noProof/>
        </w:rPr>
        <w:t>3.2.15 (U) System Configuration</w:t>
      </w:r>
      <w:r>
        <w:rPr>
          <w:noProof/>
        </w:rPr>
        <w:tab/>
      </w:r>
      <w:r>
        <w:rPr>
          <w:noProof/>
        </w:rPr>
        <w:fldChar w:fldCharType="begin"/>
      </w:r>
      <w:r>
        <w:rPr>
          <w:noProof/>
        </w:rPr>
        <w:instrText xml:space="preserve"> PAGEREF _Toc364676153 \h </w:instrText>
      </w:r>
      <w:r>
        <w:rPr>
          <w:noProof/>
        </w:rPr>
      </w:r>
      <w:r>
        <w:rPr>
          <w:noProof/>
        </w:rPr>
        <w:fldChar w:fldCharType="separate"/>
      </w:r>
      <w:r>
        <w:rPr>
          <w:noProof/>
        </w:rPr>
        <w:t>30</w:t>
      </w:r>
      <w:r>
        <w:rPr>
          <w:noProof/>
        </w:rPr>
        <w:fldChar w:fldCharType="end"/>
      </w:r>
    </w:p>
    <w:p w:rsidR="00C546E1" w:rsidRDefault="00C546E1">
      <w:pPr>
        <w:pStyle w:val="TOC3"/>
        <w:tabs>
          <w:tab w:val="right" w:leader="dot" w:pos="9350"/>
        </w:tabs>
        <w:rPr>
          <w:rFonts w:eastAsiaTheme="minorEastAsia" w:cstheme="minorBidi"/>
          <w:noProof/>
        </w:rPr>
      </w:pPr>
      <w:r>
        <w:rPr>
          <w:noProof/>
        </w:rPr>
        <w:t>3.2.16 (U) User Preferences</w:t>
      </w:r>
      <w:r>
        <w:rPr>
          <w:noProof/>
        </w:rPr>
        <w:tab/>
      </w:r>
      <w:r>
        <w:rPr>
          <w:noProof/>
        </w:rPr>
        <w:fldChar w:fldCharType="begin"/>
      </w:r>
      <w:r>
        <w:rPr>
          <w:noProof/>
        </w:rPr>
        <w:instrText xml:space="preserve"> PAGEREF _Toc364676154 \h </w:instrText>
      </w:r>
      <w:r>
        <w:rPr>
          <w:noProof/>
        </w:rPr>
      </w:r>
      <w:r>
        <w:rPr>
          <w:noProof/>
        </w:rPr>
        <w:fldChar w:fldCharType="separate"/>
      </w:r>
      <w:r>
        <w:rPr>
          <w:noProof/>
        </w:rPr>
        <w:t>31</w:t>
      </w:r>
      <w:r>
        <w:rPr>
          <w:noProof/>
        </w:rPr>
        <w:fldChar w:fldCharType="end"/>
      </w:r>
    </w:p>
    <w:p w:rsidR="00C546E1" w:rsidRDefault="00C546E1">
      <w:pPr>
        <w:pStyle w:val="TOC3"/>
        <w:tabs>
          <w:tab w:val="right" w:leader="dot" w:pos="9350"/>
        </w:tabs>
        <w:rPr>
          <w:rFonts w:eastAsiaTheme="minorEastAsia" w:cstheme="minorBidi"/>
          <w:noProof/>
        </w:rPr>
      </w:pPr>
      <w:r>
        <w:rPr>
          <w:noProof/>
        </w:rPr>
        <w:t>3.2.17 (U) User Interface</w:t>
      </w:r>
      <w:r>
        <w:rPr>
          <w:noProof/>
        </w:rPr>
        <w:tab/>
      </w:r>
      <w:r>
        <w:rPr>
          <w:noProof/>
        </w:rPr>
        <w:fldChar w:fldCharType="begin"/>
      </w:r>
      <w:r>
        <w:rPr>
          <w:noProof/>
        </w:rPr>
        <w:instrText xml:space="preserve"> PAGEREF _Toc364676155 \h </w:instrText>
      </w:r>
      <w:r>
        <w:rPr>
          <w:noProof/>
        </w:rPr>
      </w:r>
      <w:r>
        <w:rPr>
          <w:noProof/>
        </w:rPr>
        <w:fldChar w:fldCharType="separate"/>
      </w:r>
      <w:r>
        <w:rPr>
          <w:noProof/>
        </w:rPr>
        <w:t>31</w:t>
      </w:r>
      <w:r>
        <w:rPr>
          <w:noProof/>
        </w:rPr>
        <w:fldChar w:fldCharType="end"/>
      </w:r>
    </w:p>
    <w:p w:rsidR="00C546E1" w:rsidRDefault="00C546E1">
      <w:pPr>
        <w:pStyle w:val="TOC3"/>
        <w:tabs>
          <w:tab w:val="right" w:leader="dot" w:pos="9350"/>
        </w:tabs>
        <w:rPr>
          <w:rFonts w:eastAsiaTheme="minorEastAsia" w:cstheme="minorBidi"/>
          <w:noProof/>
        </w:rPr>
      </w:pPr>
      <w:r>
        <w:rPr>
          <w:noProof/>
        </w:rPr>
        <w:t>3.2.18 (U) Database</w:t>
      </w:r>
      <w:r>
        <w:rPr>
          <w:noProof/>
        </w:rPr>
        <w:tab/>
      </w:r>
      <w:r>
        <w:rPr>
          <w:noProof/>
        </w:rPr>
        <w:fldChar w:fldCharType="begin"/>
      </w:r>
      <w:r>
        <w:rPr>
          <w:noProof/>
        </w:rPr>
        <w:instrText xml:space="preserve"> PAGEREF _Toc364676156 \h </w:instrText>
      </w:r>
      <w:r>
        <w:rPr>
          <w:noProof/>
        </w:rPr>
      </w:r>
      <w:r>
        <w:rPr>
          <w:noProof/>
        </w:rPr>
        <w:fldChar w:fldCharType="separate"/>
      </w:r>
      <w:r>
        <w:rPr>
          <w:noProof/>
        </w:rPr>
        <w:t>35</w:t>
      </w:r>
      <w:r>
        <w:rPr>
          <w:noProof/>
        </w:rPr>
        <w:fldChar w:fldCharType="end"/>
      </w:r>
    </w:p>
    <w:p w:rsidR="00C546E1" w:rsidRDefault="00C546E1">
      <w:pPr>
        <w:pStyle w:val="TOC3"/>
        <w:tabs>
          <w:tab w:val="right" w:leader="dot" w:pos="9350"/>
        </w:tabs>
        <w:rPr>
          <w:rFonts w:eastAsiaTheme="minorEastAsia" w:cstheme="minorBidi"/>
          <w:noProof/>
        </w:rPr>
      </w:pPr>
      <w:r>
        <w:rPr>
          <w:noProof/>
        </w:rPr>
        <w:t>3.2.19 (U) Installation and Configuration</w:t>
      </w:r>
      <w:r>
        <w:rPr>
          <w:noProof/>
        </w:rPr>
        <w:tab/>
      </w:r>
      <w:r>
        <w:rPr>
          <w:noProof/>
        </w:rPr>
        <w:fldChar w:fldCharType="begin"/>
      </w:r>
      <w:r>
        <w:rPr>
          <w:noProof/>
        </w:rPr>
        <w:instrText xml:space="preserve"> PAGEREF _Toc364676157 \h </w:instrText>
      </w:r>
      <w:r>
        <w:rPr>
          <w:noProof/>
        </w:rPr>
      </w:r>
      <w:r>
        <w:rPr>
          <w:noProof/>
        </w:rPr>
        <w:fldChar w:fldCharType="separate"/>
      </w:r>
      <w:r>
        <w:rPr>
          <w:noProof/>
        </w:rPr>
        <w:t>36</w:t>
      </w:r>
      <w:r>
        <w:rPr>
          <w:noProof/>
        </w:rPr>
        <w:fldChar w:fldCharType="end"/>
      </w:r>
    </w:p>
    <w:p w:rsidR="00C546E1" w:rsidRDefault="00C546E1">
      <w:pPr>
        <w:pStyle w:val="TOC3"/>
        <w:tabs>
          <w:tab w:val="right" w:leader="dot" w:pos="9350"/>
        </w:tabs>
        <w:rPr>
          <w:rFonts w:eastAsiaTheme="minorEastAsia" w:cstheme="minorBidi"/>
          <w:noProof/>
        </w:rPr>
      </w:pPr>
      <w:r w:rsidRPr="004F081E">
        <w:rPr>
          <w:rFonts w:eastAsia="MS Mincho"/>
          <w:noProof/>
        </w:rPr>
        <w:t>3.2.20 (U) Help</w:t>
      </w:r>
      <w:r>
        <w:rPr>
          <w:noProof/>
        </w:rPr>
        <w:tab/>
      </w:r>
      <w:r>
        <w:rPr>
          <w:noProof/>
        </w:rPr>
        <w:fldChar w:fldCharType="begin"/>
      </w:r>
      <w:r>
        <w:rPr>
          <w:noProof/>
        </w:rPr>
        <w:instrText xml:space="preserve"> PAGEREF _Toc364676158 \h </w:instrText>
      </w:r>
      <w:r>
        <w:rPr>
          <w:noProof/>
        </w:rPr>
      </w:r>
      <w:r>
        <w:rPr>
          <w:noProof/>
        </w:rPr>
        <w:fldChar w:fldCharType="separate"/>
      </w:r>
      <w:r>
        <w:rPr>
          <w:noProof/>
        </w:rPr>
        <w:t>37</w:t>
      </w:r>
      <w:r>
        <w:rPr>
          <w:noProof/>
        </w:rPr>
        <w:fldChar w:fldCharType="end"/>
      </w:r>
    </w:p>
    <w:p w:rsidR="00C546E1" w:rsidRDefault="00C546E1">
      <w:pPr>
        <w:pStyle w:val="TOC3"/>
        <w:tabs>
          <w:tab w:val="right" w:leader="dot" w:pos="9350"/>
        </w:tabs>
        <w:rPr>
          <w:rFonts w:eastAsiaTheme="minorEastAsia" w:cstheme="minorBidi"/>
          <w:noProof/>
        </w:rPr>
      </w:pPr>
      <w:r>
        <w:rPr>
          <w:noProof/>
        </w:rPr>
        <w:lastRenderedPageBreak/>
        <w:t>3.2.21 (U) Deployment</w:t>
      </w:r>
      <w:r>
        <w:rPr>
          <w:noProof/>
        </w:rPr>
        <w:tab/>
      </w:r>
      <w:r>
        <w:rPr>
          <w:noProof/>
        </w:rPr>
        <w:fldChar w:fldCharType="begin"/>
      </w:r>
      <w:r>
        <w:rPr>
          <w:noProof/>
        </w:rPr>
        <w:instrText xml:space="preserve"> PAGEREF _Toc364676159 \h </w:instrText>
      </w:r>
      <w:r>
        <w:rPr>
          <w:noProof/>
        </w:rPr>
      </w:r>
      <w:r>
        <w:rPr>
          <w:noProof/>
        </w:rPr>
        <w:fldChar w:fldCharType="separate"/>
      </w:r>
      <w:r>
        <w:rPr>
          <w:noProof/>
        </w:rPr>
        <w:t>38</w:t>
      </w:r>
      <w:r>
        <w:rPr>
          <w:noProof/>
        </w:rPr>
        <w:fldChar w:fldCharType="end"/>
      </w:r>
    </w:p>
    <w:p w:rsidR="00C546E1" w:rsidRDefault="00C546E1">
      <w:pPr>
        <w:pStyle w:val="TOC2"/>
        <w:tabs>
          <w:tab w:val="right" w:leader="dot" w:pos="9350"/>
        </w:tabs>
        <w:rPr>
          <w:rFonts w:eastAsiaTheme="minorEastAsia" w:cstheme="minorBidi"/>
          <w:b w:val="0"/>
          <w:noProof/>
        </w:rPr>
      </w:pPr>
      <w:r w:rsidRPr="004F081E">
        <w:rPr>
          <w:rFonts w:eastAsia="MS Mincho"/>
          <w:noProof/>
        </w:rPr>
        <w:t>3.3 (U) SWIF Application Requirements</w:t>
      </w:r>
      <w:r>
        <w:rPr>
          <w:noProof/>
        </w:rPr>
        <w:tab/>
      </w:r>
      <w:r>
        <w:rPr>
          <w:noProof/>
        </w:rPr>
        <w:fldChar w:fldCharType="begin"/>
      </w:r>
      <w:r>
        <w:rPr>
          <w:noProof/>
        </w:rPr>
        <w:instrText xml:space="preserve"> PAGEREF _Toc364676160 \h </w:instrText>
      </w:r>
      <w:r>
        <w:rPr>
          <w:noProof/>
        </w:rPr>
      </w:r>
      <w:r>
        <w:rPr>
          <w:noProof/>
        </w:rPr>
        <w:fldChar w:fldCharType="separate"/>
      </w:r>
      <w:r>
        <w:rPr>
          <w:noProof/>
        </w:rPr>
        <w:t>38</w:t>
      </w:r>
      <w:r>
        <w:rPr>
          <w:noProof/>
        </w:rPr>
        <w:fldChar w:fldCharType="end"/>
      </w:r>
    </w:p>
    <w:p w:rsidR="00C546E1" w:rsidRDefault="00C546E1">
      <w:pPr>
        <w:pStyle w:val="TOC3"/>
        <w:tabs>
          <w:tab w:val="right" w:leader="dot" w:pos="9350"/>
        </w:tabs>
        <w:rPr>
          <w:rFonts w:eastAsiaTheme="minorEastAsia" w:cstheme="minorBidi"/>
          <w:noProof/>
        </w:rPr>
      </w:pPr>
      <w:r>
        <w:rPr>
          <w:noProof/>
        </w:rPr>
        <w:t>3.3.1 (U/FOUO) Planning Application</w:t>
      </w:r>
      <w:r>
        <w:rPr>
          <w:noProof/>
        </w:rPr>
        <w:tab/>
      </w:r>
      <w:r>
        <w:rPr>
          <w:noProof/>
        </w:rPr>
        <w:fldChar w:fldCharType="begin"/>
      </w:r>
      <w:r>
        <w:rPr>
          <w:noProof/>
        </w:rPr>
        <w:instrText xml:space="preserve"> PAGEREF _Toc364676161 \h </w:instrText>
      </w:r>
      <w:r>
        <w:rPr>
          <w:noProof/>
        </w:rPr>
      </w:r>
      <w:r>
        <w:rPr>
          <w:noProof/>
        </w:rPr>
        <w:fldChar w:fldCharType="separate"/>
      </w:r>
      <w:r>
        <w:rPr>
          <w:noProof/>
        </w:rPr>
        <w:t>38</w:t>
      </w:r>
      <w:r>
        <w:rPr>
          <w:noProof/>
        </w:rPr>
        <w:fldChar w:fldCharType="end"/>
      </w:r>
    </w:p>
    <w:p w:rsidR="00C546E1" w:rsidRDefault="00C546E1">
      <w:pPr>
        <w:pStyle w:val="TOC3"/>
        <w:tabs>
          <w:tab w:val="right" w:leader="dot" w:pos="9350"/>
        </w:tabs>
        <w:rPr>
          <w:rFonts w:eastAsiaTheme="minorEastAsia" w:cstheme="minorBidi"/>
          <w:noProof/>
        </w:rPr>
      </w:pPr>
      <w:r>
        <w:rPr>
          <w:noProof/>
        </w:rPr>
        <w:t>3.3.2 (U) Target Folder Application</w:t>
      </w:r>
      <w:r>
        <w:rPr>
          <w:noProof/>
        </w:rPr>
        <w:tab/>
      </w:r>
      <w:r>
        <w:rPr>
          <w:noProof/>
        </w:rPr>
        <w:fldChar w:fldCharType="begin"/>
      </w:r>
      <w:r>
        <w:rPr>
          <w:noProof/>
        </w:rPr>
        <w:instrText xml:space="preserve"> PAGEREF _Toc364676162 \h </w:instrText>
      </w:r>
      <w:r>
        <w:rPr>
          <w:noProof/>
        </w:rPr>
      </w:r>
      <w:r>
        <w:rPr>
          <w:noProof/>
        </w:rPr>
        <w:fldChar w:fldCharType="separate"/>
      </w:r>
      <w:r>
        <w:rPr>
          <w:noProof/>
        </w:rPr>
        <w:t>41</w:t>
      </w:r>
      <w:r>
        <w:rPr>
          <w:noProof/>
        </w:rPr>
        <w:fldChar w:fldCharType="end"/>
      </w:r>
    </w:p>
    <w:p w:rsidR="00C546E1" w:rsidRDefault="00C546E1">
      <w:pPr>
        <w:pStyle w:val="TOC2"/>
        <w:tabs>
          <w:tab w:val="right" w:leader="dot" w:pos="9350"/>
        </w:tabs>
        <w:rPr>
          <w:rFonts w:eastAsiaTheme="minorEastAsia" w:cstheme="minorBidi"/>
          <w:b w:val="0"/>
          <w:noProof/>
        </w:rPr>
      </w:pPr>
      <w:r w:rsidRPr="004F081E">
        <w:rPr>
          <w:rFonts w:eastAsia="MS Mincho"/>
          <w:noProof/>
        </w:rPr>
        <w:t>3.4</w:t>
      </w:r>
      <w:r>
        <w:rPr>
          <w:noProof/>
        </w:rPr>
        <w:t xml:space="preserve"> (U) System Interface Requirements</w:t>
      </w:r>
      <w:r>
        <w:rPr>
          <w:noProof/>
        </w:rPr>
        <w:tab/>
      </w:r>
      <w:r>
        <w:rPr>
          <w:noProof/>
        </w:rPr>
        <w:fldChar w:fldCharType="begin"/>
      </w:r>
      <w:r>
        <w:rPr>
          <w:noProof/>
        </w:rPr>
        <w:instrText xml:space="preserve"> PAGEREF _Toc364676163 \h </w:instrText>
      </w:r>
      <w:r>
        <w:rPr>
          <w:noProof/>
        </w:rPr>
      </w:r>
      <w:r>
        <w:rPr>
          <w:noProof/>
        </w:rPr>
        <w:fldChar w:fldCharType="separate"/>
      </w:r>
      <w:r>
        <w:rPr>
          <w:noProof/>
        </w:rPr>
        <w:t>42</w:t>
      </w:r>
      <w:r>
        <w:rPr>
          <w:noProof/>
        </w:rPr>
        <w:fldChar w:fldCharType="end"/>
      </w:r>
    </w:p>
    <w:p w:rsidR="00C546E1" w:rsidRDefault="00C546E1">
      <w:pPr>
        <w:pStyle w:val="TOC3"/>
        <w:tabs>
          <w:tab w:val="right" w:leader="dot" w:pos="9350"/>
        </w:tabs>
        <w:rPr>
          <w:rFonts w:eastAsiaTheme="minorEastAsia" w:cstheme="minorBidi"/>
          <w:noProof/>
        </w:rPr>
      </w:pPr>
      <w:r>
        <w:rPr>
          <w:noProof/>
        </w:rPr>
        <w:t>3.4.1 (U) Interface Identification and Diagrams</w:t>
      </w:r>
      <w:r>
        <w:rPr>
          <w:noProof/>
        </w:rPr>
        <w:tab/>
      </w:r>
      <w:r>
        <w:rPr>
          <w:noProof/>
        </w:rPr>
        <w:fldChar w:fldCharType="begin"/>
      </w:r>
      <w:r>
        <w:rPr>
          <w:noProof/>
        </w:rPr>
        <w:instrText xml:space="preserve"> PAGEREF _Toc364676164 \h </w:instrText>
      </w:r>
      <w:r>
        <w:rPr>
          <w:noProof/>
        </w:rPr>
      </w:r>
      <w:r>
        <w:rPr>
          <w:noProof/>
        </w:rPr>
        <w:fldChar w:fldCharType="separate"/>
      </w:r>
      <w:r>
        <w:rPr>
          <w:noProof/>
        </w:rPr>
        <w:t>42</w:t>
      </w:r>
      <w:r>
        <w:rPr>
          <w:noProof/>
        </w:rPr>
        <w:fldChar w:fldCharType="end"/>
      </w:r>
    </w:p>
    <w:p w:rsidR="00C546E1" w:rsidRDefault="00C546E1">
      <w:pPr>
        <w:pStyle w:val="TOC3"/>
        <w:tabs>
          <w:tab w:val="right" w:leader="dot" w:pos="9350"/>
        </w:tabs>
        <w:rPr>
          <w:rFonts w:eastAsiaTheme="minorEastAsia" w:cstheme="minorBidi"/>
          <w:noProof/>
        </w:rPr>
      </w:pPr>
      <w:r>
        <w:rPr>
          <w:noProof/>
        </w:rPr>
        <w:t>3.4.2 (U) Internal Interfaces</w:t>
      </w:r>
      <w:r>
        <w:rPr>
          <w:noProof/>
        </w:rPr>
        <w:tab/>
      </w:r>
      <w:r>
        <w:rPr>
          <w:noProof/>
        </w:rPr>
        <w:fldChar w:fldCharType="begin"/>
      </w:r>
      <w:r>
        <w:rPr>
          <w:noProof/>
        </w:rPr>
        <w:instrText xml:space="preserve"> PAGEREF _Toc364676165 \h </w:instrText>
      </w:r>
      <w:r>
        <w:rPr>
          <w:noProof/>
        </w:rPr>
      </w:r>
      <w:r>
        <w:rPr>
          <w:noProof/>
        </w:rPr>
        <w:fldChar w:fldCharType="separate"/>
      </w:r>
      <w:r>
        <w:rPr>
          <w:noProof/>
        </w:rPr>
        <w:t>43</w:t>
      </w:r>
      <w:r>
        <w:rPr>
          <w:noProof/>
        </w:rPr>
        <w:fldChar w:fldCharType="end"/>
      </w:r>
    </w:p>
    <w:p w:rsidR="00C546E1" w:rsidRDefault="00C546E1">
      <w:pPr>
        <w:pStyle w:val="TOC3"/>
        <w:tabs>
          <w:tab w:val="right" w:leader="dot" w:pos="9350"/>
        </w:tabs>
        <w:rPr>
          <w:rFonts w:eastAsiaTheme="minorEastAsia" w:cstheme="minorBidi"/>
          <w:noProof/>
        </w:rPr>
      </w:pPr>
      <w:r>
        <w:rPr>
          <w:noProof/>
        </w:rPr>
        <w:t>3.4.3 (U) External Interfaces</w:t>
      </w:r>
      <w:r>
        <w:rPr>
          <w:noProof/>
        </w:rPr>
        <w:tab/>
      </w:r>
      <w:r>
        <w:rPr>
          <w:noProof/>
        </w:rPr>
        <w:fldChar w:fldCharType="begin"/>
      </w:r>
      <w:r>
        <w:rPr>
          <w:noProof/>
        </w:rPr>
        <w:instrText xml:space="preserve"> PAGEREF _Toc364676166 \h </w:instrText>
      </w:r>
      <w:r>
        <w:rPr>
          <w:noProof/>
        </w:rPr>
      </w:r>
      <w:r>
        <w:rPr>
          <w:noProof/>
        </w:rPr>
        <w:fldChar w:fldCharType="separate"/>
      </w:r>
      <w:r>
        <w:rPr>
          <w:noProof/>
        </w:rPr>
        <w:t>43</w:t>
      </w:r>
      <w:r>
        <w:rPr>
          <w:noProof/>
        </w:rPr>
        <w:fldChar w:fldCharType="end"/>
      </w:r>
    </w:p>
    <w:p w:rsidR="00C546E1" w:rsidRDefault="00C546E1">
      <w:pPr>
        <w:pStyle w:val="TOC2"/>
        <w:tabs>
          <w:tab w:val="right" w:leader="dot" w:pos="9350"/>
        </w:tabs>
        <w:rPr>
          <w:rFonts w:eastAsiaTheme="minorEastAsia" w:cstheme="minorBidi"/>
          <w:b w:val="0"/>
          <w:noProof/>
        </w:rPr>
      </w:pPr>
      <w:r>
        <w:rPr>
          <w:noProof/>
        </w:rPr>
        <w:t>3.5 (U) System Internal Data Requirements</w:t>
      </w:r>
      <w:r>
        <w:rPr>
          <w:noProof/>
        </w:rPr>
        <w:tab/>
      </w:r>
      <w:r>
        <w:rPr>
          <w:noProof/>
        </w:rPr>
        <w:fldChar w:fldCharType="begin"/>
      </w:r>
      <w:r>
        <w:rPr>
          <w:noProof/>
        </w:rPr>
        <w:instrText xml:space="preserve"> PAGEREF _Toc364676167 \h </w:instrText>
      </w:r>
      <w:r>
        <w:rPr>
          <w:noProof/>
        </w:rPr>
      </w:r>
      <w:r>
        <w:rPr>
          <w:noProof/>
        </w:rPr>
        <w:fldChar w:fldCharType="separate"/>
      </w:r>
      <w:r>
        <w:rPr>
          <w:noProof/>
        </w:rPr>
        <w:t>44</w:t>
      </w:r>
      <w:r>
        <w:rPr>
          <w:noProof/>
        </w:rPr>
        <w:fldChar w:fldCharType="end"/>
      </w:r>
    </w:p>
    <w:p w:rsidR="00C546E1" w:rsidRDefault="00C546E1">
      <w:pPr>
        <w:pStyle w:val="TOC2"/>
        <w:tabs>
          <w:tab w:val="right" w:leader="dot" w:pos="9350"/>
        </w:tabs>
        <w:rPr>
          <w:rFonts w:eastAsiaTheme="minorEastAsia" w:cstheme="minorBidi"/>
          <w:b w:val="0"/>
          <w:noProof/>
        </w:rPr>
      </w:pPr>
      <w:r>
        <w:rPr>
          <w:noProof/>
        </w:rPr>
        <w:t>3.6 (U) Adaptation Requirements</w:t>
      </w:r>
      <w:r>
        <w:rPr>
          <w:noProof/>
        </w:rPr>
        <w:tab/>
      </w:r>
      <w:r>
        <w:rPr>
          <w:noProof/>
        </w:rPr>
        <w:fldChar w:fldCharType="begin"/>
      </w:r>
      <w:r>
        <w:rPr>
          <w:noProof/>
        </w:rPr>
        <w:instrText xml:space="preserve"> PAGEREF _Toc364676168 \h </w:instrText>
      </w:r>
      <w:r>
        <w:rPr>
          <w:noProof/>
        </w:rPr>
      </w:r>
      <w:r>
        <w:rPr>
          <w:noProof/>
        </w:rPr>
        <w:fldChar w:fldCharType="separate"/>
      </w:r>
      <w:r>
        <w:rPr>
          <w:noProof/>
        </w:rPr>
        <w:t>44</w:t>
      </w:r>
      <w:r>
        <w:rPr>
          <w:noProof/>
        </w:rPr>
        <w:fldChar w:fldCharType="end"/>
      </w:r>
    </w:p>
    <w:p w:rsidR="00C546E1" w:rsidRDefault="00C546E1">
      <w:pPr>
        <w:pStyle w:val="TOC2"/>
        <w:tabs>
          <w:tab w:val="right" w:leader="dot" w:pos="9350"/>
        </w:tabs>
        <w:rPr>
          <w:rFonts w:eastAsiaTheme="minorEastAsia" w:cstheme="minorBidi"/>
          <w:b w:val="0"/>
          <w:noProof/>
        </w:rPr>
      </w:pPr>
      <w:r>
        <w:rPr>
          <w:noProof/>
        </w:rPr>
        <w:t>3.7 (U) Safety Requirements</w:t>
      </w:r>
      <w:r>
        <w:rPr>
          <w:noProof/>
        </w:rPr>
        <w:tab/>
      </w:r>
      <w:r>
        <w:rPr>
          <w:noProof/>
        </w:rPr>
        <w:fldChar w:fldCharType="begin"/>
      </w:r>
      <w:r>
        <w:rPr>
          <w:noProof/>
        </w:rPr>
        <w:instrText xml:space="preserve"> PAGEREF _Toc364676169 \h </w:instrText>
      </w:r>
      <w:r>
        <w:rPr>
          <w:noProof/>
        </w:rPr>
      </w:r>
      <w:r>
        <w:rPr>
          <w:noProof/>
        </w:rPr>
        <w:fldChar w:fldCharType="separate"/>
      </w:r>
      <w:r>
        <w:rPr>
          <w:noProof/>
        </w:rPr>
        <w:t>44</w:t>
      </w:r>
      <w:r>
        <w:rPr>
          <w:noProof/>
        </w:rPr>
        <w:fldChar w:fldCharType="end"/>
      </w:r>
    </w:p>
    <w:p w:rsidR="00C546E1" w:rsidRDefault="00C546E1">
      <w:pPr>
        <w:pStyle w:val="TOC2"/>
        <w:tabs>
          <w:tab w:val="right" w:leader="dot" w:pos="9350"/>
        </w:tabs>
        <w:rPr>
          <w:rFonts w:eastAsiaTheme="minorEastAsia" w:cstheme="minorBidi"/>
          <w:b w:val="0"/>
          <w:noProof/>
        </w:rPr>
      </w:pPr>
      <w:r>
        <w:rPr>
          <w:noProof/>
        </w:rPr>
        <w:t>3.8 (U) Security and Privacy Requirements</w:t>
      </w:r>
      <w:r>
        <w:rPr>
          <w:noProof/>
        </w:rPr>
        <w:tab/>
      </w:r>
      <w:r>
        <w:rPr>
          <w:noProof/>
        </w:rPr>
        <w:fldChar w:fldCharType="begin"/>
      </w:r>
      <w:r>
        <w:rPr>
          <w:noProof/>
        </w:rPr>
        <w:instrText xml:space="preserve"> PAGEREF _Toc364676170 \h </w:instrText>
      </w:r>
      <w:r>
        <w:rPr>
          <w:noProof/>
        </w:rPr>
      </w:r>
      <w:r>
        <w:rPr>
          <w:noProof/>
        </w:rPr>
        <w:fldChar w:fldCharType="separate"/>
      </w:r>
      <w:r>
        <w:rPr>
          <w:noProof/>
        </w:rPr>
        <w:t>44</w:t>
      </w:r>
      <w:r>
        <w:rPr>
          <w:noProof/>
        </w:rPr>
        <w:fldChar w:fldCharType="end"/>
      </w:r>
    </w:p>
    <w:p w:rsidR="00C546E1" w:rsidRDefault="00C546E1">
      <w:pPr>
        <w:pStyle w:val="TOC3"/>
        <w:tabs>
          <w:tab w:val="right" w:leader="dot" w:pos="9350"/>
        </w:tabs>
        <w:rPr>
          <w:rFonts w:eastAsiaTheme="minorEastAsia" w:cstheme="minorBidi"/>
          <w:noProof/>
        </w:rPr>
      </w:pPr>
      <w:r>
        <w:rPr>
          <w:noProof/>
        </w:rPr>
        <w:t>3.8.1 (U) Security</w:t>
      </w:r>
      <w:r>
        <w:rPr>
          <w:noProof/>
        </w:rPr>
        <w:tab/>
      </w:r>
      <w:r>
        <w:rPr>
          <w:noProof/>
        </w:rPr>
        <w:fldChar w:fldCharType="begin"/>
      </w:r>
      <w:r>
        <w:rPr>
          <w:noProof/>
        </w:rPr>
        <w:instrText xml:space="preserve"> PAGEREF _Toc364676171 \h </w:instrText>
      </w:r>
      <w:r>
        <w:rPr>
          <w:noProof/>
        </w:rPr>
      </w:r>
      <w:r>
        <w:rPr>
          <w:noProof/>
        </w:rPr>
        <w:fldChar w:fldCharType="separate"/>
      </w:r>
      <w:r>
        <w:rPr>
          <w:noProof/>
        </w:rPr>
        <w:t>45</w:t>
      </w:r>
      <w:r>
        <w:rPr>
          <w:noProof/>
        </w:rPr>
        <w:fldChar w:fldCharType="end"/>
      </w:r>
    </w:p>
    <w:p w:rsidR="00C546E1" w:rsidRDefault="00C546E1">
      <w:pPr>
        <w:pStyle w:val="TOC3"/>
        <w:tabs>
          <w:tab w:val="right" w:leader="dot" w:pos="9350"/>
        </w:tabs>
        <w:rPr>
          <w:rFonts w:eastAsiaTheme="minorEastAsia" w:cstheme="minorBidi"/>
          <w:noProof/>
        </w:rPr>
      </w:pPr>
      <w:r>
        <w:rPr>
          <w:noProof/>
        </w:rPr>
        <w:t>3.8.2 (U) Privacy</w:t>
      </w:r>
      <w:r>
        <w:rPr>
          <w:noProof/>
        </w:rPr>
        <w:tab/>
      </w:r>
      <w:r>
        <w:rPr>
          <w:noProof/>
        </w:rPr>
        <w:fldChar w:fldCharType="begin"/>
      </w:r>
      <w:r>
        <w:rPr>
          <w:noProof/>
        </w:rPr>
        <w:instrText xml:space="preserve"> PAGEREF _Toc364676172 \h </w:instrText>
      </w:r>
      <w:r>
        <w:rPr>
          <w:noProof/>
        </w:rPr>
      </w:r>
      <w:r>
        <w:rPr>
          <w:noProof/>
        </w:rPr>
        <w:fldChar w:fldCharType="separate"/>
      </w:r>
      <w:r>
        <w:rPr>
          <w:noProof/>
        </w:rPr>
        <w:t>50</w:t>
      </w:r>
      <w:r>
        <w:rPr>
          <w:noProof/>
        </w:rPr>
        <w:fldChar w:fldCharType="end"/>
      </w:r>
    </w:p>
    <w:p w:rsidR="00C546E1" w:rsidRDefault="00C546E1">
      <w:pPr>
        <w:pStyle w:val="TOC2"/>
        <w:tabs>
          <w:tab w:val="right" w:leader="dot" w:pos="9350"/>
        </w:tabs>
        <w:rPr>
          <w:rFonts w:eastAsiaTheme="minorEastAsia" w:cstheme="minorBidi"/>
          <w:b w:val="0"/>
          <w:noProof/>
        </w:rPr>
      </w:pPr>
      <w:r>
        <w:rPr>
          <w:noProof/>
        </w:rPr>
        <w:t>3.9 (U) System Environment Requirements</w:t>
      </w:r>
      <w:r>
        <w:rPr>
          <w:noProof/>
        </w:rPr>
        <w:tab/>
      </w:r>
      <w:r>
        <w:rPr>
          <w:noProof/>
        </w:rPr>
        <w:fldChar w:fldCharType="begin"/>
      </w:r>
      <w:r>
        <w:rPr>
          <w:noProof/>
        </w:rPr>
        <w:instrText xml:space="preserve"> PAGEREF _Toc364676173 \h </w:instrText>
      </w:r>
      <w:r>
        <w:rPr>
          <w:noProof/>
        </w:rPr>
      </w:r>
      <w:r>
        <w:rPr>
          <w:noProof/>
        </w:rPr>
        <w:fldChar w:fldCharType="separate"/>
      </w:r>
      <w:r>
        <w:rPr>
          <w:noProof/>
        </w:rPr>
        <w:t>51</w:t>
      </w:r>
      <w:r>
        <w:rPr>
          <w:noProof/>
        </w:rPr>
        <w:fldChar w:fldCharType="end"/>
      </w:r>
    </w:p>
    <w:p w:rsidR="00C546E1" w:rsidRDefault="00C546E1">
      <w:pPr>
        <w:pStyle w:val="TOC2"/>
        <w:tabs>
          <w:tab w:val="right" w:leader="dot" w:pos="9350"/>
        </w:tabs>
        <w:rPr>
          <w:rFonts w:eastAsiaTheme="minorEastAsia" w:cstheme="minorBidi"/>
          <w:b w:val="0"/>
          <w:noProof/>
        </w:rPr>
      </w:pPr>
      <w:r>
        <w:rPr>
          <w:noProof/>
        </w:rPr>
        <w:t>3.10 (U) Computer Resource Requirements</w:t>
      </w:r>
      <w:r>
        <w:rPr>
          <w:noProof/>
        </w:rPr>
        <w:tab/>
      </w:r>
      <w:r>
        <w:rPr>
          <w:noProof/>
        </w:rPr>
        <w:fldChar w:fldCharType="begin"/>
      </w:r>
      <w:r>
        <w:rPr>
          <w:noProof/>
        </w:rPr>
        <w:instrText xml:space="preserve"> PAGEREF _Toc364676174 \h </w:instrText>
      </w:r>
      <w:r>
        <w:rPr>
          <w:noProof/>
        </w:rPr>
      </w:r>
      <w:r>
        <w:rPr>
          <w:noProof/>
        </w:rPr>
        <w:fldChar w:fldCharType="separate"/>
      </w:r>
      <w:r>
        <w:rPr>
          <w:noProof/>
        </w:rPr>
        <w:t>51</w:t>
      </w:r>
      <w:r>
        <w:rPr>
          <w:noProof/>
        </w:rPr>
        <w:fldChar w:fldCharType="end"/>
      </w:r>
    </w:p>
    <w:p w:rsidR="00C546E1" w:rsidRDefault="00C546E1">
      <w:pPr>
        <w:pStyle w:val="TOC3"/>
        <w:tabs>
          <w:tab w:val="right" w:leader="dot" w:pos="9350"/>
        </w:tabs>
        <w:rPr>
          <w:rFonts w:eastAsiaTheme="minorEastAsia" w:cstheme="minorBidi"/>
          <w:noProof/>
        </w:rPr>
      </w:pPr>
      <w:r>
        <w:rPr>
          <w:noProof/>
        </w:rPr>
        <w:t>3.10.1 (U) Computer Hardware Requirements</w:t>
      </w:r>
      <w:r>
        <w:rPr>
          <w:noProof/>
        </w:rPr>
        <w:tab/>
      </w:r>
      <w:r>
        <w:rPr>
          <w:noProof/>
        </w:rPr>
        <w:fldChar w:fldCharType="begin"/>
      </w:r>
      <w:r>
        <w:rPr>
          <w:noProof/>
        </w:rPr>
        <w:instrText xml:space="preserve"> PAGEREF _Toc364676175 \h </w:instrText>
      </w:r>
      <w:r>
        <w:rPr>
          <w:noProof/>
        </w:rPr>
      </w:r>
      <w:r>
        <w:rPr>
          <w:noProof/>
        </w:rPr>
        <w:fldChar w:fldCharType="separate"/>
      </w:r>
      <w:r>
        <w:rPr>
          <w:noProof/>
        </w:rPr>
        <w:t>51</w:t>
      </w:r>
      <w:r>
        <w:rPr>
          <w:noProof/>
        </w:rPr>
        <w:fldChar w:fldCharType="end"/>
      </w:r>
    </w:p>
    <w:p w:rsidR="00C546E1" w:rsidRDefault="00C546E1">
      <w:pPr>
        <w:pStyle w:val="TOC3"/>
        <w:tabs>
          <w:tab w:val="right" w:leader="dot" w:pos="9350"/>
        </w:tabs>
        <w:rPr>
          <w:rFonts w:eastAsiaTheme="minorEastAsia" w:cstheme="minorBidi"/>
          <w:noProof/>
        </w:rPr>
      </w:pPr>
      <w:r>
        <w:rPr>
          <w:noProof/>
        </w:rPr>
        <w:t>3.10.2 (U) Computer Hardware Resource Utilization Requirements</w:t>
      </w:r>
      <w:r>
        <w:rPr>
          <w:noProof/>
        </w:rPr>
        <w:tab/>
      </w:r>
      <w:r>
        <w:rPr>
          <w:noProof/>
        </w:rPr>
        <w:fldChar w:fldCharType="begin"/>
      </w:r>
      <w:r>
        <w:rPr>
          <w:noProof/>
        </w:rPr>
        <w:instrText xml:space="preserve"> PAGEREF _Toc364676176 \h </w:instrText>
      </w:r>
      <w:r>
        <w:rPr>
          <w:noProof/>
        </w:rPr>
      </w:r>
      <w:r>
        <w:rPr>
          <w:noProof/>
        </w:rPr>
        <w:fldChar w:fldCharType="separate"/>
      </w:r>
      <w:r>
        <w:rPr>
          <w:noProof/>
        </w:rPr>
        <w:t>52</w:t>
      </w:r>
      <w:r>
        <w:rPr>
          <w:noProof/>
        </w:rPr>
        <w:fldChar w:fldCharType="end"/>
      </w:r>
    </w:p>
    <w:p w:rsidR="00C546E1" w:rsidRDefault="00C546E1">
      <w:pPr>
        <w:pStyle w:val="TOC3"/>
        <w:tabs>
          <w:tab w:val="right" w:leader="dot" w:pos="9350"/>
        </w:tabs>
        <w:rPr>
          <w:rFonts w:eastAsiaTheme="minorEastAsia" w:cstheme="minorBidi"/>
          <w:noProof/>
        </w:rPr>
      </w:pPr>
      <w:r>
        <w:rPr>
          <w:noProof/>
        </w:rPr>
        <w:t>3.10.3 (U) Computer Software Requirements</w:t>
      </w:r>
      <w:r>
        <w:rPr>
          <w:noProof/>
        </w:rPr>
        <w:tab/>
      </w:r>
      <w:r>
        <w:rPr>
          <w:noProof/>
        </w:rPr>
        <w:fldChar w:fldCharType="begin"/>
      </w:r>
      <w:r>
        <w:rPr>
          <w:noProof/>
        </w:rPr>
        <w:instrText xml:space="preserve"> PAGEREF _Toc364676177 \h </w:instrText>
      </w:r>
      <w:r>
        <w:rPr>
          <w:noProof/>
        </w:rPr>
      </w:r>
      <w:r>
        <w:rPr>
          <w:noProof/>
        </w:rPr>
        <w:fldChar w:fldCharType="separate"/>
      </w:r>
      <w:r>
        <w:rPr>
          <w:noProof/>
        </w:rPr>
        <w:t>52</w:t>
      </w:r>
      <w:r>
        <w:rPr>
          <w:noProof/>
        </w:rPr>
        <w:fldChar w:fldCharType="end"/>
      </w:r>
    </w:p>
    <w:p w:rsidR="00C546E1" w:rsidRDefault="00C546E1">
      <w:pPr>
        <w:pStyle w:val="TOC3"/>
        <w:tabs>
          <w:tab w:val="right" w:leader="dot" w:pos="9350"/>
        </w:tabs>
        <w:rPr>
          <w:rFonts w:eastAsiaTheme="minorEastAsia" w:cstheme="minorBidi"/>
          <w:noProof/>
        </w:rPr>
      </w:pPr>
      <w:r>
        <w:rPr>
          <w:noProof/>
        </w:rPr>
        <w:t>3.10.4 (U) Computer Communications Requirements</w:t>
      </w:r>
      <w:r>
        <w:rPr>
          <w:noProof/>
        </w:rPr>
        <w:tab/>
      </w:r>
      <w:r>
        <w:rPr>
          <w:noProof/>
        </w:rPr>
        <w:fldChar w:fldCharType="begin"/>
      </w:r>
      <w:r>
        <w:rPr>
          <w:noProof/>
        </w:rPr>
        <w:instrText xml:space="preserve"> PAGEREF _Toc364676178 \h </w:instrText>
      </w:r>
      <w:r>
        <w:rPr>
          <w:noProof/>
        </w:rPr>
      </w:r>
      <w:r>
        <w:rPr>
          <w:noProof/>
        </w:rPr>
        <w:fldChar w:fldCharType="separate"/>
      </w:r>
      <w:r>
        <w:rPr>
          <w:noProof/>
        </w:rPr>
        <w:t>52</w:t>
      </w:r>
      <w:r>
        <w:rPr>
          <w:noProof/>
        </w:rPr>
        <w:fldChar w:fldCharType="end"/>
      </w:r>
    </w:p>
    <w:p w:rsidR="00C546E1" w:rsidRDefault="00C546E1">
      <w:pPr>
        <w:pStyle w:val="TOC2"/>
        <w:tabs>
          <w:tab w:val="right" w:leader="dot" w:pos="9350"/>
        </w:tabs>
        <w:rPr>
          <w:rFonts w:eastAsiaTheme="minorEastAsia" w:cstheme="minorBidi"/>
          <w:b w:val="0"/>
          <w:noProof/>
        </w:rPr>
      </w:pPr>
      <w:r>
        <w:rPr>
          <w:noProof/>
        </w:rPr>
        <w:t>3.11 (U) System Quality Factors</w:t>
      </w:r>
      <w:r>
        <w:rPr>
          <w:noProof/>
        </w:rPr>
        <w:tab/>
      </w:r>
      <w:r>
        <w:rPr>
          <w:noProof/>
        </w:rPr>
        <w:fldChar w:fldCharType="begin"/>
      </w:r>
      <w:r>
        <w:rPr>
          <w:noProof/>
        </w:rPr>
        <w:instrText xml:space="preserve"> PAGEREF _Toc364676179 \h </w:instrText>
      </w:r>
      <w:r>
        <w:rPr>
          <w:noProof/>
        </w:rPr>
      </w:r>
      <w:r>
        <w:rPr>
          <w:noProof/>
        </w:rPr>
        <w:fldChar w:fldCharType="separate"/>
      </w:r>
      <w:r>
        <w:rPr>
          <w:noProof/>
        </w:rPr>
        <w:t>53</w:t>
      </w:r>
      <w:r>
        <w:rPr>
          <w:noProof/>
        </w:rPr>
        <w:fldChar w:fldCharType="end"/>
      </w:r>
    </w:p>
    <w:p w:rsidR="00C546E1" w:rsidRDefault="00C546E1">
      <w:pPr>
        <w:pStyle w:val="TOC3"/>
        <w:tabs>
          <w:tab w:val="right" w:leader="dot" w:pos="9350"/>
        </w:tabs>
        <w:rPr>
          <w:rFonts w:eastAsiaTheme="minorEastAsia" w:cstheme="minorBidi"/>
          <w:noProof/>
        </w:rPr>
      </w:pPr>
      <w:r>
        <w:rPr>
          <w:noProof/>
        </w:rPr>
        <w:t>3.11.1 (U) Functionality</w:t>
      </w:r>
      <w:r>
        <w:rPr>
          <w:noProof/>
        </w:rPr>
        <w:tab/>
      </w:r>
      <w:r>
        <w:rPr>
          <w:noProof/>
        </w:rPr>
        <w:fldChar w:fldCharType="begin"/>
      </w:r>
      <w:r>
        <w:rPr>
          <w:noProof/>
        </w:rPr>
        <w:instrText xml:space="preserve"> PAGEREF _Toc364676180 \h </w:instrText>
      </w:r>
      <w:r>
        <w:rPr>
          <w:noProof/>
        </w:rPr>
      </w:r>
      <w:r>
        <w:rPr>
          <w:noProof/>
        </w:rPr>
        <w:fldChar w:fldCharType="separate"/>
      </w:r>
      <w:r>
        <w:rPr>
          <w:noProof/>
        </w:rPr>
        <w:t>53</w:t>
      </w:r>
      <w:r>
        <w:rPr>
          <w:noProof/>
        </w:rPr>
        <w:fldChar w:fldCharType="end"/>
      </w:r>
    </w:p>
    <w:p w:rsidR="00C546E1" w:rsidRDefault="00C546E1">
      <w:pPr>
        <w:pStyle w:val="TOC3"/>
        <w:tabs>
          <w:tab w:val="right" w:leader="dot" w:pos="9350"/>
        </w:tabs>
        <w:rPr>
          <w:rFonts w:eastAsiaTheme="minorEastAsia" w:cstheme="minorBidi"/>
          <w:noProof/>
        </w:rPr>
      </w:pPr>
      <w:r>
        <w:rPr>
          <w:noProof/>
        </w:rPr>
        <w:t>3.11.2 (U) Performance</w:t>
      </w:r>
      <w:r>
        <w:rPr>
          <w:noProof/>
        </w:rPr>
        <w:tab/>
      </w:r>
      <w:r>
        <w:rPr>
          <w:noProof/>
        </w:rPr>
        <w:fldChar w:fldCharType="begin"/>
      </w:r>
      <w:r>
        <w:rPr>
          <w:noProof/>
        </w:rPr>
        <w:instrText xml:space="preserve"> PAGEREF _Toc364676181 \h </w:instrText>
      </w:r>
      <w:r>
        <w:rPr>
          <w:noProof/>
        </w:rPr>
      </w:r>
      <w:r>
        <w:rPr>
          <w:noProof/>
        </w:rPr>
        <w:fldChar w:fldCharType="separate"/>
      </w:r>
      <w:r>
        <w:rPr>
          <w:noProof/>
        </w:rPr>
        <w:t>53</w:t>
      </w:r>
      <w:r>
        <w:rPr>
          <w:noProof/>
        </w:rPr>
        <w:fldChar w:fldCharType="end"/>
      </w:r>
    </w:p>
    <w:p w:rsidR="00C546E1" w:rsidRDefault="00C546E1">
      <w:pPr>
        <w:pStyle w:val="TOC3"/>
        <w:tabs>
          <w:tab w:val="right" w:leader="dot" w:pos="9350"/>
        </w:tabs>
        <w:rPr>
          <w:rFonts w:eastAsiaTheme="minorEastAsia" w:cstheme="minorBidi"/>
          <w:noProof/>
        </w:rPr>
      </w:pPr>
      <w:r>
        <w:rPr>
          <w:noProof/>
        </w:rPr>
        <w:t>3.11.3 (U) Reliability</w:t>
      </w:r>
      <w:r>
        <w:rPr>
          <w:noProof/>
        </w:rPr>
        <w:tab/>
      </w:r>
      <w:r>
        <w:rPr>
          <w:noProof/>
        </w:rPr>
        <w:fldChar w:fldCharType="begin"/>
      </w:r>
      <w:r>
        <w:rPr>
          <w:noProof/>
        </w:rPr>
        <w:instrText xml:space="preserve"> PAGEREF _Toc364676182 \h </w:instrText>
      </w:r>
      <w:r>
        <w:rPr>
          <w:noProof/>
        </w:rPr>
      </w:r>
      <w:r>
        <w:rPr>
          <w:noProof/>
        </w:rPr>
        <w:fldChar w:fldCharType="separate"/>
      </w:r>
      <w:r>
        <w:rPr>
          <w:noProof/>
        </w:rPr>
        <w:t>54</w:t>
      </w:r>
      <w:r>
        <w:rPr>
          <w:noProof/>
        </w:rPr>
        <w:fldChar w:fldCharType="end"/>
      </w:r>
    </w:p>
    <w:p w:rsidR="00C546E1" w:rsidRDefault="00C546E1">
      <w:pPr>
        <w:pStyle w:val="TOC3"/>
        <w:tabs>
          <w:tab w:val="right" w:leader="dot" w:pos="9350"/>
        </w:tabs>
        <w:rPr>
          <w:rFonts w:eastAsiaTheme="minorEastAsia" w:cstheme="minorBidi"/>
          <w:noProof/>
        </w:rPr>
      </w:pPr>
      <w:r>
        <w:rPr>
          <w:noProof/>
        </w:rPr>
        <w:t>3.11.4 (U) Maintainability</w:t>
      </w:r>
      <w:r>
        <w:rPr>
          <w:noProof/>
        </w:rPr>
        <w:tab/>
      </w:r>
      <w:r>
        <w:rPr>
          <w:noProof/>
        </w:rPr>
        <w:fldChar w:fldCharType="begin"/>
      </w:r>
      <w:r>
        <w:rPr>
          <w:noProof/>
        </w:rPr>
        <w:instrText xml:space="preserve"> PAGEREF _Toc364676183 \h </w:instrText>
      </w:r>
      <w:r>
        <w:rPr>
          <w:noProof/>
        </w:rPr>
      </w:r>
      <w:r>
        <w:rPr>
          <w:noProof/>
        </w:rPr>
        <w:fldChar w:fldCharType="separate"/>
      </w:r>
      <w:r>
        <w:rPr>
          <w:noProof/>
        </w:rPr>
        <w:t>54</w:t>
      </w:r>
      <w:r>
        <w:rPr>
          <w:noProof/>
        </w:rPr>
        <w:fldChar w:fldCharType="end"/>
      </w:r>
    </w:p>
    <w:p w:rsidR="00C546E1" w:rsidRDefault="00C546E1">
      <w:pPr>
        <w:pStyle w:val="TOC3"/>
        <w:tabs>
          <w:tab w:val="right" w:leader="dot" w:pos="9350"/>
        </w:tabs>
        <w:rPr>
          <w:rFonts w:eastAsiaTheme="minorEastAsia" w:cstheme="minorBidi"/>
          <w:noProof/>
        </w:rPr>
      </w:pPr>
      <w:r>
        <w:rPr>
          <w:noProof/>
        </w:rPr>
        <w:t>3.11.5 (U) Availability</w:t>
      </w:r>
      <w:r>
        <w:rPr>
          <w:noProof/>
        </w:rPr>
        <w:tab/>
      </w:r>
      <w:r>
        <w:rPr>
          <w:noProof/>
        </w:rPr>
        <w:fldChar w:fldCharType="begin"/>
      </w:r>
      <w:r>
        <w:rPr>
          <w:noProof/>
        </w:rPr>
        <w:instrText xml:space="preserve"> PAGEREF _Toc364676184 \h </w:instrText>
      </w:r>
      <w:r>
        <w:rPr>
          <w:noProof/>
        </w:rPr>
      </w:r>
      <w:r>
        <w:rPr>
          <w:noProof/>
        </w:rPr>
        <w:fldChar w:fldCharType="separate"/>
      </w:r>
      <w:r>
        <w:rPr>
          <w:noProof/>
        </w:rPr>
        <w:t>56</w:t>
      </w:r>
      <w:r>
        <w:rPr>
          <w:noProof/>
        </w:rPr>
        <w:fldChar w:fldCharType="end"/>
      </w:r>
    </w:p>
    <w:p w:rsidR="00C546E1" w:rsidRDefault="00C546E1">
      <w:pPr>
        <w:pStyle w:val="TOC3"/>
        <w:tabs>
          <w:tab w:val="right" w:leader="dot" w:pos="9350"/>
        </w:tabs>
        <w:rPr>
          <w:rFonts w:eastAsiaTheme="minorEastAsia" w:cstheme="minorBidi"/>
          <w:noProof/>
        </w:rPr>
      </w:pPr>
      <w:r>
        <w:rPr>
          <w:noProof/>
        </w:rPr>
        <w:t>3.11.6 (U) Portability</w:t>
      </w:r>
      <w:r>
        <w:rPr>
          <w:noProof/>
        </w:rPr>
        <w:tab/>
      </w:r>
      <w:r>
        <w:rPr>
          <w:noProof/>
        </w:rPr>
        <w:fldChar w:fldCharType="begin"/>
      </w:r>
      <w:r>
        <w:rPr>
          <w:noProof/>
        </w:rPr>
        <w:instrText xml:space="preserve"> PAGEREF _Toc364676185 \h </w:instrText>
      </w:r>
      <w:r>
        <w:rPr>
          <w:noProof/>
        </w:rPr>
      </w:r>
      <w:r>
        <w:rPr>
          <w:noProof/>
        </w:rPr>
        <w:fldChar w:fldCharType="separate"/>
      </w:r>
      <w:r>
        <w:rPr>
          <w:noProof/>
        </w:rPr>
        <w:t>58</w:t>
      </w:r>
      <w:r>
        <w:rPr>
          <w:noProof/>
        </w:rPr>
        <w:fldChar w:fldCharType="end"/>
      </w:r>
    </w:p>
    <w:p w:rsidR="00C546E1" w:rsidRDefault="00C546E1">
      <w:pPr>
        <w:pStyle w:val="TOC3"/>
        <w:tabs>
          <w:tab w:val="right" w:leader="dot" w:pos="9350"/>
        </w:tabs>
        <w:rPr>
          <w:rFonts w:eastAsiaTheme="minorEastAsia" w:cstheme="minorBidi"/>
          <w:noProof/>
        </w:rPr>
      </w:pPr>
      <w:r>
        <w:rPr>
          <w:noProof/>
        </w:rPr>
        <w:t>3.11.7 (U) Reusability</w:t>
      </w:r>
      <w:r>
        <w:rPr>
          <w:noProof/>
        </w:rPr>
        <w:tab/>
      </w:r>
      <w:r>
        <w:rPr>
          <w:noProof/>
        </w:rPr>
        <w:fldChar w:fldCharType="begin"/>
      </w:r>
      <w:r>
        <w:rPr>
          <w:noProof/>
        </w:rPr>
        <w:instrText xml:space="preserve"> PAGEREF _Toc364676186 \h </w:instrText>
      </w:r>
      <w:r>
        <w:rPr>
          <w:noProof/>
        </w:rPr>
      </w:r>
      <w:r>
        <w:rPr>
          <w:noProof/>
        </w:rPr>
        <w:fldChar w:fldCharType="separate"/>
      </w:r>
      <w:r>
        <w:rPr>
          <w:noProof/>
        </w:rPr>
        <w:t>59</w:t>
      </w:r>
      <w:r>
        <w:rPr>
          <w:noProof/>
        </w:rPr>
        <w:fldChar w:fldCharType="end"/>
      </w:r>
    </w:p>
    <w:p w:rsidR="00C546E1" w:rsidRDefault="00C546E1">
      <w:pPr>
        <w:pStyle w:val="TOC3"/>
        <w:tabs>
          <w:tab w:val="right" w:leader="dot" w:pos="9350"/>
        </w:tabs>
        <w:rPr>
          <w:rFonts w:eastAsiaTheme="minorEastAsia" w:cstheme="minorBidi"/>
          <w:noProof/>
        </w:rPr>
      </w:pPr>
      <w:r>
        <w:rPr>
          <w:noProof/>
        </w:rPr>
        <w:t>3.11.8 (U) Testability</w:t>
      </w:r>
      <w:r>
        <w:rPr>
          <w:noProof/>
        </w:rPr>
        <w:tab/>
      </w:r>
      <w:r>
        <w:rPr>
          <w:noProof/>
        </w:rPr>
        <w:fldChar w:fldCharType="begin"/>
      </w:r>
      <w:r>
        <w:rPr>
          <w:noProof/>
        </w:rPr>
        <w:instrText xml:space="preserve"> PAGEREF _Toc364676187 \h </w:instrText>
      </w:r>
      <w:r>
        <w:rPr>
          <w:noProof/>
        </w:rPr>
      </w:r>
      <w:r>
        <w:rPr>
          <w:noProof/>
        </w:rPr>
        <w:fldChar w:fldCharType="separate"/>
      </w:r>
      <w:r>
        <w:rPr>
          <w:noProof/>
        </w:rPr>
        <w:t>59</w:t>
      </w:r>
      <w:r>
        <w:rPr>
          <w:noProof/>
        </w:rPr>
        <w:fldChar w:fldCharType="end"/>
      </w:r>
    </w:p>
    <w:p w:rsidR="00C546E1" w:rsidRDefault="00C546E1">
      <w:pPr>
        <w:pStyle w:val="TOC3"/>
        <w:tabs>
          <w:tab w:val="right" w:leader="dot" w:pos="9350"/>
        </w:tabs>
        <w:rPr>
          <w:rFonts w:eastAsiaTheme="minorEastAsia" w:cstheme="minorBidi"/>
          <w:noProof/>
        </w:rPr>
      </w:pPr>
      <w:r>
        <w:rPr>
          <w:noProof/>
        </w:rPr>
        <w:t>3.11.9 (U) Usability</w:t>
      </w:r>
      <w:r>
        <w:rPr>
          <w:noProof/>
        </w:rPr>
        <w:tab/>
      </w:r>
      <w:r>
        <w:rPr>
          <w:noProof/>
        </w:rPr>
        <w:fldChar w:fldCharType="begin"/>
      </w:r>
      <w:r>
        <w:rPr>
          <w:noProof/>
        </w:rPr>
        <w:instrText xml:space="preserve"> PAGEREF _Toc364676188 \h </w:instrText>
      </w:r>
      <w:r>
        <w:rPr>
          <w:noProof/>
        </w:rPr>
      </w:r>
      <w:r>
        <w:rPr>
          <w:noProof/>
        </w:rPr>
        <w:fldChar w:fldCharType="separate"/>
      </w:r>
      <w:r>
        <w:rPr>
          <w:noProof/>
        </w:rPr>
        <w:t>59</w:t>
      </w:r>
      <w:r>
        <w:rPr>
          <w:noProof/>
        </w:rPr>
        <w:fldChar w:fldCharType="end"/>
      </w:r>
    </w:p>
    <w:p w:rsidR="00C546E1" w:rsidRDefault="00C546E1">
      <w:pPr>
        <w:pStyle w:val="TOC2"/>
        <w:tabs>
          <w:tab w:val="right" w:leader="dot" w:pos="9350"/>
        </w:tabs>
        <w:rPr>
          <w:rFonts w:eastAsiaTheme="minorEastAsia" w:cstheme="minorBidi"/>
          <w:b w:val="0"/>
          <w:noProof/>
        </w:rPr>
      </w:pPr>
      <w:r>
        <w:rPr>
          <w:noProof/>
        </w:rPr>
        <w:t>3.12 (U) Design and Construction Constraints</w:t>
      </w:r>
      <w:r>
        <w:rPr>
          <w:noProof/>
        </w:rPr>
        <w:tab/>
      </w:r>
      <w:r>
        <w:rPr>
          <w:noProof/>
        </w:rPr>
        <w:fldChar w:fldCharType="begin"/>
      </w:r>
      <w:r>
        <w:rPr>
          <w:noProof/>
        </w:rPr>
        <w:instrText xml:space="preserve"> PAGEREF _Toc364676189 \h </w:instrText>
      </w:r>
      <w:r>
        <w:rPr>
          <w:noProof/>
        </w:rPr>
      </w:r>
      <w:r>
        <w:rPr>
          <w:noProof/>
        </w:rPr>
        <w:fldChar w:fldCharType="separate"/>
      </w:r>
      <w:r>
        <w:rPr>
          <w:noProof/>
        </w:rPr>
        <w:t>62</w:t>
      </w:r>
      <w:r>
        <w:rPr>
          <w:noProof/>
        </w:rPr>
        <w:fldChar w:fldCharType="end"/>
      </w:r>
    </w:p>
    <w:p w:rsidR="00C546E1" w:rsidRDefault="00C546E1">
      <w:pPr>
        <w:pStyle w:val="TOC2"/>
        <w:tabs>
          <w:tab w:val="right" w:leader="dot" w:pos="9350"/>
        </w:tabs>
        <w:rPr>
          <w:rFonts w:eastAsiaTheme="minorEastAsia" w:cstheme="minorBidi"/>
          <w:b w:val="0"/>
          <w:noProof/>
        </w:rPr>
      </w:pPr>
      <w:r>
        <w:rPr>
          <w:noProof/>
        </w:rPr>
        <w:t>3.13 (U) Personnel-Related Requirements</w:t>
      </w:r>
      <w:r>
        <w:rPr>
          <w:noProof/>
        </w:rPr>
        <w:tab/>
      </w:r>
      <w:r>
        <w:rPr>
          <w:noProof/>
        </w:rPr>
        <w:fldChar w:fldCharType="begin"/>
      </w:r>
      <w:r>
        <w:rPr>
          <w:noProof/>
        </w:rPr>
        <w:instrText xml:space="preserve"> PAGEREF _Toc364676190 \h </w:instrText>
      </w:r>
      <w:r>
        <w:rPr>
          <w:noProof/>
        </w:rPr>
      </w:r>
      <w:r>
        <w:rPr>
          <w:noProof/>
        </w:rPr>
        <w:fldChar w:fldCharType="separate"/>
      </w:r>
      <w:r>
        <w:rPr>
          <w:noProof/>
        </w:rPr>
        <w:t>62</w:t>
      </w:r>
      <w:r>
        <w:rPr>
          <w:noProof/>
        </w:rPr>
        <w:fldChar w:fldCharType="end"/>
      </w:r>
    </w:p>
    <w:p w:rsidR="00C546E1" w:rsidRDefault="00C546E1">
      <w:pPr>
        <w:pStyle w:val="TOC2"/>
        <w:tabs>
          <w:tab w:val="right" w:leader="dot" w:pos="9350"/>
        </w:tabs>
        <w:rPr>
          <w:rFonts w:eastAsiaTheme="minorEastAsia" w:cstheme="minorBidi"/>
          <w:b w:val="0"/>
          <w:noProof/>
        </w:rPr>
      </w:pPr>
      <w:r>
        <w:rPr>
          <w:noProof/>
        </w:rPr>
        <w:t>3.14 (U)Training-Related Requirements</w:t>
      </w:r>
      <w:r>
        <w:rPr>
          <w:noProof/>
        </w:rPr>
        <w:tab/>
      </w:r>
      <w:r>
        <w:rPr>
          <w:noProof/>
        </w:rPr>
        <w:fldChar w:fldCharType="begin"/>
      </w:r>
      <w:r>
        <w:rPr>
          <w:noProof/>
        </w:rPr>
        <w:instrText xml:space="preserve"> PAGEREF _Toc364676191 \h </w:instrText>
      </w:r>
      <w:r>
        <w:rPr>
          <w:noProof/>
        </w:rPr>
      </w:r>
      <w:r>
        <w:rPr>
          <w:noProof/>
        </w:rPr>
        <w:fldChar w:fldCharType="separate"/>
      </w:r>
      <w:r>
        <w:rPr>
          <w:noProof/>
        </w:rPr>
        <w:t>63</w:t>
      </w:r>
      <w:r>
        <w:rPr>
          <w:noProof/>
        </w:rPr>
        <w:fldChar w:fldCharType="end"/>
      </w:r>
    </w:p>
    <w:p w:rsidR="00C546E1" w:rsidRDefault="00C546E1">
      <w:pPr>
        <w:pStyle w:val="TOC2"/>
        <w:tabs>
          <w:tab w:val="right" w:leader="dot" w:pos="9350"/>
        </w:tabs>
        <w:rPr>
          <w:rFonts w:eastAsiaTheme="minorEastAsia" w:cstheme="minorBidi"/>
          <w:b w:val="0"/>
          <w:noProof/>
        </w:rPr>
      </w:pPr>
      <w:r>
        <w:rPr>
          <w:noProof/>
        </w:rPr>
        <w:t>3.15 (U) Logistic-Related Requirements</w:t>
      </w:r>
      <w:r>
        <w:rPr>
          <w:noProof/>
        </w:rPr>
        <w:tab/>
      </w:r>
      <w:r>
        <w:rPr>
          <w:noProof/>
        </w:rPr>
        <w:fldChar w:fldCharType="begin"/>
      </w:r>
      <w:r>
        <w:rPr>
          <w:noProof/>
        </w:rPr>
        <w:instrText xml:space="preserve"> PAGEREF _Toc364676192 \h </w:instrText>
      </w:r>
      <w:r>
        <w:rPr>
          <w:noProof/>
        </w:rPr>
      </w:r>
      <w:r>
        <w:rPr>
          <w:noProof/>
        </w:rPr>
        <w:fldChar w:fldCharType="separate"/>
      </w:r>
      <w:r>
        <w:rPr>
          <w:noProof/>
        </w:rPr>
        <w:t>63</w:t>
      </w:r>
      <w:r>
        <w:rPr>
          <w:noProof/>
        </w:rPr>
        <w:fldChar w:fldCharType="end"/>
      </w:r>
    </w:p>
    <w:p w:rsidR="00C546E1" w:rsidRDefault="00C546E1">
      <w:pPr>
        <w:pStyle w:val="TOC2"/>
        <w:tabs>
          <w:tab w:val="right" w:leader="dot" w:pos="9350"/>
        </w:tabs>
        <w:rPr>
          <w:rFonts w:eastAsiaTheme="minorEastAsia" w:cstheme="minorBidi"/>
          <w:b w:val="0"/>
          <w:noProof/>
        </w:rPr>
      </w:pPr>
      <w:r>
        <w:rPr>
          <w:noProof/>
        </w:rPr>
        <w:t>3.16 (U) Other Requirements</w:t>
      </w:r>
      <w:r>
        <w:rPr>
          <w:noProof/>
        </w:rPr>
        <w:tab/>
      </w:r>
      <w:r>
        <w:rPr>
          <w:noProof/>
        </w:rPr>
        <w:fldChar w:fldCharType="begin"/>
      </w:r>
      <w:r>
        <w:rPr>
          <w:noProof/>
        </w:rPr>
        <w:instrText xml:space="preserve"> PAGEREF _Toc364676193 \h </w:instrText>
      </w:r>
      <w:r>
        <w:rPr>
          <w:noProof/>
        </w:rPr>
      </w:r>
      <w:r>
        <w:rPr>
          <w:noProof/>
        </w:rPr>
        <w:fldChar w:fldCharType="separate"/>
      </w:r>
      <w:r>
        <w:rPr>
          <w:noProof/>
        </w:rPr>
        <w:t>64</w:t>
      </w:r>
      <w:r>
        <w:rPr>
          <w:noProof/>
        </w:rPr>
        <w:fldChar w:fldCharType="end"/>
      </w:r>
    </w:p>
    <w:p w:rsidR="00C546E1" w:rsidRDefault="00C546E1">
      <w:pPr>
        <w:pStyle w:val="TOC2"/>
        <w:tabs>
          <w:tab w:val="right" w:leader="dot" w:pos="9350"/>
        </w:tabs>
        <w:rPr>
          <w:rFonts w:eastAsiaTheme="minorEastAsia" w:cstheme="minorBidi"/>
          <w:b w:val="0"/>
          <w:noProof/>
        </w:rPr>
      </w:pPr>
      <w:r>
        <w:rPr>
          <w:noProof/>
        </w:rPr>
        <w:t>3.17 (U) Packaging and Labeling Requirements</w:t>
      </w:r>
      <w:r>
        <w:rPr>
          <w:noProof/>
        </w:rPr>
        <w:tab/>
      </w:r>
      <w:r>
        <w:rPr>
          <w:noProof/>
        </w:rPr>
        <w:fldChar w:fldCharType="begin"/>
      </w:r>
      <w:r>
        <w:rPr>
          <w:noProof/>
        </w:rPr>
        <w:instrText xml:space="preserve"> PAGEREF _Toc364676194 \h </w:instrText>
      </w:r>
      <w:r>
        <w:rPr>
          <w:noProof/>
        </w:rPr>
      </w:r>
      <w:r>
        <w:rPr>
          <w:noProof/>
        </w:rPr>
        <w:fldChar w:fldCharType="separate"/>
      </w:r>
      <w:r>
        <w:rPr>
          <w:noProof/>
        </w:rPr>
        <w:t>64</w:t>
      </w:r>
      <w:r>
        <w:rPr>
          <w:noProof/>
        </w:rPr>
        <w:fldChar w:fldCharType="end"/>
      </w:r>
    </w:p>
    <w:p w:rsidR="00C546E1" w:rsidRDefault="00C546E1">
      <w:pPr>
        <w:pStyle w:val="TOC2"/>
        <w:tabs>
          <w:tab w:val="right" w:leader="dot" w:pos="9350"/>
        </w:tabs>
        <w:rPr>
          <w:rFonts w:eastAsiaTheme="minorEastAsia" w:cstheme="minorBidi"/>
          <w:b w:val="0"/>
          <w:noProof/>
        </w:rPr>
      </w:pPr>
      <w:r>
        <w:rPr>
          <w:noProof/>
        </w:rPr>
        <w:t>3.18 (U) Precedence and Criticality of Requirements</w:t>
      </w:r>
      <w:r>
        <w:rPr>
          <w:noProof/>
        </w:rPr>
        <w:tab/>
      </w:r>
      <w:r>
        <w:rPr>
          <w:noProof/>
        </w:rPr>
        <w:fldChar w:fldCharType="begin"/>
      </w:r>
      <w:r>
        <w:rPr>
          <w:noProof/>
        </w:rPr>
        <w:instrText xml:space="preserve"> PAGEREF _Toc364676195 \h </w:instrText>
      </w:r>
      <w:r>
        <w:rPr>
          <w:noProof/>
        </w:rPr>
      </w:r>
      <w:r>
        <w:rPr>
          <w:noProof/>
        </w:rPr>
        <w:fldChar w:fldCharType="separate"/>
      </w:r>
      <w:r>
        <w:rPr>
          <w:noProof/>
        </w:rPr>
        <w:t>65</w:t>
      </w:r>
      <w:r>
        <w:rPr>
          <w:noProof/>
        </w:rPr>
        <w:fldChar w:fldCharType="end"/>
      </w:r>
    </w:p>
    <w:p w:rsidR="00C546E1" w:rsidRDefault="00C546E1">
      <w:pPr>
        <w:pStyle w:val="TOC1"/>
        <w:tabs>
          <w:tab w:val="right" w:leader="dot" w:pos="9350"/>
        </w:tabs>
        <w:rPr>
          <w:rFonts w:eastAsiaTheme="minorEastAsia" w:cstheme="minorBidi"/>
          <w:b w:val="0"/>
          <w:noProof/>
          <w:sz w:val="22"/>
          <w:szCs w:val="22"/>
        </w:rPr>
      </w:pPr>
      <w:r>
        <w:rPr>
          <w:noProof/>
        </w:rPr>
        <w:t>4. (U) QUALIFICATION PROVISIONS</w:t>
      </w:r>
      <w:r>
        <w:rPr>
          <w:noProof/>
        </w:rPr>
        <w:tab/>
      </w:r>
      <w:r>
        <w:rPr>
          <w:noProof/>
        </w:rPr>
        <w:fldChar w:fldCharType="begin"/>
      </w:r>
      <w:r>
        <w:rPr>
          <w:noProof/>
        </w:rPr>
        <w:instrText xml:space="preserve"> PAGEREF _Toc364676196 \h </w:instrText>
      </w:r>
      <w:r>
        <w:rPr>
          <w:noProof/>
        </w:rPr>
      </w:r>
      <w:r>
        <w:rPr>
          <w:noProof/>
        </w:rPr>
        <w:fldChar w:fldCharType="separate"/>
      </w:r>
      <w:r>
        <w:rPr>
          <w:noProof/>
        </w:rPr>
        <w:t>66</w:t>
      </w:r>
      <w:r>
        <w:rPr>
          <w:noProof/>
        </w:rPr>
        <w:fldChar w:fldCharType="end"/>
      </w:r>
    </w:p>
    <w:p w:rsidR="00C546E1" w:rsidRDefault="00C546E1">
      <w:pPr>
        <w:pStyle w:val="TOC1"/>
        <w:tabs>
          <w:tab w:val="right" w:leader="dot" w:pos="9350"/>
        </w:tabs>
        <w:rPr>
          <w:rFonts w:eastAsiaTheme="minorEastAsia" w:cstheme="minorBidi"/>
          <w:b w:val="0"/>
          <w:noProof/>
          <w:sz w:val="22"/>
          <w:szCs w:val="22"/>
        </w:rPr>
      </w:pPr>
      <w:r>
        <w:rPr>
          <w:noProof/>
        </w:rPr>
        <w:t>5. (U) REQUIREMENTS TRACEABILITY</w:t>
      </w:r>
      <w:r>
        <w:rPr>
          <w:noProof/>
        </w:rPr>
        <w:tab/>
      </w:r>
      <w:r>
        <w:rPr>
          <w:noProof/>
        </w:rPr>
        <w:fldChar w:fldCharType="begin"/>
      </w:r>
      <w:r>
        <w:rPr>
          <w:noProof/>
        </w:rPr>
        <w:instrText xml:space="preserve"> PAGEREF _Toc364676197 \h </w:instrText>
      </w:r>
      <w:r>
        <w:rPr>
          <w:noProof/>
        </w:rPr>
      </w:r>
      <w:r>
        <w:rPr>
          <w:noProof/>
        </w:rPr>
        <w:fldChar w:fldCharType="separate"/>
      </w:r>
      <w:r>
        <w:rPr>
          <w:noProof/>
        </w:rPr>
        <w:t>107</w:t>
      </w:r>
      <w:r>
        <w:rPr>
          <w:noProof/>
        </w:rPr>
        <w:fldChar w:fldCharType="end"/>
      </w:r>
    </w:p>
    <w:p w:rsidR="00C546E1" w:rsidRDefault="00C546E1">
      <w:pPr>
        <w:pStyle w:val="TOC1"/>
        <w:tabs>
          <w:tab w:val="right" w:leader="dot" w:pos="9350"/>
        </w:tabs>
        <w:rPr>
          <w:rFonts w:eastAsiaTheme="minorEastAsia" w:cstheme="minorBidi"/>
          <w:b w:val="0"/>
          <w:noProof/>
          <w:sz w:val="22"/>
          <w:szCs w:val="22"/>
        </w:rPr>
      </w:pPr>
      <w:r>
        <w:rPr>
          <w:noProof/>
        </w:rPr>
        <w:t>6. (U) PRECURSOR OF SWIF BASELINE REQUIREMENTS</w:t>
      </w:r>
      <w:r>
        <w:rPr>
          <w:noProof/>
        </w:rPr>
        <w:tab/>
      </w:r>
      <w:r>
        <w:rPr>
          <w:noProof/>
        </w:rPr>
        <w:fldChar w:fldCharType="begin"/>
      </w:r>
      <w:r>
        <w:rPr>
          <w:noProof/>
        </w:rPr>
        <w:instrText xml:space="preserve"> PAGEREF _Toc364676198 \h </w:instrText>
      </w:r>
      <w:r>
        <w:rPr>
          <w:noProof/>
        </w:rPr>
      </w:r>
      <w:r>
        <w:rPr>
          <w:noProof/>
        </w:rPr>
        <w:fldChar w:fldCharType="separate"/>
      </w:r>
      <w:r>
        <w:rPr>
          <w:noProof/>
        </w:rPr>
        <w:t>108</w:t>
      </w:r>
      <w:r>
        <w:rPr>
          <w:noProof/>
        </w:rPr>
        <w:fldChar w:fldCharType="end"/>
      </w:r>
    </w:p>
    <w:p w:rsidR="00C546E1" w:rsidRDefault="00C546E1">
      <w:pPr>
        <w:pStyle w:val="TOC1"/>
        <w:tabs>
          <w:tab w:val="right" w:leader="dot" w:pos="9350"/>
        </w:tabs>
        <w:rPr>
          <w:rFonts w:eastAsiaTheme="minorEastAsia" w:cstheme="minorBidi"/>
          <w:b w:val="0"/>
          <w:noProof/>
          <w:sz w:val="22"/>
          <w:szCs w:val="22"/>
        </w:rPr>
      </w:pPr>
      <w:r>
        <w:rPr>
          <w:noProof/>
        </w:rPr>
        <w:t>7. (U) NOTES</w:t>
      </w:r>
      <w:r>
        <w:rPr>
          <w:noProof/>
        </w:rPr>
        <w:tab/>
      </w:r>
      <w:r>
        <w:rPr>
          <w:noProof/>
        </w:rPr>
        <w:fldChar w:fldCharType="begin"/>
      </w:r>
      <w:r>
        <w:rPr>
          <w:noProof/>
        </w:rPr>
        <w:instrText xml:space="preserve"> PAGEREF _Toc364676199 \h </w:instrText>
      </w:r>
      <w:r>
        <w:rPr>
          <w:noProof/>
        </w:rPr>
      </w:r>
      <w:r>
        <w:rPr>
          <w:noProof/>
        </w:rPr>
        <w:fldChar w:fldCharType="separate"/>
      </w:r>
      <w:r>
        <w:rPr>
          <w:noProof/>
        </w:rPr>
        <w:t>117</w:t>
      </w:r>
      <w:r>
        <w:rPr>
          <w:noProof/>
        </w:rPr>
        <w:fldChar w:fldCharType="end"/>
      </w:r>
    </w:p>
    <w:p w:rsidR="00C546E1" w:rsidRDefault="00C546E1">
      <w:pPr>
        <w:pStyle w:val="TOC2"/>
        <w:tabs>
          <w:tab w:val="right" w:leader="dot" w:pos="9350"/>
        </w:tabs>
        <w:rPr>
          <w:rFonts w:eastAsiaTheme="minorEastAsia" w:cstheme="minorBidi"/>
          <w:b w:val="0"/>
          <w:noProof/>
        </w:rPr>
      </w:pPr>
      <w:r>
        <w:rPr>
          <w:noProof/>
        </w:rPr>
        <w:t>7.1 (U) Acronyms and Abbreviations</w:t>
      </w:r>
      <w:r>
        <w:rPr>
          <w:noProof/>
        </w:rPr>
        <w:tab/>
      </w:r>
      <w:r>
        <w:rPr>
          <w:noProof/>
        </w:rPr>
        <w:fldChar w:fldCharType="begin"/>
      </w:r>
      <w:r>
        <w:rPr>
          <w:noProof/>
        </w:rPr>
        <w:instrText xml:space="preserve"> PAGEREF _Toc364676200 \h </w:instrText>
      </w:r>
      <w:r>
        <w:rPr>
          <w:noProof/>
        </w:rPr>
      </w:r>
      <w:r>
        <w:rPr>
          <w:noProof/>
        </w:rPr>
        <w:fldChar w:fldCharType="separate"/>
      </w:r>
      <w:r>
        <w:rPr>
          <w:noProof/>
        </w:rPr>
        <w:t>117</w:t>
      </w:r>
      <w:r>
        <w:rPr>
          <w:noProof/>
        </w:rPr>
        <w:fldChar w:fldCharType="end"/>
      </w:r>
    </w:p>
    <w:p w:rsidR="00C546E1" w:rsidRDefault="00C546E1">
      <w:pPr>
        <w:pStyle w:val="TOC2"/>
        <w:tabs>
          <w:tab w:val="right" w:leader="dot" w:pos="9350"/>
        </w:tabs>
        <w:rPr>
          <w:rFonts w:eastAsiaTheme="minorEastAsia" w:cstheme="minorBidi"/>
          <w:b w:val="0"/>
          <w:noProof/>
        </w:rPr>
      </w:pPr>
      <w:r>
        <w:rPr>
          <w:noProof/>
        </w:rPr>
        <w:t>7.2 (U) Definitions Used in this Document</w:t>
      </w:r>
      <w:r>
        <w:rPr>
          <w:noProof/>
        </w:rPr>
        <w:tab/>
      </w:r>
      <w:r>
        <w:rPr>
          <w:noProof/>
        </w:rPr>
        <w:fldChar w:fldCharType="begin"/>
      </w:r>
      <w:r>
        <w:rPr>
          <w:noProof/>
        </w:rPr>
        <w:instrText xml:space="preserve"> PAGEREF _Toc364676201 \h </w:instrText>
      </w:r>
      <w:r>
        <w:rPr>
          <w:noProof/>
        </w:rPr>
      </w:r>
      <w:r>
        <w:rPr>
          <w:noProof/>
        </w:rPr>
        <w:fldChar w:fldCharType="separate"/>
      </w:r>
      <w:r>
        <w:rPr>
          <w:noProof/>
        </w:rPr>
        <w:t>120</w:t>
      </w:r>
      <w:r>
        <w:rPr>
          <w:noProof/>
        </w:rPr>
        <w:fldChar w:fldCharType="end"/>
      </w:r>
    </w:p>
    <w:p w:rsidR="00C546E1" w:rsidRDefault="00C546E1">
      <w:pPr>
        <w:pStyle w:val="TOC2"/>
        <w:tabs>
          <w:tab w:val="right" w:leader="dot" w:pos="9350"/>
        </w:tabs>
        <w:rPr>
          <w:rFonts w:eastAsiaTheme="minorEastAsia" w:cstheme="minorBidi"/>
          <w:b w:val="0"/>
          <w:noProof/>
        </w:rPr>
      </w:pPr>
      <w:r>
        <w:rPr>
          <w:noProof/>
        </w:rPr>
        <w:t>7.3 (U) REQUIREMENTS VERIFICATION Process</w:t>
      </w:r>
      <w:r>
        <w:rPr>
          <w:noProof/>
        </w:rPr>
        <w:tab/>
      </w:r>
      <w:r>
        <w:rPr>
          <w:noProof/>
        </w:rPr>
        <w:fldChar w:fldCharType="begin"/>
      </w:r>
      <w:r>
        <w:rPr>
          <w:noProof/>
        </w:rPr>
        <w:instrText xml:space="preserve"> PAGEREF _Toc364676202 \h </w:instrText>
      </w:r>
      <w:r>
        <w:rPr>
          <w:noProof/>
        </w:rPr>
      </w:r>
      <w:r>
        <w:rPr>
          <w:noProof/>
        </w:rPr>
        <w:fldChar w:fldCharType="separate"/>
      </w:r>
      <w:r>
        <w:rPr>
          <w:noProof/>
        </w:rPr>
        <w:t>121</w:t>
      </w:r>
      <w:r>
        <w:rPr>
          <w:noProof/>
        </w:rPr>
        <w:fldChar w:fldCharType="end"/>
      </w:r>
    </w:p>
    <w:p w:rsidR="00C546E1" w:rsidRDefault="00C546E1">
      <w:pPr>
        <w:pStyle w:val="TOC2"/>
        <w:tabs>
          <w:tab w:val="right" w:leader="dot" w:pos="9350"/>
        </w:tabs>
        <w:rPr>
          <w:rFonts w:eastAsiaTheme="minorEastAsia" w:cstheme="minorBidi"/>
          <w:b w:val="0"/>
          <w:noProof/>
        </w:rPr>
      </w:pPr>
      <w:r>
        <w:rPr>
          <w:noProof/>
        </w:rPr>
        <w:lastRenderedPageBreak/>
        <w:t>7.4 (u) Requirements Implementation Order Option</w:t>
      </w:r>
      <w:r>
        <w:rPr>
          <w:noProof/>
        </w:rPr>
        <w:tab/>
      </w:r>
      <w:r>
        <w:rPr>
          <w:noProof/>
        </w:rPr>
        <w:fldChar w:fldCharType="begin"/>
      </w:r>
      <w:r>
        <w:rPr>
          <w:noProof/>
        </w:rPr>
        <w:instrText xml:space="preserve"> PAGEREF _Toc364676203 \h </w:instrText>
      </w:r>
      <w:r>
        <w:rPr>
          <w:noProof/>
        </w:rPr>
      </w:r>
      <w:r>
        <w:rPr>
          <w:noProof/>
        </w:rPr>
        <w:fldChar w:fldCharType="separate"/>
      </w:r>
      <w:r>
        <w:rPr>
          <w:noProof/>
        </w:rPr>
        <w:t>122</w:t>
      </w:r>
      <w:r>
        <w:rPr>
          <w:noProof/>
        </w:rPr>
        <w:fldChar w:fldCharType="end"/>
      </w:r>
    </w:p>
    <w:p w:rsidR="00E320B2" w:rsidRDefault="005249BA" w:rsidP="00E320B2">
      <w:r>
        <w:fldChar w:fldCharType="end"/>
      </w:r>
    </w:p>
    <w:p w:rsidR="00E320B2" w:rsidRPr="00E320B2" w:rsidRDefault="00E320B2" w:rsidP="00E320B2">
      <w:pPr>
        <w:pStyle w:val="para"/>
      </w:pPr>
    </w:p>
    <w:p w:rsidR="00C97C20" w:rsidRPr="00BB2893" w:rsidRDefault="00C97C20" w:rsidP="00E320B2">
      <w:pPr>
        <w:pStyle w:val="Heading0"/>
        <w:keepNext/>
        <w:tabs>
          <w:tab w:val="clear" w:pos="8640"/>
          <w:tab w:val="right" w:leader="dot" w:pos="9090"/>
        </w:tabs>
        <w:ind w:right="10"/>
        <w:rPr>
          <w:rFonts w:cs="Arial"/>
        </w:rPr>
      </w:pPr>
      <w:bookmarkStart w:id="4" w:name="_Toc364676121"/>
      <w:r>
        <w:rPr>
          <w:rFonts w:cs="Arial"/>
        </w:rPr>
        <w:t xml:space="preserve">(U) </w:t>
      </w:r>
      <w:r w:rsidRPr="00BB2893">
        <w:rPr>
          <w:rFonts w:cs="Arial"/>
        </w:rPr>
        <w:t>List of Figures</w:t>
      </w:r>
      <w:bookmarkEnd w:id="4"/>
    </w:p>
    <w:p w:rsidR="00C97C20" w:rsidRPr="00BB2893" w:rsidRDefault="00C97C20" w:rsidP="00BB2893">
      <w:pPr>
        <w:pStyle w:val="TOC-headings"/>
        <w:keepNext/>
        <w:tabs>
          <w:tab w:val="clear" w:pos="9360"/>
          <w:tab w:val="right" w:pos="9000"/>
        </w:tabs>
        <w:rPr>
          <w:rFonts w:ascii="Arial" w:hAnsi="Arial" w:cs="Arial"/>
        </w:rPr>
      </w:pPr>
      <w:r>
        <w:rPr>
          <w:rFonts w:ascii="Arial" w:hAnsi="Arial" w:cs="Arial"/>
        </w:rPr>
        <w:t>Figure</w:t>
      </w:r>
      <w:r>
        <w:rPr>
          <w:rFonts w:ascii="Arial" w:hAnsi="Arial" w:cs="Arial"/>
        </w:rPr>
        <w:tab/>
      </w:r>
      <w:r w:rsidRPr="00BB2893">
        <w:rPr>
          <w:rFonts w:ascii="Arial" w:hAnsi="Arial" w:cs="Arial"/>
        </w:rPr>
        <w:t>Page</w:t>
      </w:r>
    </w:p>
    <w:p w:rsidR="00C546E1" w:rsidRDefault="005249BA">
      <w:pPr>
        <w:pStyle w:val="TableofFigures"/>
        <w:rPr>
          <w:rFonts w:asciiTheme="minorHAnsi" w:eastAsiaTheme="minorEastAsia" w:hAnsiTheme="minorHAnsi" w:cstheme="minorBidi"/>
          <w:noProof/>
          <w:sz w:val="22"/>
          <w:szCs w:val="22"/>
        </w:rPr>
      </w:pPr>
      <w:r w:rsidRPr="00BB2893">
        <w:rPr>
          <w:rFonts w:ascii="Times New Roman" w:hAnsi="Times New Roman"/>
          <w:b/>
        </w:rPr>
        <w:fldChar w:fldCharType="begin"/>
      </w:r>
      <w:r w:rsidR="00C97C20" w:rsidRPr="00BB2893">
        <w:rPr>
          <w:rFonts w:ascii="Times New Roman" w:hAnsi="Times New Roman"/>
          <w:b/>
        </w:rPr>
        <w:instrText xml:space="preserve"> TOC \t "Caption" \c </w:instrText>
      </w:r>
      <w:r w:rsidRPr="00BB2893">
        <w:rPr>
          <w:rFonts w:ascii="Times New Roman" w:hAnsi="Times New Roman"/>
          <w:b/>
        </w:rPr>
        <w:fldChar w:fldCharType="separate"/>
      </w:r>
      <w:r w:rsidR="00C546E1">
        <w:rPr>
          <w:noProof/>
        </w:rPr>
        <w:t>Figure 1: (U) SWIF Vision (CV-1)</w:t>
      </w:r>
      <w:r w:rsidR="00C546E1">
        <w:rPr>
          <w:noProof/>
        </w:rPr>
        <w:tab/>
      </w:r>
      <w:r w:rsidR="00C546E1">
        <w:rPr>
          <w:noProof/>
        </w:rPr>
        <w:fldChar w:fldCharType="begin"/>
      </w:r>
      <w:r w:rsidR="00C546E1">
        <w:rPr>
          <w:noProof/>
        </w:rPr>
        <w:instrText xml:space="preserve"> PAGEREF _Toc364676204 \h </w:instrText>
      </w:r>
      <w:r w:rsidR="00C546E1">
        <w:rPr>
          <w:noProof/>
        </w:rPr>
      </w:r>
      <w:r w:rsidR="00C546E1">
        <w:rPr>
          <w:noProof/>
        </w:rPr>
        <w:fldChar w:fldCharType="separate"/>
      </w:r>
      <w:r w:rsidR="00C546E1">
        <w:rPr>
          <w:noProof/>
        </w:rPr>
        <w:t>3</w:t>
      </w:r>
      <w:r w:rsidR="00C546E1">
        <w:rPr>
          <w:noProof/>
        </w:rPr>
        <w:fldChar w:fldCharType="end"/>
      </w:r>
    </w:p>
    <w:p w:rsidR="00C546E1" w:rsidRDefault="00C546E1">
      <w:pPr>
        <w:pStyle w:val="TableofFigures"/>
        <w:rPr>
          <w:rFonts w:asciiTheme="minorHAnsi" w:eastAsiaTheme="minorEastAsia" w:hAnsiTheme="minorHAnsi" w:cstheme="minorBidi"/>
          <w:noProof/>
          <w:sz w:val="22"/>
          <w:szCs w:val="22"/>
        </w:rPr>
      </w:pPr>
      <w:r>
        <w:rPr>
          <w:noProof/>
        </w:rPr>
        <w:t>Figure 2: (U) SWIF Operational View (OV-1)</w:t>
      </w:r>
      <w:r>
        <w:rPr>
          <w:noProof/>
        </w:rPr>
        <w:tab/>
      </w:r>
      <w:r>
        <w:rPr>
          <w:noProof/>
        </w:rPr>
        <w:fldChar w:fldCharType="begin"/>
      </w:r>
      <w:r>
        <w:rPr>
          <w:noProof/>
        </w:rPr>
        <w:instrText xml:space="preserve"> PAGEREF _Toc364676205 \h </w:instrText>
      </w:r>
      <w:r>
        <w:rPr>
          <w:noProof/>
        </w:rPr>
      </w:r>
      <w:r>
        <w:rPr>
          <w:noProof/>
        </w:rPr>
        <w:fldChar w:fldCharType="separate"/>
      </w:r>
      <w:r>
        <w:rPr>
          <w:noProof/>
        </w:rPr>
        <w:t>4</w:t>
      </w:r>
      <w:r>
        <w:rPr>
          <w:noProof/>
        </w:rPr>
        <w:fldChar w:fldCharType="end"/>
      </w:r>
    </w:p>
    <w:p w:rsidR="00C546E1" w:rsidRDefault="00C546E1">
      <w:pPr>
        <w:pStyle w:val="TableofFigures"/>
        <w:rPr>
          <w:rFonts w:asciiTheme="minorHAnsi" w:eastAsiaTheme="minorEastAsia" w:hAnsiTheme="minorHAnsi" w:cstheme="minorBidi"/>
          <w:noProof/>
          <w:sz w:val="22"/>
          <w:szCs w:val="22"/>
        </w:rPr>
      </w:pPr>
      <w:r>
        <w:rPr>
          <w:noProof/>
        </w:rPr>
        <w:t>Figure 3: (U) SWIF User Interface Operational View (OV-1)</w:t>
      </w:r>
      <w:r>
        <w:rPr>
          <w:noProof/>
        </w:rPr>
        <w:tab/>
      </w:r>
      <w:r>
        <w:rPr>
          <w:noProof/>
        </w:rPr>
        <w:fldChar w:fldCharType="begin"/>
      </w:r>
      <w:r>
        <w:rPr>
          <w:noProof/>
        </w:rPr>
        <w:instrText xml:space="preserve"> PAGEREF _Toc364676206 \h </w:instrText>
      </w:r>
      <w:r>
        <w:rPr>
          <w:noProof/>
        </w:rPr>
      </w:r>
      <w:r>
        <w:rPr>
          <w:noProof/>
        </w:rPr>
        <w:fldChar w:fldCharType="separate"/>
      </w:r>
      <w:r>
        <w:rPr>
          <w:noProof/>
        </w:rPr>
        <w:t>5</w:t>
      </w:r>
      <w:r>
        <w:rPr>
          <w:noProof/>
        </w:rPr>
        <w:fldChar w:fldCharType="end"/>
      </w:r>
    </w:p>
    <w:p w:rsidR="00C546E1" w:rsidRDefault="00C546E1">
      <w:pPr>
        <w:pStyle w:val="TableofFigures"/>
        <w:rPr>
          <w:rFonts w:asciiTheme="minorHAnsi" w:eastAsiaTheme="minorEastAsia" w:hAnsiTheme="minorHAnsi" w:cstheme="minorBidi"/>
          <w:noProof/>
          <w:sz w:val="22"/>
          <w:szCs w:val="22"/>
        </w:rPr>
      </w:pPr>
      <w:r>
        <w:rPr>
          <w:noProof/>
        </w:rPr>
        <w:t>Figure 4. (U) Objective SWIF Architecture</w:t>
      </w:r>
      <w:r>
        <w:rPr>
          <w:noProof/>
        </w:rPr>
        <w:tab/>
      </w:r>
      <w:r>
        <w:rPr>
          <w:noProof/>
        </w:rPr>
        <w:fldChar w:fldCharType="begin"/>
      </w:r>
      <w:r>
        <w:rPr>
          <w:noProof/>
        </w:rPr>
        <w:instrText xml:space="preserve"> PAGEREF _Toc364676207 \h </w:instrText>
      </w:r>
      <w:r>
        <w:rPr>
          <w:noProof/>
        </w:rPr>
      </w:r>
      <w:r>
        <w:rPr>
          <w:noProof/>
        </w:rPr>
        <w:fldChar w:fldCharType="separate"/>
      </w:r>
      <w:r>
        <w:rPr>
          <w:noProof/>
        </w:rPr>
        <w:t>6</w:t>
      </w:r>
      <w:r>
        <w:rPr>
          <w:noProof/>
        </w:rPr>
        <w:fldChar w:fldCharType="end"/>
      </w:r>
    </w:p>
    <w:p w:rsidR="00C546E1" w:rsidRDefault="00C546E1">
      <w:pPr>
        <w:pStyle w:val="TableofFigures"/>
        <w:rPr>
          <w:rFonts w:asciiTheme="minorHAnsi" w:eastAsiaTheme="minorEastAsia" w:hAnsiTheme="minorHAnsi" w:cstheme="minorBidi"/>
          <w:noProof/>
          <w:sz w:val="22"/>
          <w:szCs w:val="22"/>
        </w:rPr>
      </w:pPr>
      <w:r>
        <w:rPr>
          <w:noProof/>
        </w:rPr>
        <w:t>Figure 5: (U) SWIF Objective Architecture (SVC-1)</w:t>
      </w:r>
      <w:r>
        <w:rPr>
          <w:noProof/>
        </w:rPr>
        <w:tab/>
      </w:r>
      <w:r>
        <w:rPr>
          <w:noProof/>
        </w:rPr>
        <w:fldChar w:fldCharType="begin"/>
      </w:r>
      <w:r>
        <w:rPr>
          <w:noProof/>
        </w:rPr>
        <w:instrText xml:space="preserve"> PAGEREF _Toc364676208 \h </w:instrText>
      </w:r>
      <w:r>
        <w:rPr>
          <w:noProof/>
        </w:rPr>
      </w:r>
      <w:r>
        <w:rPr>
          <w:noProof/>
        </w:rPr>
        <w:fldChar w:fldCharType="separate"/>
      </w:r>
      <w:r>
        <w:rPr>
          <w:noProof/>
        </w:rPr>
        <w:t>7</w:t>
      </w:r>
      <w:r>
        <w:rPr>
          <w:noProof/>
        </w:rPr>
        <w:fldChar w:fldCharType="end"/>
      </w:r>
    </w:p>
    <w:p w:rsidR="00C546E1" w:rsidRDefault="00C546E1">
      <w:pPr>
        <w:pStyle w:val="TableofFigures"/>
        <w:rPr>
          <w:rFonts w:asciiTheme="minorHAnsi" w:eastAsiaTheme="minorEastAsia" w:hAnsiTheme="minorHAnsi" w:cstheme="minorBidi"/>
          <w:noProof/>
          <w:sz w:val="22"/>
          <w:szCs w:val="22"/>
        </w:rPr>
      </w:pPr>
      <w:r>
        <w:rPr>
          <w:noProof/>
        </w:rPr>
        <w:t>Figure 6: (U) SWIF External Interfaces</w:t>
      </w:r>
      <w:r>
        <w:rPr>
          <w:noProof/>
        </w:rPr>
        <w:tab/>
      </w:r>
      <w:r>
        <w:rPr>
          <w:noProof/>
        </w:rPr>
        <w:fldChar w:fldCharType="begin"/>
      </w:r>
      <w:r>
        <w:rPr>
          <w:noProof/>
        </w:rPr>
        <w:instrText xml:space="preserve"> PAGEREF _Toc364676209 \h </w:instrText>
      </w:r>
      <w:r>
        <w:rPr>
          <w:noProof/>
        </w:rPr>
      </w:r>
      <w:r>
        <w:rPr>
          <w:noProof/>
        </w:rPr>
        <w:fldChar w:fldCharType="separate"/>
      </w:r>
      <w:r>
        <w:rPr>
          <w:noProof/>
        </w:rPr>
        <w:t>42</w:t>
      </w:r>
      <w:r>
        <w:rPr>
          <w:noProof/>
        </w:rPr>
        <w:fldChar w:fldCharType="end"/>
      </w:r>
    </w:p>
    <w:p w:rsidR="00C546E1" w:rsidRDefault="00C546E1">
      <w:pPr>
        <w:pStyle w:val="TableofFigures"/>
        <w:rPr>
          <w:rFonts w:asciiTheme="minorHAnsi" w:eastAsiaTheme="minorEastAsia" w:hAnsiTheme="minorHAnsi" w:cstheme="minorBidi"/>
          <w:noProof/>
          <w:sz w:val="22"/>
          <w:szCs w:val="22"/>
        </w:rPr>
      </w:pPr>
      <w:r>
        <w:rPr>
          <w:noProof/>
        </w:rPr>
        <w:t>Figure 7: (U) Notional Example Representation of Requirement Implementation Order</w:t>
      </w:r>
      <w:r>
        <w:rPr>
          <w:noProof/>
        </w:rPr>
        <w:tab/>
      </w:r>
      <w:r>
        <w:rPr>
          <w:noProof/>
        </w:rPr>
        <w:fldChar w:fldCharType="begin"/>
      </w:r>
      <w:r>
        <w:rPr>
          <w:noProof/>
        </w:rPr>
        <w:instrText xml:space="preserve"> PAGEREF _Toc364676214 \h </w:instrText>
      </w:r>
      <w:r>
        <w:rPr>
          <w:noProof/>
        </w:rPr>
      </w:r>
      <w:r>
        <w:rPr>
          <w:noProof/>
        </w:rPr>
        <w:fldChar w:fldCharType="separate"/>
      </w:r>
      <w:r>
        <w:rPr>
          <w:noProof/>
        </w:rPr>
        <w:t>123</w:t>
      </w:r>
      <w:r>
        <w:rPr>
          <w:noProof/>
        </w:rPr>
        <w:fldChar w:fldCharType="end"/>
      </w:r>
    </w:p>
    <w:p w:rsidR="00C97C20" w:rsidRPr="00BB2893" w:rsidRDefault="005249BA" w:rsidP="00C74FCA">
      <w:pPr>
        <w:jc w:val="center"/>
        <w:rPr>
          <w:b/>
        </w:rPr>
      </w:pPr>
      <w:r w:rsidRPr="00BB2893">
        <w:rPr>
          <w:b/>
        </w:rPr>
        <w:fldChar w:fldCharType="end"/>
      </w:r>
    </w:p>
    <w:p w:rsidR="00C97C20" w:rsidRPr="00BB2893" w:rsidRDefault="00C97C20" w:rsidP="00C74FCA">
      <w:pPr>
        <w:jc w:val="center"/>
        <w:rPr>
          <w:b/>
        </w:rPr>
      </w:pPr>
    </w:p>
    <w:p w:rsidR="00C97C20" w:rsidRPr="00BB2893" w:rsidRDefault="00C97C20" w:rsidP="00D600C3">
      <w:pPr>
        <w:pStyle w:val="Heading0"/>
        <w:keepNext/>
        <w:outlineLvl w:val="0"/>
        <w:rPr>
          <w:rFonts w:cs="Arial"/>
        </w:rPr>
      </w:pPr>
      <w:bookmarkStart w:id="5" w:name="_Toc364676122"/>
      <w:r>
        <w:rPr>
          <w:rFonts w:cs="Arial"/>
        </w:rPr>
        <w:t xml:space="preserve">(U) </w:t>
      </w:r>
      <w:r w:rsidRPr="00BB2893">
        <w:rPr>
          <w:rFonts w:cs="Arial"/>
        </w:rPr>
        <w:t>List of Tables</w:t>
      </w:r>
      <w:bookmarkEnd w:id="5"/>
    </w:p>
    <w:p w:rsidR="0058663D" w:rsidRDefault="005249BA">
      <w:pPr>
        <w:pStyle w:val="TableofFigures"/>
        <w:rPr>
          <w:rFonts w:asciiTheme="minorHAnsi" w:eastAsiaTheme="minorEastAsia" w:hAnsiTheme="minorHAnsi" w:cstheme="minorBidi"/>
          <w:noProof/>
          <w:sz w:val="22"/>
          <w:szCs w:val="22"/>
        </w:rPr>
      </w:pPr>
      <w:r>
        <w:fldChar w:fldCharType="begin"/>
      </w:r>
      <w:r w:rsidR="00C97C20">
        <w:instrText xml:space="preserve"> TOC \h \z \c "Table" </w:instrText>
      </w:r>
      <w:r>
        <w:fldChar w:fldCharType="separate"/>
      </w:r>
      <w:hyperlink w:anchor="_Toc364676372" w:history="1">
        <w:r w:rsidR="0058663D" w:rsidRPr="000569A4">
          <w:rPr>
            <w:rStyle w:val="Hyperlink"/>
            <w:noProof/>
          </w:rPr>
          <w:t>Table 1. (U) STR Priority Descriptions</w:t>
        </w:r>
        <w:r w:rsidR="0058663D">
          <w:rPr>
            <w:noProof/>
            <w:webHidden/>
          </w:rPr>
          <w:tab/>
        </w:r>
        <w:r w:rsidR="0058663D">
          <w:rPr>
            <w:noProof/>
            <w:webHidden/>
          </w:rPr>
          <w:fldChar w:fldCharType="begin"/>
        </w:r>
        <w:r w:rsidR="0058663D">
          <w:rPr>
            <w:noProof/>
            <w:webHidden/>
          </w:rPr>
          <w:instrText xml:space="preserve"> PAGEREF _Toc364676372 \h </w:instrText>
        </w:r>
        <w:r w:rsidR="0058663D">
          <w:rPr>
            <w:noProof/>
            <w:webHidden/>
          </w:rPr>
        </w:r>
        <w:r w:rsidR="0058663D">
          <w:rPr>
            <w:noProof/>
            <w:webHidden/>
          </w:rPr>
          <w:fldChar w:fldCharType="separate"/>
        </w:r>
        <w:r w:rsidR="0058663D">
          <w:rPr>
            <w:noProof/>
            <w:webHidden/>
          </w:rPr>
          <w:t>55</w:t>
        </w:r>
        <w:r w:rsidR="0058663D">
          <w:rPr>
            <w:noProof/>
            <w:webHidden/>
          </w:rPr>
          <w:fldChar w:fldCharType="end"/>
        </w:r>
      </w:hyperlink>
    </w:p>
    <w:p w:rsidR="0058663D" w:rsidRDefault="0058663D">
      <w:pPr>
        <w:pStyle w:val="TableofFigures"/>
        <w:rPr>
          <w:rFonts w:asciiTheme="minorHAnsi" w:eastAsiaTheme="minorEastAsia" w:hAnsiTheme="minorHAnsi" w:cstheme="minorBidi"/>
          <w:noProof/>
          <w:sz w:val="22"/>
          <w:szCs w:val="22"/>
        </w:rPr>
      </w:pPr>
      <w:hyperlink w:anchor="_Toc364676373" w:history="1">
        <w:r w:rsidRPr="000569A4">
          <w:rPr>
            <w:rStyle w:val="Hyperlink"/>
            <w:noProof/>
          </w:rPr>
          <w:t>Table 2. (U) Failure Class Definitions</w:t>
        </w:r>
        <w:r>
          <w:rPr>
            <w:noProof/>
            <w:webHidden/>
          </w:rPr>
          <w:tab/>
        </w:r>
        <w:r>
          <w:rPr>
            <w:noProof/>
            <w:webHidden/>
          </w:rPr>
          <w:fldChar w:fldCharType="begin"/>
        </w:r>
        <w:r>
          <w:rPr>
            <w:noProof/>
            <w:webHidden/>
          </w:rPr>
          <w:instrText xml:space="preserve"> PAGEREF _Toc364676373 \h </w:instrText>
        </w:r>
        <w:r>
          <w:rPr>
            <w:noProof/>
            <w:webHidden/>
          </w:rPr>
        </w:r>
        <w:r>
          <w:rPr>
            <w:noProof/>
            <w:webHidden/>
          </w:rPr>
          <w:fldChar w:fldCharType="separate"/>
        </w:r>
        <w:r>
          <w:rPr>
            <w:noProof/>
            <w:webHidden/>
          </w:rPr>
          <w:t>57</w:t>
        </w:r>
        <w:r>
          <w:rPr>
            <w:noProof/>
            <w:webHidden/>
          </w:rPr>
          <w:fldChar w:fldCharType="end"/>
        </w:r>
      </w:hyperlink>
    </w:p>
    <w:p w:rsidR="0058663D" w:rsidRDefault="0058663D">
      <w:pPr>
        <w:pStyle w:val="TableofFigures"/>
        <w:rPr>
          <w:rFonts w:asciiTheme="minorHAnsi" w:eastAsiaTheme="minorEastAsia" w:hAnsiTheme="minorHAnsi" w:cstheme="minorBidi"/>
          <w:noProof/>
          <w:sz w:val="22"/>
          <w:szCs w:val="22"/>
        </w:rPr>
      </w:pPr>
      <w:hyperlink w:anchor="_Toc364676374" w:history="1">
        <w:r w:rsidRPr="000569A4">
          <w:rPr>
            <w:rStyle w:val="Hyperlink"/>
            <w:noProof/>
          </w:rPr>
          <w:t>Table 3. (U) Availability Description</w:t>
        </w:r>
        <w:r>
          <w:rPr>
            <w:noProof/>
            <w:webHidden/>
          </w:rPr>
          <w:tab/>
        </w:r>
        <w:r>
          <w:rPr>
            <w:noProof/>
            <w:webHidden/>
          </w:rPr>
          <w:fldChar w:fldCharType="begin"/>
        </w:r>
        <w:r>
          <w:rPr>
            <w:noProof/>
            <w:webHidden/>
          </w:rPr>
          <w:instrText xml:space="preserve"> PAGEREF _Toc364676374 \h </w:instrText>
        </w:r>
        <w:r>
          <w:rPr>
            <w:noProof/>
            <w:webHidden/>
          </w:rPr>
        </w:r>
        <w:r>
          <w:rPr>
            <w:noProof/>
            <w:webHidden/>
          </w:rPr>
          <w:fldChar w:fldCharType="separate"/>
        </w:r>
        <w:r>
          <w:rPr>
            <w:noProof/>
            <w:webHidden/>
          </w:rPr>
          <w:t>57</w:t>
        </w:r>
        <w:r>
          <w:rPr>
            <w:noProof/>
            <w:webHidden/>
          </w:rPr>
          <w:fldChar w:fldCharType="end"/>
        </w:r>
      </w:hyperlink>
    </w:p>
    <w:p w:rsidR="0058663D" w:rsidRDefault="0058663D">
      <w:pPr>
        <w:pStyle w:val="TableofFigures"/>
        <w:rPr>
          <w:rFonts w:asciiTheme="minorHAnsi" w:eastAsiaTheme="minorEastAsia" w:hAnsiTheme="minorHAnsi" w:cstheme="minorBidi"/>
          <w:noProof/>
          <w:sz w:val="22"/>
          <w:szCs w:val="22"/>
        </w:rPr>
      </w:pPr>
      <w:hyperlink w:anchor="_Toc364676375" w:history="1">
        <w:r w:rsidRPr="000569A4">
          <w:rPr>
            <w:rStyle w:val="Hyperlink"/>
            <w:noProof/>
          </w:rPr>
          <w:t>Table 4. (U) Qualification Provisions for Requirements</w:t>
        </w:r>
        <w:r>
          <w:rPr>
            <w:noProof/>
            <w:webHidden/>
          </w:rPr>
          <w:tab/>
        </w:r>
        <w:r>
          <w:rPr>
            <w:noProof/>
            <w:webHidden/>
          </w:rPr>
          <w:fldChar w:fldCharType="begin"/>
        </w:r>
        <w:r>
          <w:rPr>
            <w:noProof/>
            <w:webHidden/>
          </w:rPr>
          <w:instrText xml:space="preserve"> PAGEREF _Toc364676375 \h </w:instrText>
        </w:r>
        <w:r>
          <w:rPr>
            <w:noProof/>
            <w:webHidden/>
          </w:rPr>
        </w:r>
        <w:r>
          <w:rPr>
            <w:noProof/>
            <w:webHidden/>
          </w:rPr>
          <w:fldChar w:fldCharType="separate"/>
        </w:r>
        <w:r>
          <w:rPr>
            <w:noProof/>
            <w:webHidden/>
          </w:rPr>
          <w:t>66</w:t>
        </w:r>
        <w:r>
          <w:rPr>
            <w:noProof/>
            <w:webHidden/>
          </w:rPr>
          <w:fldChar w:fldCharType="end"/>
        </w:r>
      </w:hyperlink>
    </w:p>
    <w:p w:rsidR="00C97C20" w:rsidRDefault="005249BA" w:rsidP="00C74FCA">
      <w:pPr>
        <w:jc w:val="center"/>
      </w:pPr>
      <w:r>
        <w:fldChar w:fldCharType="end"/>
      </w:r>
    </w:p>
    <w:p w:rsidR="00C97C20" w:rsidRDefault="00C97C20" w:rsidP="00C74FCA"/>
    <w:p w:rsidR="00C97C20" w:rsidRDefault="00C97C20" w:rsidP="00C74FCA">
      <w:pPr>
        <w:jc w:val="center"/>
        <w:sectPr w:rsidR="00C97C20">
          <w:headerReference w:type="default" r:id="rId15"/>
          <w:type w:val="continuous"/>
          <w:pgSz w:w="12240" w:h="15840" w:code="1"/>
          <w:pgMar w:top="1728" w:right="1440" w:bottom="1440" w:left="1440" w:header="720" w:footer="720" w:gutter="0"/>
          <w:pgNumType w:fmt="lowerRoman"/>
          <w:cols w:space="720"/>
          <w:titlePg/>
          <w:docGrid w:linePitch="360"/>
        </w:sectPr>
      </w:pPr>
    </w:p>
    <w:p w:rsidR="00C97C20" w:rsidRPr="00E14310" w:rsidRDefault="00C97C20" w:rsidP="00A21588">
      <w:pPr>
        <w:pStyle w:val="blankpage"/>
        <w:sectPr w:rsidR="00C97C20" w:rsidRPr="00E14310">
          <w:headerReference w:type="first" r:id="rId16"/>
          <w:footerReference w:type="first" r:id="rId17"/>
          <w:pgSz w:w="12240" w:h="15840" w:code="1"/>
          <w:pgMar w:top="720" w:right="1440" w:bottom="720" w:left="1440" w:header="720" w:footer="720" w:gutter="0"/>
          <w:pgNumType w:fmt="lowerRoman"/>
          <w:cols w:space="720"/>
          <w:titlePg/>
          <w:docGrid w:linePitch="360"/>
        </w:sectPr>
      </w:pPr>
      <w:r w:rsidRPr="00E14310">
        <w:lastRenderedPageBreak/>
        <w:t>This Page Intentionally Left Blank.</w:t>
      </w:r>
    </w:p>
    <w:p w:rsidR="00C97C20" w:rsidRDefault="00C97C20" w:rsidP="00420504">
      <w:pPr>
        <w:pStyle w:val="Heading1"/>
        <w:numPr>
          <w:ilvl w:val="0"/>
          <w:numId w:val="17"/>
        </w:numPr>
      </w:pPr>
      <w:bookmarkStart w:id="6" w:name="_Toc364676123"/>
      <w:r>
        <w:rPr>
          <w:szCs w:val="24"/>
        </w:rPr>
        <w:lastRenderedPageBreak/>
        <w:t xml:space="preserve">(U) </w:t>
      </w:r>
      <w:r>
        <w:t>SCOPE</w:t>
      </w:r>
      <w:bookmarkEnd w:id="6"/>
    </w:p>
    <w:p w:rsidR="00C97C20" w:rsidRDefault="00C97C20" w:rsidP="00A706ED">
      <w:pPr>
        <w:rPr>
          <w:szCs w:val="23"/>
        </w:rPr>
      </w:pPr>
      <w:r>
        <w:rPr>
          <w:szCs w:val="24"/>
        </w:rPr>
        <w:t xml:space="preserve">(U) </w:t>
      </w:r>
      <w:r w:rsidRPr="007135B1">
        <w:rPr>
          <w:szCs w:val="23"/>
        </w:rPr>
        <w:t xml:space="preserve">This System/Subsystem Specification (SSS) </w:t>
      </w:r>
      <w:r w:rsidRPr="0025276F">
        <w:rPr>
          <w:szCs w:val="23"/>
        </w:rPr>
        <w:t>identif</w:t>
      </w:r>
      <w:r>
        <w:rPr>
          <w:szCs w:val="23"/>
        </w:rPr>
        <w:t>ies</w:t>
      </w:r>
      <w:r w:rsidRPr="0025276F">
        <w:rPr>
          <w:szCs w:val="23"/>
        </w:rPr>
        <w:t xml:space="preserve"> and establish</w:t>
      </w:r>
      <w:r>
        <w:rPr>
          <w:szCs w:val="23"/>
        </w:rPr>
        <w:t>es</w:t>
      </w:r>
      <w:r w:rsidRPr="0025276F">
        <w:rPr>
          <w:szCs w:val="23"/>
        </w:rPr>
        <w:t xml:space="preserve"> the </w:t>
      </w:r>
      <w:r>
        <w:rPr>
          <w:szCs w:val="23"/>
        </w:rPr>
        <w:t>system level</w:t>
      </w:r>
      <w:r w:rsidRPr="0025276F">
        <w:rPr>
          <w:szCs w:val="23"/>
        </w:rPr>
        <w:t xml:space="preserve"> </w:t>
      </w:r>
      <w:r w:rsidRPr="007135B1">
        <w:rPr>
          <w:szCs w:val="23"/>
        </w:rPr>
        <w:t xml:space="preserve">requirements for the </w:t>
      </w:r>
      <w:r>
        <w:rPr>
          <w:szCs w:val="24"/>
        </w:rPr>
        <w:t>Secure Web Integrated Framework (SWIF)</w:t>
      </w:r>
      <w:r w:rsidRPr="0025276F">
        <w:rPr>
          <w:szCs w:val="23"/>
        </w:rPr>
        <w:t xml:space="preserve">. This SSS further specifies the methods used to ensure that each requirement </w:t>
      </w:r>
      <w:r>
        <w:rPr>
          <w:szCs w:val="23"/>
        </w:rPr>
        <w:t>has</w:t>
      </w:r>
      <w:r w:rsidRPr="0025276F">
        <w:rPr>
          <w:szCs w:val="23"/>
        </w:rPr>
        <w:t xml:space="preserve"> been met.</w:t>
      </w:r>
    </w:p>
    <w:p w:rsidR="00C97C20" w:rsidRDefault="00C97C20" w:rsidP="007D07E6">
      <w:pPr>
        <w:pStyle w:val="BodyText"/>
      </w:pPr>
      <w:r>
        <w:t xml:space="preserve">(U) This guide is </w:t>
      </w:r>
      <w:r w:rsidRPr="00ED6D27">
        <w:rPr>
          <w:rFonts w:ascii="Arial" w:hAnsi="Arial" w:cs="Arial"/>
          <w:color w:val="008000"/>
        </w:rPr>
        <w:t>UNCLASSIFIED</w:t>
      </w:r>
      <w:r>
        <w:t xml:space="preserve"> in its entirety; pages that contain For Official Use Only content have </w:t>
      </w:r>
      <w:r w:rsidRPr="00ED6D27">
        <w:rPr>
          <w:rFonts w:ascii="Arial" w:hAnsi="Arial" w:cs="Arial"/>
          <w:color w:val="008000"/>
        </w:rPr>
        <w:t>UNCLASSIFIED</w:t>
      </w:r>
      <w:r>
        <w:rPr>
          <w:rFonts w:ascii="Arial" w:hAnsi="Arial" w:cs="Arial"/>
          <w:color w:val="008000"/>
        </w:rPr>
        <w:t xml:space="preserve">//FOR OFFICIAL USE ONLY </w:t>
      </w:r>
      <w:r w:rsidRPr="00DB5EDA">
        <w:t>in the header and the specific paragraphs</w:t>
      </w:r>
      <w:r>
        <w:t>, tables, images or captions</w:t>
      </w:r>
      <w:r w:rsidRPr="00DB5EDA">
        <w:t xml:space="preserve"> containing the content are</w:t>
      </w:r>
      <w:r>
        <w:t xml:space="preserve"> marked “</w:t>
      </w:r>
      <w:r w:rsidRPr="00451176">
        <w:rPr>
          <w:b/>
        </w:rPr>
        <w:t>U//FOUO</w:t>
      </w:r>
      <w:r>
        <w:t>.”</w:t>
      </w:r>
    </w:p>
    <w:p w:rsidR="00C97C20" w:rsidRDefault="00C97C20" w:rsidP="00A706ED">
      <w:pPr>
        <w:pStyle w:val="BodyText"/>
      </w:pPr>
      <w:r>
        <w:t xml:space="preserve">(U) The format for this specification is based on the SSC Pacific Engineering (5.0) Competency </w:t>
      </w:r>
      <w:r w:rsidRPr="00C0676A">
        <w:rPr>
          <w:i/>
        </w:rPr>
        <w:t>S</w:t>
      </w:r>
      <w:r>
        <w:rPr>
          <w:i/>
        </w:rPr>
        <w:t>ystem/Subsystem</w:t>
      </w:r>
      <w:r w:rsidRPr="00C0676A">
        <w:rPr>
          <w:i/>
        </w:rPr>
        <w:t xml:space="preserve"> </w:t>
      </w:r>
      <w:r>
        <w:rPr>
          <w:i/>
        </w:rPr>
        <w:t>Specification (SSS</w:t>
      </w:r>
      <w:r w:rsidRPr="00C0676A">
        <w:rPr>
          <w:i/>
        </w:rPr>
        <w:t>) Template</w:t>
      </w:r>
      <w:r>
        <w:t xml:space="preserve"> (TM-TS-07 v1.0) and the SSS Data Item Description (DID; DI-IPSC-81431A; see section </w:t>
      </w:r>
      <w:r w:rsidR="005249BA">
        <w:fldChar w:fldCharType="begin"/>
      </w:r>
      <w:r>
        <w:instrText xml:space="preserve"> REF _Ref359339306 \r \h </w:instrText>
      </w:r>
      <w:r w:rsidR="005249BA">
        <w:fldChar w:fldCharType="separate"/>
      </w:r>
      <w:r w:rsidR="004E1900">
        <w:t>2</w:t>
      </w:r>
      <w:r w:rsidR="005249BA">
        <w:fldChar w:fldCharType="end"/>
      </w:r>
      <w:r>
        <w:t xml:space="preserve">). </w:t>
      </w:r>
    </w:p>
    <w:p w:rsidR="00C97C20" w:rsidRPr="005628A3" w:rsidRDefault="00C97C20" w:rsidP="00A706ED">
      <w:pPr>
        <w:pStyle w:val="BodyText"/>
      </w:pPr>
      <w:r>
        <w:rPr>
          <w:szCs w:val="23"/>
        </w:rPr>
        <w:t>(U) The SWIF</w:t>
      </w:r>
      <w:r w:rsidRPr="007135B1">
        <w:rPr>
          <w:szCs w:val="23"/>
        </w:rPr>
        <w:t xml:space="preserve"> Project Manager </w:t>
      </w:r>
      <w:r>
        <w:rPr>
          <w:szCs w:val="23"/>
        </w:rPr>
        <w:t xml:space="preserve">(PM) </w:t>
      </w:r>
      <w:r w:rsidRPr="007135B1">
        <w:rPr>
          <w:szCs w:val="23"/>
        </w:rPr>
        <w:t xml:space="preserve">assumes responsibility for this document and will update it as required to meet the needs of the </w:t>
      </w:r>
      <w:r w:rsidRPr="002B2BAE">
        <w:rPr>
          <w:szCs w:val="23"/>
        </w:rPr>
        <w:t>target network or program</w:t>
      </w:r>
      <w:r w:rsidRPr="007B1CF9">
        <w:rPr>
          <w:szCs w:val="23"/>
        </w:rPr>
        <w:t xml:space="preserve">. </w:t>
      </w:r>
      <w:r w:rsidRPr="007135B1">
        <w:rPr>
          <w:szCs w:val="23"/>
        </w:rPr>
        <w:t xml:space="preserve">Updates to this document </w:t>
      </w:r>
      <w:r>
        <w:rPr>
          <w:szCs w:val="23"/>
        </w:rPr>
        <w:t>are</w:t>
      </w:r>
      <w:r>
        <w:rPr>
          <w:szCs w:val="24"/>
        </w:rPr>
        <w:t xml:space="preserve"> </w:t>
      </w:r>
      <w:r w:rsidRPr="005D2F2F">
        <w:rPr>
          <w:szCs w:val="24"/>
        </w:rPr>
        <w:t xml:space="preserve">performed in accordance with the </w:t>
      </w:r>
      <w:r>
        <w:rPr>
          <w:szCs w:val="24"/>
        </w:rPr>
        <w:t xml:space="preserve">SWIF </w:t>
      </w:r>
      <w:r w:rsidRPr="005D2F2F">
        <w:rPr>
          <w:szCs w:val="24"/>
        </w:rPr>
        <w:t>Configuration Management Process.</w:t>
      </w:r>
      <w:r>
        <w:rPr>
          <w:szCs w:val="24"/>
        </w:rPr>
        <w:t xml:space="preserve"> Review a</w:t>
      </w:r>
      <w:r w:rsidRPr="008C17FE">
        <w:rPr>
          <w:szCs w:val="24"/>
        </w:rPr>
        <w:t>ll changes to th</w:t>
      </w:r>
      <w:r>
        <w:rPr>
          <w:szCs w:val="24"/>
        </w:rPr>
        <w:t>is specification</w:t>
      </w:r>
      <w:r w:rsidRPr="008C17FE">
        <w:rPr>
          <w:szCs w:val="24"/>
        </w:rPr>
        <w:t xml:space="preserve"> in terms of changing requirements the sponsor for concurrence and the </w:t>
      </w:r>
      <w:r>
        <w:rPr>
          <w:szCs w:val="24"/>
        </w:rPr>
        <w:t>Project Manager (</w:t>
      </w:r>
      <w:r w:rsidRPr="008C17FE">
        <w:rPr>
          <w:szCs w:val="24"/>
        </w:rPr>
        <w:t>PM</w:t>
      </w:r>
      <w:r>
        <w:rPr>
          <w:szCs w:val="24"/>
        </w:rPr>
        <w:t>)</w:t>
      </w:r>
      <w:r w:rsidRPr="008C17FE">
        <w:rPr>
          <w:szCs w:val="24"/>
        </w:rPr>
        <w:t xml:space="preserve"> so the impact of the changed requirements with respect to cos</w:t>
      </w:r>
      <w:r>
        <w:rPr>
          <w:szCs w:val="24"/>
        </w:rPr>
        <w:t>t, schedule, and performance are</w:t>
      </w:r>
      <w:r w:rsidRPr="008C17FE">
        <w:rPr>
          <w:szCs w:val="24"/>
        </w:rPr>
        <w:t xml:space="preserve"> understood</w:t>
      </w:r>
      <w:r>
        <w:rPr>
          <w:szCs w:val="24"/>
        </w:rPr>
        <w:t>.</w:t>
      </w:r>
    </w:p>
    <w:p w:rsidR="00C97C20" w:rsidRDefault="00C97C20" w:rsidP="006D7F45">
      <w:r>
        <w:rPr>
          <w:szCs w:val="24"/>
        </w:rPr>
        <w:t xml:space="preserve">(U) </w:t>
      </w:r>
      <w:r>
        <w:t>The requirements described in this document reflect the functional goals of the objective system.</w:t>
      </w:r>
      <w:r w:rsidRPr="00773B43">
        <w:t xml:space="preserve"> </w:t>
      </w:r>
      <w:r>
        <w:t>The requirements presented here will be implemented in a phased approach, and will be further refined over a number of spirals. The requirements identified in this document are focused on the objective system. This document is considered a living document that will be modified as evolving requirements reveal additional considerations that must be addressed. Detailed design will be documented in Software Design Descriptions (SDDs), which are expected to further capture derived requirements as well as detailed design. In the event of conflict between this document and the contents of the other SSS documents relative to segment design and development, the SSS shall be considered the governing document. The degree of implementation within each planned spiral is driven by the program’s budget and schedule.</w:t>
      </w:r>
    </w:p>
    <w:p w:rsidR="00C97C20" w:rsidRDefault="00C97C20" w:rsidP="00773B43">
      <w:pPr>
        <w:rPr>
          <w:szCs w:val="23"/>
        </w:rPr>
      </w:pPr>
      <w:r>
        <w:t xml:space="preserve">(U) </w:t>
      </w:r>
      <w:r w:rsidRPr="0025276F">
        <w:rPr>
          <w:szCs w:val="23"/>
        </w:rPr>
        <w:t>Th</w:t>
      </w:r>
      <w:r>
        <w:rPr>
          <w:szCs w:val="23"/>
        </w:rPr>
        <w:t>is</w:t>
      </w:r>
      <w:r w:rsidRPr="0025276F">
        <w:rPr>
          <w:szCs w:val="23"/>
        </w:rPr>
        <w:t xml:space="preserve"> </w:t>
      </w:r>
      <w:r>
        <w:rPr>
          <w:szCs w:val="23"/>
        </w:rPr>
        <w:t>specification applies to the objective SWIF system baseline. S</w:t>
      </w:r>
      <w:r w:rsidRPr="0025276F">
        <w:rPr>
          <w:szCs w:val="23"/>
        </w:rPr>
        <w:t xml:space="preserve">eparate Interface </w:t>
      </w:r>
      <w:r>
        <w:rPr>
          <w:szCs w:val="23"/>
        </w:rPr>
        <w:t>Control</w:t>
      </w:r>
      <w:r w:rsidRPr="0025276F">
        <w:rPr>
          <w:szCs w:val="23"/>
        </w:rPr>
        <w:t xml:space="preserve"> Descriptions (I</w:t>
      </w:r>
      <w:r>
        <w:rPr>
          <w:szCs w:val="23"/>
        </w:rPr>
        <w:t>C</w:t>
      </w:r>
      <w:r w:rsidRPr="0025276F">
        <w:rPr>
          <w:szCs w:val="23"/>
        </w:rPr>
        <w:t>Ds)</w:t>
      </w:r>
      <w:r>
        <w:rPr>
          <w:szCs w:val="23"/>
        </w:rPr>
        <w:t xml:space="preserve"> will address specific r</w:t>
      </w:r>
      <w:r w:rsidRPr="0025276F">
        <w:rPr>
          <w:szCs w:val="23"/>
        </w:rPr>
        <w:t xml:space="preserve">equirements pertaining to </w:t>
      </w:r>
      <w:r>
        <w:rPr>
          <w:szCs w:val="23"/>
        </w:rPr>
        <w:t>SWIF</w:t>
      </w:r>
      <w:r w:rsidRPr="0025276F">
        <w:rPr>
          <w:szCs w:val="23"/>
        </w:rPr>
        <w:t xml:space="preserve"> external interfaces</w:t>
      </w:r>
      <w:r>
        <w:rPr>
          <w:szCs w:val="23"/>
        </w:rPr>
        <w:t>.</w:t>
      </w:r>
      <w:r w:rsidRPr="00525745">
        <w:rPr>
          <w:szCs w:val="23"/>
        </w:rPr>
        <w:t xml:space="preserve"> </w:t>
      </w:r>
      <w:r>
        <w:rPr>
          <w:szCs w:val="23"/>
        </w:rPr>
        <w:t>Current functional requirements and capabilities of the Unclassified SWIF prototype are included in this document. Other demonstrated versions of the SWIF prototype are not available for review and will not be included in this document. Objective requirements identified in this document may not be implemented for several years or version releases.</w:t>
      </w:r>
    </w:p>
    <w:p w:rsidR="00C97C20" w:rsidRDefault="00C97C20" w:rsidP="00525745">
      <w:r>
        <w:t xml:space="preserve">(U) This document assumes the reader is familiar with current Web, Enterprise and Database Technologies. Section </w:t>
      </w:r>
      <w:r w:rsidR="005249BA">
        <w:fldChar w:fldCharType="begin"/>
      </w:r>
      <w:r>
        <w:instrText xml:space="preserve"> REF _Ref359339916 \r \h </w:instrText>
      </w:r>
      <w:r w:rsidR="005249BA">
        <w:fldChar w:fldCharType="separate"/>
      </w:r>
      <w:r w:rsidR="004E1900">
        <w:t>2</w:t>
      </w:r>
      <w:r w:rsidR="005249BA">
        <w:fldChar w:fldCharType="end"/>
      </w:r>
      <w:r>
        <w:t xml:space="preserve"> provides references to these technologies only and does not discuss how these third-party technologies and architectures function.</w:t>
      </w:r>
    </w:p>
    <w:p w:rsidR="00C97C20" w:rsidRDefault="00C97C20" w:rsidP="00525745">
      <w:r>
        <w:t>(U) The following assumptions apply to the system:</w:t>
      </w:r>
    </w:p>
    <w:p w:rsidR="00C97C20" w:rsidRDefault="00C97C20" w:rsidP="00BB1780">
      <w:pPr>
        <w:pStyle w:val="ListParagraph"/>
      </w:pPr>
      <w:r>
        <w:t>The host site will provide the anti-virus capabilities.</w:t>
      </w:r>
    </w:p>
    <w:p w:rsidR="00C97C20" w:rsidRDefault="00C97C20" w:rsidP="00BB1780">
      <w:pPr>
        <w:pStyle w:val="ListParagraph"/>
        <w:sectPr w:rsidR="00C97C20">
          <w:headerReference w:type="default" r:id="rId18"/>
          <w:footerReference w:type="first" r:id="rId19"/>
          <w:pgSz w:w="12240" w:h="15840" w:code="1"/>
          <w:pgMar w:top="1728" w:right="1440" w:bottom="1440" w:left="1440" w:header="720" w:footer="720" w:gutter="0"/>
          <w:pgNumType w:start="1"/>
          <w:cols w:space="720"/>
        </w:sectPr>
      </w:pPr>
      <w:r>
        <w:t xml:space="preserve">Only those users with a security clearance equal to or higher than the security level of the server shall be able to access that given system installation. </w:t>
      </w:r>
    </w:p>
    <w:p w:rsidR="00C97C20" w:rsidRDefault="00C97C20" w:rsidP="00F94DA1">
      <w:pPr>
        <w:pStyle w:val="Heading2"/>
      </w:pPr>
      <w:bookmarkStart w:id="7" w:name="_Toc364676124"/>
      <w:r>
        <w:lastRenderedPageBreak/>
        <w:t>(U) Identification</w:t>
      </w:r>
      <w:bookmarkEnd w:id="7"/>
    </w:p>
    <w:p w:rsidR="00C97C20" w:rsidRDefault="00C97C20" w:rsidP="00525745">
      <w:pPr>
        <w:pStyle w:val="BodyText"/>
        <w:numPr>
          <w:ins w:id="8" w:author="Unknown"/>
        </w:numPr>
      </w:pPr>
      <w:bookmarkStart w:id="9" w:name="_Toc272740999"/>
      <w:r>
        <w:t>(</w:t>
      </w:r>
      <w:r w:rsidRPr="00451176">
        <w:rPr>
          <w:b/>
        </w:rPr>
        <w:t>U//FOUO</w:t>
      </w:r>
      <w:r>
        <w:t xml:space="preserve">) </w:t>
      </w:r>
      <w:r w:rsidRPr="005628A3">
        <w:t xml:space="preserve">The </w:t>
      </w:r>
      <w:r w:rsidRPr="002269FB">
        <w:rPr>
          <w:i/>
        </w:rPr>
        <w:t>Secure Web Integrated Framework</w:t>
      </w:r>
      <w:r w:rsidRPr="005628A3">
        <w:t xml:space="preserve"> </w:t>
      </w:r>
      <w:r>
        <w:t xml:space="preserve">provides the capability to use a variety of </w:t>
      </w:r>
      <w:r w:rsidRPr="00236A9F">
        <w:rPr>
          <w:i/>
        </w:rPr>
        <w:t>widgets</w:t>
      </w:r>
      <w:r>
        <w:t xml:space="preserve"> or small stand-alone applications that allow users to share specific content dynamically via a Government-secured version of the World Wide Web (WWW). SWIF is initially oriented to supporting the development of military operational planning via restricted access networks.</w:t>
      </w:r>
      <w:bookmarkEnd w:id="9"/>
    </w:p>
    <w:p w:rsidR="00C97C20" w:rsidRPr="00E93724" w:rsidRDefault="00C97C20" w:rsidP="00F94DA1">
      <w:pPr>
        <w:pStyle w:val="Heading2"/>
      </w:pPr>
      <w:bookmarkStart w:id="10" w:name="_Toc359351105"/>
      <w:bookmarkStart w:id="11" w:name="_Toc359515810"/>
      <w:bookmarkStart w:id="12" w:name="_Toc359518252"/>
      <w:bookmarkStart w:id="13" w:name="_Toc359351106"/>
      <w:bookmarkStart w:id="14" w:name="_Toc359515811"/>
      <w:bookmarkStart w:id="15" w:name="_Toc359518253"/>
      <w:bookmarkStart w:id="16" w:name="_Toc359351107"/>
      <w:bookmarkStart w:id="17" w:name="_Toc359515812"/>
      <w:bookmarkStart w:id="18" w:name="_Toc359518254"/>
      <w:bookmarkStart w:id="19" w:name="_Toc359351108"/>
      <w:bookmarkStart w:id="20" w:name="_Toc359515813"/>
      <w:bookmarkStart w:id="21" w:name="_Toc359518255"/>
      <w:bookmarkStart w:id="22" w:name="_Toc359351110"/>
      <w:bookmarkStart w:id="23" w:name="_Toc359515815"/>
      <w:bookmarkStart w:id="24" w:name="_Toc359518257"/>
      <w:bookmarkStart w:id="25" w:name="_Toc359351114"/>
      <w:bookmarkStart w:id="26" w:name="_Toc359515819"/>
      <w:bookmarkStart w:id="27" w:name="_Toc359518261"/>
      <w:bookmarkStart w:id="28" w:name="_Toc364676125"/>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t xml:space="preserve">(U) </w:t>
      </w:r>
      <w:r w:rsidRPr="00E93724">
        <w:t xml:space="preserve">System </w:t>
      </w:r>
      <w:r>
        <w:t>O</w:t>
      </w:r>
      <w:r w:rsidRPr="00E93724">
        <w:t>verview</w:t>
      </w:r>
      <w:bookmarkEnd w:id="28"/>
    </w:p>
    <w:p w:rsidR="00C97C20" w:rsidRDefault="00C97C20" w:rsidP="00A706ED">
      <w:r>
        <w:t>(</w:t>
      </w:r>
      <w:r w:rsidRPr="00106E32">
        <w:rPr>
          <w:b/>
        </w:rPr>
        <w:t>U//FOUO</w:t>
      </w:r>
      <w:r>
        <w:t xml:space="preserve">) SWIF is a Web application with the following objective goals as depicted in </w:t>
      </w:r>
      <w:r w:rsidR="005249BA">
        <w:fldChar w:fldCharType="begin"/>
      </w:r>
      <w:r>
        <w:instrText xml:space="preserve"> REF _Ref359340084 \h </w:instrText>
      </w:r>
      <w:r w:rsidR="005249BA">
        <w:fldChar w:fldCharType="separate"/>
      </w:r>
      <w:r w:rsidR="004E1900" w:rsidRPr="00EF34E7">
        <w:t xml:space="preserve">Figure </w:t>
      </w:r>
      <w:r w:rsidR="004E1900">
        <w:rPr>
          <w:noProof/>
        </w:rPr>
        <w:t>1</w:t>
      </w:r>
      <w:r w:rsidR="005249BA">
        <w:fldChar w:fldCharType="end"/>
      </w:r>
      <w:r>
        <w:t xml:space="preserve">: </w:t>
      </w:r>
    </w:p>
    <w:p w:rsidR="00C97C20" w:rsidRDefault="00C97C20" w:rsidP="00BB1780">
      <w:pPr>
        <w:pStyle w:val="ListParagraph"/>
      </w:pPr>
      <w:r>
        <w:t>Provide a security component for use by any widget framework, which includes a database that supports row and attribute level labeling.</w:t>
      </w:r>
    </w:p>
    <w:p w:rsidR="00C97C20" w:rsidRDefault="00C97C20" w:rsidP="00BB1780">
      <w:pPr>
        <w:pStyle w:val="ListParagraph"/>
      </w:pPr>
      <w:r>
        <w:t xml:space="preserve">Allow third parties to use SWIF to provide data access to Web-based users via widgets based on the user’s authenticated access (clearance level) and access compartments. </w:t>
      </w:r>
    </w:p>
    <w:p w:rsidR="00C97C20" w:rsidRDefault="00C97C20" w:rsidP="00BB1780">
      <w:pPr>
        <w:pStyle w:val="ListParagraph"/>
      </w:pPr>
      <w:r>
        <w:t>Provide a common set of services/components that are required by Protection Level 3 (PL-3) systems, common to an enterprise solution.</w:t>
      </w:r>
    </w:p>
    <w:p w:rsidR="00C97C20" w:rsidRDefault="00C97C20" w:rsidP="00BB1780">
      <w:pPr>
        <w:pStyle w:val="ListParagraph"/>
      </w:pPr>
      <w:r>
        <w:t>Provide services/components that will support mission planning and targeting.</w:t>
      </w:r>
    </w:p>
    <w:p w:rsidR="00C97C20" w:rsidRDefault="00C97C20" w:rsidP="00BB1780">
      <w:pPr>
        <w:pStyle w:val="ListParagraph"/>
      </w:pPr>
      <w:r>
        <w:t>Provide a core set of widgets to support visualization of enterprise services, mission planning and targeting</w:t>
      </w:r>
    </w:p>
    <w:p w:rsidR="00C97C20" w:rsidRDefault="00C97C20" w:rsidP="00BB1780">
      <w:pPr>
        <w:pStyle w:val="ListParagraph"/>
      </w:pPr>
      <w:r>
        <w:t>Provide a capability to allow SWIF data to be shared amongst multiple, separate and physically disconnected SWIF deployment installations.</w:t>
      </w:r>
    </w:p>
    <w:p w:rsidR="00C97C20" w:rsidRDefault="00C97C20" w:rsidP="00BB1780">
      <w:pPr>
        <w:pStyle w:val="ListParagraph"/>
        <w:sectPr w:rsidR="00C97C20">
          <w:headerReference w:type="default" r:id="rId20"/>
          <w:pgSz w:w="12240" w:h="15840" w:code="1"/>
          <w:pgMar w:top="1728" w:right="1440" w:bottom="1440" w:left="1440" w:header="720" w:footer="720" w:gutter="0"/>
          <w:cols w:space="720"/>
        </w:sectPr>
      </w:pPr>
    </w:p>
    <w:p w:rsidR="00C97C20" w:rsidRDefault="0029162F" w:rsidP="004D00CA">
      <w:pPr>
        <w:pStyle w:val="Graphic"/>
        <w:numPr>
          <w:ins w:id="29" w:author="Bill Sitz" w:date="2013-06-19T19:49:00Z"/>
        </w:numPr>
        <w:spacing w:before="0"/>
      </w:pPr>
      <w:r>
        <w:lastRenderedPageBreak/>
        <w:drawing>
          <wp:inline distT="0" distB="0" distL="0" distR="0">
            <wp:extent cx="487680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5457825"/>
                    </a:xfrm>
                    <a:prstGeom prst="rect">
                      <a:avLst/>
                    </a:prstGeom>
                    <a:noFill/>
                    <a:ln>
                      <a:noFill/>
                    </a:ln>
                  </pic:spPr>
                </pic:pic>
              </a:graphicData>
            </a:graphic>
          </wp:inline>
        </w:drawing>
      </w:r>
    </w:p>
    <w:p w:rsidR="00C97C20" w:rsidRPr="00141C73" w:rsidRDefault="00C97C20" w:rsidP="004D00CA">
      <w:pPr>
        <w:pStyle w:val="Graphic"/>
        <w:spacing w:before="0"/>
        <w:jc w:val="right"/>
        <w:rPr>
          <w:i/>
        </w:rPr>
      </w:pPr>
      <w:r w:rsidRPr="00141C73">
        <w:rPr>
          <w:i/>
        </w:rPr>
        <w:t>[Figure is Unclassified]</w:t>
      </w:r>
    </w:p>
    <w:p w:rsidR="00C97C20" w:rsidRDefault="00C97C20" w:rsidP="00101AA3">
      <w:pPr>
        <w:pStyle w:val="Caption"/>
        <w:numPr>
          <w:ilvl w:val="0"/>
          <w:numId w:val="31"/>
        </w:numPr>
        <w:spacing w:before="0"/>
      </w:pPr>
      <w:bookmarkStart w:id="30" w:name="_Ref359340084"/>
      <w:bookmarkStart w:id="31" w:name="_Toc364676204"/>
      <w:r w:rsidRPr="00EF34E7">
        <w:t xml:space="preserve">Figure </w:t>
      </w:r>
      <w:fldSimple w:instr=" SEQ Figure \* ARABIC ">
        <w:r w:rsidR="004E1900">
          <w:rPr>
            <w:noProof/>
          </w:rPr>
          <w:t>1</w:t>
        </w:r>
      </w:fldSimple>
      <w:bookmarkEnd w:id="30"/>
      <w:r>
        <w:t xml:space="preserve">: (U) </w:t>
      </w:r>
      <w:r w:rsidRPr="00EF34E7">
        <w:t>SWIF Vision (CV-1)</w:t>
      </w:r>
      <w:bookmarkEnd w:id="31"/>
    </w:p>
    <w:p w:rsidR="00C97C20" w:rsidRDefault="00C97C20" w:rsidP="00D616C9">
      <w:r>
        <w:t>(U) SWIF provides an additional security infrastructure that allows widgets to meet a target systems security requirements related to Mandatory Access Control (MAC), Discretionary Access Control (DAC) and Attribute Based Access Control (ABAC).</w:t>
      </w:r>
    </w:p>
    <w:p w:rsidR="00C97C20" w:rsidRDefault="00C97C20" w:rsidP="003603DA">
      <w:r>
        <w:t>(U) The following figure represents the objective SWIF System:</w:t>
      </w:r>
    </w:p>
    <w:p w:rsidR="00C97C20" w:rsidRDefault="00C97C20" w:rsidP="006128C1">
      <w:pPr>
        <w:pStyle w:val="para"/>
        <w:sectPr w:rsidR="00C97C20">
          <w:headerReference w:type="default" r:id="rId22"/>
          <w:pgSz w:w="12240" w:h="15840" w:code="1"/>
          <w:pgMar w:top="1728" w:right="1440" w:bottom="1440" w:left="1440" w:header="720" w:footer="720" w:gutter="0"/>
          <w:cols w:space="720"/>
        </w:sectPr>
      </w:pPr>
    </w:p>
    <w:p w:rsidR="00C97C20" w:rsidRDefault="0029162F" w:rsidP="00C02243">
      <w:pPr>
        <w:pStyle w:val="Graphic"/>
      </w:pPr>
      <w:r>
        <w:lastRenderedPageBreak/>
        <w:drawing>
          <wp:inline distT="0" distB="0" distL="0" distR="0">
            <wp:extent cx="5448300" cy="401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0" cy="4010025"/>
                    </a:xfrm>
                    <a:prstGeom prst="rect">
                      <a:avLst/>
                    </a:prstGeom>
                    <a:noFill/>
                    <a:ln>
                      <a:noFill/>
                    </a:ln>
                  </pic:spPr>
                </pic:pic>
              </a:graphicData>
            </a:graphic>
          </wp:inline>
        </w:drawing>
      </w:r>
    </w:p>
    <w:p w:rsidR="00C97C20" w:rsidRPr="005D4EB9" w:rsidRDefault="00C97C20" w:rsidP="00395C1C">
      <w:pPr>
        <w:pStyle w:val="Graphic"/>
        <w:spacing w:before="0" w:after="0"/>
        <w:jc w:val="right"/>
        <w:rPr>
          <w:i/>
        </w:rPr>
      </w:pPr>
      <w:r w:rsidRPr="005D4EB9">
        <w:rPr>
          <w:i/>
        </w:rPr>
        <w:t xml:space="preserve">[Figure is </w:t>
      </w:r>
      <w:r w:rsidRPr="00141C73">
        <w:rPr>
          <w:b/>
          <w:i/>
        </w:rPr>
        <w:t>U//FOUO</w:t>
      </w:r>
      <w:r w:rsidRPr="005D4EB9">
        <w:rPr>
          <w:i/>
        </w:rPr>
        <w:t>]</w:t>
      </w:r>
    </w:p>
    <w:p w:rsidR="00C97C20" w:rsidRDefault="00C97C20" w:rsidP="00395C1C">
      <w:pPr>
        <w:pStyle w:val="Caption"/>
        <w:spacing w:before="0" w:after="240"/>
      </w:pPr>
      <w:bookmarkStart w:id="32" w:name="_Toc364676205"/>
      <w:r w:rsidRPr="00EF34E7">
        <w:t xml:space="preserve">Figure </w:t>
      </w:r>
      <w:fldSimple w:instr=" SEQ Figure \* ARABIC ">
        <w:r w:rsidR="004E1900">
          <w:rPr>
            <w:noProof/>
          </w:rPr>
          <w:t>2</w:t>
        </w:r>
      </w:fldSimple>
      <w:r w:rsidRPr="00EF34E7">
        <w:t>:</w:t>
      </w:r>
      <w:r>
        <w:t xml:space="preserve"> (U) </w:t>
      </w:r>
      <w:r w:rsidRPr="00EF34E7">
        <w:t xml:space="preserve">SWIF </w:t>
      </w:r>
      <w:r w:rsidRPr="00395C1C">
        <w:t>Operational</w:t>
      </w:r>
      <w:r w:rsidRPr="00EF34E7">
        <w:t xml:space="preserve"> View </w:t>
      </w:r>
      <w:r>
        <w:t>(</w:t>
      </w:r>
      <w:r w:rsidRPr="00EF34E7">
        <w:t>OV-1</w:t>
      </w:r>
      <w:r>
        <w:t>)</w:t>
      </w:r>
      <w:bookmarkEnd w:id="32"/>
    </w:p>
    <w:p w:rsidR="00C97C20" w:rsidRDefault="00C97C20" w:rsidP="00420504">
      <w:pPr>
        <w:pStyle w:val="para"/>
        <w:numPr>
          <w:ilvl w:val="0"/>
          <w:numId w:val="26"/>
        </w:numPr>
      </w:pPr>
      <w:r>
        <w:t>(</w:t>
      </w:r>
      <w:r w:rsidRPr="00C02243">
        <w:rPr>
          <w:b/>
        </w:rPr>
        <w:t>U//FOUO</w:t>
      </w:r>
      <w:r>
        <w:t>) The following figure depicts the objective state of the SWIF capability by showing the Planning Application. Widgets are accessed by users to perform their duties and functions. Each widget will require the user to assign classification to the associated data (used in supporting SWIF Mandatory Access Controls)</w:t>
      </w:r>
      <w:proofErr w:type="gramStart"/>
      <w:r>
        <w:t>,</w:t>
      </w:r>
      <w:proofErr w:type="gramEnd"/>
      <w:r>
        <w:t xml:space="preserve"> ensuring users perform planning activities based on their role and security access.</w:t>
      </w:r>
    </w:p>
    <w:p w:rsidR="00C97C20" w:rsidRDefault="00C97C20" w:rsidP="00420504">
      <w:pPr>
        <w:pStyle w:val="para"/>
        <w:numPr>
          <w:ilvl w:val="0"/>
          <w:numId w:val="26"/>
        </w:numPr>
        <w:sectPr w:rsidR="00C97C20">
          <w:headerReference w:type="default" r:id="rId24"/>
          <w:pgSz w:w="12240" w:h="15840" w:code="1"/>
          <w:pgMar w:top="1728" w:right="1440" w:bottom="1440" w:left="1440" w:header="720" w:footer="720" w:gutter="0"/>
          <w:cols w:space="720"/>
        </w:sectPr>
      </w:pPr>
    </w:p>
    <w:p w:rsidR="00C97C20" w:rsidRDefault="00C97C20" w:rsidP="00420504">
      <w:pPr>
        <w:pStyle w:val="para"/>
        <w:numPr>
          <w:ilvl w:val="0"/>
          <w:numId w:val="26"/>
        </w:numPr>
      </w:pPr>
    </w:p>
    <w:p w:rsidR="00C97C20" w:rsidRDefault="0029162F" w:rsidP="00C02243">
      <w:pPr>
        <w:pStyle w:val="Graphic"/>
      </w:pPr>
      <w:r>
        <w:lastRenderedPageBreak/>
        <w:drawing>
          <wp:inline distT="0" distB="0" distL="0" distR="0">
            <wp:extent cx="4857750" cy="3867150"/>
            <wp:effectExtent l="19050" t="19050" r="19050" b="1905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57750" cy="3867150"/>
                    </a:xfrm>
                    <a:prstGeom prst="rect">
                      <a:avLst/>
                    </a:prstGeom>
                    <a:noFill/>
                    <a:ln w="9525" cmpd="sng">
                      <a:solidFill>
                        <a:srgbClr val="800000"/>
                      </a:solidFill>
                      <a:miter lim="800000"/>
                      <a:headEnd/>
                      <a:tailEnd/>
                    </a:ln>
                    <a:effectLst/>
                  </pic:spPr>
                </pic:pic>
              </a:graphicData>
            </a:graphic>
          </wp:inline>
        </w:drawing>
      </w:r>
    </w:p>
    <w:p w:rsidR="00C97C20" w:rsidRPr="005D4EB9" w:rsidRDefault="00C97C20" w:rsidP="00AE40E5">
      <w:pPr>
        <w:pStyle w:val="Graphic"/>
        <w:spacing w:before="0"/>
        <w:jc w:val="right"/>
        <w:rPr>
          <w:i/>
        </w:rPr>
      </w:pPr>
      <w:r w:rsidRPr="005D4EB9">
        <w:rPr>
          <w:i/>
        </w:rPr>
        <w:t>[Figure is Unclassified]</w:t>
      </w:r>
    </w:p>
    <w:p w:rsidR="00C97C20" w:rsidRDefault="00C97C20" w:rsidP="00101AA3">
      <w:pPr>
        <w:pStyle w:val="Caption"/>
        <w:numPr>
          <w:ilvl w:val="0"/>
          <w:numId w:val="32"/>
        </w:numPr>
        <w:spacing w:before="0"/>
      </w:pPr>
      <w:bookmarkStart w:id="33" w:name="_Toc364676206"/>
      <w:r>
        <w:t xml:space="preserve">Figure </w:t>
      </w:r>
      <w:fldSimple w:instr=" SEQ Figure \* ARABIC ">
        <w:r w:rsidR="004E1900">
          <w:rPr>
            <w:noProof/>
          </w:rPr>
          <w:t>3</w:t>
        </w:r>
      </w:fldSimple>
      <w:r>
        <w:t>: (U) SWIF User Interface Operational View (OV-1)</w:t>
      </w:r>
      <w:bookmarkEnd w:id="33"/>
    </w:p>
    <w:p w:rsidR="00C97C20" w:rsidRDefault="00C97C20" w:rsidP="00420504">
      <w:pPr>
        <w:pStyle w:val="para"/>
        <w:numPr>
          <w:ilvl w:val="0"/>
          <w:numId w:val="26"/>
        </w:numPr>
        <w:sectPr w:rsidR="00C97C20">
          <w:headerReference w:type="default" r:id="rId26"/>
          <w:type w:val="continuous"/>
          <w:pgSz w:w="12240" w:h="15840" w:code="1"/>
          <w:pgMar w:top="1728" w:right="1440" w:bottom="1440" w:left="1440" w:header="720" w:footer="720" w:gutter="0"/>
          <w:cols w:space="720"/>
        </w:sectPr>
      </w:pPr>
      <w:r>
        <w:t>(U) SWIF</w:t>
      </w:r>
      <w:r w:rsidRPr="00250993">
        <w:t xml:space="preserve"> will be designed and devel</w:t>
      </w:r>
      <w:r>
        <w:t xml:space="preserve">oped over a number of spirals. </w:t>
      </w:r>
      <w:r w:rsidRPr="00250993">
        <w:t>The requirements identified in this document are focused on the objective system</w:t>
      </w:r>
      <w:r>
        <w:t xml:space="preserve">. </w:t>
      </w:r>
      <w:r w:rsidRPr="00250993">
        <w:t xml:space="preserve">Both this document and the </w:t>
      </w:r>
      <w:r>
        <w:t>SSDD</w:t>
      </w:r>
      <w:r w:rsidRPr="00250993">
        <w:t xml:space="preserve"> are living documents that will be modified as detailed design reveals additional consider</w:t>
      </w:r>
      <w:r>
        <w:t xml:space="preserve">ations that must be addressed. </w:t>
      </w:r>
      <w:r w:rsidRPr="00250993">
        <w:t>Detailed design will be documented in Software Description Documents which are expected to capt</w:t>
      </w:r>
      <w:r>
        <w:t xml:space="preserve">ure </w:t>
      </w:r>
      <w:r w:rsidRPr="00250993">
        <w:t xml:space="preserve">further </w:t>
      </w:r>
      <w:r>
        <w:t>derived requirements.</w:t>
      </w:r>
    </w:p>
    <w:p w:rsidR="00C97C20" w:rsidRDefault="00C97C20" w:rsidP="00C02243">
      <w:pPr>
        <w:pStyle w:val="para"/>
        <w:keepNext/>
      </w:pPr>
      <w:r>
        <w:lastRenderedPageBreak/>
        <w:t>(U) The following figures represent the objective SWIF architecture.</w:t>
      </w:r>
    </w:p>
    <w:p w:rsidR="00C97C20" w:rsidRDefault="0029162F" w:rsidP="00C02243">
      <w:pPr>
        <w:pStyle w:val="Graphic"/>
      </w:pPr>
      <w:r>
        <w:drawing>
          <wp:inline distT="0" distB="0" distL="0" distR="0">
            <wp:extent cx="5381625" cy="5619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81625" cy="5619750"/>
                    </a:xfrm>
                    <a:prstGeom prst="rect">
                      <a:avLst/>
                    </a:prstGeom>
                    <a:noFill/>
                    <a:ln>
                      <a:noFill/>
                    </a:ln>
                  </pic:spPr>
                </pic:pic>
              </a:graphicData>
            </a:graphic>
          </wp:inline>
        </w:drawing>
      </w:r>
    </w:p>
    <w:p w:rsidR="00C97C20" w:rsidRPr="005D4EB9" w:rsidRDefault="00C97C20" w:rsidP="00AE40E5">
      <w:pPr>
        <w:pStyle w:val="Graphic"/>
        <w:spacing w:before="0"/>
        <w:jc w:val="right"/>
        <w:rPr>
          <w:i/>
        </w:rPr>
      </w:pPr>
      <w:r w:rsidRPr="005D4EB9">
        <w:rPr>
          <w:i/>
        </w:rPr>
        <w:t xml:space="preserve">[Figure is </w:t>
      </w:r>
      <w:r w:rsidRPr="00AE40E5">
        <w:rPr>
          <w:b/>
          <w:i/>
        </w:rPr>
        <w:t>U//FOUO</w:t>
      </w:r>
      <w:r w:rsidRPr="005D4EB9">
        <w:rPr>
          <w:i/>
        </w:rPr>
        <w:t>]</w:t>
      </w:r>
    </w:p>
    <w:p w:rsidR="00C97C20" w:rsidRDefault="00C97C20" w:rsidP="00101AA3">
      <w:pPr>
        <w:pStyle w:val="Caption"/>
        <w:numPr>
          <w:ilvl w:val="0"/>
          <w:numId w:val="36"/>
        </w:numPr>
        <w:spacing w:before="0"/>
      </w:pPr>
      <w:bookmarkStart w:id="34" w:name="_Toc364676207"/>
      <w:r>
        <w:t xml:space="preserve">Figure </w:t>
      </w:r>
      <w:fldSimple w:instr=" SEQ Figure \* ARABIC ">
        <w:r w:rsidR="004E1900">
          <w:rPr>
            <w:noProof/>
          </w:rPr>
          <w:t>4</w:t>
        </w:r>
      </w:fldSimple>
      <w:r>
        <w:t>. (U) Objective SWIF Architecture</w:t>
      </w:r>
      <w:bookmarkEnd w:id="34"/>
    </w:p>
    <w:p w:rsidR="00C97C20" w:rsidRDefault="0029162F" w:rsidP="00F84589">
      <w:pPr>
        <w:pStyle w:val="Graphic"/>
      </w:pPr>
      <w:r>
        <w:lastRenderedPageBreak/>
        <w:drawing>
          <wp:inline distT="0" distB="0" distL="0" distR="0">
            <wp:extent cx="5657850" cy="7239000"/>
            <wp:effectExtent l="0" t="0" r="0" b="0"/>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57850" cy="7239000"/>
                    </a:xfrm>
                    <a:prstGeom prst="rect">
                      <a:avLst/>
                    </a:prstGeom>
                    <a:noFill/>
                    <a:ln>
                      <a:noFill/>
                    </a:ln>
                  </pic:spPr>
                </pic:pic>
              </a:graphicData>
            </a:graphic>
          </wp:inline>
        </w:drawing>
      </w:r>
    </w:p>
    <w:p w:rsidR="00C97C20" w:rsidRPr="005D4EB9" w:rsidRDefault="00C97C20" w:rsidP="00AE40E5">
      <w:pPr>
        <w:pStyle w:val="Graphic"/>
        <w:spacing w:before="0"/>
        <w:jc w:val="right"/>
        <w:rPr>
          <w:i/>
        </w:rPr>
      </w:pPr>
      <w:r w:rsidRPr="005D4EB9">
        <w:rPr>
          <w:i/>
        </w:rPr>
        <w:t xml:space="preserve">[Figure is </w:t>
      </w:r>
      <w:r w:rsidRPr="00141C73">
        <w:rPr>
          <w:b/>
          <w:i/>
        </w:rPr>
        <w:t>U//FOUO</w:t>
      </w:r>
      <w:r w:rsidRPr="005D4EB9">
        <w:rPr>
          <w:i/>
        </w:rPr>
        <w:t>]</w:t>
      </w:r>
    </w:p>
    <w:p w:rsidR="00C97C20" w:rsidRDefault="00C97C20" w:rsidP="00101AA3">
      <w:pPr>
        <w:pStyle w:val="Caption"/>
        <w:numPr>
          <w:ilvl w:val="0"/>
          <w:numId w:val="33"/>
        </w:numPr>
        <w:spacing w:before="0"/>
        <w:sectPr w:rsidR="00C97C20">
          <w:headerReference w:type="default" r:id="rId29"/>
          <w:pgSz w:w="12240" w:h="15840" w:code="1"/>
          <w:pgMar w:top="1728" w:right="1440" w:bottom="1440" w:left="1440" w:header="720" w:footer="720" w:gutter="0"/>
          <w:cols w:space="720"/>
        </w:sectPr>
      </w:pPr>
      <w:bookmarkStart w:id="35" w:name="_Toc364676208"/>
      <w:r w:rsidRPr="00EF34E7">
        <w:t xml:space="preserve">Figure </w:t>
      </w:r>
      <w:fldSimple w:instr=" SEQ Figure \* ARABIC ">
        <w:r w:rsidR="004E1900">
          <w:rPr>
            <w:noProof/>
          </w:rPr>
          <w:t>5</w:t>
        </w:r>
      </w:fldSimple>
      <w:r w:rsidRPr="00EF34E7">
        <w:t xml:space="preserve">: </w:t>
      </w:r>
      <w:r>
        <w:t xml:space="preserve">(U) </w:t>
      </w:r>
      <w:r w:rsidRPr="00EF34E7">
        <w:t xml:space="preserve">SWIF Objective Architecture </w:t>
      </w:r>
      <w:r>
        <w:t>(SVC-1)</w:t>
      </w:r>
      <w:bookmarkEnd w:id="35"/>
    </w:p>
    <w:p w:rsidR="00C97C20" w:rsidRDefault="00C97C20" w:rsidP="00250993">
      <w:r>
        <w:lastRenderedPageBreak/>
        <w:t>(U) Where applicable or required, SWIF design will comply with open source and other standards; custom standards will be implemented only if no other standard exists.</w:t>
      </w:r>
    </w:p>
    <w:p w:rsidR="00C97C20" w:rsidRDefault="00C97C20" w:rsidP="00D429B8">
      <w:r>
        <w:t>(U) SWIF currently consists of a Web application with REST services exposed for external users. SWIF also provides a JavaScript component that can be used by third-party developers for authentication into the SWIF server, and for setting classification of the data displayed on a Web page.</w:t>
      </w:r>
    </w:p>
    <w:p w:rsidR="00C97C20" w:rsidRPr="00E93724" w:rsidRDefault="00C97C20" w:rsidP="00F94DA1">
      <w:pPr>
        <w:pStyle w:val="Heading2"/>
      </w:pPr>
      <w:bookmarkStart w:id="36" w:name="_Toc364676126"/>
      <w:r>
        <w:t>(U) Definitions</w:t>
      </w:r>
      <w:bookmarkEnd w:id="36"/>
    </w:p>
    <w:p w:rsidR="00C97C20" w:rsidRDefault="00C97C20" w:rsidP="00D429B8">
      <w:pPr>
        <w:pStyle w:val="para"/>
      </w:pPr>
      <w:r>
        <w:t>(U) The following terms and concepts used in this document are provided here to improve the reader’s understanding of the desired system functionality.</w:t>
      </w:r>
    </w:p>
    <w:p w:rsidR="00C97C20" w:rsidRDefault="00C97C20" w:rsidP="00492D51">
      <w:pPr>
        <w:pStyle w:val="para"/>
        <w:numPr>
          <w:ilvl w:val="0"/>
          <w:numId w:val="57"/>
        </w:numPr>
        <w:tabs>
          <w:tab w:val="left" w:pos="1440"/>
          <w:tab w:val="left" w:pos="2088"/>
        </w:tabs>
        <w:spacing w:before="60" w:after="60"/>
      </w:pPr>
      <w:r w:rsidRPr="00492D51">
        <w:rPr>
          <w:b/>
        </w:rPr>
        <w:t>General User</w:t>
      </w:r>
      <w:r>
        <w:t xml:space="preserve"> – A system role whereby the user can access all system functionality that is not administrative in nature and that is authorized for their organization. This will be constrictive in nature and is based on their type of organization. All roles within SWIF are General User roles with the exception of Site Administrators.</w:t>
      </w:r>
    </w:p>
    <w:p w:rsidR="00C97C20" w:rsidRDefault="00C97C20" w:rsidP="00492D51">
      <w:pPr>
        <w:pStyle w:val="para"/>
        <w:numPr>
          <w:ilvl w:val="0"/>
          <w:numId w:val="57"/>
        </w:numPr>
        <w:tabs>
          <w:tab w:val="left" w:pos="1440"/>
          <w:tab w:val="left" w:pos="2088"/>
        </w:tabs>
        <w:spacing w:before="60" w:after="60"/>
      </w:pPr>
      <w:r w:rsidRPr="00492D51">
        <w:rPr>
          <w:b/>
        </w:rPr>
        <w:t>Privileged User</w:t>
      </w:r>
      <w:r>
        <w:t xml:space="preserve"> – A system role whereby the user can access all system functionality, including administration, authorized for the system. Privileged user roles include Site Administrator, Information System Security Manager or Officer (ISSM/ISSO), SSO, and Group Manager.</w:t>
      </w:r>
    </w:p>
    <w:p w:rsidR="00C97C20" w:rsidRDefault="00C97C20" w:rsidP="00492D51">
      <w:pPr>
        <w:pStyle w:val="para"/>
        <w:numPr>
          <w:ilvl w:val="0"/>
          <w:numId w:val="57"/>
        </w:numPr>
        <w:tabs>
          <w:tab w:val="left" w:pos="1440"/>
          <w:tab w:val="left" w:pos="2088"/>
        </w:tabs>
        <w:spacing w:before="60" w:after="60"/>
      </w:pPr>
      <w:r w:rsidRPr="00492D51">
        <w:rPr>
          <w:b/>
        </w:rPr>
        <w:t>Site Administrator</w:t>
      </w:r>
      <w:r>
        <w:t xml:space="preserve"> </w:t>
      </w:r>
      <w:proofErr w:type="gramStart"/>
      <w:r>
        <w:t xml:space="preserve">–  </w:t>
      </w:r>
      <w:r w:rsidRPr="002D5CB5">
        <w:t>A</w:t>
      </w:r>
      <w:proofErr w:type="gramEnd"/>
      <w:r w:rsidRPr="002D5CB5">
        <w:t xml:space="preserve"> system role whereby the user </w:t>
      </w:r>
      <w:r>
        <w:t>is responsible for site-level administrative tasks that encompass the host site and that impact all using organizations.</w:t>
      </w:r>
    </w:p>
    <w:p w:rsidR="00C97C20" w:rsidRDefault="00C97C20" w:rsidP="00492D51">
      <w:pPr>
        <w:pStyle w:val="para"/>
        <w:numPr>
          <w:ilvl w:val="0"/>
          <w:numId w:val="57"/>
        </w:numPr>
        <w:tabs>
          <w:tab w:val="left" w:pos="1440"/>
          <w:tab w:val="left" w:pos="2088"/>
        </w:tabs>
        <w:spacing w:before="60" w:after="60"/>
      </w:pPr>
      <w:r w:rsidRPr="00492D51">
        <w:rPr>
          <w:b/>
        </w:rPr>
        <w:t>SSO</w:t>
      </w:r>
      <w:r>
        <w:t xml:space="preserve"> – </w:t>
      </w:r>
      <w:r w:rsidRPr="002D5CB5">
        <w:t xml:space="preserve">A system role whereby the </w:t>
      </w:r>
      <w:r>
        <w:t xml:space="preserve">user verifies the security clearance of the individual requesting access to the SWIF system. The SSO will verify the requester’s clearance level, compartments, and </w:t>
      </w:r>
      <w:proofErr w:type="spellStart"/>
      <w:r>
        <w:t>releasability</w:t>
      </w:r>
      <w:proofErr w:type="spellEnd"/>
      <w:r>
        <w:t xml:space="preserve"> information. This role is a privileged user role allowing access to security-relevant functions and data, including audit logs. </w:t>
      </w:r>
    </w:p>
    <w:p w:rsidR="00C97C20" w:rsidRDefault="00C97C20" w:rsidP="00492D51">
      <w:pPr>
        <w:pStyle w:val="para"/>
        <w:numPr>
          <w:ilvl w:val="0"/>
          <w:numId w:val="57"/>
        </w:numPr>
        <w:tabs>
          <w:tab w:val="left" w:pos="1440"/>
          <w:tab w:val="left" w:pos="2088"/>
        </w:tabs>
        <w:spacing w:before="60" w:after="60"/>
      </w:pPr>
      <w:r w:rsidRPr="00492D51">
        <w:rPr>
          <w:b/>
        </w:rPr>
        <w:t>ISSM/ISSO</w:t>
      </w:r>
      <w:r>
        <w:rPr>
          <w:b/>
        </w:rPr>
        <w:t xml:space="preserve"> </w:t>
      </w:r>
      <w:r>
        <w:t>–</w:t>
      </w:r>
      <w:r>
        <w:tab/>
      </w:r>
      <w:r w:rsidRPr="0082395A">
        <w:t xml:space="preserve">A system role whereby the user functions as the activity’s focal point and principal advisor for </w:t>
      </w:r>
      <w:r>
        <w:t>Information Security (</w:t>
      </w:r>
      <w:r w:rsidRPr="0082395A">
        <w:t>INFOSEC</w:t>
      </w:r>
      <w:r>
        <w:t>)</w:t>
      </w:r>
      <w:r w:rsidRPr="0082395A">
        <w:t xml:space="preserve"> matters on behalf of the Designated Approving Authority (DAA). The ISSM reports to the DAA and implements the overall INFOSEC program approved by the DAA. An activity may have multiple ISSMs</w:t>
      </w:r>
      <w:r>
        <w:t xml:space="preserve">. </w:t>
      </w:r>
      <w:r w:rsidRPr="0082395A">
        <w:t>An ISSO is a system role whereby the user acts on behalf of the ISSM to ensure compliance with the INFOSEC procedures at the operational site or facility. The ISSM is responsible for performing those duties normally performed by ISSOs in the event that no ISSOs are appointed at the particular Command</w:t>
      </w:r>
      <w:r>
        <w:t>. This role is a privileged user role allowing access to security-relevant functions and data, including audit logs.</w:t>
      </w:r>
    </w:p>
    <w:p w:rsidR="00C97C20" w:rsidRDefault="00C97C20" w:rsidP="00492D51">
      <w:pPr>
        <w:pStyle w:val="para"/>
        <w:numPr>
          <w:ilvl w:val="0"/>
          <w:numId w:val="57"/>
        </w:numPr>
        <w:tabs>
          <w:tab w:val="left" w:pos="1440"/>
          <w:tab w:val="left" w:pos="2088"/>
        </w:tabs>
        <w:spacing w:before="60" w:after="60"/>
      </w:pPr>
      <w:r w:rsidRPr="00492D51">
        <w:rPr>
          <w:b/>
        </w:rPr>
        <w:t>Group Manager</w:t>
      </w:r>
      <w:r>
        <w:rPr>
          <w:b/>
        </w:rPr>
        <w:t xml:space="preserve"> </w:t>
      </w:r>
      <w:r>
        <w:t xml:space="preserve">– A system role whereby the user can perform </w:t>
      </w:r>
      <w:proofErr w:type="gramStart"/>
      <w:r>
        <w:t>create</w:t>
      </w:r>
      <w:proofErr w:type="gramEnd"/>
      <w:r>
        <w:t>, read, update, delete, archive (CRUDA) operations for Groups. Group Managers are privileged users with the authorization to set discretionary access to work products, workflows and queues within the system.</w:t>
      </w:r>
    </w:p>
    <w:p w:rsidR="00C97C20" w:rsidRDefault="00C97C20" w:rsidP="00492D51">
      <w:pPr>
        <w:pStyle w:val="para"/>
        <w:numPr>
          <w:ilvl w:val="0"/>
          <w:numId w:val="57"/>
        </w:numPr>
        <w:tabs>
          <w:tab w:val="left" w:pos="1440"/>
          <w:tab w:val="left" w:pos="2088"/>
        </w:tabs>
        <w:spacing w:before="60" w:after="60"/>
      </w:pPr>
      <w:r w:rsidRPr="00492D51">
        <w:rPr>
          <w:b/>
        </w:rPr>
        <w:t>Operator</w:t>
      </w:r>
      <w:r>
        <w:rPr>
          <w:b/>
        </w:rPr>
        <w:t xml:space="preserve"> </w:t>
      </w:r>
      <w:r>
        <w:t>– A system role whereby the user can perform the full scope of CRUDA operations within the system with exception of administrative tasks.</w:t>
      </w:r>
    </w:p>
    <w:p w:rsidR="00C97C20" w:rsidRDefault="00C97C20" w:rsidP="00492D51">
      <w:pPr>
        <w:pStyle w:val="para"/>
        <w:numPr>
          <w:ilvl w:val="0"/>
          <w:numId w:val="57"/>
        </w:numPr>
        <w:tabs>
          <w:tab w:val="left" w:pos="1440"/>
          <w:tab w:val="left" w:pos="2088"/>
        </w:tabs>
        <w:spacing w:before="60" w:after="60"/>
      </w:pPr>
      <w:r w:rsidRPr="00492D51">
        <w:rPr>
          <w:b/>
        </w:rPr>
        <w:t>External System</w:t>
      </w:r>
      <w:r>
        <w:rPr>
          <w:b/>
        </w:rPr>
        <w:t xml:space="preserve"> </w:t>
      </w:r>
      <w:r>
        <w:t>– A system role assigned to user accounts that are external systems enabling those systems to access specific SWIF Web services.</w:t>
      </w:r>
    </w:p>
    <w:p w:rsidR="00C97C20" w:rsidRDefault="00C97C20" w:rsidP="00492D51">
      <w:pPr>
        <w:pStyle w:val="para"/>
        <w:numPr>
          <w:ilvl w:val="0"/>
          <w:numId w:val="57"/>
        </w:numPr>
        <w:tabs>
          <w:tab w:val="left" w:pos="1440"/>
          <w:tab w:val="left" w:pos="2088"/>
        </w:tabs>
        <w:spacing w:before="60" w:after="60"/>
      </w:pPr>
      <w:r w:rsidRPr="00492D51">
        <w:rPr>
          <w:b/>
        </w:rPr>
        <w:t>Viewer</w:t>
      </w:r>
      <w:r>
        <w:rPr>
          <w:b/>
        </w:rPr>
        <w:t xml:space="preserve"> </w:t>
      </w:r>
      <w:r>
        <w:t>– A system role whereby the user can perform read-only operations within the system with exception of administrative tasks.</w:t>
      </w:r>
    </w:p>
    <w:p w:rsidR="00C97C20" w:rsidRDefault="00C97C20" w:rsidP="00492D51">
      <w:pPr>
        <w:pStyle w:val="para"/>
        <w:numPr>
          <w:ilvl w:val="0"/>
          <w:numId w:val="57"/>
        </w:numPr>
        <w:tabs>
          <w:tab w:val="left" w:pos="1440"/>
          <w:tab w:val="left" w:pos="2088"/>
        </w:tabs>
        <w:spacing w:before="60" w:after="60"/>
      </w:pPr>
      <w:r w:rsidRPr="00492D51">
        <w:rPr>
          <w:b/>
        </w:rPr>
        <w:lastRenderedPageBreak/>
        <w:t>Tester</w:t>
      </w:r>
      <w:r>
        <w:rPr>
          <w:b/>
        </w:rPr>
        <w:t xml:space="preserve"> </w:t>
      </w:r>
      <w:r>
        <w:t>– A system role whereby the user can perform test activities and access test tools within the system.</w:t>
      </w:r>
    </w:p>
    <w:p w:rsidR="00C97C20" w:rsidRDefault="00C97C20" w:rsidP="00492D51">
      <w:pPr>
        <w:pStyle w:val="para"/>
        <w:numPr>
          <w:ilvl w:val="0"/>
          <w:numId w:val="57"/>
        </w:numPr>
        <w:tabs>
          <w:tab w:val="left" w:pos="1440"/>
          <w:tab w:val="left" w:pos="2088"/>
        </w:tabs>
        <w:spacing w:before="60" w:after="60"/>
      </w:pPr>
      <w:r w:rsidRPr="00492D51">
        <w:rPr>
          <w:b/>
        </w:rPr>
        <w:t>System User</w:t>
      </w:r>
      <w:r>
        <w:rPr>
          <w:b/>
        </w:rPr>
        <w:t xml:space="preserve"> </w:t>
      </w:r>
      <w:r>
        <w:t>– This system role is reserved for internal system component actions only and is not available for assignment to users.</w:t>
      </w:r>
    </w:p>
    <w:p w:rsidR="00C97C20" w:rsidRDefault="00C97C20" w:rsidP="00492D51">
      <w:pPr>
        <w:pStyle w:val="para"/>
        <w:numPr>
          <w:ilvl w:val="0"/>
          <w:numId w:val="57"/>
        </w:numPr>
        <w:tabs>
          <w:tab w:val="left" w:pos="1440"/>
          <w:tab w:val="left" w:pos="2088"/>
        </w:tabs>
        <w:spacing w:before="60" w:after="60"/>
      </w:pPr>
      <w:r w:rsidRPr="00492D51">
        <w:rPr>
          <w:b/>
        </w:rPr>
        <w:t>Groups</w:t>
      </w:r>
      <w:r>
        <w:rPr>
          <w:b/>
        </w:rPr>
        <w:t xml:space="preserve"> </w:t>
      </w:r>
      <w:r>
        <w:t xml:space="preserve">– Two or more system users </w:t>
      </w:r>
      <w:r w:rsidRPr="006B68EE">
        <w:t>assembled around a topic of common interest</w:t>
      </w:r>
      <w:r>
        <w:t>. For SWIF, groups can be used to restrict access to domain-specific programs, system functionality, work products, etc.</w:t>
      </w:r>
    </w:p>
    <w:p w:rsidR="00C97C20" w:rsidRDefault="00C97C20" w:rsidP="00492D51">
      <w:pPr>
        <w:pStyle w:val="para"/>
        <w:numPr>
          <w:ilvl w:val="0"/>
          <w:numId w:val="57"/>
        </w:numPr>
        <w:tabs>
          <w:tab w:val="left" w:pos="1440"/>
          <w:tab w:val="left" w:pos="2088"/>
        </w:tabs>
        <w:spacing w:before="60" w:after="60"/>
      </w:pPr>
      <w:r w:rsidRPr="00492D51">
        <w:rPr>
          <w:b/>
        </w:rPr>
        <w:t>Capabilities</w:t>
      </w:r>
      <w:r>
        <w:rPr>
          <w:b/>
        </w:rPr>
        <w:t xml:space="preserve"> </w:t>
      </w:r>
      <w:r>
        <w:t>– A term used to represent various combinations of tools, data, and processes.</w:t>
      </w:r>
    </w:p>
    <w:p w:rsidR="00C97C20" w:rsidRDefault="00C97C20" w:rsidP="00492D51">
      <w:pPr>
        <w:pStyle w:val="para"/>
        <w:numPr>
          <w:ilvl w:val="0"/>
          <w:numId w:val="57"/>
        </w:numPr>
        <w:tabs>
          <w:tab w:val="left" w:pos="1440"/>
          <w:tab w:val="left" w:pos="2088"/>
        </w:tabs>
        <w:spacing w:before="60" w:after="60"/>
      </w:pPr>
      <w:r w:rsidRPr="00492D51">
        <w:rPr>
          <w:b/>
        </w:rPr>
        <w:t>Work Product</w:t>
      </w:r>
      <w:r>
        <w:t xml:space="preserve"> – </w:t>
      </w:r>
      <w:r w:rsidRPr="006B68EE">
        <w:t>Deliverab</w:t>
      </w:r>
      <w:r>
        <w:t>le</w:t>
      </w:r>
      <w:r w:rsidRPr="006B68EE">
        <w:t xml:space="preserve"> that must be produced to complete a project and achieve its</w:t>
      </w:r>
      <w:r>
        <w:t xml:space="preserve"> objectives. Within the SWIF architecture, Work products are those deliverable documents generated by users and groups using the domain-specific applications.</w:t>
      </w:r>
    </w:p>
    <w:p w:rsidR="00C97C20" w:rsidRDefault="00C97C20" w:rsidP="00492D51">
      <w:pPr>
        <w:pStyle w:val="para"/>
        <w:numPr>
          <w:ilvl w:val="0"/>
          <w:numId w:val="57"/>
        </w:numPr>
        <w:tabs>
          <w:tab w:val="left" w:pos="1440"/>
          <w:tab w:val="left" w:pos="2088"/>
        </w:tabs>
        <w:spacing w:before="60" w:after="60"/>
      </w:pPr>
      <w:r w:rsidRPr="00492D51">
        <w:rPr>
          <w:b/>
        </w:rPr>
        <w:t>Entity</w:t>
      </w:r>
      <w:r>
        <w:rPr>
          <w:b/>
        </w:rPr>
        <w:t xml:space="preserve"> </w:t>
      </w:r>
      <w:r>
        <w:t>– Something that exists as a particular and discrete unit within the system (e.g., object, group/unit, individual, geospatial area).</w:t>
      </w:r>
    </w:p>
    <w:p w:rsidR="00C97C20" w:rsidRDefault="00C97C20" w:rsidP="00492D51">
      <w:pPr>
        <w:pStyle w:val="para"/>
        <w:numPr>
          <w:ilvl w:val="0"/>
          <w:numId w:val="57"/>
        </w:numPr>
        <w:tabs>
          <w:tab w:val="left" w:pos="1440"/>
          <w:tab w:val="left" w:pos="2088"/>
        </w:tabs>
        <w:spacing w:before="60" w:after="60"/>
      </w:pPr>
      <w:r w:rsidRPr="00492D51">
        <w:rPr>
          <w:b/>
        </w:rPr>
        <w:t>Target Folder</w:t>
      </w:r>
      <w:r>
        <w:t xml:space="preserve"> – </w:t>
      </w:r>
      <w:r w:rsidRPr="00CE68F7">
        <w:t>A folder, hardcopy or electronic, containing target intelligence and related materials prepared for planning and executing action against a specific target.</w:t>
      </w:r>
    </w:p>
    <w:p w:rsidR="00C97C20" w:rsidRDefault="00C97C20" w:rsidP="00492D51">
      <w:pPr>
        <w:pStyle w:val="para"/>
        <w:numPr>
          <w:ilvl w:val="0"/>
          <w:numId w:val="57"/>
        </w:numPr>
        <w:tabs>
          <w:tab w:val="left" w:pos="1440"/>
          <w:tab w:val="left" w:pos="2088"/>
        </w:tabs>
        <w:spacing w:before="60" w:after="60"/>
      </w:pPr>
      <w:r w:rsidRPr="00492D51">
        <w:rPr>
          <w:b/>
        </w:rPr>
        <w:t>CONOPS</w:t>
      </w:r>
      <w:r>
        <w:t xml:space="preserve"> – A verbal or graphic statement that clearly and concisely expresses what the joint force commander intends to accomplish and how it will be done using available resources.</w:t>
      </w:r>
    </w:p>
    <w:p w:rsidR="00C97C20" w:rsidRDefault="00C97C20" w:rsidP="00492D51">
      <w:pPr>
        <w:pStyle w:val="para"/>
        <w:numPr>
          <w:ilvl w:val="0"/>
          <w:numId w:val="57"/>
        </w:numPr>
        <w:tabs>
          <w:tab w:val="left" w:pos="1440"/>
          <w:tab w:val="left" w:pos="2088"/>
        </w:tabs>
        <w:spacing w:before="60" w:after="60"/>
      </w:pPr>
      <w:r w:rsidRPr="00492D51">
        <w:rPr>
          <w:b/>
        </w:rPr>
        <w:t>Program</w:t>
      </w:r>
      <w:r>
        <w:rPr>
          <w:b/>
        </w:rPr>
        <w:t xml:space="preserve"> </w:t>
      </w:r>
      <w:r>
        <w:t>– A s</w:t>
      </w:r>
      <w:r w:rsidRPr="00CE68F7">
        <w:t xml:space="preserve">et of activities with </w:t>
      </w:r>
      <w:r>
        <w:t xml:space="preserve">a </w:t>
      </w:r>
      <w:r w:rsidRPr="00CE68F7">
        <w:t>specific goal</w:t>
      </w:r>
      <w:r>
        <w:t xml:space="preserve"> that is protected with security protocols providing </w:t>
      </w:r>
      <w:r w:rsidRPr="00C529C7">
        <w:t>highly classified information</w:t>
      </w:r>
      <w:r>
        <w:t xml:space="preserve"> with safeguards and access restrictions that exceed those for regular (collateral) classified information.</w:t>
      </w:r>
    </w:p>
    <w:p w:rsidR="00C97C20" w:rsidRDefault="00C97C20" w:rsidP="00492D51">
      <w:pPr>
        <w:pStyle w:val="para"/>
        <w:numPr>
          <w:ilvl w:val="0"/>
          <w:numId w:val="57"/>
        </w:numPr>
        <w:tabs>
          <w:tab w:val="left" w:pos="1440"/>
          <w:tab w:val="left" w:pos="2088"/>
        </w:tabs>
        <w:spacing w:before="60" w:after="60"/>
      </w:pPr>
      <w:r w:rsidRPr="00492D51">
        <w:rPr>
          <w:b/>
        </w:rPr>
        <w:t>Domain</w:t>
      </w:r>
      <w:r>
        <w:t xml:space="preserve"> – A sphere of activity, concern, or function.</w:t>
      </w:r>
    </w:p>
    <w:p w:rsidR="00C97C20" w:rsidRDefault="00C97C20" w:rsidP="00492D51">
      <w:pPr>
        <w:pStyle w:val="para"/>
        <w:numPr>
          <w:ilvl w:val="0"/>
          <w:numId w:val="57"/>
        </w:numPr>
        <w:tabs>
          <w:tab w:val="left" w:pos="2088"/>
        </w:tabs>
        <w:spacing w:before="60" w:after="60"/>
        <w:sectPr w:rsidR="00C97C20">
          <w:headerReference w:type="default" r:id="rId30"/>
          <w:type w:val="continuous"/>
          <w:pgSz w:w="12240" w:h="15840" w:code="1"/>
          <w:pgMar w:top="1728" w:right="1440" w:bottom="1440" w:left="1440" w:header="720" w:footer="720" w:gutter="0"/>
          <w:cols w:space="720"/>
        </w:sectPr>
      </w:pPr>
    </w:p>
    <w:p w:rsidR="00C97C20" w:rsidRDefault="00C97C20" w:rsidP="00F94DA1">
      <w:pPr>
        <w:pStyle w:val="Heading2"/>
      </w:pPr>
      <w:bookmarkStart w:id="37" w:name="_Toc359351118"/>
      <w:bookmarkStart w:id="38" w:name="_Toc359515823"/>
      <w:bookmarkStart w:id="39" w:name="_Toc359518265"/>
      <w:bookmarkStart w:id="40" w:name="_Toc355016703"/>
      <w:bookmarkStart w:id="41" w:name="_Toc355077794"/>
      <w:bookmarkStart w:id="42" w:name="_Toc355078297"/>
      <w:bookmarkStart w:id="43" w:name="_Toc355016704"/>
      <w:bookmarkStart w:id="44" w:name="_Toc355077795"/>
      <w:bookmarkStart w:id="45" w:name="_Toc355078298"/>
      <w:bookmarkStart w:id="46" w:name="_Toc355016705"/>
      <w:bookmarkStart w:id="47" w:name="_Toc355077796"/>
      <w:bookmarkStart w:id="48" w:name="_Toc355078299"/>
      <w:bookmarkStart w:id="49" w:name="_Toc355016706"/>
      <w:bookmarkStart w:id="50" w:name="_Toc355077797"/>
      <w:bookmarkStart w:id="51" w:name="_Toc355078300"/>
      <w:bookmarkStart w:id="52" w:name="_Toc355016707"/>
      <w:bookmarkStart w:id="53" w:name="_Toc355077798"/>
      <w:bookmarkStart w:id="54" w:name="_Toc355078301"/>
      <w:bookmarkStart w:id="55" w:name="_Toc355016708"/>
      <w:bookmarkStart w:id="56" w:name="_Toc355077799"/>
      <w:bookmarkStart w:id="57" w:name="_Toc355078302"/>
      <w:bookmarkStart w:id="58" w:name="_Toc355016709"/>
      <w:bookmarkStart w:id="59" w:name="_Toc355077800"/>
      <w:bookmarkStart w:id="60" w:name="_Toc355078303"/>
      <w:bookmarkStart w:id="61" w:name="_Toc355016710"/>
      <w:bookmarkStart w:id="62" w:name="_Toc355077801"/>
      <w:bookmarkStart w:id="63" w:name="_Toc355078304"/>
      <w:bookmarkStart w:id="64" w:name="_Toc355016711"/>
      <w:bookmarkStart w:id="65" w:name="_Toc355077802"/>
      <w:bookmarkStart w:id="66" w:name="_Toc355078305"/>
      <w:bookmarkStart w:id="67" w:name="_Toc355016712"/>
      <w:bookmarkStart w:id="68" w:name="_Toc355077803"/>
      <w:bookmarkStart w:id="69" w:name="_Toc355078306"/>
      <w:bookmarkStart w:id="70" w:name="_Toc355016713"/>
      <w:bookmarkStart w:id="71" w:name="_Toc355077804"/>
      <w:bookmarkStart w:id="72" w:name="_Toc355078307"/>
      <w:bookmarkStart w:id="73" w:name="_Toc355016714"/>
      <w:bookmarkStart w:id="74" w:name="_Toc355077805"/>
      <w:bookmarkStart w:id="75" w:name="_Toc355078308"/>
      <w:bookmarkStart w:id="76" w:name="_Toc355016715"/>
      <w:bookmarkStart w:id="77" w:name="_Toc355077806"/>
      <w:bookmarkStart w:id="78" w:name="_Toc355078309"/>
      <w:bookmarkStart w:id="79" w:name="_Toc355016716"/>
      <w:bookmarkStart w:id="80" w:name="_Toc355077807"/>
      <w:bookmarkStart w:id="81" w:name="_Toc355078310"/>
      <w:bookmarkStart w:id="82" w:name="_Toc355016717"/>
      <w:bookmarkStart w:id="83" w:name="_Toc355077808"/>
      <w:bookmarkStart w:id="84" w:name="_Toc355078311"/>
      <w:bookmarkStart w:id="85" w:name="_Toc355016718"/>
      <w:bookmarkStart w:id="86" w:name="_Toc355077809"/>
      <w:bookmarkStart w:id="87" w:name="_Toc355078312"/>
      <w:bookmarkStart w:id="88" w:name="_Toc355016719"/>
      <w:bookmarkStart w:id="89" w:name="_Toc355077810"/>
      <w:bookmarkStart w:id="90" w:name="_Toc355078313"/>
      <w:bookmarkStart w:id="91" w:name="_Toc355016720"/>
      <w:bookmarkStart w:id="92" w:name="_Toc355077811"/>
      <w:bookmarkStart w:id="93" w:name="_Toc355078314"/>
      <w:bookmarkStart w:id="94" w:name="_Toc355016721"/>
      <w:bookmarkStart w:id="95" w:name="_Toc355077812"/>
      <w:bookmarkStart w:id="96" w:name="_Toc355078315"/>
      <w:bookmarkStart w:id="97" w:name="_Toc355016722"/>
      <w:bookmarkStart w:id="98" w:name="_Toc355077813"/>
      <w:bookmarkStart w:id="99" w:name="_Toc355078316"/>
      <w:bookmarkStart w:id="100" w:name="_Toc355016723"/>
      <w:bookmarkStart w:id="101" w:name="_Toc355077814"/>
      <w:bookmarkStart w:id="102" w:name="_Toc355078317"/>
      <w:bookmarkStart w:id="103" w:name="_Toc355016724"/>
      <w:bookmarkStart w:id="104" w:name="_Toc355077815"/>
      <w:bookmarkStart w:id="105" w:name="_Toc355078318"/>
      <w:bookmarkStart w:id="106" w:name="_Toc355016725"/>
      <w:bookmarkStart w:id="107" w:name="_Toc355077816"/>
      <w:bookmarkStart w:id="108" w:name="_Toc355078319"/>
      <w:bookmarkStart w:id="109" w:name="_Toc355016726"/>
      <w:bookmarkStart w:id="110" w:name="_Toc355077817"/>
      <w:bookmarkStart w:id="111" w:name="_Toc355078320"/>
      <w:bookmarkStart w:id="112" w:name="_Toc355016727"/>
      <w:bookmarkStart w:id="113" w:name="_Toc355077818"/>
      <w:bookmarkStart w:id="114" w:name="_Toc355078321"/>
      <w:bookmarkStart w:id="115" w:name="_Toc355016728"/>
      <w:bookmarkStart w:id="116" w:name="_Toc355077819"/>
      <w:bookmarkStart w:id="117" w:name="_Toc355078322"/>
      <w:bookmarkStart w:id="118" w:name="_Toc355016729"/>
      <w:bookmarkStart w:id="119" w:name="_Toc355077820"/>
      <w:bookmarkStart w:id="120" w:name="_Toc355078323"/>
      <w:bookmarkStart w:id="121" w:name="_Toc355016730"/>
      <w:bookmarkStart w:id="122" w:name="_Toc355077821"/>
      <w:bookmarkStart w:id="123" w:name="_Toc355078324"/>
      <w:bookmarkStart w:id="124" w:name="_Toc355016731"/>
      <w:bookmarkStart w:id="125" w:name="_Toc355077822"/>
      <w:bookmarkStart w:id="126" w:name="_Toc355078325"/>
      <w:bookmarkStart w:id="127" w:name="_Toc355016732"/>
      <w:bookmarkStart w:id="128" w:name="_Toc355077823"/>
      <w:bookmarkStart w:id="129" w:name="_Toc355078326"/>
      <w:bookmarkStart w:id="130" w:name="_Toc355016733"/>
      <w:bookmarkStart w:id="131" w:name="_Toc355077824"/>
      <w:bookmarkStart w:id="132" w:name="_Toc355078327"/>
      <w:bookmarkStart w:id="133" w:name="_Toc355016734"/>
      <w:bookmarkStart w:id="134" w:name="_Toc355077825"/>
      <w:bookmarkStart w:id="135" w:name="_Toc355078328"/>
      <w:bookmarkStart w:id="136" w:name="_Toc355016735"/>
      <w:bookmarkStart w:id="137" w:name="_Toc355077826"/>
      <w:bookmarkStart w:id="138" w:name="_Toc355078329"/>
      <w:bookmarkStart w:id="139" w:name="_Toc355016736"/>
      <w:bookmarkStart w:id="140" w:name="_Toc355077827"/>
      <w:bookmarkStart w:id="141" w:name="_Toc355078330"/>
      <w:bookmarkStart w:id="142" w:name="_Toc355016737"/>
      <w:bookmarkStart w:id="143" w:name="_Toc355077828"/>
      <w:bookmarkStart w:id="144" w:name="_Toc355078331"/>
      <w:bookmarkStart w:id="145" w:name="_Toc355016738"/>
      <w:bookmarkStart w:id="146" w:name="_Toc355077829"/>
      <w:bookmarkStart w:id="147" w:name="_Toc355078332"/>
      <w:bookmarkStart w:id="148" w:name="_Toc355016739"/>
      <w:bookmarkStart w:id="149" w:name="_Toc355077830"/>
      <w:bookmarkStart w:id="150" w:name="_Toc355078333"/>
      <w:bookmarkStart w:id="151" w:name="_Toc355016740"/>
      <w:bookmarkStart w:id="152" w:name="_Toc355077831"/>
      <w:bookmarkStart w:id="153" w:name="_Toc355078334"/>
      <w:bookmarkStart w:id="154" w:name="_Toc355016741"/>
      <w:bookmarkStart w:id="155" w:name="_Toc355077832"/>
      <w:bookmarkStart w:id="156" w:name="_Toc355078335"/>
      <w:bookmarkStart w:id="157" w:name="_Toc355016742"/>
      <w:bookmarkStart w:id="158" w:name="_Toc355077833"/>
      <w:bookmarkStart w:id="159" w:name="_Toc355078336"/>
      <w:bookmarkStart w:id="160" w:name="_Toc364676127"/>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lastRenderedPageBreak/>
        <w:t xml:space="preserve">(U) </w:t>
      </w:r>
      <w:r w:rsidRPr="00BD7B98">
        <w:t xml:space="preserve">Document </w:t>
      </w:r>
      <w:r>
        <w:t>O</w:t>
      </w:r>
      <w:r w:rsidRPr="00BD7B98">
        <w:t>verview</w:t>
      </w:r>
      <w:bookmarkEnd w:id="160"/>
    </w:p>
    <w:p w:rsidR="00C97C20" w:rsidRPr="00A30C18" w:rsidRDefault="00C97C20" w:rsidP="00AE40E5">
      <w:pPr>
        <w:keepNext/>
      </w:pPr>
      <w:r>
        <w:t>(U) This SSS is organized into the following sections</w:t>
      </w:r>
      <w:r w:rsidRPr="00F13204">
        <w:t>:</w:t>
      </w:r>
    </w:p>
    <w:p w:rsidR="00C97C20" w:rsidRPr="00BD55A0" w:rsidRDefault="00C97C20" w:rsidP="00BB1780">
      <w:pPr>
        <w:pStyle w:val="ListParagraph"/>
      </w:pPr>
      <w:r w:rsidRPr="00BD55A0">
        <w:rPr>
          <w:b/>
        </w:rPr>
        <w:t>Section 1</w:t>
      </w:r>
      <w:r>
        <w:rPr>
          <w:b/>
        </w:rPr>
        <w:t>:</w:t>
      </w:r>
      <w:r w:rsidRPr="00BD55A0">
        <w:rPr>
          <w:b/>
        </w:rPr>
        <w:t xml:space="preserve"> Scope</w:t>
      </w:r>
      <w:r>
        <w:t xml:space="preserve"> </w:t>
      </w:r>
      <w:r w:rsidRPr="00BD55A0">
        <w:t xml:space="preserve">— </w:t>
      </w:r>
      <w:proofErr w:type="gramStart"/>
      <w:r w:rsidRPr="00BD55A0">
        <w:t>Provides</w:t>
      </w:r>
      <w:proofErr w:type="gramEnd"/>
      <w:r w:rsidRPr="00BD55A0">
        <w:t xml:space="preserve"> the scope, the identification, and a summary of the contents of the SSS.</w:t>
      </w:r>
    </w:p>
    <w:p w:rsidR="00C97C20" w:rsidRDefault="00C97C20" w:rsidP="00206791">
      <w:pPr>
        <w:numPr>
          <w:ilvl w:val="0"/>
          <w:numId w:val="38"/>
        </w:numPr>
      </w:pPr>
      <w:r w:rsidRPr="001C6460">
        <w:rPr>
          <w:b/>
        </w:rPr>
        <w:t>Section 2</w:t>
      </w:r>
      <w:r>
        <w:rPr>
          <w:b/>
        </w:rPr>
        <w:t>:</w:t>
      </w:r>
      <w:r w:rsidRPr="001C6460">
        <w:rPr>
          <w:b/>
        </w:rPr>
        <w:t xml:space="preserve"> Referenced Documents</w:t>
      </w:r>
      <w:r>
        <w:t xml:space="preserve"> — </w:t>
      </w:r>
      <w:r w:rsidRPr="001C6460">
        <w:t>Lists the number, title, revision, and date of all referenced document</w:t>
      </w:r>
      <w:r>
        <w:t>s</w:t>
      </w:r>
      <w:r w:rsidRPr="001C6460">
        <w:t>.</w:t>
      </w:r>
    </w:p>
    <w:p w:rsidR="00C97C20" w:rsidRPr="001C6460" w:rsidRDefault="00C97C20" w:rsidP="00BD55A0">
      <w:pPr>
        <w:numPr>
          <w:ilvl w:val="0"/>
          <w:numId w:val="38"/>
        </w:numPr>
      </w:pPr>
      <w:r w:rsidRPr="001C6460">
        <w:rPr>
          <w:b/>
        </w:rPr>
        <w:t>Section 3</w:t>
      </w:r>
      <w:r>
        <w:rPr>
          <w:b/>
        </w:rPr>
        <w:t>:</w:t>
      </w:r>
      <w:r w:rsidRPr="001C6460">
        <w:rPr>
          <w:b/>
        </w:rPr>
        <w:t xml:space="preserve"> Requirements</w:t>
      </w:r>
      <w:r>
        <w:t xml:space="preserve"> — </w:t>
      </w:r>
      <w:r w:rsidRPr="001C6460">
        <w:t>Specifies the requirements</w:t>
      </w:r>
      <w:r>
        <w:t xml:space="preserve">, including security and privacy, </w:t>
      </w:r>
      <w:r w:rsidRPr="001C6460">
        <w:t>imposed on one or more systems, subsystems, configuration items, manual operations, or other system components to achieve one or more interfaces among these entities.</w:t>
      </w:r>
    </w:p>
    <w:p w:rsidR="00C97C20" w:rsidRDefault="00C97C20" w:rsidP="00BD55A0">
      <w:pPr>
        <w:numPr>
          <w:ilvl w:val="0"/>
          <w:numId w:val="38"/>
        </w:numPr>
      </w:pPr>
      <w:r w:rsidRPr="001C6460">
        <w:rPr>
          <w:b/>
        </w:rPr>
        <w:t>Section 4</w:t>
      </w:r>
      <w:r>
        <w:rPr>
          <w:b/>
        </w:rPr>
        <w:t>:</w:t>
      </w:r>
      <w:r w:rsidRPr="001C6460">
        <w:rPr>
          <w:b/>
        </w:rPr>
        <w:t xml:space="preserve"> Qualification Provisions</w:t>
      </w:r>
      <w:r>
        <w:t xml:space="preserve"> — </w:t>
      </w:r>
      <w:proofErr w:type="gramStart"/>
      <w:r w:rsidRPr="001C6460">
        <w:t>Defines</w:t>
      </w:r>
      <w:proofErr w:type="gramEnd"/>
      <w:r w:rsidRPr="001C6460">
        <w:t xml:space="preserve"> a set of qualification methods and specifies, for each requirement in Section 3, the qualification method(s) to be used to ensure that the requirement has been met.</w:t>
      </w:r>
    </w:p>
    <w:p w:rsidR="00C97C20" w:rsidRDefault="00C97C20" w:rsidP="00BD55A0">
      <w:pPr>
        <w:numPr>
          <w:ilvl w:val="0"/>
          <w:numId w:val="38"/>
        </w:numPr>
      </w:pPr>
      <w:r w:rsidRPr="001C6460">
        <w:rPr>
          <w:b/>
        </w:rPr>
        <w:t xml:space="preserve">Section </w:t>
      </w:r>
      <w:r>
        <w:rPr>
          <w:b/>
        </w:rPr>
        <w:t>5:</w:t>
      </w:r>
      <w:r w:rsidRPr="001C6460">
        <w:rPr>
          <w:b/>
        </w:rPr>
        <w:t xml:space="preserve"> </w:t>
      </w:r>
      <w:r>
        <w:rPr>
          <w:b/>
        </w:rPr>
        <w:t>Requirements Verification Matrix</w:t>
      </w:r>
      <w:r>
        <w:t xml:space="preserve"> — </w:t>
      </w:r>
      <w:proofErr w:type="gramStart"/>
      <w:r>
        <w:t>This</w:t>
      </w:r>
      <w:proofErr w:type="gramEnd"/>
      <w:r>
        <w:t xml:space="preserve"> section is tailored out (not applicable for System Specification).</w:t>
      </w:r>
    </w:p>
    <w:p w:rsidR="00C97C20" w:rsidRDefault="00C97C20" w:rsidP="00BD55A0">
      <w:pPr>
        <w:numPr>
          <w:ilvl w:val="0"/>
          <w:numId w:val="38"/>
        </w:numPr>
      </w:pPr>
      <w:r w:rsidRPr="001C6460">
        <w:rPr>
          <w:b/>
        </w:rPr>
        <w:t xml:space="preserve">Section </w:t>
      </w:r>
      <w:r>
        <w:rPr>
          <w:b/>
        </w:rPr>
        <w:t>6:</w:t>
      </w:r>
      <w:r w:rsidRPr="001C6460">
        <w:rPr>
          <w:b/>
        </w:rPr>
        <w:t xml:space="preserve"> Notes</w:t>
      </w:r>
      <w:r>
        <w:t xml:space="preserve"> — </w:t>
      </w:r>
      <w:r w:rsidRPr="001C6460">
        <w:t>Contains information of a general or explanatory nature</w:t>
      </w:r>
      <w:r>
        <w:t xml:space="preserve"> including acronyms and definitions.</w:t>
      </w:r>
    </w:p>
    <w:p w:rsidR="00C97C20" w:rsidRDefault="00C97C20" w:rsidP="00420504">
      <w:pPr>
        <w:pStyle w:val="Heading1"/>
        <w:numPr>
          <w:ilvl w:val="0"/>
          <w:numId w:val="17"/>
        </w:numPr>
      </w:pPr>
      <w:bookmarkStart w:id="161" w:name="_Ref359339306"/>
      <w:bookmarkStart w:id="162" w:name="_Ref359339916"/>
      <w:bookmarkStart w:id="163" w:name="_Toc364676128"/>
      <w:r>
        <w:lastRenderedPageBreak/>
        <w:t>(U) REFERENCED DOCUMENTS</w:t>
      </w:r>
      <w:bookmarkEnd w:id="161"/>
      <w:bookmarkEnd w:id="162"/>
      <w:bookmarkEnd w:id="163"/>
    </w:p>
    <w:p w:rsidR="00C97C20" w:rsidRDefault="00C97C20" w:rsidP="00F13EFA">
      <w:pPr>
        <w:rPr>
          <w:rFonts w:eastAsia="MS Mincho"/>
        </w:rPr>
      </w:pPr>
      <w:r>
        <w:rPr>
          <w:rFonts w:eastAsia="MS Mincho"/>
        </w:rPr>
        <w:t>(U) This section lists the specifications, standards, manuals, and other documents, including policy directives, referenced or used as source material for this specification.</w:t>
      </w:r>
    </w:p>
    <w:p w:rsidR="00C97C20" w:rsidRDefault="00C97C20" w:rsidP="00F94DA1">
      <w:pPr>
        <w:pStyle w:val="Heading2"/>
      </w:pPr>
      <w:bookmarkStart w:id="164" w:name="_Toc336241417"/>
      <w:bookmarkStart w:id="165" w:name="_Toc417290769"/>
      <w:bookmarkStart w:id="166" w:name="_Toc419168471"/>
      <w:bookmarkStart w:id="167" w:name="_Toc419168566"/>
      <w:bookmarkStart w:id="168" w:name="_Toc420218189"/>
      <w:bookmarkStart w:id="169" w:name="_Toc420219835"/>
      <w:bookmarkStart w:id="170" w:name="_Toc420221053"/>
      <w:bookmarkStart w:id="171" w:name="_Toc486665903"/>
      <w:bookmarkStart w:id="172" w:name="_Toc8550636"/>
      <w:bookmarkStart w:id="173" w:name="_Toc52864263"/>
      <w:bookmarkStart w:id="174" w:name="_Toc225516494"/>
      <w:bookmarkStart w:id="175" w:name="_Toc364676129"/>
      <w:r>
        <w:t>(U) G</w:t>
      </w:r>
      <w:bookmarkEnd w:id="164"/>
      <w:bookmarkEnd w:id="165"/>
      <w:bookmarkEnd w:id="166"/>
      <w:bookmarkEnd w:id="167"/>
      <w:bookmarkEnd w:id="168"/>
      <w:bookmarkEnd w:id="169"/>
      <w:bookmarkEnd w:id="170"/>
      <w:bookmarkEnd w:id="171"/>
      <w:r>
        <w:t xml:space="preserve">overnment </w:t>
      </w:r>
      <w:bookmarkEnd w:id="172"/>
      <w:bookmarkEnd w:id="173"/>
      <w:bookmarkEnd w:id="174"/>
      <w:r>
        <w:t>References</w:t>
      </w:r>
      <w:bookmarkEnd w:id="175"/>
    </w:p>
    <w:p w:rsidR="00C97C20" w:rsidRPr="00B137D7" w:rsidRDefault="00C97C20" w:rsidP="00420504">
      <w:pPr>
        <w:pStyle w:val="Heading3"/>
        <w:numPr>
          <w:ilvl w:val="2"/>
          <w:numId w:val="17"/>
        </w:numPr>
        <w:ind w:left="0" w:firstLine="0"/>
      </w:pPr>
      <w:bookmarkStart w:id="176" w:name="_Toc364676130"/>
      <w:r>
        <w:t>(U) Laws, Directives, Instructions and Standards</w:t>
      </w:r>
      <w:bookmarkEnd w:id="176"/>
    </w:p>
    <w:p w:rsidR="00C97C20" w:rsidRDefault="00C97C20" w:rsidP="003842BF">
      <w:pPr>
        <w:pStyle w:val="ListAlpha0"/>
        <w:numPr>
          <w:ilvl w:val="0"/>
          <w:numId w:val="39"/>
        </w:numPr>
        <w:rPr>
          <w:szCs w:val="24"/>
        </w:rPr>
      </w:pPr>
      <w:r w:rsidRPr="007254E1">
        <w:rPr>
          <w:szCs w:val="24"/>
          <w:u w:val="single"/>
        </w:rPr>
        <w:t xml:space="preserve">Data Item Description, System/Subsystem </w:t>
      </w:r>
      <w:r>
        <w:rPr>
          <w:szCs w:val="24"/>
          <w:u w:val="single"/>
        </w:rPr>
        <w:t>Design Description</w:t>
      </w:r>
      <w:r w:rsidRPr="007254E1">
        <w:rPr>
          <w:szCs w:val="24"/>
          <w:u w:val="single"/>
        </w:rPr>
        <w:t xml:space="preserve"> (</w:t>
      </w:r>
      <w:r>
        <w:rPr>
          <w:szCs w:val="24"/>
          <w:u w:val="single"/>
        </w:rPr>
        <w:t>SSDD</w:t>
      </w:r>
      <w:r w:rsidRPr="007254E1">
        <w:rPr>
          <w:szCs w:val="24"/>
          <w:u w:val="single"/>
        </w:rPr>
        <w:t>)</w:t>
      </w:r>
      <w:r w:rsidRPr="0070769F">
        <w:rPr>
          <w:szCs w:val="24"/>
        </w:rPr>
        <w:t xml:space="preserve">, DI-IPSC-81431A, </w:t>
      </w:r>
      <w:r>
        <w:rPr>
          <w:szCs w:val="24"/>
        </w:rPr>
        <w:t xml:space="preserve">10 August </w:t>
      </w:r>
      <w:r w:rsidRPr="0070769F">
        <w:rPr>
          <w:szCs w:val="24"/>
        </w:rPr>
        <w:t>1999</w:t>
      </w:r>
      <w:r>
        <w:rPr>
          <w:szCs w:val="24"/>
        </w:rPr>
        <w:t>.</w:t>
      </w:r>
    </w:p>
    <w:p w:rsidR="00C97C20" w:rsidRDefault="00C97C20" w:rsidP="003842BF">
      <w:pPr>
        <w:pStyle w:val="ListAlpha0"/>
        <w:numPr>
          <w:ilvl w:val="0"/>
          <w:numId w:val="39"/>
        </w:numPr>
        <w:rPr>
          <w:szCs w:val="24"/>
        </w:rPr>
      </w:pPr>
      <w:r>
        <w:rPr>
          <w:szCs w:val="24"/>
          <w:u w:val="single"/>
        </w:rPr>
        <w:t>Department of Defense Architecture Framework (</w:t>
      </w:r>
      <w:proofErr w:type="spellStart"/>
      <w:r>
        <w:rPr>
          <w:szCs w:val="24"/>
          <w:u w:val="single"/>
        </w:rPr>
        <w:t>DoDAF</w:t>
      </w:r>
      <w:proofErr w:type="spellEnd"/>
      <w:r>
        <w:rPr>
          <w:szCs w:val="24"/>
          <w:u w:val="single"/>
        </w:rPr>
        <w:t xml:space="preserve">) Version 2.0.2., </w:t>
      </w:r>
      <w:hyperlink r:id="rId31" w:history="1">
        <w:r>
          <w:rPr>
            <w:rStyle w:val="Hyperlink"/>
          </w:rPr>
          <w:t>http://dodcio.defense.gov/Portals/0/Documents/DODAF/DoDAF_v2-02_web.pdf</w:t>
        </w:r>
      </w:hyperlink>
      <w:r>
        <w:t>.</w:t>
      </w:r>
    </w:p>
    <w:p w:rsidR="00C97C20" w:rsidRPr="00717F5E" w:rsidRDefault="00C97C20" w:rsidP="003842BF">
      <w:pPr>
        <w:pStyle w:val="ListAlpha0"/>
        <w:numPr>
          <w:ilvl w:val="0"/>
          <w:numId w:val="39"/>
        </w:numPr>
        <w:rPr>
          <w:szCs w:val="24"/>
          <w:u w:val="single"/>
        </w:rPr>
      </w:pPr>
      <w:r>
        <w:rPr>
          <w:szCs w:val="24"/>
          <w:u w:val="single"/>
        </w:rPr>
        <w:t>Joint Operation Planning</w:t>
      </w:r>
      <w:r w:rsidRPr="0015548E">
        <w:rPr>
          <w:szCs w:val="24"/>
        </w:rPr>
        <w:t>, Joint Publication 5-0, 11 August 2011</w:t>
      </w:r>
      <w:r>
        <w:rPr>
          <w:szCs w:val="24"/>
        </w:rPr>
        <w:t xml:space="preserve">, </w:t>
      </w:r>
      <w:hyperlink r:id="rId32" w:history="1">
        <w:r>
          <w:rPr>
            <w:rStyle w:val="Hyperlink"/>
          </w:rPr>
          <w:t>http://www.dtic.mil/doctrine/new_pubs/jp5_0.pdf</w:t>
        </w:r>
      </w:hyperlink>
      <w:r>
        <w:t>.</w:t>
      </w:r>
    </w:p>
    <w:p w:rsidR="00C97C20" w:rsidRPr="00717F5E" w:rsidRDefault="00C97C20" w:rsidP="003842BF">
      <w:pPr>
        <w:pStyle w:val="ListAlpha0"/>
        <w:numPr>
          <w:ilvl w:val="0"/>
          <w:numId w:val="39"/>
        </w:numPr>
        <w:rPr>
          <w:rStyle w:val="Hyperlink"/>
        </w:rPr>
      </w:pPr>
      <w:r w:rsidRPr="0015548E">
        <w:rPr>
          <w:u w:val="single"/>
        </w:rPr>
        <w:t>Department of Defense Design Criteria Standard Human Engineering</w:t>
      </w:r>
      <w:r>
        <w:t xml:space="preserve">, </w:t>
      </w:r>
      <w:r w:rsidRPr="00250993">
        <w:t>MIL-STD-1472G</w:t>
      </w:r>
      <w:r>
        <w:t>,</w:t>
      </w:r>
      <w:r w:rsidRPr="00250993">
        <w:t xml:space="preserve"> </w:t>
      </w:r>
      <w:r>
        <w:t xml:space="preserve">11 January 2012, </w:t>
      </w:r>
      <w:hyperlink r:id="rId33" w:history="1">
        <w:r w:rsidRPr="00733B60">
          <w:rPr>
            <w:rStyle w:val="Hyperlink"/>
            <w:szCs w:val="24"/>
          </w:rPr>
          <w:t>http://quicksearch.dla.mil/basic_profile.cfm?ident_number=36903&amp;method=basic</w:t>
        </w:r>
      </w:hyperlink>
      <w:r>
        <w:t>.</w:t>
      </w:r>
    </w:p>
    <w:p w:rsidR="00C97C20" w:rsidRPr="002B2BAE" w:rsidRDefault="00C97C20" w:rsidP="003842BF">
      <w:pPr>
        <w:pStyle w:val="ListAlpha0"/>
        <w:numPr>
          <w:ilvl w:val="0"/>
          <w:numId w:val="39"/>
        </w:numPr>
      </w:pPr>
      <w:r>
        <w:t xml:space="preserve">Section 508 of the </w:t>
      </w:r>
      <w:r w:rsidRPr="0015548E">
        <w:rPr>
          <w:i/>
        </w:rPr>
        <w:t>Rehabilitation Act of 1973 Technical Guide</w:t>
      </w:r>
      <w:r>
        <w:t xml:space="preserve">, Version 3.30, </w:t>
      </w:r>
      <w:hyperlink r:id="rId34" w:history="1">
        <w:r w:rsidRPr="007A3B41">
          <w:rPr>
            <w:rStyle w:val="Hyperlink"/>
            <w:szCs w:val="24"/>
          </w:rPr>
          <w:t>http://www.uspto.gov/about/offices/cio/section508/guide_index.jsp</w:t>
        </w:r>
      </w:hyperlink>
      <w:r>
        <w:t>.</w:t>
      </w:r>
    </w:p>
    <w:p w:rsidR="00C97C20" w:rsidRDefault="00C97C20" w:rsidP="00391BDE">
      <w:pPr>
        <w:numPr>
          <w:ilvl w:val="0"/>
          <w:numId w:val="40"/>
        </w:numPr>
        <w:tabs>
          <w:tab w:val="left" w:pos="360"/>
        </w:tabs>
      </w:pPr>
      <w:bookmarkStart w:id="177" w:name="_Toc355016748"/>
      <w:bookmarkStart w:id="178" w:name="_Toc355077839"/>
      <w:bookmarkStart w:id="179" w:name="_Toc355078342"/>
      <w:bookmarkEnd w:id="177"/>
      <w:bookmarkEnd w:id="178"/>
      <w:bookmarkEnd w:id="179"/>
      <w:r>
        <w:t xml:space="preserve">Public Law (P.L.) 107-347, </w:t>
      </w:r>
      <w:r w:rsidRPr="0015548E">
        <w:rPr>
          <w:i/>
        </w:rPr>
        <w:t>The E-Government Act of 2002</w:t>
      </w:r>
      <w:r>
        <w:t xml:space="preserve">, Title III, Information Security, Commonly known as the </w:t>
      </w:r>
      <w:r w:rsidRPr="00206791">
        <w:rPr>
          <w:i/>
        </w:rPr>
        <w:t>Federal Information Security Management Act of 2002 (FISMA)</w:t>
      </w:r>
      <w:r>
        <w:t>.</w:t>
      </w:r>
    </w:p>
    <w:p w:rsidR="00C97C20" w:rsidRDefault="00C97C20" w:rsidP="00391BDE">
      <w:pPr>
        <w:numPr>
          <w:ilvl w:val="0"/>
          <w:numId w:val="40"/>
        </w:numPr>
        <w:tabs>
          <w:tab w:val="left" w:pos="360"/>
        </w:tabs>
      </w:pPr>
      <w:r>
        <w:t xml:space="preserve">Public Law 100-235, </w:t>
      </w:r>
      <w:r w:rsidRPr="0015548E">
        <w:rPr>
          <w:i/>
        </w:rPr>
        <w:t>Computer Security Act of 1987</w:t>
      </w:r>
      <w:r>
        <w:t>, 8 January 1988.</w:t>
      </w:r>
    </w:p>
    <w:p w:rsidR="00C97C20" w:rsidRDefault="00C97C20" w:rsidP="00391BDE">
      <w:pPr>
        <w:numPr>
          <w:ilvl w:val="0"/>
          <w:numId w:val="40"/>
        </w:numPr>
        <w:tabs>
          <w:tab w:val="left" w:pos="360"/>
        </w:tabs>
      </w:pPr>
      <w:r>
        <w:t xml:space="preserve">OMB Circular A-123, </w:t>
      </w:r>
      <w:r w:rsidRPr="0015548E">
        <w:rPr>
          <w:u w:val="single"/>
        </w:rPr>
        <w:t>Management Accountability and Control</w:t>
      </w:r>
      <w:r>
        <w:t>, 21 June 1995.</w:t>
      </w:r>
    </w:p>
    <w:p w:rsidR="00C97C20" w:rsidRDefault="00C97C20" w:rsidP="00391BDE">
      <w:pPr>
        <w:numPr>
          <w:ilvl w:val="0"/>
          <w:numId w:val="40"/>
        </w:numPr>
        <w:tabs>
          <w:tab w:val="left" w:pos="360"/>
        </w:tabs>
      </w:pPr>
      <w:r>
        <w:t xml:space="preserve">OMB Circular A-130 (Revised), </w:t>
      </w:r>
      <w:r w:rsidRPr="00942488">
        <w:t xml:space="preserve">Transmittal Memorandum No. 4 </w:t>
      </w:r>
      <w:r w:rsidRPr="0015548E">
        <w:rPr>
          <w:i/>
        </w:rPr>
        <w:t>Management of Federal Information Resources</w:t>
      </w:r>
      <w:r>
        <w:t xml:space="preserve">, Appendix III, </w:t>
      </w:r>
      <w:r w:rsidRPr="0015548E">
        <w:rPr>
          <w:i/>
        </w:rPr>
        <w:t>Security of Federal Automated Information Resources</w:t>
      </w:r>
      <w:r w:rsidRPr="00CD6F30">
        <w:t xml:space="preserve">, </w:t>
      </w:r>
      <w:r>
        <w:t xml:space="preserve">30 </w:t>
      </w:r>
      <w:r w:rsidRPr="00CD6F30">
        <w:t>November 2000</w:t>
      </w:r>
      <w:r>
        <w:t>.</w:t>
      </w:r>
    </w:p>
    <w:p w:rsidR="00C97C20" w:rsidRDefault="00C97C20" w:rsidP="00391BDE">
      <w:pPr>
        <w:numPr>
          <w:ilvl w:val="0"/>
          <w:numId w:val="40"/>
        </w:numPr>
        <w:tabs>
          <w:tab w:val="left" w:pos="360"/>
        </w:tabs>
      </w:pPr>
      <w:r w:rsidRPr="0015548E">
        <w:rPr>
          <w:i/>
        </w:rPr>
        <w:t>Americans with Disabilities Act Accessibility Guidelines for Buildings and Facilities (ADAAG)</w:t>
      </w:r>
      <w:r>
        <w:t xml:space="preserve">, 2004, </w:t>
      </w:r>
      <w:hyperlink r:id="rId35" w:history="1">
        <w:r w:rsidRPr="000B3819">
          <w:rPr>
            <w:rStyle w:val="Hyperlink"/>
          </w:rPr>
          <w:t>http://www.access-board.gov/adaag/about/index.htm</w:t>
        </w:r>
      </w:hyperlink>
      <w:r>
        <w:t>.</w:t>
      </w:r>
    </w:p>
    <w:p w:rsidR="00C97C20" w:rsidRDefault="00C97C20" w:rsidP="00391BDE">
      <w:pPr>
        <w:numPr>
          <w:ilvl w:val="0"/>
          <w:numId w:val="40"/>
        </w:numPr>
        <w:tabs>
          <w:tab w:val="left" w:pos="360"/>
        </w:tabs>
      </w:pPr>
      <w:r w:rsidRPr="0015548E">
        <w:rPr>
          <w:i/>
        </w:rPr>
        <w:t>National Technology Transfer and Advancement Act of 1995</w:t>
      </w:r>
      <w:r>
        <w:t xml:space="preserve">, (Public Law 104-113), 7 March 1996, </w:t>
      </w:r>
      <w:hyperlink r:id="rId36" w:history="1">
        <w:r w:rsidRPr="000B3819">
          <w:rPr>
            <w:rStyle w:val="Hyperlink"/>
          </w:rPr>
          <w:t>http://frwebgate.access.gpo.gov/cgi-bin/getdoc.publ113.104.pdf</w:t>
        </w:r>
      </w:hyperlink>
      <w:r>
        <w:t xml:space="preserve">. </w:t>
      </w:r>
    </w:p>
    <w:p w:rsidR="00C97C20" w:rsidRDefault="00C97C20" w:rsidP="00391BDE">
      <w:pPr>
        <w:numPr>
          <w:ilvl w:val="0"/>
          <w:numId w:val="40"/>
        </w:numPr>
        <w:tabs>
          <w:tab w:val="left" w:pos="360"/>
        </w:tabs>
      </w:pPr>
      <w:r w:rsidRPr="0015548E">
        <w:rPr>
          <w:i/>
        </w:rPr>
        <w:t>Uniform Federal Accessibility Standards (UFAS)</w:t>
      </w:r>
      <w:r>
        <w:t xml:space="preserve">, 1984. </w:t>
      </w:r>
      <w:hyperlink r:id="rId37" w:history="1">
        <w:r w:rsidRPr="000B3819">
          <w:rPr>
            <w:rStyle w:val="Hyperlink"/>
          </w:rPr>
          <w:t>http://www.access-board.gov/ufas/ufas-html/ufas.htm</w:t>
        </w:r>
      </w:hyperlink>
      <w:r>
        <w:t>.</w:t>
      </w:r>
    </w:p>
    <w:p w:rsidR="00C97C20" w:rsidRDefault="00C97C20" w:rsidP="00C645B3">
      <w:pPr>
        <w:numPr>
          <w:ilvl w:val="0"/>
          <w:numId w:val="41"/>
        </w:numPr>
        <w:tabs>
          <w:tab w:val="left" w:pos="1080"/>
          <w:tab w:val="left" w:pos="1440"/>
        </w:tabs>
      </w:pPr>
      <w:r>
        <w:t xml:space="preserve">Chairman of the Joint Chiefs of Staff Instruction </w:t>
      </w:r>
      <w:r w:rsidRPr="00942488">
        <w:t>CJCSI 6212.01</w:t>
      </w:r>
      <w:r>
        <w:t xml:space="preserve">F, </w:t>
      </w:r>
      <w:r w:rsidRPr="0015548E">
        <w:rPr>
          <w:i/>
        </w:rPr>
        <w:t>Net-Ready Key Performance Parameter (NR KPP)</w:t>
      </w:r>
      <w:r>
        <w:t>, 21 March 2012.</w:t>
      </w:r>
    </w:p>
    <w:p w:rsidR="00C97C20" w:rsidRDefault="00C97C20" w:rsidP="00C645B3">
      <w:pPr>
        <w:numPr>
          <w:ilvl w:val="0"/>
          <w:numId w:val="41"/>
        </w:numPr>
        <w:tabs>
          <w:tab w:val="left" w:pos="1080"/>
          <w:tab w:val="left" w:pos="1440"/>
        </w:tabs>
      </w:pPr>
      <w:r>
        <w:t xml:space="preserve">Department of Defense Manual 5200.0l, </w:t>
      </w:r>
      <w:proofErr w:type="spellStart"/>
      <w:proofErr w:type="gramStart"/>
      <w:r w:rsidRPr="0015548E">
        <w:rPr>
          <w:i/>
        </w:rPr>
        <w:t>DoD</w:t>
      </w:r>
      <w:proofErr w:type="spellEnd"/>
      <w:proofErr w:type="gramEnd"/>
      <w:r w:rsidRPr="0015548E">
        <w:rPr>
          <w:i/>
        </w:rPr>
        <w:t xml:space="preserve"> Information Security Program</w:t>
      </w:r>
      <w:r>
        <w:t xml:space="preserve"> (Volumes 1-4), January 1997.</w:t>
      </w:r>
    </w:p>
    <w:p w:rsidR="00C97C20" w:rsidRDefault="00C97C20" w:rsidP="00C645B3">
      <w:pPr>
        <w:numPr>
          <w:ilvl w:val="0"/>
          <w:numId w:val="41"/>
        </w:numPr>
        <w:tabs>
          <w:tab w:val="left" w:pos="1080"/>
          <w:tab w:val="left" w:pos="1440"/>
        </w:tabs>
      </w:pPr>
      <w:r>
        <w:t xml:space="preserve">Department of Defense Acting CIO Memorandum, </w:t>
      </w:r>
      <w:r w:rsidRPr="00F43374">
        <w:rPr>
          <w:i/>
        </w:rPr>
        <w:t>Clarifying Guidance on Open Source Software</w:t>
      </w:r>
      <w:r>
        <w:rPr>
          <w:i/>
        </w:rPr>
        <w:t xml:space="preserve"> (OSS)</w:t>
      </w:r>
      <w:r>
        <w:t>, 16 October 2009.</w:t>
      </w:r>
    </w:p>
    <w:p w:rsidR="00C97C20" w:rsidRDefault="00C97C20" w:rsidP="00391BDE">
      <w:pPr>
        <w:numPr>
          <w:ilvl w:val="0"/>
          <w:numId w:val="41"/>
        </w:numPr>
        <w:tabs>
          <w:tab w:val="left" w:pos="360"/>
          <w:tab w:val="left" w:pos="1080"/>
          <w:tab w:val="left" w:pos="1440"/>
        </w:tabs>
      </w:pPr>
      <w:proofErr w:type="spellStart"/>
      <w:r w:rsidRPr="00B35067">
        <w:t>DoD</w:t>
      </w:r>
      <w:proofErr w:type="spellEnd"/>
      <w:r>
        <w:t xml:space="preserve"> Directive</w:t>
      </w:r>
      <w:r w:rsidRPr="00B35067">
        <w:t xml:space="preserve"> 8500.1</w:t>
      </w:r>
      <w:r>
        <w:t>E</w:t>
      </w:r>
      <w:r w:rsidRPr="00B35067">
        <w:t xml:space="preserve">, </w:t>
      </w:r>
      <w:r w:rsidRPr="00F43374">
        <w:rPr>
          <w:i/>
        </w:rPr>
        <w:t>Information Assurance (IA)</w:t>
      </w:r>
      <w:r w:rsidRPr="00B35067">
        <w:t xml:space="preserve">, </w:t>
      </w:r>
      <w:r>
        <w:t xml:space="preserve">24 </w:t>
      </w:r>
      <w:r w:rsidRPr="00B35067">
        <w:t>October 2002.</w:t>
      </w:r>
    </w:p>
    <w:p w:rsidR="00C97C20" w:rsidRDefault="00C97C20" w:rsidP="00C645B3">
      <w:pPr>
        <w:numPr>
          <w:ilvl w:val="0"/>
          <w:numId w:val="41"/>
        </w:numPr>
        <w:tabs>
          <w:tab w:val="left" w:pos="1080"/>
          <w:tab w:val="left" w:pos="1440"/>
        </w:tabs>
      </w:pPr>
      <w:proofErr w:type="spellStart"/>
      <w:r>
        <w:lastRenderedPageBreak/>
        <w:t>DoD</w:t>
      </w:r>
      <w:proofErr w:type="spellEnd"/>
      <w:r>
        <w:t xml:space="preserve"> Instruction </w:t>
      </w:r>
      <w:r w:rsidRPr="00B35067">
        <w:t xml:space="preserve">8500.2, </w:t>
      </w:r>
      <w:r w:rsidRPr="00F43374">
        <w:rPr>
          <w:i/>
        </w:rPr>
        <w:t>Information Assurance (IA) Implementation</w:t>
      </w:r>
      <w:r w:rsidRPr="00B35067">
        <w:t xml:space="preserve">, </w:t>
      </w:r>
      <w:r>
        <w:t xml:space="preserve">6 </w:t>
      </w:r>
      <w:r w:rsidRPr="00B35067">
        <w:t>February 2003</w:t>
      </w:r>
      <w:r>
        <w:t xml:space="preserve">, </w:t>
      </w:r>
      <w:hyperlink r:id="rId38" w:history="1">
        <w:r w:rsidRPr="0013688D">
          <w:rPr>
            <w:rStyle w:val="Hyperlink"/>
          </w:rPr>
          <w:t>http://www.dtic.mil/whs/directives/corres/pdf/850002p.pdf</w:t>
        </w:r>
      </w:hyperlink>
      <w:r>
        <w:t>.</w:t>
      </w:r>
    </w:p>
    <w:p w:rsidR="00C97C20" w:rsidRDefault="00C97C20" w:rsidP="00C645B3">
      <w:pPr>
        <w:numPr>
          <w:ilvl w:val="0"/>
          <w:numId w:val="41"/>
        </w:numPr>
        <w:tabs>
          <w:tab w:val="left" w:pos="1080"/>
          <w:tab w:val="left" w:pos="1440"/>
        </w:tabs>
      </w:pPr>
      <w:proofErr w:type="spellStart"/>
      <w:r>
        <w:t>DoD</w:t>
      </w:r>
      <w:proofErr w:type="spellEnd"/>
      <w:r>
        <w:t xml:space="preserve"> Instruction 4630.8, 30 June 2004, </w:t>
      </w:r>
      <w:hyperlink r:id="rId39" w:history="1">
        <w:r w:rsidRPr="00315434">
          <w:rPr>
            <w:rStyle w:val="Hyperlink"/>
          </w:rPr>
          <w:t>http://www.dtic.mil/whs/directives/corres/pdf/463008p.pdf</w:t>
        </w:r>
      </w:hyperlink>
      <w:r>
        <w:t>.</w:t>
      </w:r>
    </w:p>
    <w:p w:rsidR="00C97C20" w:rsidRDefault="00C97C20" w:rsidP="00C645B3">
      <w:pPr>
        <w:numPr>
          <w:ilvl w:val="0"/>
          <w:numId w:val="41"/>
        </w:numPr>
        <w:tabs>
          <w:tab w:val="left" w:pos="1080"/>
          <w:tab w:val="left" w:pos="1440"/>
        </w:tabs>
      </w:pPr>
      <w:proofErr w:type="spellStart"/>
      <w:proofErr w:type="gramStart"/>
      <w:r>
        <w:t>DoD</w:t>
      </w:r>
      <w:proofErr w:type="spellEnd"/>
      <w:proofErr w:type="gramEnd"/>
      <w:r>
        <w:t xml:space="preserve"> Instruction 8510.01, </w:t>
      </w:r>
      <w:proofErr w:type="spellStart"/>
      <w:r w:rsidRPr="00F43374">
        <w:rPr>
          <w:i/>
        </w:rPr>
        <w:t>DoD</w:t>
      </w:r>
      <w:proofErr w:type="spellEnd"/>
      <w:r w:rsidRPr="00F43374">
        <w:rPr>
          <w:i/>
        </w:rPr>
        <w:t xml:space="preserve"> Information Assurance Certification and Accreditation Process (DIACAP)</w:t>
      </w:r>
      <w:r w:rsidRPr="00B35067">
        <w:t xml:space="preserve">, </w:t>
      </w:r>
      <w:r>
        <w:t>November 28, 2008</w:t>
      </w:r>
      <w:r w:rsidRPr="00B35067">
        <w:t>.</w:t>
      </w:r>
    </w:p>
    <w:p w:rsidR="00C97C20" w:rsidRDefault="00C97C20" w:rsidP="003842BF">
      <w:pPr>
        <w:pStyle w:val="ListAlpha0"/>
        <w:numPr>
          <w:ilvl w:val="0"/>
          <w:numId w:val="41"/>
        </w:numPr>
      </w:pPr>
      <w:r>
        <w:t xml:space="preserve">Intelligence Community Directive 503 (ICD 503), </w:t>
      </w:r>
      <w:r w:rsidRPr="00F43374">
        <w:rPr>
          <w:i/>
        </w:rPr>
        <w:t>Intelligence Community Information Technology Systems Security Risk Management, Certification and Accreditation</w:t>
      </w:r>
      <w:r>
        <w:t xml:space="preserve">, </w:t>
      </w:r>
      <w:r w:rsidRPr="0043259C">
        <w:t xml:space="preserve">15 </w:t>
      </w:r>
      <w:r>
        <w:t>September</w:t>
      </w:r>
      <w:r w:rsidRPr="0043259C">
        <w:t xml:space="preserve"> 2008</w:t>
      </w:r>
      <w:r>
        <w:t>.</w:t>
      </w:r>
    </w:p>
    <w:p w:rsidR="00C97C20" w:rsidRDefault="00C97C20" w:rsidP="003842BF">
      <w:pPr>
        <w:pStyle w:val="ListAlpha0"/>
        <w:numPr>
          <w:ilvl w:val="0"/>
          <w:numId w:val="41"/>
        </w:numPr>
      </w:pPr>
      <w:r>
        <w:t xml:space="preserve">Intelligence Community Directive 710 (ICD 710), </w:t>
      </w:r>
      <w:r w:rsidRPr="00106E32">
        <w:rPr>
          <w:i/>
        </w:rPr>
        <w:t>Classification and Control Markings System</w:t>
      </w:r>
      <w:r>
        <w:t>, 11 September 2009.</w:t>
      </w:r>
    </w:p>
    <w:p w:rsidR="00C97C20" w:rsidRDefault="00C97C20" w:rsidP="003842BF">
      <w:pPr>
        <w:pStyle w:val="ListAlpha0"/>
        <w:numPr>
          <w:ilvl w:val="0"/>
          <w:numId w:val="41"/>
        </w:numPr>
      </w:pPr>
      <w:r w:rsidRPr="00704D02">
        <w:t xml:space="preserve">DCID 6/3, Director of Central Intelligence Directive (DCID) 6/3, </w:t>
      </w:r>
      <w:r w:rsidRPr="00F43374">
        <w:rPr>
          <w:i/>
        </w:rPr>
        <w:t>Protecting Sensitive Compartmented Information within Information Systems</w:t>
      </w:r>
      <w:r w:rsidRPr="00704D02">
        <w:t>, 9 June 1999, administratively updated 1 May 2003</w:t>
      </w:r>
      <w:r>
        <w:t>.</w:t>
      </w:r>
    </w:p>
    <w:p w:rsidR="00C97C20" w:rsidRDefault="00C97C20" w:rsidP="003842BF">
      <w:pPr>
        <w:pStyle w:val="ListAlpha0"/>
        <w:numPr>
          <w:ilvl w:val="0"/>
          <w:numId w:val="41"/>
        </w:numPr>
      </w:pPr>
      <w:r w:rsidRPr="00704D02">
        <w:t xml:space="preserve">DCID 6/6, Director of Central Intelligence Directive (DCID) 6/6, </w:t>
      </w:r>
      <w:r w:rsidRPr="00F43374">
        <w:rPr>
          <w:i/>
        </w:rPr>
        <w:t>Security Controls on the Dissemination of Intelligence Information</w:t>
      </w:r>
      <w:r w:rsidRPr="00704D02">
        <w:t>, 11 July 2001, administratively updated 20 January 2004</w:t>
      </w:r>
      <w:r>
        <w:t>.</w:t>
      </w:r>
    </w:p>
    <w:p w:rsidR="00C97C20" w:rsidRDefault="00C97C20" w:rsidP="003842BF">
      <w:pPr>
        <w:pStyle w:val="ListAlpha0"/>
        <w:numPr>
          <w:ilvl w:val="0"/>
          <w:numId w:val="41"/>
        </w:numPr>
        <w:rPr>
          <w:rStyle w:val="Hyperlink"/>
        </w:rPr>
      </w:pPr>
      <w:r w:rsidRPr="00717F5E">
        <w:rPr>
          <w:szCs w:val="24"/>
        </w:rPr>
        <w:t xml:space="preserve">NIST 800-53 </w:t>
      </w:r>
      <w:r w:rsidRPr="00F43374">
        <w:rPr>
          <w:i/>
          <w:szCs w:val="24"/>
        </w:rPr>
        <w:t>Recommended Security Controls for Federal Information Systems and Organizations</w:t>
      </w:r>
      <w:r w:rsidRPr="00717F5E">
        <w:rPr>
          <w:szCs w:val="24"/>
        </w:rPr>
        <w:t xml:space="preserve">, </w:t>
      </w:r>
      <w:hyperlink r:id="rId40" w:history="1">
        <w:r w:rsidRPr="00717F5E">
          <w:rPr>
            <w:rStyle w:val="Hyperlink"/>
            <w:szCs w:val="24"/>
            <w:u w:val="none"/>
          </w:rPr>
          <w:t>http://csrc.nist.gov/publications/nistpubs/800-53A-rev1/sp800-53A-rev1-final.pdf</w:t>
        </w:r>
      </w:hyperlink>
      <w:r>
        <w:rPr>
          <w:rStyle w:val="Hyperlink"/>
          <w:szCs w:val="24"/>
          <w:u w:val="none"/>
        </w:rPr>
        <w:t xml:space="preserve">, </w:t>
      </w:r>
      <w:r>
        <w:rPr>
          <w:rStyle w:val="Hyperlink"/>
          <w:color w:val="auto"/>
          <w:szCs w:val="24"/>
          <w:u w:val="none"/>
        </w:rPr>
        <w:t>August 2009</w:t>
      </w:r>
      <w:r w:rsidRPr="00B35067">
        <w:t>.</w:t>
      </w:r>
    </w:p>
    <w:p w:rsidR="00C97C20" w:rsidRPr="00717F5E" w:rsidRDefault="00C97C20" w:rsidP="003842BF">
      <w:pPr>
        <w:pStyle w:val="ListAlpha0"/>
        <w:numPr>
          <w:ilvl w:val="0"/>
          <w:numId w:val="41"/>
        </w:numPr>
        <w:rPr>
          <w:szCs w:val="24"/>
        </w:rPr>
      </w:pPr>
      <w:r>
        <w:rPr>
          <w:rStyle w:val="Hyperlink"/>
          <w:color w:val="auto"/>
          <w:szCs w:val="24"/>
          <w:u w:val="none"/>
        </w:rPr>
        <w:t>NIST 800-53A,</w:t>
      </w:r>
      <w:r w:rsidRPr="00DA298B">
        <w:t xml:space="preserve"> </w:t>
      </w:r>
      <w:r w:rsidRPr="00DA298B">
        <w:rPr>
          <w:rStyle w:val="Hyperlink"/>
          <w:i/>
          <w:color w:val="auto"/>
          <w:szCs w:val="24"/>
          <w:u w:val="none"/>
        </w:rPr>
        <w:t>Guide for Assessing the Security Controls in Federal Information Systems and Organizations</w:t>
      </w:r>
      <w:r>
        <w:rPr>
          <w:rStyle w:val="Hyperlink"/>
          <w:color w:val="auto"/>
          <w:szCs w:val="24"/>
          <w:u w:val="none"/>
        </w:rPr>
        <w:t xml:space="preserve">, June 2010, </w:t>
      </w:r>
      <w:hyperlink r:id="rId41" w:history="1">
        <w:r>
          <w:rPr>
            <w:rStyle w:val="Hyperlink"/>
          </w:rPr>
          <w:t>http://csrc.nist.gov/publications/nistpubs/800-53-Rev3/sp800-53-rev3-final_updated-errata_05-01-2010.pdf</w:t>
        </w:r>
      </w:hyperlink>
      <w:r w:rsidRPr="00B35067">
        <w:t>.</w:t>
      </w:r>
    </w:p>
    <w:p w:rsidR="00C97C20" w:rsidRPr="008F78DD" w:rsidRDefault="00C97C20" w:rsidP="003842BF">
      <w:pPr>
        <w:pStyle w:val="ListAlpha0"/>
        <w:numPr>
          <w:ilvl w:val="0"/>
          <w:numId w:val="41"/>
        </w:numPr>
        <w:rPr>
          <w:szCs w:val="24"/>
        </w:rPr>
      </w:pPr>
      <w:r w:rsidRPr="00BB1780">
        <w:rPr>
          <w:i/>
          <w:szCs w:val="24"/>
        </w:rPr>
        <w:t>XML Data Encoding Specification for Information Security Marking Metadata V9</w:t>
      </w:r>
      <w:r w:rsidRPr="002E26A8">
        <w:rPr>
          <w:szCs w:val="24"/>
        </w:rPr>
        <w:t xml:space="preserve"> (ISM.XML.V9) 17 July 12</w:t>
      </w:r>
      <w:r>
        <w:rPr>
          <w:szCs w:val="24"/>
        </w:rPr>
        <w:t xml:space="preserve"> </w:t>
      </w:r>
      <w:hyperlink r:id="rId42" w:history="1">
        <w:r w:rsidRPr="007A3B41">
          <w:rPr>
            <w:rStyle w:val="Hyperlink"/>
            <w:szCs w:val="24"/>
          </w:rPr>
          <w:t>http://www.dni.gov/files/documents/CIO/ICEA/ISMPublic.zip</w:t>
        </w:r>
      </w:hyperlink>
      <w:r w:rsidRPr="00B35067">
        <w:t>.</w:t>
      </w:r>
    </w:p>
    <w:p w:rsidR="00C97C20" w:rsidRDefault="00C97C20" w:rsidP="003842BF">
      <w:pPr>
        <w:pStyle w:val="ListAlpha0"/>
        <w:numPr>
          <w:ilvl w:val="0"/>
          <w:numId w:val="41"/>
        </w:numPr>
        <w:rPr>
          <w:szCs w:val="24"/>
        </w:rPr>
      </w:pPr>
      <w:r>
        <w:t xml:space="preserve">Space and Naval Warfare Systems Center, Pacific Instruction (SSCPACINST) 5234.1B, </w:t>
      </w:r>
      <w:r>
        <w:rPr>
          <w:i/>
        </w:rPr>
        <w:t>Project and Systems</w:t>
      </w:r>
      <w:r w:rsidRPr="008F78DD">
        <w:rPr>
          <w:i/>
        </w:rPr>
        <w:t xml:space="preserve"> Engineering Management</w:t>
      </w:r>
      <w:r w:rsidRPr="008F78DD">
        <w:t>,</w:t>
      </w:r>
      <w:r>
        <w:t xml:space="preserve"> 11 February 2013.</w:t>
      </w:r>
    </w:p>
    <w:p w:rsidR="00C97C20" w:rsidRDefault="00C97C20" w:rsidP="00420504">
      <w:pPr>
        <w:pStyle w:val="Heading3"/>
        <w:numPr>
          <w:ilvl w:val="2"/>
          <w:numId w:val="17"/>
        </w:numPr>
        <w:ind w:left="0" w:firstLine="0"/>
      </w:pPr>
      <w:bookmarkStart w:id="180" w:name="_Toc356135228"/>
      <w:bookmarkStart w:id="181" w:name="_Toc155058525"/>
      <w:bookmarkStart w:id="182" w:name="_Toc155059201"/>
      <w:bookmarkStart w:id="183" w:name="_Toc364676131"/>
      <w:r>
        <w:t>(U) Defense Information Systems Agency (DISA)</w:t>
      </w:r>
      <w:bookmarkEnd w:id="180"/>
      <w:r>
        <w:t xml:space="preserve"> Reference Material</w:t>
      </w:r>
      <w:bookmarkEnd w:id="183"/>
    </w:p>
    <w:p w:rsidR="00C97C20" w:rsidRDefault="00C97C20" w:rsidP="00106E32">
      <w:pPr>
        <w:tabs>
          <w:tab w:val="left" w:pos="0"/>
          <w:tab w:val="left" w:pos="2160"/>
          <w:tab w:val="left" w:pos="3060"/>
          <w:tab w:val="left" w:pos="3780"/>
          <w:tab w:val="left" w:pos="4500"/>
          <w:tab w:val="left" w:pos="5220"/>
          <w:tab w:val="left" w:pos="5940"/>
          <w:tab w:val="left" w:pos="6660"/>
          <w:tab w:val="left" w:pos="7380"/>
          <w:tab w:val="left" w:pos="8100"/>
          <w:tab w:val="left" w:pos="8820"/>
        </w:tabs>
        <w:ind w:right="36"/>
      </w:pPr>
      <w:r>
        <w:t>(U) Find t</w:t>
      </w:r>
      <w:r w:rsidRPr="00565B43">
        <w:t xml:space="preserve">he following at </w:t>
      </w:r>
      <w:hyperlink r:id="rId43" w:history="1">
        <w:r w:rsidRPr="00565B43">
          <w:rPr>
            <w:rStyle w:val="Hyperlink"/>
          </w:rPr>
          <w:t>http://iase.disa.mil/</w:t>
        </w:r>
      </w:hyperlink>
      <w:r>
        <w:t xml:space="preserve"> (note: these change frequently so specific versions are not included here):</w:t>
      </w:r>
    </w:p>
    <w:p w:rsidR="00C97C20" w:rsidRDefault="00C97C20" w:rsidP="003842BF">
      <w:pPr>
        <w:numPr>
          <w:ilvl w:val="0"/>
          <w:numId w:val="42"/>
        </w:numPr>
        <w:tabs>
          <w:tab w:val="left" w:pos="0"/>
          <w:tab w:val="left" w:pos="2160"/>
          <w:tab w:val="left" w:pos="3060"/>
          <w:tab w:val="left" w:pos="3780"/>
          <w:tab w:val="left" w:pos="4500"/>
          <w:tab w:val="left" w:pos="5220"/>
          <w:tab w:val="left" w:pos="5940"/>
          <w:tab w:val="left" w:pos="6660"/>
          <w:tab w:val="left" w:pos="7380"/>
          <w:tab w:val="left" w:pos="8100"/>
          <w:tab w:val="left" w:pos="8820"/>
        </w:tabs>
        <w:ind w:right="43"/>
      </w:pPr>
      <w:r w:rsidRPr="00565B43">
        <w:t>Security Technical Implementation Guides (STIG</w:t>
      </w:r>
      <w:r>
        <w:t>s</w:t>
      </w:r>
      <w:r w:rsidRPr="00565B43">
        <w:t>)</w:t>
      </w:r>
    </w:p>
    <w:p w:rsidR="00C97C20" w:rsidRDefault="00C97C20" w:rsidP="00DA298B">
      <w:pPr>
        <w:numPr>
          <w:ilvl w:val="0"/>
          <w:numId w:val="42"/>
        </w:numPr>
        <w:tabs>
          <w:tab w:val="left" w:pos="0"/>
          <w:tab w:val="left" w:pos="2160"/>
          <w:tab w:val="left" w:pos="3060"/>
          <w:tab w:val="left" w:pos="3780"/>
          <w:tab w:val="left" w:pos="4500"/>
          <w:tab w:val="left" w:pos="5220"/>
          <w:tab w:val="left" w:pos="5940"/>
          <w:tab w:val="left" w:pos="6660"/>
          <w:tab w:val="left" w:pos="7380"/>
          <w:tab w:val="left" w:pos="8100"/>
          <w:tab w:val="left" w:pos="8820"/>
        </w:tabs>
        <w:ind w:right="36"/>
      </w:pPr>
      <w:r w:rsidRPr="00565B43">
        <w:t>Security Readiness Review Scripts (SRRs)</w:t>
      </w:r>
    </w:p>
    <w:p w:rsidR="00C97C20" w:rsidRDefault="00C97C20" w:rsidP="00DA298B">
      <w:pPr>
        <w:numPr>
          <w:ilvl w:val="0"/>
          <w:numId w:val="42"/>
        </w:numPr>
        <w:tabs>
          <w:tab w:val="left" w:pos="0"/>
          <w:tab w:val="left" w:pos="2160"/>
          <w:tab w:val="left" w:pos="3060"/>
          <w:tab w:val="left" w:pos="3780"/>
          <w:tab w:val="left" w:pos="4500"/>
          <w:tab w:val="left" w:pos="5220"/>
          <w:tab w:val="left" w:pos="5940"/>
          <w:tab w:val="left" w:pos="6660"/>
          <w:tab w:val="left" w:pos="7380"/>
          <w:tab w:val="left" w:pos="8100"/>
          <w:tab w:val="left" w:pos="8820"/>
        </w:tabs>
        <w:ind w:right="36"/>
      </w:pPr>
      <w:r>
        <w:t>Gold Disks</w:t>
      </w:r>
    </w:p>
    <w:p w:rsidR="00C97C20" w:rsidRDefault="00C97C20" w:rsidP="00DA298B">
      <w:pPr>
        <w:numPr>
          <w:ilvl w:val="0"/>
          <w:numId w:val="42"/>
        </w:numPr>
        <w:tabs>
          <w:tab w:val="left" w:pos="0"/>
          <w:tab w:val="left" w:pos="2160"/>
          <w:tab w:val="left" w:pos="3060"/>
          <w:tab w:val="left" w:pos="3780"/>
          <w:tab w:val="left" w:pos="4500"/>
          <w:tab w:val="left" w:pos="5220"/>
          <w:tab w:val="left" w:pos="5940"/>
          <w:tab w:val="left" w:pos="6660"/>
          <w:tab w:val="left" w:pos="7380"/>
          <w:tab w:val="left" w:pos="8100"/>
          <w:tab w:val="left" w:pos="8820"/>
        </w:tabs>
        <w:ind w:right="36"/>
      </w:pPr>
      <w:r w:rsidRPr="00565B43">
        <w:t>Security</w:t>
      </w:r>
    </w:p>
    <w:p w:rsidR="00C97C20" w:rsidRDefault="00C97C20" w:rsidP="00420504">
      <w:pPr>
        <w:pStyle w:val="Heading3"/>
        <w:numPr>
          <w:ilvl w:val="2"/>
          <w:numId w:val="17"/>
        </w:numPr>
        <w:ind w:left="0" w:firstLine="0"/>
      </w:pPr>
      <w:bookmarkStart w:id="184" w:name="_Toc364676132"/>
      <w:bookmarkEnd w:id="181"/>
      <w:bookmarkEnd w:id="182"/>
      <w:r>
        <w:rPr>
          <w:szCs w:val="24"/>
        </w:rPr>
        <w:t xml:space="preserve">(U) </w:t>
      </w:r>
      <w:r>
        <w:t>Government Open Source Software (GOSS) Documents</w:t>
      </w:r>
      <w:bookmarkEnd w:id="184"/>
    </w:p>
    <w:p w:rsidR="00C97C20" w:rsidRPr="00DA298B" w:rsidRDefault="00C97C20" w:rsidP="00BB1780">
      <w:pPr>
        <w:pStyle w:val="ListParagraph"/>
      </w:pPr>
      <w:r w:rsidRPr="00DA298B">
        <w:rPr>
          <w:i/>
        </w:rPr>
        <w:t>OZONE Widget Framework Developer</w:t>
      </w:r>
      <w:r>
        <w:rPr>
          <w:i/>
        </w:rPr>
        <w:t>’</w:t>
      </w:r>
      <w:r w:rsidRPr="00DA298B">
        <w:rPr>
          <w:i/>
        </w:rPr>
        <w:t>s Guide</w:t>
      </w:r>
      <w:r>
        <w:t>,</w:t>
      </w:r>
      <w:r w:rsidRPr="00DA298B">
        <w:t xml:space="preserve"> 21 December, 2012 </w:t>
      </w:r>
      <w:hyperlink r:id="rId44" w:tgtFrame="_blank" w:history="1">
        <w:r w:rsidRPr="00DA298B">
          <w:rPr>
            <w:rStyle w:val="yshortcuts"/>
            <w:color w:val="2862C5"/>
            <w:sz w:val="20"/>
            <w:u w:val="single"/>
            <w:shd w:val="clear" w:color="auto" w:fill="FFFFFF"/>
          </w:rPr>
          <w:t>https://s3.amazonaws.com/org.ozoneplatform/OWF/7-GA/OWF-help-7-GA.zip</w:t>
        </w:r>
      </w:hyperlink>
    </w:p>
    <w:p w:rsidR="00C97C20" w:rsidRPr="00DA298B" w:rsidRDefault="00C97C20" w:rsidP="00BB1780">
      <w:pPr>
        <w:pStyle w:val="ListParagraph"/>
      </w:pPr>
      <w:r w:rsidRPr="00DA298B">
        <w:rPr>
          <w:i/>
        </w:rPr>
        <w:t>OZONE Widget Framework User’s Guide</w:t>
      </w:r>
      <w:r>
        <w:t>,</w:t>
      </w:r>
      <w:r w:rsidRPr="00DA298B">
        <w:t xml:space="preserve"> 21 December, 2012 </w:t>
      </w:r>
      <w:hyperlink r:id="rId45" w:tgtFrame="_blank" w:history="1">
        <w:r w:rsidRPr="00DA298B">
          <w:rPr>
            <w:rStyle w:val="yshortcuts"/>
            <w:color w:val="2862C5"/>
            <w:sz w:val="20"/>
            <w:u w:val="single"/>
            <w:shd w:val="clear" w:color="auto" w:fill="FFFFFF"/>
          </w:rPr>
          <w:t>https://s3.amazonaws.com/org.ozoneplatform/OWF/7-GA/OWF-help-7-GA.zip</w:t>
        </w:r>
      </w:hyperlink>
    </w:p>
    <w:p w:rsidR="00C97C20" w:rsidRPr="00DA298B" w:rsidRDefault="00C97C20" w:rsidP="00BB1780">
      <w:pPr>
        <w:pStyle w:val="ListParagraph"/>
      </w:pPr>
      <w:r w:rsidRPr="00DA298B">
        <w:rPr>
          <w:i/>
        </w:rPr>
        <w:lastRenderedPageBreak/>
        <w:t>OZONE Widget Framework Configuration Guide</w:t>
      </w:r>
      <w:r>
        <w:t>,</w:t>
      </w:r>
      <w:r w:rsidRPr="00DA298B">
        <w:t xml:space="preserve"> 21 December, 2012 </w:t>
      </w:r>
      <w:hyperlink r:id="rId46" w:tgtFrame="_blank" w:history="1">
        <w:r w:rsidRPr="00DA298B">
          <w:rPr>
            <w:rStyle w:val="yshortcuts"/>
            <w:color w:val="2862C5"/>
            <w:sz w:val="20"/>
            <w:u w:val="single"/>
            <w:shd w:val="clear" w:color="auto" w:fill="FFFFFF"/>
          </w:rPr>
          <w:t>https://s3.amazonaws.com/org.ozoneplatform/OWF/7-GA/OWF-help-7-GA.zip</w:t>
        </w:r>
      </w:hyperlink>
    </w:p>
    <w:p w:rsidR="00C97C20" w:rsidRPr="00B137D7" w:rsidRDefault="00C97C20" w:rsidP="00420504">
      <w:pPr>
        <w:pStyle w:val="Heading3"/>
        <w:numPr>
          <w:ilvl w:val="2"/>
          <w:numId w:val="17"/>
        </w:numPr>
        <w:ind w:left="0" w:firstLine="0"/>
      </w:pPr>
      <w:bookmarkStart w:id="185" w:name="_Toc359351123"/>
      <w:bookmarkStart w:id="186" w:name="_Toc359515829"/>
      <w:bookmarkStart w:id="187" w:name="_Toc359518271"/>
      <w:bookmarkStart w:id="188" w:name="_Toc359351127"/>
      <w:bookmarkStart w:id="189" w:name="_Toc359515833"/>
      <w:bookmarkStart w:id="190" w:name="_Toc359518275"/>
      <w:bookmarkStart w:id="191" w:name="_Toc267296275"/>
      <w:bookmarkStart w:id="192" w:name="_Toc364676133"/>
      <w:bookmarkEnd w:id="185"/>
      <w:bookmarkEnd w:id="186"/>
      <w:bookmarkEnd w:id="187"/>
      <w:bookmarkEnd w:id="188"/>
      <w:bookmarkEnd w:id="189"/>
      <w:bookmarkEnd w:id="190"/>
      <w:r>
        <w:t xml:space="preserve">(U) </w:t>
      </w:r>
      <w:r w:rsidRPr="00B137D7">
        <w:t>Project Documents</w:t>
      </w:r>
      <w:bookmarkStart w:id="193" w:name="_Toc355016753"/>
      <w:bookmarkStart w:id="194" w:name="_Toc355077844"/>
      <w:bookmarkStart w:id="195" w:name="_Toc355078347"/>
      <w:bookmarkStart w:id="196" w:name="_Toc355016754"/>
      <w:bookmarkStart w:id="197" w:name="_Toc355077845"/>
      <w:bookmarkStart w:id="198" w:name="_Toc355078348"/>
      <w:bookmarkEnd w:id="191"/>
      <w:bookmarkEnd w:id="192"/>
      <w:bookmarkEnd w:id="193"/>
      <w:bookmarkEnd w:id="194"/>
      <w:bookmarkEnd w:id="195"/>
      <w:bookmarkEnd w:id="196"/>
      <w:bookmarkEnd w:id="197"/>
      <w:bookmarkEnd w:id="198"/>
    </w:p>
    <w:p w:rsidR="00C97C20" w:rsidRDefault="00C97C20" w:rsidP="004E5F3C">
      <w:pPr>
        <w:pStyle w:val="ListAlpha0"/>
        <w:numPr>
          <w:ilvl w:val="0"/>
          <w:numId w:val="47"/>
        </w:numPr>
        <w:rPr>
          <w:lang w:val="fr-FR"/>
        </w:rPr>
      </w:pPr>
      <w:r>
        <w:rPr>
          <w:szCs w:val="24"/>
        </w:rPr>
        <w:t xml:space="preserve">SWIF System/Subsystem Design Description (SSDD), </w:t>
      </w:r>
      <w:r>
        <w:rPr>
          <w:lang w:val="fr-FR"/>
        </w:rPr>
        <w:t xml:space="preserve">Version 1.0, 26 </w:t>
      </w:r>
      <w:proofErr w:type="spellStart"/>
      <w:r>
        <w:rPr>
          <w:lang w:val="fr-FR"/>
        </w:rPr>
        <w:t>June</w:t>
      </w:r>
      <w:proofErr w:type="spellEnd"/>
      <w:r>
        <w:rPr>
          <w:lang w:val="fr-FR"/>
        </w:rPr>
        <w:t xml:space="preserve"> 2013</w:t>
      </w:r>
    </w:p>
    <w:p w:rsidR="00C97C20" w:rsidRPr="007D5B2E" w:rsidRDefault="00C97C20" w:rsidP="00F94DA1">
      <w:pPr>
        <w:pStyle w:val="Heading2"/>
      </w:pPr>
      <w:bookmarkStart w:id="199" w:name="_Toc359351129"/>
      <w:bookmarkStart w:id="200" w:name="_Toc355016756"/>
      <w:bookmarkStart w:id="201" w:name="_Toc355077847"/>
      <w:bookmarkStart w:id="202" w:name="_Toc355078350"/>
      <w:bookmarkStart w:id="203" w:name="_Toc267296276"/>
      <w:bookmarkEnd w:id="199"/>
      <w:bookmarkEnd w:id="200"/>
      <w:bookmarkEnd w:id="201"/>
      <w:bookmarkEnd w:id="202"/>
      <w:r>
        <w:rPr>
          <w:szCs w:val="24"/>
        </w:rPr>
        <w:t xml:space="preserve"> </w:t>
      </w:r>
      <w:bookmarkStart w:id="204" w:name="_Toc364676134"/>
      <w:r>
        <w:rPr>
          <w:szCs w:val="24"/>
        </w:rPr>
        <w:t xml:space="preserve">(U) </w:t>
      </w:r>
      <w:bookmarkEnd w:id="203"/>
      <w:r>
        <w:t>Industry References</w:t>
      </w:r>
      <w:bookmarkEnd w:id="204"/>
    </w:p>
    <w:p w:rsidR="00C97C20" w:rsidRPr="002B2BAE" w:rsidRDefault="00C97C20" w:rsidP="003842BF">
      <w:pPr>
        <w:pStyle w:val="ListAlpha0"/>
        <w:numPr>
          <w:ilvl w:val="0"/>
          <w:numId w:val="43"/>
        </w:numPr>
        <w:rPr>
          <w:rFonts w:eastAsia="MS Mincho"/>
        </w:rPr>
      </w:pPr>
      <w:bookmarkStart w:id="205" w:name="_Toc355016759"/>
      <w:bookmarkStart w:id="206" w:name="_Toc355077850"/>
      <w:bookmarkStart w:id="207" w:name="_Toc355078353"/>
      <w:bookmarkEnd w:id="205"/>
      <w:bookmarkEnd w:id="206"/>
      <w:bookmarkEnd w:id="207"/>
      <w:r w:rsidRPr="00BB1780">
        <w:rPr>
          <w:rFonts w:eastAsia="MS Mincho"/>
          <w:i/>
        </w:rPr>
        <w:t>The Java Virtual Machine Specification</w:t>
      </w:r>
      <w:r w:rsidRPr="002B2BAE">
        <w:rPr>
          <w:rFonts w:eastAsia="MS Mincho"/>
        </w:rPr>
        <w:t xml:space="preserve">, Second Edition </w:t>
      </w:r>
      <w:proofErr w:type="spellStart"/>
      <w:r w:rsidRPr="002B2BAE">
        <w:rPr>
          <w:rFonts w:eastAsia="MS Mincho"/>
        </w:rPr>
        <w:t>Lindholm</w:t>
      </w:r>
      <w:proofErr w:type="spellEnd"/>
      <w:r w:rsidRPr="002B2BAE">
        <w:rPr>
          <w:rFonts w:eastAsia="MS Mincho"/>
        </w:rPr>
        <w:t xml:space="preserve">, </w:t>
      </w:r>
      <w:proofErr w:type="spellStart"/>
      <w:proofErr w:type="gramStart"/>
      <w:r w:rsidRPr="002B2BAE">
        <w:rPr>
          <w:rFonts w:eastAsia="MS Mincho"/>
        </w:rPr>
        <w:t>Yellin</w:t>
      </w:r>
      <w:proofErr w:type="spellEnd"/>
      <w:r w:rsidRPr="002B2BAE">
        <w:rPr>
          <w:rFonts w:eastAsia="MS Mincho"/>
        </w:rPr>
        <w:t xml:space="preserve">  ISBN</w:t>
      </w:r>
      <w:proofErr w:type="gramEnd"/>
      <w:r w:rsidRPr="002B2BAE">
        <w:rPr>
          <w:rFonts w:eastAsia="MS Mincho"/>
        </w:rPr>
        <w:t xml:space="preserve"> 0-201-43294-3, copyright 1999. </w:t>
      </w:r>
    </w:p>
    <w:p w:rsidR="00C97C20" w:rsidRPr="002B2BAE" w:rsidRDefault="00C97C20" w:rsidP="003842BF">
      <w:pPr>
        <w:pStyle w:val="ListAlpha0"/>
        <w:numPr>
          <w:ilvl w:val="0"/>
          <w:numId w:val="43"/>
        </w:numPr>
        <w:rPr>
          <w:rFonts w:eastAsia="MS Mincho"/>
        </w:rPr>
      </w:pPr>
      <w:r w:rsidRPr="00BB1780">
        <w:rPr>
          <w:rFonts w:eastAsia="MS Mincho"/>
          <w:i/>
        </w:rPr>
        <w:t>The Java Language Specification</w:t>
      </w:r>
      <w:r w:rsidRPr="002B2BAE">
        <w:rPr>
          <w:rFonts w:eastAsia="MS Mincho"/>
        </w:rPr>
        <w:t xml:space="preserve">, Third Edition Gosling, Joy, Steele, </w:t>
      </w:r>
      <w:proofErr w:type="spellStart"/>
      <w:r w:rsidRPr="002B2BAE">
        <w:rPr>
          <w:rFonts w:eastAsia="MS Mincho"/>
        </w:rPr>
        <w:t>Bracha</w:t>
      </w:r>
      <w:proofErr w:type="spellEnd"/>
      <w:r w:rsidRPr="002B2BAE">
        <w:rPr>
          <w:rFonts w:eastAsia="MS Mincho"/>
        </w:rPr>
        <w:t xml:space="preserve"> ISBN 0-321-24678-01, copyright 2005.</w:t>
      </w:r>
    </w:p>
    <w:p w:rsidR="00C97C20" w:rsidRPr="002B2BAE" w:rsidRDefault="0093731D" w:rsidP="003842BF">
      <w:pPr>
        <w:pStyle w:val="ListAlpha0"/>
        <w:numPr>
          <w:ilvl w:val="0"/>
          <w:numId w:val="44"/>
        </w:numPr>
        <w:rPr>
          <w:rFonts w:eastAsia="MS Mincho"/>
        </w:rPr>
      </w:pPr>
      <w:hyperlink r:id="rId47" w:history="1">
        <w:r w:rsidR="00C97C20" w:rsidRPr="00BB1780">
          <w:rPr>
            <w:rFonts w:eastAsia="MS Mincho"/>
            <w:i/>
          </w:rPr>
          <w:t>Extensible Markup Language (XML) 1.0 (Fourth Edition)</w:t>
        </w:r>
      </w:hyperlink>
      <w:r w:rsidR="00C97C20" w:rsidRPr="002B2BAE">
        <w:rPr>
          <w:rFonts w:eastAsia="MS Mincho"/>
        </w:rPr>
        <w:t xml:space="preserve"> W3C Recommendation 16 August 2006, Tim Bray, Jean Paoli, C. M. </w:t>
      </w:r>
      <w:proofErr w:type="spellStart"/>
      <w:r w:rsidR="00C97C20" w:rsidRPr="002B2BAE">
        <w:rPr>
          <w:rFonts w:eastAsia="MS Mincho"/>
        </w:rPr>
        <w:t>Sperberg</w:t>
      </w:r>
      <w:proofErr w:type="spellEnd"/>
      <w:r w:rsidR="00C97C20" w:rsidRPr="002B2BAE">
        <w:rPr>
          <w:rFonts w:eastAsia="MS Mincho"/>
        </w:rPr>
        <w:t xml:space="preserve">-McQueen, Eve </w:t>
      </w:r>
      <w:proofErr w:type="spellStart"/>
      <w:r w:rsidR="00C97C20" w:rsidRPr="002B2BAE">
        <w:rPr>
          <w:rFonts w:eastAsia="MS Mincho"/>
        </w:rPr>
        <w:t>Maler</w:t>
      </w:r>
      <w:proofErr w:type="spellEnd"/>
      <w:r w:rsidR="00C97C20" w:rsidRPr="002B2BAE">
        <w:rPr>
          <w:rFonts w:eastAsia="MS Mincho"/>
        </w:rPr>
        <w:t xml:space="preserve">, François </w:t>
      </w:r>
      <w:proofErr w:type="spellStart"/>
      <w:r w:rsidR="00C97C20" w:rsidRPr="002B2BAE">
        <w:rPr>
          <w:rFonts w:eastAsia="MS Mincho"/>
        </w:rPr>
        <w:t>Yergeau</w:t>
      </w:r>
      <w:proofErr w:type="spellEnd"/>
      <w:r w:rsidR="00C97C20" w:rsidRPr="002B2BAE">
        <w:rPr>
          <w:rFonts w:eastAsia="MS Mincho"/>
        </w:rPr>
        <w:t xml:space="preserve"> </w:t>
      </w:r>
      <w:proofErr w:type="gramStart"/>
      <w:r w:rsidR="00C97C20" w:rsidRPr="002B2BAE">
        <w:rPr>
          <w:rFonts w:eastAsia="MS Mincho"/>
        </w:rPr>
        <w:t>eds</w:t>
      </w:r>
      <w:proofErr w:type="gramEnd"/>
      <w:r w:rsidR="00C97C20" w:rsidRPr="002B2BAE">
        <w:rPr>
          <w:rFonts w:eastAsia="MS Mincho"/>
        </w:rPr>
        <w:t>.</w:t>
      </w:r>
    </w:p>
    <w:p w:rsidR="00C97C20" w:rsidRPr="002B2BAE" w:rsidRDefault="00C97C20" w:rsidP="003842BF">
      <w:pPr>
        <w:pStyle w:val="ListAlpha0"/>
        <w:numPr>
          <w:ilvl w:val="0"/>
          <w:numId w:val="44"/>
        </w:numPr>
        <w:rPr>
          <w:rFonts w:eastAsia="MS Mincho"/>
        </w:rPr>
      </w:pPr>
      <w:r w:rsidRPr="00BB1780">
        <w:rPr>
          <w:rFonts w:eastAsia="MS Mincho"/>
          <w:i/>
        </w:rPr>
        <w:t>ISO/IEC 9075: 1992 Information Technology – Database Language – SQL</w:t>
      </w:r>
      <w:r w:rsidRPr="002B2BAE">
        <w:rPr>
          <w:rFonts w:eastAsia="MS Mincho"/>
        </w:rPr>
        <w:t xml:space="preserve"> with amendment 1, 1996, as modified by FIPS Publication 127-2:1993, Database Language for Relational DBSMSs (Entry level SQL)</w:t>
      </w:r>
      <w:r>
        <w:rPr>
          <w:rFonts w:eastAsia="MS Mincho"/>
        </w:rPr>
        <w:t>.</w:t>
      </w:r>
    </w:p>
    <w:p w:rsidR="00C97C20" w:rsidRPr="00BB1780" w:rsidRDefault="00C97C20" w:rsidP="003842BF">
      <w:pPr>
        <w:pStyle w:val="ListAlpha0"/>
        <w:numPr>
          <w:ilvl w:val="0"/>
          <w:numId w:val="44"/>
        </w:numPr>
        <w:rPr>
          <w:rFonts w:eastAsia="MS Mincho"/>
          <w:i/>
        </w:rPr>
      </w:pPr>
      <w:r w:rsidRPr="00BB1780">
        <w:rPr>
          <w:rFonts w:eastAsia="MS Mincho"/>
          <w:i/>
        </w:rPr>
        <w:t>ISO/IEC 9075-3: 1995 Information Technology – Database Languages – SQL – Part 3: Call-Level Interface (SQL/Call Level Interface (CLI))</w:t>
      </w:r>
      <w:r>
        <w:t>.</w:t>
      </w:r>
    </w:p>
    <w:p w:rsidR="00C97C20" w:rsidRDefault="00C97C20" w:rsidP="003842BF">
      <w:pPr>
        <w:pStyle w:val="ListAlpha0"/>
        <w:numPr>
          <w:ilvl w:val="0"/>
          <w:numId w:val="45"/>
        </w:numPr>
      </w:pPr>
      <w:bookmarkStart w:id="208" w:name="_Toc355016763"/>
      <w:bookmarkStart w:id="209" w:name="_Toc355077854"/>
      <w:bookmarkStart w:id="210" w:name="_Toc355078357"/>
      <w:bookmarkStart w:id="211" w:name="_Toc355016764"/>
      <w:bookmarkStart w:id="212" w:name="_Toc355077855"/>
      <w:bookmarkStart w:id="213" w:name="_Toc355078358"/>
      <w:bookmarkStart w:id="214" w:name="_Toc355016765"/>
      <w:bookmarkStart w:id="215" w:name="_Toc355077856"/>
      <w:bookmarkStart w:id="216" w:name="_Toc355078359"/>
      <w:bookmarkEnd w:id="208"/>
      <w:bookmarkEnd w:id="209"/>
      <w:bookmarkEnd w:id="210"/>
      <w:bookmarkEnd w:id="211"/>
      <w:bookmarkEnd w:id="212"/>
      <w:bookmarkEnd w:id="213"/>
      <w:bookmarkEnd w:id="214"/>
      <w:bookmarkEnd w:id="215"/>
      <w:bookmarkEnd w:id="216"/>
      <w:r>
        <w:t xml:space="preserve">OZONE Widget Framework (OWF), </w:t>
      </w:r>
      <w:hyperlink r:id="rId48" w:history="1">
        <w:r>
          <w:rPr>
            <w:rStyle w:val="Hyperlink"/>
          </w:rPr>
          <w:t>https://www.owfgoss.org/</w:t>
        </w:r>
      </w:hyperlink>
      <w:r>
        <w:t>.</w:t>
      </w:r>
    </w:p>
    <w:p w:rsidR="00C97C20" w:rsidRDefault="00C97C20" w:rsidP="00BB1780">
      <w:pPr>
        <w:pStyle w:val="ListAlpha0"/>
        <w:numPr>
          <w:ilvl w:val="0"/>
          <w:numId w:val="45"/>
        </w:numPr>
      </w:pPr>
      <w:r>
        <w:t xml:space="preserve">OZONE Synapse SDK v3.0, </w:t>
      </w:r>
      <w:hyperlink r:id="rId49" w:history="1">
        <w:r>
          <w:rPr>
            <w:rStyle w:val="Hyperlink"/>
          </w:rPr>
          <w:t>http://widget.potomacfusion.com/pageDisplay/index?menuid=6&amp;pageid=4</w:t>
        </w:r>
      </w:hyperlink>
      <w:r>
        <w:t>.</w:t>
      </w:r>
    </w:p>
    <w:p w:rsidR="00C97C20" w:rsidRDefault="00C97C20" w:rsidP="003842BF">
      <w:pPr>
        <w:pStyle w:val="ListAlpha0"/>
        <w:numPr>
          <w:ilvl w:val="0"/>
          <w:numId w:val="45"/>
        </w:numPr>
      </w:pPr>
      <w:r w:rsidRPr="00BB1780">
        <w:rPr>
          <w:rFonts w:eastAsia="MS Mincho"/>
          <w:i/>
        </w:rPr>
        <w:t>Java Coding Style Guide</w:t>
      </w:r>
      <w:r w:rsidRPr="002B2BAE">
        <w:rPr>
          <w:rFonts w:eastAsia="MS Mincho"/>
        </w:rPr>
        <w:t>,</w:t>
      </w:r>
      <w:r w:rsidRPr="00BB1780">
        <w:rPr>
          <w:rFonts w:eastAsia="MS Mincho"/>
          <w:i/>
        </w:rPr>
        <w:t xml:space="preserve"> </w:t>
      </w:r>
      <w:r w:rsidRPr="004D00CA">
        <w:rPr>
          <w:rFonts w:eastAsia="MS Mincho"/>
        </w:rPr>
        <w:t>Sun Microsystems</w:t>
      </w:r>
      <w:r w:rsidRPr="002B2BAE">
        <w:rPr>
          <w:rFonts w:eastAsia="MS Mincho"/>
        </w:rPr>
        <w:t xml:space="preserve">, </w:t>
      </w:r>
      <w:r>
        <w:rPr>
          <w:rFonts w:eastAsia="MS Mincho"/>
        </w:rPr>
        <w:t xml:space="preserve">May </w:t>
      </w:r>
      <w:r w:rsidRPr="002B2BAE">
        <w:rPr>
          <w:rFonts w:eastAsia="MS Mincho"/>
        </w:rPr>
        <w:t>2000</w:t>
      </w:r>
      <w:r>
        <w:rPr>
          <w:rFonts w:eastAsia="MS Mincho"/>
        </w:rPr>
        <w:t xml:space="preserve">, </w:t>
      </w:r>
      <w:hyperlink r:id="rId50" w:history="1">
        <w:r w:rsidRPr="00BB1780">
          <w:rPr>
            <w:rStyle w:val="Hyperlink"/>
            <w:rFonts w:eastAsia="MS Mincho"/>
          </w:rPr>
          <w:t>http://developers.sun.com/sunstudio/products/archive/whitepapers/java-style.pdf</w:t>
        </w:r>
      </w:hyperlink>
      <w:r>
        <w:t>.</w:t>
      </w:r>
    </w:p>
    <w:p w:rsidR="00C97C20" w:rsidRPr="00BB1780" w:rsidRDefault="00C97C20" w:rsidP="00BB1780">
      <w:pPr>
        <w:pStyle w:val="ListAlpha0"/>
        <w:numPr>
          <w:ilvl w:val="0"/>
          <w:numId w:val="45"/>
        </w:numPr>
        <w:rPr>
          <w:color w:val="000000"/>
        </w:rPr>
      </w:pPr>
      <w:r w:rsidRPr="00657D68">
        <w:t>OpenSearch v1.1,</w:t>
      </w:r>
      <w:r>
        <w:t xml:space="preserve"> </w:t>
      </w:r>
      <w:hyperlink r:id="rId51" w:history="1">
        <w:r w:rsidRPr="00657D68">
          <w:rPr>
            <w:rStyle w:val="Hyperlink"/>
            <w:szCs w:val="23"/>
          </w:rPr>
          <w:t>http://www.opensearch.org/Specifications/OpenSearch/1.1</w:t>
        </w:r>
      </w:hyperlink>
      <w:r>
        <w:t>.</w:t>
      </w:r>
    </w:p>
    <w:p w:rsidR="00C97C20" w:rsidRPr="00657D68" w:rsidRDefault="00C97C20" w:rsidP="00BB1780">
      <w:pPr>
        <w:pStyle w:val="ListParagraph"/>
        <w:spacing w:before="120" w:after="120"/>
        <w:rPr>
          <w:color w:val="000000"/>
        </w:rPr>
      </w:pPr>
      <w:r w:rsidRPr="00657D68">
        <w:rPr>
          <w:color w:val="000000"/>
        </w:rPr>
        <w:t xml:space="preserve">OpenSearch Extensions Atom </w:t>
      </w:r>
      <w:proofErr w:type="spellStart"/>
      <w:r w:rsidRPr="00657D68">
        <w:rPr>
          <w:color w:val="000000"/>
        </w:rPr>
        <w:t>GeoRSS</w:t>
      </w:r>
      <w:proofErr w:type="spellEnd"/>
      <w:r w:rsidRPr="00657D68">
        <w:rPr>
          <w:color w:val="000000"/>
        </w:rPr>
        <w:t xml:space="preserve"> v1.0 Draft 2, </w:t>
      </w:r>
      <w:hyperlink r:id="rId52" w:history="1">
        <w:r w:rsidRPr="00657D68">
          <w:rPr>
            <w:rStyle w:val="Hyperlink"/>
            <w:szCs w:val="23"/>
          </w:rPr>
          <w:t>http://www.opensearch.org/Specifications/OpenSearch/Extensions/Geo/1.0/Draft_2</w:t>
        </w:r>
      </w:hyperlink>
      <w:r>
        <w:t>.</w:t>
      </w:r>
    </w:p>
    <w:p w:rsidR="00C97C20" w:rsidRPr="00657D68" w:rsidRDefault="00C97C20" w:rsidP="003842BF">
      <w:pPr>
        <w:numPr>
          <w:ilvl w:val="0"/>
          <w:numId w:val="45"/>
        </w:numPr>
        <w:rPr>
          <w:szCs w:val="23"/>
        </w:rPr>
      </w:pPr>
      <w:r w:rsidRPr="00657D68">
        <w:rPr>
          <w:szCs w:val="23"/>
        </w:rPr>
        <w:t xml:space="preserve">Geography Markup Language (GML) 2.1.2, </w:t>
      </w:r>
      <w:proofErr w:type="spellStart"/>
      <w:r w:rsidRPr="00657D68">
        <w:rPr>
          <w:szCs w:val="23"/>
        </w:rPr>
        <w:t>OpenGIS</w:t>
      </w:r>
      <w:proofErr w:type="spellEnd"/>
      <w:r w:rsidRPr="00657D68">
        <w:rPr>
          <w:szCs w:val="23"/>
        </w:rPr>
        <w:t xml:space="preserve"> Implementation Specification, 17 September 2002, OGC Document Number 02-069, </w:t>
      </w:r>
      <w:hyperlink r:id="rId53" w:history="1">
        <w:r w:rsidRPr="00657D68">
          <w:rPr>
            <w:szCs w:val="23"/>
          </w:rPr>
          <w:t>http://www.opengis.org/docs/01-029.pdf</w:t>
        </w:r>
      </w:hyperlink>
      <w:r w:rsidRPr="00657D68">
        <w:rPr>
          <w:szCs w:val="23"/>
        </w:rPr>
        <w:t>.</w:t>
      </w:r>
    </w:p>
    <w:p w:rsidR="00C97C20" w:rsidRPr="00657D68" w:rsidRDefault="00C97C20" w:rsidP="00BB1780">
      <w:pPr>
        <w:pStyle w:val="ListParagraph"/>
      </w:pPr>
      <w:proofErr w:type="spellStart"/>
      <w:r w:rsidRPr="00657D68">
        <w:t>OpenGIS</w:t>
      </w:r>
      <w:proofErr w:type="spellEnd"/>
      <w:r w:rsidRPr="00657D68">
        <w:t xml:space="preserve"> Geography Markup Language (GML) Encoding Specification 3.1.1, 2004-02-07, OGC Document Number 03-105r1, </w:t>
      </w:r>
      <w:hyperlink r:id="rId54" w:history="1">
        <w:r w:rsidRPr="00657D68">
          <w:t>http://www.opengis.org/docs/01-029.pdf</w:t>
        </w:r>
      </w:hyperlink>
      <w:r w:rsidRPr="00657D68">
        <w:t>.</w:t>
      </w:r>
    </w:p>
    <w:p w:rsidR="00C97C20" w:rsidRPr="00657D68" w:rsidRDefault="00C97C20" w:rsidP="003842BF">
      <w:pPr>
        <w:numPr>
          <w:ilvl w:val="0"/>
          <w:numId w:val="45"/>
        </w:numPr>
        <w:autoSpaceDE w:val="0"/>
        <w:autoSpaceDN w:val="0"/>
        <w:adjustRightInd w:val="0"/>
        <w:rPr>
          <w:color w:val="000000"/>
          <w:szCs w:val="23"/>
        </w:rPr>
      </w:pPr>
      <w:proofErr w:type="spellStart"/>
      <w:r w:rsidRPr="00657D68">
        <w:rPr>
          <w:color w:val="000000"/>
          <w:szCs w:val="23"/>
        </w:rPr>
        <w:t>OpenGIS</w:t>
      </w:r>
      <w:proofErr w:type="spellEnd"/>
      <w:r w:rsidRPr="00657D68">
        <w:rPr>
          <w:color w:val="000000"/>
          <w:szCs w:val="23"/>
        </w:rPr>
        <w:t xml:space="preserve">® Standards and Specifications, Open Geospatial Consortium, Inc., </w:t>
      </w:r>
      <w:hyperlink r:id="rId55" w:history="1">
        <w:r>
          <w:rPr>
            <w:rStyle w:val="Hyperlink"/>
            <w:szCs w:val="23"/>
          </w:rPr>
          <w:t>http://www.opengeospatial.org/standards</w:t>
        </w:r>
      </w:hyperlink>
      <w:r>
        <w:t>.</w:t>
      </w:r>
    </w:p>
    <w:p w:rsidR="00C97C20" w:rsidRPr="00657D68" w:rsidRDefault="00C97C20" w:rsidP="003842BF">
      <w:pPr>
        <w:numPr>
          <w:ilvl w:val="0"/>
          <w:numId w:val="45"/>
        </w:numPr>
        <w:autoSpaceDE w:val="0"/>
        <w:autoSpaceDN w:val="0"/>
        <w:adjustRightInd w:val="0"/>
        <w:rPr>
          <w:color w:val="000000"/>
          <w:szCs w:val="23"/>
        </w:rPr>
      </w:pPr>
      <w:r w:rsidRPr="00106E32">
        <w:rPr>
          <w:color w:val="000000"/>
          <w:szCs w:val="23"/>
        </w:rPr>
        <w:t xml:space="preserve">OGC Web Processing Service (WPS) standard Version 1.0.0, </w:t>
      </w:r>
      <w:hyperlink r:id="rId56" w:history="1">
        <w:r>
          <w:rPr>
            <w:rStyle w:val="Hyperlink"/>
            <w:szCs w:val="23"/>
          </w:rPr>
          <w:t>http://www.opengeospatial.org/standards/wps</w:t>
        </w:r>
      </w:hyperlink>
      <w:r>
        <w:t>.</w:t>
      </w:r>
    </w:p>
    <w:p w:rsidR="00C97C20" w:rsidRPr="003842BF" w:rsidRDefault="00C97C20" w:rsidP="003842BF">
      <w:pPr>
        <w:numPr>
          <w:ilvl w:val="0"/>
          <w:numId w:val="45"/>
        </w:numPr>
        <w:autoSpaceDE w:val="0"/>
        <w:autoSpaceDN w:val="0"/>
        <w:adjustRightInd w:val="0"/>
        <w:rPr>
          <w:color w:val="000000"/>
          <w:szCs w:val="23"/>
        </w:rPr>
      </w:pPr>
      <w:r w:rsidRPr="003842BF">
        <w:rPr>
          <w:color w:val="000000"/>
          <w:szCs w:val="23"/>
        </w:rPr>
        <w:t>RFC793 Transmission Control Protocol (TCP)</w:t>
      </w:r>
      <w:r>
        <w:rPr>
          <w:color w:val="000000"/>
          <w:szCs w:val="23"/>
        </w:rPr>
        <w:t>.</w:t>
      </w:r>
    </w:p>
    <w:p w:rsidR="00C97C20" w:rsidRPr="003842BF" w:rsidRDefault="00C97C20" w:rsidP="003842BF">
      <w:pPr>
        <w:numPr>
          <w:ilvl w:val="0"/>
          <w:numId w:val="45"/>
        </w:numPr>
        <w:autoSpaceDE w:val="0"/>
        <w:autoSpaceDN w:val="0"/>
        <w:adjustRightInd w:val="0"/>
        <w:spacing w:before="0" w:after="0"/>
        <w:rPr>
          <w:color w:val="000000"/>
          <w:szCs w:val="23"/>
        </w:rPr>
      </w:pPr>
      <w:r w:rsidRPr="003842BF">
        <w:rPr>
          <w:color w:val="000000"/>
          <w:szCs w:val="23"/>
        </w:rPr>
        <w:t>RFC801 Internet Protocol (IP) Version 4</w:t>
      </w:r>
      <w:r>
        <w:rPr>
          <w:color w:val="000000"/>
          <w:szCs w:val="23"/>
        </w:rPr>
        <w:t>.</w:t>
      </w:r>
    </w:p>
    <w:p w:rsidR="00C97C20" w:rsidRPr="007D5B2E" w:rsidRDefault="00C97C20" w:rsidP="00F94DA1">
      <w:pPr>
        <w:pStyle w:val="Heading2"/>
      </w:pPr>
      <w:bookmarkStart w:id="217" w:name="_Toc355016768"/>
      <w:bookmarkStart w:id="218" w:name="_Toc355077859"/>
      <w:bookmarkStart w:id="219" w:name="_Toc355078362"/>
      <w:bookmarkStart w:id="220" w:name="_Toc364676135"/>
      <w:bookmarkEnd w:id="217"/>
      <w:bookmarkEnd w:id="218"/>
      <w:bookmarkEnd w:id="219"/>
      <w:r>
        <w:rPr>
          <w:szCs w:val="24"/>
        </w:rPr>
        <w:lastRenderedPageBreak/>
        <w:t xml:space="preserve">(U) </w:t>
      </w:r>
      <w:r>
        <w:t>Other Sources</w:t>
      </w:r>
      <w:bookmarkEnd w:id="220"/>
    </w:p>
    <w:p w:rsidR="00C97C20" w:rsidRDefault="00C97C20" w:rsidP="002B2BAE">
      <w:r>
        <w:t>(U) The following sources provided additional material for the creation of this document:</w:t>
      </w:r>
    </w:p>
    <w:p w:rsidR="00C97C20" w:rsidRPr="002B2BAE" w:rsidRDefault="00C97C20" w:rsidP="00657D68">
      <w:pPr>
        <w:pStyle w:val="ListAlpha0"/>
        <w:numPr>
          <w:ilvl w:val="0"/>
          <w:numId w:val="46"/>
        </w:numPr>
        <w:rPr>
          <w:rFonts w:eastAsia="MS Mincho"/>
        </w:rPr>
      </w:pPr>
      <w:r w:rsidRPr="002B2BAE">
        <w:rPr>
          <w:rFonts w:eastAsia="MS Mincho"/>
        </w:rPr>
        <w:t xml:space="preserve">The deployed Unclassified SWIF prototype, accessible from the SPAWAR RDT&amp;E Network: </w:t>
      </w:r>
      <w:hyperlink r:id="rId57" w:history="1">
        <w:r w:rsidRPr="002B2BAE">
          <w:rPr>
            <w:rFonts w:eastAsia="MS Mincho"/>
          </w:rPr>
          <w:t>https://swif2.spawar.navy.mil/owf</w:t>
        </w:r>
      </w:hyperlink>
      <w:r>
        <w:t>.</w:t>
      </w:r>
    </w:p>
    <w:p w:rsidR="00C97C20" w:rsidRPr="002B2BAE" w:rsidRDefault="00C97C20" w:rsidP="00657D68">
      <w:pPr>
        <w:pStyle w:val="ListAlpha0"/>
        <w:numPr>
          <w:ilvl w:val="0"/>
          <w:numId w:val="46"/>
        </w:numPr>
        <w:rPr>
          <w:rFonts w:eastAsia="MS Mincho"/>
        </w:rPr>
      </w:pPr>
      <w:r w:rsidRPr="002B2BAE">
        <w:rPr>
          <w:rFonts w:eastAsia="MS Mincho"/>
        </w:rPr>
        <w:t xml:space="preserve">The unclassified SWIF Baseline Software accessible from the SPAWAR RDT&amp;E </w:t>
      </w:r>
      <w:r>
        <w:rPr>
          <w:rFonts w:eastAsia="MS Mincho"/>
        </w:rPr>
        <w:t>Network</w:t>
      </w:r>
      <w:r w:rsidRPr="002B2BAE">
        <w:rPr>
          <w:rFonts w:eastAsia="MS Mincho"/>
        </w:rPr>
        <w:t xml:space="preserve">: </w:t>
      </w:r>
      <w:hyperlink r:id="rId58" w:history="1">
        <w:r w:rsidRPr="002B2BAE">
          <w:rPr>
            <w:rFonts w:eastAsia="MS Mincho"/>
          </w:rPr>
          <w:t>https://cmsource.sd.spawar.navy.mil/svn/FAD/trunk</w:t>
        </w:r>
      </w:hyperlink>
      <w:r>
        <w:t>.</w:t>
      </w:r>
    </w:p>
    <w:p w:rsidR="00C97C20" w:rsidRDefault="00C97C20" w:rsidP="00657D68">
      <w:pPr>
        <w:pStyle w:val="ListAlpha0"/>
        <w:numPr>
          <w:ilvl w:val="0"/>
          <w:numId w:val="46"/>
        </w:numPr>
        <w:rPr>
          <w:rFonts w:eastAsia="MS Mincho"/>
        </w:rPr>
        <w:sectPr w:rsidR="00C97C20">
          <w:headerReference w:type="default" r:id="rId59"/>
          <w:type w:val="continuous"/>
          <w:pgSz w:w="12240" w:h="15840" w:code="1"/>
          <w:pgMar w:top="1728" w:right="1440" w:bottom="1440" w:left="1440" w:header="720" w:footer="720" w:gutter="0"/>
          <w:cols w:space="720"/>
        </w:sectPr>
      </w:pPr>
      <w:r>
        <w:rPr>
          <w:rFonts w:eastAsia="MS Mincho"/>
        </w:rPr>
        <w:t xml:space="preserve">The unclassified SWIF </w:t>
      </w:r>
      <w:proofErr w:type="gramStart"/>
      <w:r>
        <w:rPr>
          <w:rFonts w:eastAsia="MS Mincho"/>
        </w:rPr>
        <w:t>developers</w:t>
      </w:r>
      <w:proofErr w:type="gramEnd"/>
      <w:r>
        <w:rPr>
          <w:rFonts w:eastAsia="MS Mincho"/>
        </w:rPr>
        <w:t xml:space="preserve"> notes located at </w:t>
      </w:r>
      <w:r w:rsidRPr="00BC4DDA">
        <w:rPr>
          <w:rFonts w:eastAsia="MS Mincho"/>
        </w:rPr>
        <w:t>https://cmsource.sd.spawar.navy.mil/confluence/display/ICER</w:t>
      </w:r>
      <w:r>
        <w:rPr>
          <w:rFonts w:eastAsia="MS Mincho"/>
        </w:rPr>
        <w:t>.</w:t>
      </w:r>
    </w:p>
    <w:p w:rsidR="00C97C20" w:rsidRPr="00321B36" w:rsidRDefault="00C97C20" w:rsidP="00420504">
      <w:pPr>
        <w:pStyle w:val="Heading1"/>
        <w:numPr>
          <w:ilvl w:val="0"/>
          <w:numId w:val="17"/>
        </w:numPr>
      </w:pPr>
      <w:bookmarkStart w:id="221" w:name="_Ref359769478"/>
      <w:bookmarkStart w:id="222" w:name="_Toc364676136"/>
      <w:r>
        <w:lastRenderedPageBreak/>
        <w:t xml:space="preserve">(U) </w:t>
      </w:r>
      <w:r w:rsidRPr="00321B36">
        <w:t>REQUIREMENTS</w:t>
      </w:r>
      <w:bookmarkEnd w:id="221"/>
      <w:bookmarkEnd w:id="222"/>
    </w:p>
    <w:p w:rsidR="00C97C20" w:rsidRDefault="00C97C20" w:rsidP="00DA15CD">
      <w:pPr>
        <w:rPr>
          <w:rFonts w:eastAsia="MS Mincho"/>
        </w:rPr>
      </w:pPr>
      <w:r>
        <w:rPr>
          <w:rFonts w:eastAsia="MS Mincho"/>
        </w:rPr>
        <w:t xml:space="preserve">(U) </w:t>
      </w:r>
      <w:r w:rsidRPr="00104986">
        <w:rPr>
          <w:rFonts w:eastAsia="MS Mincho"/>
        </w:rPr>
        <w:t xml:space="preserve">This section contains the requirements for </w:t>
      </w:r>
      <w:r>
        <w:rPr>
          <w:rFonts w:eastAsia="MS Mincho"/>
        </w:rPr>
        <w:t xml:space="preserve">SWIF which </w:t>
      </w:r>
      <w:r w:rsidRPr="00104986">
        <w:rPr>
          <w:rFonts w:eastAsia="MS Mincho"/>
        </w:rPr>
        <w:t xml:space="preserve">consists of </w:t>
      </w:r>
      <w:r>
        <w:rPr>
          <w:rFonts w:eastAsia="MS Mincho"/>
        </w:rPr>
        <w:t xml:space="preserve">two major components: SWIF Services and SWIF Widgets. These two major components are intended to be common and core capabilities within the overall architecture. The requirements for these common and core capabilities are in Section </w:t>
      </w:r>
      <w:r w:rsidR="005249BA">
        <w:rPr>
          <w:rFonts w:eastAsia="MS Mincho"/>
        </w:rPr>
        <w:fldChar w:fldCharType="begin"/>
      </w:r>
      <w:r>
        <w:rPr>
          <w:rFonts w:eastAsia="MS Mincho"/>
        </w:rPr>
        <w:instrText xml:space="preserve"> REF _Ref359346424 \r \h </w:instrText>
      </w:r>
      <w:r w:rsidR="005249BA">
        <w:rPr>
          <w:rFonts w:eastAsia="MS Mincho"/>
        </w:rPr>
      </w:r>
      <w:r w:rsidR="005249BA">
        <w:rPr>
          <w:rFonts w:eastAsia="MS Mincho"/>
        </w:rPr>
        <w:fldChar w:fldCharType="separate"/>
      </w:r>
      <w:r w:rsidR="004E1900">
        <w:rPr>
          <w:rFonts w:eastAsia="MS Mincho"/>
        </w:rPr>
        <w:t>3.2</w:t>
      </w:r>
      <w:r w:rsidR="005249BA">
        <w:rPr>
          <w:rFonts w:eastAsia="MS Mincho"/>
        </w:rPr>
        <w:fldChar w:fldCharType="end"/>
      </w:r>
      <w:r>
        <w:rPr>
          <w:rFonts w:eastAsia="MS Mincho"/>
        </w:rPr>
        <w:t xml:space="preserve">. In addition to the common and core services, the objective architecture will support services and widgets specific to a domain that can be plugged in and use those core services and widgets. These “application” services and widgets are described in Section </w:t>
      </w:r>
      <w:r w:rsidR="005249BA">
        <w:rPr>
          <w:rFonts w:eastAsia="MS Mincho"/>
        </w:rPr>
        <w:fldChar w:fldCharType="begin"/>
      </w:r>
      <w:r>
        <w:rPr>
          <w:rFonts w:eastAsia="MS Mincho"/>
        </w:rPr>
        <w:instrText xml:space="preserve"> REF _Ref359346482 \r \h </w:instrText>
      </w:r>
      <w:r w:rsidR="005249BA">
        <w:rPr>
          <w:rFonts w:eastAsia="MS Mincho"/>
        </w:rPr>
      </w:r>
      <w:r w:rsidR="005249BA">
        <w:rPr>
          <w:rFonts w:eastAsia="MS Mincho"/>
        </w:rPr>
        <w:fldChar w:fldCharType="separate"/>
      </w:r>
      <w:r w:rsidR="004E1900">
        <w:rPr>
          <w:rFonts w:eastAsia="MS Mincho"/>
        </w:rPr>
        <w:t>3.3</w:t>
      </w:r>
      <w:r w:rsidR="005249BA">
        <w:rPr>
          <w:rFonts w:eastAsia="MS Mincho"/>
        </w:rPr>
        <w:fldChar w:fldCharType="end"/>
      </w:r>
      <w:r>
        <w:rPr>
          <w:rFonts w:eastAsia="MS Mincho"/>
        </w:rPr>
        <w:t xml:space="preserve">. Please see </w:t>
      </w:r>
      <w:r w:rsidR="005249BA">
        <w:rPr>
          <w:rFonts w:eastAsia="MS Mincho"/>
        </w:rPr>
        <w:fldChar w:fldCharType="begin"/>
      </w:r>
      <w:r>
        <w:rPr>
          <w:rFonts w:eastAsia="MS Mincho"/>
        </w:rPr>
        <w:instrText xml:space="preserve"> REF _Ref359340084 \h </w:instrText>
      </w:r>
      <w:r w:rsidR="005249BA">
        <w:rPr>
          <w:rFonts w:eastAsia="MS Mincho"/>
        </w:rPr>
      </w:r>
      <w:r w:rsidR="005249BA">
        <w:rPr>
          <w:rFonts w:eastAsia="MS Mincho"/>
        </w:rPr>
        <w:fldChar w:fldCharType="separate"/>
      </w:r>
      <w:r w:rsidR="004E1900" w:rsidRPr="00EF34E7">
        <w:t xml:space="preserve">Figure </w:t>
      </w:r>
      <w:r w:rsidR="004E1900">
        <w:rPr>
          <w:noProof/>
        </w:rPr>
        <w:t>1</w:t>
      </w:r>
      <w:r w:rsidR="005249BA">
        <w:rPr>
          <w:rFonts w:eastAsia="MS Mincho"/>
        </w:rPr>
        <w:fldChar w:fldCharType="end"/>
      </w:r>
      <w:r>
        <w:rPr>
          <w:rFonts w:eastAsia="MS Mincho"/>
        </w:rPr>
        <w:t xml:space="preserve"> above for a diagram of the SWIF Objective Architecture.</w:t>
      </w:r>
    </w:p>
    <w:p w:rsidR="00C97C20" w:rsidRPr="00001003" w:rsidRDefault="00C97C20" w:rsidP="00001003">
      <w:pPr>
        <w:pStyle w:val="para"/>
        <w:numPr>
          <w:ins w:id="223" w:author="Bill Sitz" w:date="2013-06-18T19:29:00Z"/>
        </w:numPr>
        <w:rPr>
          <w:rFonts w:eastAsia="MS Mincho"/>
        </w:rPr>
      </w:pPr>
      <w:r>
        <w:rPr>
          <w:rFonts w:eastAsia="MS Mincho"/>
        </w:rPr>
        <w:t xml:space="preserve">(U) Each requirement statement in Section 3 is in </w:t>
      </w:r>
      <w:r>
        <w:rPr>
          <w:rFonts w:eastAsia="MS Mincho"/>
          <w:b/>
        </w:rPr>
        <w:t xml:space="preserve">bold </w:t>
      </w:r>
      <w:r>
        <w:rPr>
          <w:rFonts w:eastAsia="MS Mincho"/>
        </w:rPr>
        <w:t>font with the following components: abbreviated classification marking [“(U)” or “(U//FOUO)], unique identification number (these IDs are not necessarily in sequential order in this specification, allowing the addition, moving or deleting requirement statements while retaining the unique ID numbers; the numbering indicates where in this specification structure the requirement originally occurred), and requirement statement. Amplifying or explanatory information in normal font follows a requirement statement if necessary.</w:t>
      </w:r>
    </w:p>
    <w:p w:rsidR="00C97C20" w:rsidRPr="00321B36" w:rsidRDefault="00C97C20" w:rsidP="00F94DA1">
      <w:pPr>
        <w:pStyle w:val="Heading2"/>
      </w:pPr>
      <w:bookmarkStart w:id="224" w:name="_Toc364676137"/>
      <w:r>
        <w:t xml:space="preserve">(U) </w:t>
      </w:r>
      <w:r w:rsidRPr="00321B36">
        <w:t xml:space="preserve">Required </w:t>
      </w:r>
      <w:r>
        <w:t>S</w:t>
      </w:r>
      <w:r w:rsidRPr="00321B36">
        <w:t xml:space="preserve">tates and </w:t>
      </w:r>
      <w:r>
        <w:t>M</w:t>
      </w:r>
      <w:r w:rsidRPr="00321B36">
        <w:t>odes</w:t>
      </w:r>
      <w:bookmarkEnd w:id="224"/>
    </w:p>
    <w:p w:rsidR="00C97C20" w:rsidRDefault="00C97C20" w:rsidP="001F6321">
      <w:pPr>
        <w:tabs>
          <w:tab w:val="left" w:pos="5341"/>
        </w:tabs>
        <w:rPr>
          <w:rFonts w:eastAsia="MS Mincho"/>
        </w:rPr>
      </w:pPr>
      <w:r>
        <w:rPr>
          <w:rFonts w:eastAsia="MS Mincho"/>
        </w:rPr>
        <w:t xml:space="preserve">(U) SWIF will operate in two functional modes: </w:t>
      </w:r>
      <w:r w:rsidRPr="004D00CA">
        <w:rPr>
          <w:rFonts w:eastAsia="MS Mincho"/>
          <w:i/>
        </w:rPr>
        <w:t>operational</w:t>
      </w:r>
      <w:r>
        <w:rPr>
          <w:rFonts w:eastAsia="MS Mincho"/>
        </w:rPr>
        <w:t xml:space="preserve"> and </w:t>
      </w:r>
      <w:r w:rsidRPr="004D00CA">
        <w:rPr>
          <w:rFonts w:eastAsia="MS Mincho"/>
          <w:i/>
        </w:rPr>
        <w:t>training</w:t>
      </w:r>
      <w:r>
        <w:rPr>
          <w:rFonts w:eastAsia="MS Mincho"/>
        </w:rPr>
        <w:t>. In operational mode, the system may operate in one of three states: fully operational, degraded, or non-operational. The fully operational and training modes are transparent, with each mode operating on separate servers and databases.</w:t>
      </w:r>
    </w:p>
    <w:p w:rsidR="00C97C20" w:rsidRDefault="00C97C20" w:rsidP="001F6321">
      <w:pPr>
        <w:tabs>
          <w:tab w:val="left" w:pos="5341"/>
        </w:tabs>
        <w:rPr>
          <w:rFonts w:eastAsia="MS Mincho"/>
        </w:rPr>
      </w:pPr>
      <w:r>
        <w:rPr>
          <w:rFonts w:eastAsia="MS Mincho"/>
        </w:rPr>
        <w:t>(U) The functions and capabilities of SWIF will operate in the same manner in peacetime, crisis, and wartime. There will be no fallback mode or emergency mode designed into the system. During crisis and wartime, however, its communications may be limited to the most critical organizational or geographical areas of need.</w:t>
      </w:r>
    </w:p>
    <w:p w:rsidR="00C97C20" w:rsidRDefault="00C97C20" w:rsidP="001F6321">
      <w:pPr>
        <w:tabs>
          <w:tab w:val="left" w:pos="5341"/>
        </w:tabs>
        <w:rPr>
          <w:rFonts w:eastAsia="MS Mincho"/>
        </w:rPr>
      </w:pPr>
      <w:r>
        <w:rPr>
          <w:rFonts w:eastAsia="MS Mincho"/>
        </w:rPr>
        <w:t>(U) SWIF will be fully operational when all critical and operational components are functioning.</w:t>
      </w:r>
    </w:p>
    <w:p w:rsidR="00C97C20" w:rsidRDefault="00C97C20" w:rsidP="001F6321">
      <w:pPr>
        <w:tabs>
          <w:tab w:val="left" w:pos="5341"/>
        </w:tabs>
        <w:rPr>
          <w:rFonts w:eastAsia="MS Mincho"/>
        </w:rPr>
      </w:pPr>
      <w:r>
        <w:rPr>
          <w:rFonts w:eastAsia="MS Mincho"/>
        </w:rPr>
        <w:t>(</w:t>
      </w:r>
      <w:r w:rsidRPr="00106E32">
        <w:rPr>
          <w:rFonts w:eastAsia="MS Mincho"/>
          <w:b/>
        </w:rPr>
        <w:t>U//FOUO</w:t>
      </w:r>
      <w:r>
        <w:rPr>
          <w:rFonts w:eastAsia="MS Mincho"/>
        </w:rPr>
        <w:t>) SWIF will be in a degraded state when all critical components are functional and not all of the operational components are functional. In this state, SWIF can provide Planning and Target Folder services. In a degraded state, each working component will operate the same as when all components are operational.</w:t>
      </w:r>
    </w:p>
    <w:p w:rsidR="00C97C20" w:rsidRDefault="00C97C20" w:rsidP="001F6321">
      <w:pPr>
        <w:tabs>
          <w:tab w:val="left" w:pos="5341"/>
        </w:tabs>
        <w:rPr>
          <w:rFonts w:eastAsia="MS Mincho"/>
        </w:rPr>
        <w:sectPr w:rsidR="00C97C20">
          <w:headerReference w:type="default" r:id="rId60"/>
          <w:pgSz w:w="12240" w:h="15840" w:code="1"/>
          <w:pgMar w:top="1728" w:right="1440" w:bottom="1440" w:left="1440" w:header="720" w:footer="720" w:gutter="0"/>
          <w:cols w:space="720"/>
        </w:sectPr>
      </w:pPr>
      <w:r>
        <w:rPr>
          <w:rFonts w:eastAsia="MS Mincho"/>
        </w:rPr>
        <w:t>(U) SWIF will be in the non-operational state when one or more of its critical services (e.g., auditing) are not functional. A critical component is one that either is required by policy or is necessary for the correct operation of SWIF. SWIF will not operate when the system’s ability to monitor and report potential security violation capability or any of the accountability services is not operable or is offline.</w:t>
      </w:r>
    </w:p>
    <w:p w:rsidR="00C97C20" w:rsidRPr="001F6321" w:rsidRDefault="00C97C20" w:rsidP="00F94DA1">
      <w:pPr>
        <w:pStyle w:val="Heading2"/>
      </w:pPr>
      <w:bookmarkStart w:id="225" w:name="_Ref359346424"/>
      <w:bookmarkStart w:id="226" w:name="_Toc364676138"/>
      <w:r>
        <w:lastRenderedPageBreak/>
        <w:t>(U) SWIF Core Service</w:t>
      </w:r>
      <w:r w:rsidRPr="00321B36">
        <w:t xml:space="preserve"> </w:t>
      </w:r>
      <w:r>
        <w:t>R</w:t>
      </w:r>
      <w:r w:rsidRPr="00321B36">
        <w:t>equirements</w:t>
      </w:r>
      <w:bookmarkEnd w:id="225"/>
      <w:bookmarkEnd w:id="226"/>
    </w:p>
    <w:p w:rsidR="00C97C20" w:rsidRPr="00B607CE" w:rsidRDefault="00C97C20" w:rsidP="00420504">
      <w:pPr>
        <w:pStyle w:val="Heading3"/>
        <w:numPr>
          <w:ilvl w:val="2"/>
          <w:numId w:val="17"/>
        </w:numPr>
        <w:ind w:left="0" w:firstLine="0"/>
      </w:pPr>
      <w:bookmarkStart w:id="227" w:name="_Toc364676139"/>
      <w:r w:rsidRPr="00B607CE">
        <w:t>(U) System and Common Utilities</w:t>
      </w:r>
      <w:bookmarkEnd w:id="227"/>
    </w:p>
    <w:p w:rsidR="00C97C20" w:rsidRPr="00B607CE" w:rsidRDefault="00C97C20" w:rsidP="00FA1EA4">
      <w:r w:rsidRPr="00B607CE">
        <w:t>(U) The following requirement statements apply to the system and common utilities. All data stored and accessed by both system- and domain-specific services will be controlled by security labeling to support Mandatory Access Control requirements.</w:t>
      </w:r>
    </w:p>
    <w:p w:rsidR="00C97C20" w:rsidRPr="00B607CE" w:rsidRDefault="00C97C20" w:rsidP="00AF6615">
      <w:pPr>
        <w:pStyle w:val="para"/>
        <w:keepNext/>
        <w:spacing w:before="120" w:after="0"/>
        <w:ind w:left="360"/>
      </w:pPr>
      <w:r w:rsidRPr="00B607CE">
        <w:rPr>
          <w:b/>
        </w:rPr>
        <w:lastRenderedPageBreak/>
        <w:t xml:space="preserve">(U) 3.2.1.1 </w:t>
      </w:r>
      <w:proofErr w:type="gramStart"/>
      <w:r w:rsidRPr="00B607CE">
        <w:rPr>
          <w:b/>
        </w:rPr>
        <w:t>The</w:t>
      </w:r>
      <w:proofErr w:type="gramEnd"/>
      <w:r w:rsidRPr="00B607CE">
        <w:rPr>
          <w:b/>
        </w:rPr>
        <w:t xml:space="preserve"> system shall provide access using existing communications architectures.</w:t>
      </w:r>
    </w:p>
    <w:p w:rsidR="00C97C20" w:rsidRPr="00B607CE" w:rsidRDefault="00C97C20" w:rsidP="00AF6615">
      <w:pPr>
        <w:pStyle w:val="para2"/>
        <w:tabs>
          <w:tab w:val="clear" w:pos="540"/>
          <w:tab w:val="left" w:pos="690"/>
        </w:tabs>
        <w:spacing w:before="0" w:after="120"/>
        <w:ind w:left="360"/>
      </w:pPr>
      <w:r w:rsidRPr="00B607CE">
        <w:t>(U) These architectures may include a variety of existing wired or wireless networks and broadcasts.</w:t>
      </w:r>
    </w:p>
    <w:p w:rsidR="00C97C20" w:rsidRPr="00B607CE" w:rsidRDefault="00C97C20" w:rsidP="00AF6615">
      <w:pPr>
        <w:pStyle w:val="para2"/>
        <w:tabs>
          <w:tab w:val="clear" w:pos="540"/>
          <w:tab w:val="left" w:pos="690"/>
        </w:tabs>
        <w:spacing w:before="0" w:after="120"/>
        <w:ind w:left="360"/>
        <w:rPr>
          <w:b/>
        </w:rPr>
      </w:pPr>
      <w:r w:rsidRPr="00B607CE">
        <w:rPr>
          <w:b/>
        </w:rPr>
        <w:t>(U) 3.2.1.2 The SWIF software shall support existing networks that implement the TCP/IP communication protocol.</w:t>
      </w:r>
    </w:p>
    <w:p w:rsidR="00C97C20" w:rsidRPr="00B607CE" w:rsidRDefault="00C97C20" w:rsidP="00AF6615">
      <w:pPr>
        <w:pStyle w:val="para"/>
        <w:spacing w:before="120" w:after="0"/>
        <w:ind w:left="360"/>
        <w:rPr>
          <w:b/>
        </w:rPr>
      </w:pPr>
      <w:r w:rsidRPr="00B607CE">
        <w:rPr>
          <w:b/>
        </w:rPr>
        <w:t xml:space="preserve">(U) 3.2.1.3 The SWIF server shall support the use of </w:t>
      </w:r>
      <w:proofErr w:type="spellStart"/>
      <w:r w:rsidRPr="00B607CE">
        <w:rPr>
          <w:b/>
        </w:rPr>
        <w:t>RESTful</w:t>
      </w:r>
      <w:proofErr w:type="spellEnd"/>
      <w:r w:rsidRPr="00B607CE">
        <w:rPr>
          <w:b/>
        </w:rPr>
        <w:t xml:space="preserve"> Web Services for interfacing with external systems.</w:t>
      </w:r>
    </w:p>
    <w:p w:rsidR="00C97C20" w:rsidRPr="00B607CE" w:rsidRDefault="00C97C20" w:rsidP="00AF6615">
      <w:pPr>
        <w:pStyle w:val="para"/>
        <w:spacing w:before="120" w:after="0"/>
        <w:ind w:left="360"/>
        <w:rPr>
          <w:b/>
        </w:rPr>
      </w:pPr>
      <w:r w:rsidRPr="00B607CE">
        <w:rPr>
          <w:b/>
        </w:rPr>
        <w:t xml:space="preserve">(U) 3.2.1.4 </w:t>
      </w:r>
      <w:proofErr w:type="gramStart"/>
      <w:r w:rsidRPr="00B607CE">
        <w:rPr>
          <w:b/>
        </w:rPr>
        <w:t>Each</w:t>
      </w:r>
      <w:proofErr w:type="gramEnd"/>
      <w:r w:rsidRPr="00B607CE">
        <w:rPr>
          <w:b/>
        </w:rPr>
        <w:t xml:space="preserve"> system-generated entity shall have a unique identifier.</w:t>
      </w:r>
    </w:p>
    <w:p w:rsidR="00C97C20" w:rsidRPr="00B607CE" w:rsidRDefault="00C97C20" w:rsidP="009C426C">
      <w:pPr>
        <w:pStyle w:val="para2"/>
        <w:numPr>
          <w:ins w:id="228" w:author="Bill Sitz" w:date="2013-06-18T19:51:00Z"/>
        </w:numPr>
        <w:spacing w:before="0" w:after="120"/>
        <w:ind w:left="360"/>
      </w:pPr>
      <w:r w:rsidRPr="00B607CE">
        <w:t>(U) This unique identifier can support traceability and linkage.</w:t>
      </w:r>
      <w:bookmarkStart w:id="229" w:name="_Toc355399004"/>
      <w:bookmarkEnd w:id="229"/>
    </w:p>
    <w:p w:rsidR="00C97C20" w:rsidRPr="00B607CE" w:rsidRDefault="00C97C20" w:rsidP="00AF6615">
      <w:pPr>
        <w:pStyle w:val="para"/>
        <w:spacing w:before="120" w:after="0"/>
        <w:ind w:left="360"/>
        <w:rPr>
          <w:b/>
        </w:rPr>
      </w:pPr>
      <w:r w:rsidRPr="00B607CE">
        <w:rPr>
          <w:b/>
        </w:rPr>
        <w:t xml:space="preserve">(U) 3.2.1.5 </w:t>
      </w:r>
      <w:proofErr w:type="gramStart"/>
      <w:r w:rsidRPr="00B607CE">
        <w:rPr>
          <w:b/>
        </w:rPr>
        <w:t>The</w:t>
      </w:r>
      <w:proofErr w:type="gramEnd"/>
      <w:r w:rsidRPr="00B607CE">
        <w:rPr>
          <w:b/>
        </w:rPr>
        <w:t xml:space="preserve"> system shall support operations within multiple classified domains.</w:t>
      </w:r>
      <w:bookmarkStart w:id="230" w:name="_Toc355399005"/>
      <w:bookmarkEnd w:id="230"/>
    </w:p>
    <w:p w:rsidR="00C97C20" w:rsidRPr="00B607CE" w:rsidRDefault="00C97C20" w:rsidP="00AF6615">
      <w:pPr>
        <w:pStyle w:val="para"/>
        <w:spacing w:before="120" w:after="0"/>
        <w:ind w:left="360"/>
        <w:rPr>
          <w:b/>
        </w:rPr>
      </w:pPr>
      <w:r w:rsidRPr="00B607CE">
        <w:rPr>
          <w:b/>
        </w:rPr>
        <w:t xml:space="preserve">(U) 3.2.1.6 </w:t>
      </w:r>
      <w:proofErr w:type="gramStart"/>
      <w:r w:rsidRPr="00B607CE">
        <w:rPr>
          <w:b/>
        </w:rPr>
        <w:t>The</w:t>
      </w:r>
      <w:proofErr w:type="gramEnd"/>
      <w:r w:rsidRPr="00B607CE">
        <w:rPr>
          <w:b/>
        </w:rPr>
        <w:t xml:space="preserve"> system shall be able to authenticate user access using external authentication servers.</w:t>
      </w:r>
    </w:p>
    <w:p w:rsidR="00C97C20" w:rsidRPr="00B607CE" w:rsidRDefault="00C97C20" w:rsidP="005033F3">
      <w:pPr>
        <w:pStyle w:val="para2"/>
        <w:numPr>
          <w:ins w:id="231" w:author="Bill Sitz" w:date="2013-06-18T19:52:00Z"/>
        </w:numPr>
        <w:spacing w:before="0" w:after="120"/>
        <w:ind w:left="360"/>
      </w:pPr>
      <w:r w:rsidRPr="00B607CE">
        <w:t>(U) This authentication will use the protocols (e.g., Defense Contract Action Data System, DCADS; Active Directory, AD; Open Directory; Lightweight Directory Access Protocol, LDAP)</w:t>
      </w:r>
      <w:bookmarkStart w:id="232" w:name="_Toc355399006"/>
      <w:bookmarkEnd w:id="232"/>
      <w:r w:rsidRPr="00B607CE">
        <w:t xml:space="preserve"> associated with the external authentication servers.</w:t>
      </w:r>
    </w:p>
    <w:p w:rsidR="00C97C20" w:rsidRPr="00B607CE" w:rsidRDefault="00C97C20" w:rsidP="00AF6615">
      <w:pPr>
        <w:pStyle w:val="para"/>
        <w:spacing w:before="120" w:after="0"/>
        <w:ind w:left="360"/>
        <w:rPr>
          <w:b/>
        </w:rPr>
      </w:pPr>
      <w:bookmarkStart w:id="233" w:name="_Toc355399007"/>
      <w:bookmarkEnd w:id="233"/>
      <w:r w:rsidRPr="00B607CE">
        <w:rPr>
          <w:b/>
        </w:rPr>
        <w:t xml:space="preserve">(U) 3.2.1.7 </w:t>
      </w:r>
      <w:proofErr w:type="gramStart"/>
      <w:r w:rsidRPr="00B607CE">
        <w:rPr>
          <w:b/>
        </w:rPr>
        <w:t>The</w:t>
      </w:r>
      <w:proofErr w:type="gramEnd"/>
      <w:r w:rsidRPr="00B607CE">
        <w:rPr>
          <w:b/>
        </w:rPr>
        <w:t xml:space="preserve"> system shall comply with the ICD 503 security requirements directed by the DAA.</w:t>
      </w:r>
    </w:p>
    <w:p w:rsidR="00C97C20" w:rsidRPr="00B607CE" w:rsidRDefault="00C97C20" w:rsidP="005033F3">
      <w:pPr>
        <w:pStyle w:val="para2"/>
        <w:numPr>
          <w:ins w:id="234" w:author="Bill Sitz" w:date="2013-06-18T19:59:00Z"/>
        </w:numPr>
        <w:spacing w:before="0" w:after="120"/>
        <w:ind w:left="360"/>
      </w:pPr>
      <w:r w:rsidRPr="00B607CE">
        <w:t>(U) ICD 503 defines security requirements for the assigned Protection Level and Levels of Concern for Availability and Integrity.</w:t>
      </w:r>
      <w:bookmarkStart w:id="235" w:name="_Toc355399008"/>
      <w:bookmarkEnd w:id="235"/>
    </w:p>
    <w:p w:rsidR="00C97C20" w:rsidRPr="00B607CE" w:rsidRDefault="00C97C20" w:rsidP="00AF6615">
      <w:pPr>
        <w:pStyle w:val="para"/>
        <w:spacing w:before="120" w:after="0"/>
        <w:ind w:left="360"/>
        <w:rPr>
          <w:b/>
        </w:rPr>
      </w:pPr>
      <w:r w:rsidRPr="00B607CE">
        <w:rPr>
          <w:b/>
        </w:rPr>
        <w:t xml:space="preserve">(U) 3.2.1.8 </w:t>
      </w:r>
      <w:proofErr w:type="gramStart"/>
      <w:r w:rsidRPr="00B607CE">
        <w:rPr>
          <w:b/>
        </w:rPr>
        <w:t>The</w:t>
      </w:r>
      <w:proofErr w:type="gramEnd"/>
      <w:r w:rsidRPr="00B607CE">
        <w:rPr>
          <w:b/>
        </w:rPr>
        <w:t xml:space="preserve"> system shall implement security features commensurate with the protection of the targeted deployment network requires.</w:t>
      </w:r>
    </w:p>
    <w:p w:rsidR="00C97C20" w:rsidRPr="00B607CE" w:rsidRDefault="00C97C20" w:rsidP="00AF6615">
      <w:pPr>
        <w:pStyle w:val="para"/>
        <w:spacing w:before="120" w:after="0"/>
        <w:ind w:left="360"/>
        <w:rPr>
          <w:b/>
        </w:rPr>
      </w:pPr>
      <w:r w:rsidRPr="00B607CE">
        <w:rPr>
          <w:b/>
        </w:rPr>
        <w:t xml:space="preserve">(U) 3.2.1.9 </w:t>
      </w:r>
      <w:proofErr w:type="gramStart"/>
      <w:r w:rsidRPr="00B607CE">
        <w:rPr>
          <w:b/>
        </w:rPr>
        <w:t>The</w:t>
      </w:r>
      <w:proofErr w:type="gramEnd"/>
      <w:r w:rsidRPr="00B607CE">
        <w:rPr>
          <w:b/>
        </w:rPr>
        <w:t xml:space="preserve"> system shall not allow the same user to be logged into the SWIF server simultaneously using the same browser type.</w:t>
      </w:r>
      <w:r w:rsidR="00392407" w:rsidRPr="00B607CE">
        <w:rPr>
          <w:b/>
        </w:rPr>
        <w:t xml:space="preserve"> </w:t>
      </w:r>
    </w:p>
    <w:p w:rsidR="00C97C20" w:rsidRPr="00B607CE" w:rsidRDefault="00C97C20" w:rsidP="00AF6615">
      <w:pPr>
        <w:pStyle w:val="para"/>
        <w:spacing w:before="120" w:after="0"/>
        <w:ind w:left="360"/>
        <w:rPr>
          <w:b/>
        </w:rPr>
      </w:pPr>
      <w:bookmarkStart w:id="236" w:name="_Toc355016772"/>
      <w:bookmarkStart w:id="237" w:name="_Toc355077863"/>
      <w:bookmarkStart w:id="238" w:name="_Toc355078366"/>
      <w:bookmarkEnd w:id="236"/>
      <w:bookmarkEnd w:id="237"/>
      <w:bookmarkEnd w:id="238"/>
      <w:r w:rsidRPr="00B607CE">
        <w:rPr>
          <w:b/>
        </w:rPr>
        <w:t xml:space="preserve">(U) 3.2.1.10 </w:t>
      </w:r>
      <w:proofErr w:type="gramStart"/>
      <w:r w:rsidRPr="00B607CE">
        <w:rPr>
          <w:b/>
        </w:rPr>
        <w:t>The</w:t>
      </w:r>
      <w:proofErr w:type="gramEnd"/>
      <w:r w:rsidRPr="00B607CE">
        <w:rPr>
          <w:b/>
        </w:rPr>
        <w:t xml:space="preserve"> system shall provide a security service to control access to the system.</w:t>
      </w:r>
    </w:p>
    <w:p w:rsidR="00C97C20" w:rsidRPr="00B607CE" w:rsidRDefault="00C97C20" w:rsidP="005033F3">
      <w:pPr>
        <w:pStyle w:val="para2"/>
        <w:spacing w:before="0" w:after="120"/>
        <w:ind w:left="360"/>
      </w:pPr>
      <w:r w:rsidRPr="00B607CE">
        <w:t>(U) System access control includes providing user authentication and authorization.</w:t>
      </w:r>
    </w:p>
    <w:p w:rsidR="00C97C20" w:rsidRPr="00B607CE" w:rsidRDefault="00C97C20" w:rsidP="00AF6615">
      <w:pPr>
        <w:pStyle w:val="para"/>
        <w:spacing w:before="120" w:after="0"/>
        <w:ind w:left="360"/>
        <w:rPr>
          <w:b/>
        </w:rPr>
      </w:pPr>
      <w:r w:rsidRPr="00B607CE">
        <w:rPr>
          <w:b/>
        </w:rPr>
        <w:t xml:space="preserve">(U) 3.2.1.11 </w:t>
      </w:r>
      <w:proofErr w:type="gramStart"/>
      <w:r w:rsidRPr="00B607CE">
        <w:rPr>
          <w:b/>
        </w:rPr>
        <w:t>The</w:t>
      </w:r>
      <w:proofErr w:type="gramEnd"/>
      <w:r w:rsidRPr="00B607CE">
        <w:rPr>
          <w:b/>
        </w:rPr>
        <w:t xml:space="preserve"> system shall control access to system functionality based on the user’s role.</w:t>
      </w:r>
    </w:p>
    <w:p w:rsidR="00C97C20" w:rsidRPr="00B607CE" w:rsidRDefault="00C97C20" w:rsidP="00D17F94">
      <w:pPr>
        <w:pStyle w:val="para2"/>
        <w:numPr>
          <w:ins w:id="239" w:author="Bill Sitz" w:date="2013-06-18T20:04:00Z"/>
        </w:numPr>
        <w:spacing w:before="0" w:after="120"/>
        <w:ind w:left="360"/>
      </w:pPr>
      <w:r w:rsidRPr="00B607CE">
        <w:t>(U)This includes role-based access control (RBAC).</w:t>
      </w:r>
    </w:p>
    <w:p w:rsidR="00C97C20" w:rsidRPr="00B607CE" w:rsidRDefault="00C97C20" w:rsidP="00AF6615">
      <w:pPr>
        <w:pStyle w:val="para"/>
        <w:spacing w:before="120" w:after="0"/>
        <w:ind w:left="360"/>
        <w:rPr>
          <w:b/>
        </w:rPr>
      </w:pPr>
      <w:r w:rsidRPr="00B607CE">
        <w:rPr>
          <w:b/>
        </w:rPr>
        <w:t xml:space="preserve">(U) 3.2.1.12 The system shall control access to system data based on the </w:t>
      </w:r>
      <w:proofErr w:type="gramStart"/>
      <w:r w:rsidRPr="00B607CE">
        <w:rPr>
          <w:b/>
        </w:rPr>
        <w:t>user’s  attributes</w:t>
      </w:r>
      <w:proofErr w:type="gramEnd"/>
      <w:r w:rsidRPr="00B607CE">
        <w:rPr>
          <w:b/>
        </w:rPr>
        <w:t xml:space="preserve"> including clearance.</w:t>
      </w:r>
    </w:p>
    <w:p w:rsidR="00C97C20" w:rsidRPr="00B607CE" w:rsidRDefault="00C97C20" w:rsidP="00D17F94">
      <w:pPr>
        <w:pStyle w:val="para2"/>
        <w:numPr>
          <w:ins w:id="240" w:author="Bill Sitz" w:date="2013-06-18T20:05:00Z"/>
        </w:numPr>
        <w:spacing w:before="0" w:after="120"/>
        <w:ind w:left="360"/>
      </w:pPr>
      <w:r w:rsidRPr="00B607CE">
        <w:t>(U) The system uses the clearance data to determine row- and cell-based security.</w:t>
      </w:r>
    </w:p>
    <w:p w:rsidR="00C97C20" w:rsidRPr="00B607CE" w:rsidRDefault="00C97C20" w:rsidP="00AF6615">
      <w:pPr>
        <w:pStyle w:val="para"/>
        <w:spacing w:before="120" w:after="0"/>
        <w:ind w:left="360"/>
        <w:rPr>
          <w:b/>
        </w:rPr>
      </w:pPr>
      <w:r w:rsidRPr="00B607CE">
        <w:rPr>
          <w:b/>
        </w:rPr>
        <w:t xml:space="preserve">(U) 3.2.1.13 </w:t>
      </w:r>
      <w:proofErr w:type="gramStart"/>
      <w:r w:rsidRPr="00B607CE">
        <w:rPr>
          <w:b/>
        </w:rPr>
        <w:t>The</w:t>
      </w:r>
      <w:proofErr w:type="gramEnd"/>
      <w:r w:rsidRPr="00B607CE">
        <w:rPr>
          <w:b/>
        </w:rPr>
        <w:t xml:space="preserve"> system shall implement security features commensurate with Protection Level (PL) 3 identified for the system interfaces for the deployed network.</w:t>
      </w:r>
      <w:bookmarkStart w:id="241" w:name="_Toc355399010"/>
      <w:bookmarkEnd w:id="241"/>
    </w:p>
    <w:p w:rsidR="00C97C20" w:rsidRPr="00B607CE" w:rsidRDefault="00C97C20" w:rsidP="00AF6615">
      <w:pPr>
        <w:pStyle w:val="para"/>
        <w:spacing w:before="120" w:after="0"/>
        <w:ind w:left="360"/>
        <w:rPr>
          <w:b/>
        </w:rPr>
      </w:pPr>
      <w:r w:rsidRPr="00B607CE">
        <w:rPr>
          <w:b/>
        </w:rPr>
        <w:t xml:space="preserve">(U) 3.2.1.14 </w:t>
      </w:r>
      <w:proofErr w:type="gramStart"/>
      <w:r w:rsidRPr="00B607CE">
        <w:rPr>
          <w:b/>
        </w:rPr>
        <w:t>The</w:t>
      </w:r>
      <w:proofErr w:type="gramEnd"/>
      <w:r w:rsidRPr="00B607CE">
        <w:rPr>
          <w:b/>
        </w:rPr>
        <w:t xml:space="preserve"> system shall implement security features commensurate with the Availability Level Basis identified for the system interfaces for the deployed network.</w:t>
      </w:r>
      <w:bookmarkStart w:id="242" w:name="_Toc355399011"/>
      <w:bookmarkEnd w:id="242"/>
    </w:p>
    <w:p w:rsidR="00C97C20" w:rsidRPr="00B607CE" w:rsidRDefault="00C97C20" w:rsidP="00AF6615">
      <w:pPr>
        <w:pStyle w:val="para"/>
        <w:spacing w:before="120" w:after="0"/>
        <w:ind w:left="360"/>
        <w:rPr>
          <w:b/>
        </w:rPr>
      </w:pPr>
      <w:r w:rsidRPr="00B607CE">
        <w:rPr>
          <w:b/>
        </w:rPr>
        <w:t xml:space="preserve">(U) 3.2.1.15 </w:t>
      </w:r>
      <w:proofErr w:type="gramStart"/>
      <w:r w:rsidRPr="00B607CE">
        <w:rPr>
          <w:b/>
        </w:rPr>
        <w:t>The</w:t>
      </w:r>
      <w:proofErr w:type="gramEnd"/>
      <w:r w:rsidRPr="00B607CE">
        <w:rPr>
          <w:b/>
        </w:rPr>
        <w:t xml:space="preserve"> system shall implement security features commensurate with the Integrity Level Basic identified for the system interfaces for the deployed network.</w:t>
      </w:r>
      <w:bookmarkStart w:id="243" w:name="_Toc355399012"/>
      <w:bookmarkEnd w:id="243"/>
    </w:p>
    <w:p w:rsidR="00C97C20" w:rsidRPr="00B607CE" w:rsidRDefault="00C97C20" w:rsidP="00AF6615">
      <w:pPr>
        <w:pStyle w:val="para"/>
        <w:keepNext/>
        <w:spacing w:before="120" w:after="0"/>
        <w:ind w:left="360"/>
        <w:rPr>
          <w:b/>
        </w:rPr>
      </w:pPr>
      <w:r w:rsidRPr="00B607CE">
        <w:rPr>
          <w:b/>
        </w:rPr>
        <w:t xml:space="preserve">(U) 3.2.1.16 </w:t>
      </w:r>
      <w:proofErr w:type="gramStart"/>
      <w:r w:rsidRPr="00B607CE">
        <w:rPr>
          <w:b/>
        </w:rPr>
        <w:t>The</w:t>
      </w:r>
      <w:proofErr w:type="gramEnd"/>
      <w:r w:rsidRPr="00B607CE">
        <w:rPr>
          <w:b/>
        </w:rPr>
        <w:t xml:space="preserve"> system shall be deployable to multiple container environments with minimal refactoring required.</w:t>
      </w:r>
      <w:bookmarkStart w:id="244" w:name="_Toc355399013"/>
      <w:bookmarkEnd w:id="244"/>
    </w:p>
    <w:p w:rsidR="00C97C20" w:rsidRPr="00B607CE" w:rsidRDefault="00C97C20" w:rsidP="00D17F94">
      <w:pPr>
        <w:pStyle w:val="para2"/>
        <w:spacing w:before="0" w:after="120"/>
        <w:ind w:left="360"/>
      </w:pPr>
      <w:r w:rsidRPr="00B607CE">
        <w:t>(U) This requirement includes application or servlet containers.</w:t>
      </w:r>
    </w:p>
    <w:p w:rsidR="00C97C20" w:rsidRPr="00B607CE" w:rsidRDefault="00C97C20" w:rsidP="00AF6615">
      <w:pPr>
        <w:pStyle w:val="para"/>
        <w:keepNext/>
        <w:spacing w:before="120" w:after="0"/>
        <w:ind w:left="360"/>
        <w:rPr>
          <w:b/>
        </w:rPr>
      </w:pPr>
      <w:r w:rsidRPr="00B607CE">
        <w:rPr>
          <w:b/>
        </w:rPr>
        <w:lastRenderedPageBreak/>
        <w:t xml:space="preserve">(U) 3.2.1.17 </w:t>
      </w:r>
      <w:proofErr w:type="gramStart"/>
      <w:r w:rsidRPr="00B607CE">
        <w:rPr>
          <w:b/>
        </w:rPr>
        <w:t>The</w:t>
      </w:r>
      <w:proofErr w:type="gramEnd"/>
      <w:r w:rsidRPr="00B607CE">
        <w:rPr>
          <w:b/>
        </w:rPr>
        <w:t xml:space="preserve"> system shall maintain content replication functionality that is standard with the operating system on a user’s workstation.</w:t>
      </w:r>
      <w:bookmarkStart w:id="245" w:name="_Toc355399019"/>
      <w:bookmarkEnd w:id="245"/>
    </w:p>
    <w:p w:rsidR="00C97C20" w:rsidRPr="00B607CE" w:rsidRDefault="00C97C20" w:rsidP="00D17F94">
      <w:pPr>
        <w:pStyle w:val="para2"/>
        <w:numPr>
          <w:ins w:id="246" w:author="Bill Sitz" w:date="2013-06-18T20:11:00Z"/>
        </w:numPr>
        <w:spacing w:before="0" w:after="120"/>
        <w:ind w:left="360"/>
      </w:pPr>
      <w:r w:rsidRPr="00B607CE">
        <w:t>(U) This functionality includes cut, copy and paste.</w:t>
      </w:r>
    </w:p>
    <w:p w:rsidR="00C97C20" w:rsidRPr="00B607CE" w:rsidRDefault="00C97C20" w:rsidP="00AF6615">
      <w:pPr>
        <w:pStyle w:val="para"/>
        <w:keepNext/>
        <w:spacing w:before="120" w:after="0"/>
        <w:ind w:left="360"/>
        <w:rPr>
          <w:b/>
        </w:rPr>
      </w:pPr>
      <w:r w:rsidRPr="00B607CE">
        <w:rPr>
          <w:b/>
        </w:rPr>
        <w:t xml:space="preserve">(U) 3.2.1.18 </w:t>
      </w:r>
      <w:proofErr w:type="gramStart"/>
      <w:r w:rsidRPr="00B607CE">
        <w:rPr>
          <w:b/>
        </w:rPr>
        <w:t>The</w:t>
      </w:r>
      <w:proofErr w:type="gramEnd"/>
      <w:r w:rsidRPr="00B607CE">
        <w:rPr>
          <w:b/>
        </w:rPr>
        <w:t xml:space="preserve"> system shall provide for visualization capabilities.</w:t>
      </w:r>
    </w:p>
    <w:p w:rsidR="002B07E3" w:rsidRPr="00B607CE" w:rsidRDefault="00C97C20" w:rsidP="00D17F94">
      <w:pPr>
        <w:pStyle w:val="para2"/>
        <w:numPr>
          <w:ins w:id="247" w:author="Bill Sitz" w:date="2013-06-18T20:12:00Z"/>
        </w:numPr>
        <w:spacing w:before="0" w:after="120"/>
        <w:ind w:left="360"/>
      </w:pPr>
      <w:r w:rsidRPr="00B607CE">
        <w:t>(U) Required visualization capabilities include those which allow users to display the data stored within the system.</w:t>
      </w:r>
      <w:bookmarkStart w:id="248" w:name="_Toc355399022"/>
      <w:bookmarkEnd w:id="248"/>
    </w:p>
    <w:p w:rsidR="00C97C20" w:rsidRPr="00B607CE" w:rsidRDefault="002B07E3" w:rsidP="002B07E3">
      <w:pPr>
        <w:pStyle w:val="para2"/>
        <w:numPr>
          <w:ins w:id="249" w:author="Bill Sitz" w:date="2013-06-18T20:12:00Z"/>
        </w:numPr>
        <w:spacing w:before="0" w:after="120"/>
        <w:ind w:left="360"/>
      </w:pPr>
      <w:r w:rsidRPr="00B607CE">
        <w:t>(U) Required visualization capabilities include those which allow users to manipulate the data stored within the system.</w:t>
      </w:r>
    </w:p>
    <w:p w:rsidR="00C97C20" w:rsidRPr="00B607CE" w:rsidRDefault="00C97C20" w:rsidP="00AF6615">
      <w:pPr>
        <w:pStyle w:val="para"/>
        <w:spacing w:before="120" w:after="0"/>
        <w:ind w:left="360"/>
        <w:rPr>
          <w:b/>
        </w:rPr>
      </w:pPr>
      <w:r w:rsidRPr="00B607CE">
        <w:rPr>
          <w:b/>
        </w:rPr>
        <w:t xml:space="preserve">(U) 3.2.1.19 </w:t>
      </w:r>
      <w:proofErr w:type="gramStart"/>
      <w:r w:rsidRPr="00B607CE">
        <w:rPr>
          <w:b/>
        </w:rPr>
        <w:t>The</w:t>
      </w:r>
      <w:proofErr w:type="gramEnd"/>
      <w:r w:rsidRPr="00B607CE">
        <w:rPr>
          <w:b/>
        </w:rPr>
        <w:t xml:space="preserve"> system shall provide users a customizable display composed of widgets for interacting with data in the data store.</w:t>
      </w:r>
      <w:bookmarkStart w:id="250" w:name="_Toc355399023"/>
      <w:bookmarkEnd w:id="250"/>
    </w:p>
    <w:p w:rsidR="00C97C20" w:rsidRPr="00B607CE" w:rsidRDefault="00C97C20" w:rsidP="00D45D8C">
      <w:pPr>
        <w:pStyle w:val="para2"/>
        <w:numPr>
          <w:ins w:id="251" w:author="Bill Sitz" w:date="2013-06-18T20:14:00Z"/>
        </w:numPr>
        <w:spacing w:before="0" w:after="120"/>
        <w:ind w:left="360"/>
      </w:pPr>
      <w:r w:rsidRPr="00B607CE">
        <w:t>(U) These widgets will support viewing and manipulating data in the data store.</w:t>
      </w:r>
    </w:p>
    <w:p w:rsidR="00C97C20" w:rsidRPr="00B607CE" w:rsidRDefault="00C97C20" w:rsidP="00AF6615">
      <w:pPr>
        <w:pStyle w:val="para"/>
        <w:spacing w:before="120" w:after="0"/>
        <w:ind w:left="360"/>
        <w:rPr>
          <w:b/>
        </w:rPr>
      </w:pPr>
      <w:r w:rsidRPr="00B607CE">
        <w:rPr>
          <w:b/>
        </w:rPr>
        <w:t xml:space="preserve">(U) 3.2.1.20 </w:t>
      </w:r>
      <w:proofErr w:type="gramStart"/>
      <w:r w:rsidRPr="00B607CE">
        <w:rPr>
          <w:b/>
        </w:rPr>
        <w:t>The</w:t>
      </w:r>
      <w:proofErr w:type="gramEnd"/>
      <w:r w:rsidRPr="00B607CE">
        <w:rPr>
          <w:b/>
        </w:rPr>
        <w:t xml:space="preserve"> system shall provide a publish/subscribe capability whereby users can register to be notified of significant events related to topics of interest.</w:t>
      </w:r>
      <w:bookmarkStart w:id="252" w:name="_Toc355399026"/>
      <w:bookmarkEnd w:id="252"/>
    </w:p>
    <w:p w:rsidR="00C97C20" w:rsidRPr="00B607CE" w:rsidRDefault="002B07E3" w:rsidP="00AF6615">
      <w:pPr>
        <w:pStyle w:val="para"/>
        <w:keepNext/>
        <w:spacing w:before="120" w:after="0"/>
        <w:ind w:left="360"/>
        <w:rPr>
          <w:b/>
        </w:rPr>
      </w:pPr>
      <w:r w:rsidRPr="00B607CE">
        <w:rPr>
          <w:b/>
        </w:rPr>
        <w:t xml:space="preserve"> (U) 3.2.1.21 </w:t>
      </w:r>
      <w:proofErr w:type="gramStart"/>
      <w:r w:rsidR="00C97C20" w:rsidRPr="00B607CE">
        <w:rPr>
          <w:b/>
        </w:rPr>
        <w:t>The</w:t>
      </w:r>
      <w:proofErr w:type="gramEnd"/>
      <w:r w:rsidR="00C97C20" w:rsidRPr="00B607CE">
        <w:rPr>
          <w:b/>
        </w:rPr>
        <w:t xml:space="preserve"> system shall provide users the capability to set Discretionary Access to information stored in the system.</w:t>
      </w:r>
    </w:p>
    <w:p w:rsidR="00C97C20" w:rsidRPr="00B607CE" w:rsidRDefault="00C97C20" w:rsidP="00D45D8C">
      <w:pPr>
        <w:pStyle w:val="para2"/>
        <w:numPr>
          <w:ins w:id="253" w:author="Bill Sitz" w:date="2013-06-18T20:15:00Z"/>
        </w:numPr>
        <w:spacing w:before="0" w:after="120"/>
        <w:ind w:left="360"/>
      </w:pPr>
      <w:r w:rsidRPr="00B607CE">
        <w:t>(U) This Discretionary Access can be Group or Individual(s).</w:t>
      </w:r>
    </w:p>
    <w:p w:rsidR="00C97C20" w:rsidRPr="00B607CE" w:rsidRDefault="002B07E3" w:rsidP="00AF6615">
      <w:pPr>
        <w:pStyle w:val="para"/>
        <w:spacing w:before="120" w:after="0"/>
        <w:ind w:left="360"/>
        <w:rPr>
          <w:b/>
        </w:rPr>
      </w:pPr>
      <w:r w:rsidRPr="00B607CE">
        <w:rPr>
          <w:b/>
        </w:rPr>
        <w:t>(U) 3.2.1.22</w:t>
      </w:r>
      <w:r w:rsidR="00C97C20" w:rsidRPr="00B607CE">
        <w:rPr>
          <w:b/>
        </w:rPr>
        <w:t xml:space="preserve"> </w:t>
      </w:r>
      <w:proofErr w:type="gramStart"/>
      <w:r w:rsidR="00C97C20" w:rsidRPr="00B607CE">
        <w:rPr>
          <w:b/>
        </w:rPr>
        <w:t>The</w:t>
      </w:r>
      <w:proofErr w:type="gramEnd"/>
      <w:r w:rsidR="00C97C20" w:rsidRPr="00B607CE">
        <w:rPr>
          <w:b/>
        </w:rPr>
        <w:t xml:space="preserve"> system shall provide conversion capabilities.</w:t>
      </w:r>
    </w:p>
    <w:p w:rsidR="00C97C20" w:rsidRPr="00B607CE" w:rsidRDefault="00C97C20" w:rsidP="00D45D8C">
      <w:pPr>
        <w:pStyle w:val="para2"/>
        <w:numPr>
          <w:ins w:id="254" w:author="Bill Sitz" w:date="2013-06-18T20:16:00Z"/>
        </w:numPr>
        <w:spacing w:before="0" w:after="120"/>
        <w:ind w:left="360"/>
      </w:pPr>
      <w:r w:rsidRPr="00B607CE">
        <w:t>(U) Conversions include feet-to-meters and vice versa, units of speed, coordinate systems, etc.</w:t>
      </w:r>
      <w:r w:rsidR="00F15B00" w:rsidRPr="00B607CE">
        <w:t xml:space="preserve">  </w:t>
      </w:r>
    </w:p>
    <w:p w:rsidR="00C97C20" w:rsidRPr="00B607CE" w:rsidRDefault="00C97C20" w:rsidP="00AF6615">
      <w:pPr>
        <w:pStyle w:val="para"/>
        <w:spacing w:before="120" w:after="0"/>
        <w:ind w:left="360"/>
        <w:rPr>
          <w:b/>
        </w:rPr>
      </w:pPr>
      <w:r w:rsidRPr="00B607CE">
        <w:rPr>
          <w:b/>
        </w:rPr>
        <w:t xml:space="preserve">(U) </w:t>
      </w:r>
      <w:r w:rsidR="002B07E3" w:rsidRPr="00B607CE">
        <w:rPr>
          <w:b/>
        </w:rPr>
        <w:t>3.2.1.23</w:t>
      </w:r>
      <w:r w:rsidRPr="00B607CE">
        <w:rPr>
          <w:b/>
        </w:rPr>
        <w:t xml:space="preserve"> </w:t>
      </w:r>
      <w:proofErr w:type="gramStart"/>
      <w:r w:rsidRPr="00B607CE">
        <w:rPr>
          <w:b/>
        </w:rPr>
        <w:t>The</w:t>
      </w:r>
      <w:proofErr w:type="gramEnd"/>
      <w:r w:rsidRPr="00B607CE">
        <w:rPr>
          <w:b/>
        </w:rPr>
        <w:t xml:space="preserve"> system shall provide </w:t>
      </w:r>
      <w:proofErr w:type="spellStart"/>
      <w:r w:rsidRPr="00B607CE">
        <w:rPr>
          <w:b/>
        </w:rPr>
        <w:t>eventing</w:t>
      </w:r>
      <w:proofErr w:type="spellEnd"/>
      <w:r w:rsidRPr="00B607CE">
        <w:rPr>
          <w:b/>
        </w:rPr>
        <w:t xml:space="preserve"> capabilities to support notifications between internal system components.</w:t>
      </w:r>
      <w:bookmarkStart w:id="255" w:name="_Toc355399190"/>
      <w:bookmarkEnd w:id="255"/>
      <w:r w:rsidR="00F15B00" w:rsidRPr="00B607CE">
        <w:rPr>
          <w:b/>
        </w:rPr>
        <w:t xml:space="preserve"> </w:t>
      </w:r>
    </w:p>
    <w:p w:rsidR="00C97C20" w:rsidRPr="00B607CE" w:rsidRDefault="002B07E3" w:rsidP="00AF6615">
      <w:pPr>
        <w:pStyle w:val="para"/>
        <w:spacing w:before="120" w:after="0"/>
        <w:ind w:left="360"/>
        <w:rPr>
          <w:b/>
        </w:rPr>
      </w:pPr>
      <w:r w:rsidRPr="00B607CE">
        <w:rPr>
          <w:b/>
        </w:rPr>
        <w:t>(U) 3.2.1.24</w:t>
      </w:r>
      <w:r w:rsidR="00C97C20" w:rsidRPr="00B607CE">
        <w:rPr>
          <w:b/>
        </w:rPr>
        <w:t xml:space="preserve"> </w:t>
      </w:r>
      <w:proofErr w:type="gramStart"/>
      <w:r w:rsidR="00C97C20" w:rsidRPr="00B607CE">
        <w:rPr>
          <w:b/>
        </w:rPr>
        <w:t>The</w:t>
      </w:r>
      <w:proofErr w:type="gramEnd"/>
      <w:r w:rsidR="00C97C20" w:rsidRPr="00B607CE">
        <w:rPr>
          <w:b/>
        </w:rPr>
        <w:t xml:space="preserve"> system shall provide for a status monitoring capability.</w:t>
      </w:r>
    </w:p>
    <w:p w:rsidR="00C97C20" w:rsidRPr="00B607CE" w:rsidRDefault="00C97C20" w:rsidP="00D45D8C">
      <w:pPr>
        <w:pStyle w:val="para2"/>
        <w:numPr>
          <w:ins w:id="256" w:author="Bill Sitz" w:date="2013-06-18T20:18:00Z"/>
        </w:numPr>
        <w:spacing w:before="0" w:after="120"/>
        <w:ind w:left="360"/>
      </w:pPr>
      <w:r w:rsidRPr="00B607CE">
        <w:t>(U) This includes monitor</w:t>
      </w:r>
      <w:r w:rsidR="002B07E3" w:rsidRPr="00B607CE">
        <w:t xml:space="preserve">ing and reporting system health. </w:t>
      </w:r>
    </w:p>
    <w:p w:rsidR="00C97C20" w:rsidRPr="00B607CE" w:rsidRDefault="002B07E3" w:rsidP="00AF6615">
      <w:pPr>
        <w:pStyle w:val="para"/>
        <w:spacing w:before="120" w:after="0"/>
        <w:ind w:left="360"/>
        <w:rPr>
          <w:b/>
        </w:rPr>
      </w:pPr>
      <w:r w:rsidRPr="00B607CE">
        <w:rPr>
          <w:b/>
        </w:rPr>
        <w:t>(U) 3.2.1.25</w:t>
      </w:r>
      <w:r w:rsidR="00C97C20" w:rsidRPr="00B607CE">
        <w:rPr>
          <w:b/>
        </w:rPr>
        <w:t xml:space="preserve"> </w:t>
      </w:r>
      <w:proofErr w:type="gramStart"/>
      <w:r w:rsidR="00C97C20" w:rsidRPr="00B607CE">
        <w:rPr>
          <w:b/>
        </w:rPr>
        <w:t>The</w:t>
      </w:r>
      <w:proofErr w:type="gramEnd"/>
      <w:r w:rsidR="00C97C20" w:rsidRPr="00B607CE">
        <w:rPr>
          <w:b/>
        </w:rPr>
        <w:t xml:space="preserve"> system shall provide the capability for Administrators to specify the conditions constituting an anomalous status that merits reporting.</w:t>
      </w:r>
    </w:p>
    <w:p w:rsidR="00C97C20" w:rsidRPr="00B607CE" w:rsidRDefault="002B07E3" w:rsidP="00AF6615">
      <w:pPr>
        <w:pStyle w:val="para"/>
        <w:spacing w:before="120" w:after="0"/>
        <w:ind w:left="360"/>
        <w:rPr>
          <w:b/>
        </w:rPr>
      </w:pPr>
      <w:r w:rsidRPr="00B607CE">
        <w:rPr>
          <w:b/>
        </w:rPr>
        <w:t>(U) 3.2.1.26</w:t>
      </w:r>
      <w:r w:rsidR="00C97C20" w:rsidRPr="00B607CE">
        <w:rPr>
          <w:b/>
        </w:rPr>
        <w:t xml:space="preserve"> </w:t>
      </w:r>
      <w:proofErr w:type="gramStart"/>
      <w:r w:rsidR="00C97C20" w:rsidRPr="00B607CE">
        <w:rPr>
          <w:b/>
        </w:rPr>
        <w:t>The</w:t>
      </w:r>
      <w:proofErr w:type="gramEnd"/>
      <w:r w:rsidR="00C97C20" w:rsidRPr="00B607CE">
        <w:rPr>
          <w:b/>
        </w:rPr>
        <w:t xml:space="preserve"> system shall monitor the operational status of all the SWIF components.</w:t>
      </w:r>
    </w:p>
    <w:p w:rsidR="00C97C20" w:rsidRPr="00B607CE" w:rsidRDefault="002B07E3" w:rsidP="00AF6615">
      <w:pPr>
        <w:pStyle w:val="para"/>
        <w:keepNext/>
        <w:spacing w:before="120" w:after="0"/>
        <w:ind w:left="360"/>
        <w:rPr>
          <w:b/>
        </w:rPr>
      </w:pPr>
      <w:r w:rsidRPr="00B607CE">
        <w:rPr>
          <w:b/>
        </w:rPr>
        <w:t>(U) 3.2.1.27</w:t>
      </w:r>
      <w:r w:rsidR="00C97C20" w:rsidRPr="00B607CE">
        <w:rPr>
          <w:b/>
        </w:rPr>
        <w:t xml:space="preserve"> </w:t>
      </w:r>
      <w:proofErr w:type="gramStart"/>
      <w:r w:rsidR="00C97C20" w:rsidRPr="00B607CE">
        <w:rPr>
          <w:b/>
        </w:rPr>
        <w:t>The</w:t>
      </w:r>
      <w:proofErr w:type="gramEnd"/>
      <w:r w:rsidR="00C97C20" w:rsidRPr="00B607CE">
        <w:rPr>
          <w:b/>
        </w:rPr>
        <w:t xml:space="preserve"> system shall generate an audit report to the destinations specified by the Administrator upon detecting an anomalous operational status in any component.</w:t>
      </w:r>
    </w:p>
    <w:p w:rsidR="00C97C20" w:rsidRPr="00B607CE" w:rsidRDefault="00C97C20" w:rsidP="00903A56">
      <w:pPr>
        <w:pStyle w:val="para2"/>
        <w:spacing w:before="0" w:after="120"/>
        <w:ind w:left="360"/>
      </w:pPr>
      <w:r w:rsidRPr="00B607CE">
        <w:t>(U) This action includes recording the anomalous status in addition to generating the report.</w:t>
      </w:r>
    </w:p>
    <w:p w:rsidR="00C97C20" w:rsidRPr="00B607CE" w:rsidRDefault="002B07E3" w:rsidP="00AF6615">
      <w:pPr>
        <w:pStyle w:val="para"/>
        <w:spacing w:before="120" w:after="0"/>
        <w:ind w:left="360"/>
        <w:rPr>
          <w:b/>
        </w:rPr>
      </w:pPr>
      <w:r w:rsidRPr="00B607CE">
        <w:rPr>
          <w:b/>
        </w:rPr>
        <w:t>(U) 3.2.1.28</w:t>
      </w:r>
      <w:r w:rsidR="00C97C20" w:rsidRPr="00B607CE">
        <w:rPr>
          <w:b/>
        </w:rPr>
        <w:t xml:space="preserve"> </w:t>
      </w:r>
      <w:proofErr w:type="gramStart"/>
      <w:r w:rsidR="00C97C20" w:rsidRPr="00B607CE">
        <w:rPr>
          <w:b/>
        </w:rPr>
        <w:t>The</w:t>
      </w:r>
      <w:proofErr w:type="gramEnd"/>
      <w:r w:rsidR="00C97C20" w:rsidRPr="00B607CE">
        <w:rPr>
          <w:b/>
        </w:rPr>
        <w:t xml:space="preserve"> system shall respond to an anomalous operational status as specified by the Administrator.</w:t>
      </w:r>
    </w:p>
    <w:p w:rsidR="00C97C20" w:rsidRPr="00B607CE" w:rsidRDefault="002B07E3" w:rsidP="00AF6615">
      <w:pPr>
        <w:pStyle w:val="para"/>
        <w:spacing w:before="120" w:after="0"/>
        <w:ind w:left="360"/>
        <w:rPr>
          <w:b/>
        </w:rPr>
      </w:pPr>
      <w:r w:rsidRPr="00B607CE">
        <w:rPr>
          <w:b/>
        </w:rPr>
        <w:t>(U) 3.2.1.29</w:t>
      </w:r>
      <w:r w:rsidR="00C97C20" w:rsidRPr="00B607CE">
        <w:rPr>
          <w:b/>
        </w:rPr>
        <w:t xml:space="preserve"> </w:t>
      </w:r>
      <w:proofErr w:type="gramStart"/>
      <w:r w:rsidR="00C97C20" w:rsidRPr="00B607CE">
        <w:rPr>
          <w:b/>
        </w:rPr>
        <w:t>The</w:t>
      </w:r>
      <w:proofErr w:type="gramEnd"/>
      <w:r w:rsidR="00C97C20" w:rsidRPr="00B607CE">
        <w:rPr>
          <w:b/>
        </w:rPr>
        <w:t xml:space="preserve"> system shall collect generated audit data to support security event monitoring.</w:t>
      </w:r>
    </w:p>
    <w:p w:rsidR="00C97C20" w:rsidRPr="00B607CE" w:rsidRDefault="002B07E3" w:rsidP="00AF6615">
      <w:pPr>
        <w:pStyle w:val="para"/>
        <w:spacing w:before="120" w:after="0"/>
        <w:ind w:left="360"/>
        <w:rPr>
          <w:b/>
        </w:rPr>
      </w:pPr>
      <w:r w:rsidRPr="00B607CE">
        <w:rPr>
          <w:b/>
        </w:rPr>
        <w:t>(U) 3.2.1.30</w:t>
      </w:r>
      <w:r w:rsidR="00C97C20" w:rsidRPr="00B607CE">
        <w:rPr>
          <w:b/>
        </w:rPr>
        <w:t xml:space="preserve"> </w:t>
      </w:r>
      <w:proofErr w:type="gramStart"/>
      <w:r w:rsidR="00C97C20" w:rsidRPr="00B607CE">
        <w:rPr>
          <w:b/>
        </w:rPr>
        <w:t>The</w:t>
      </w:r>
      <w:proofErr w:type="gramEnd"/>
      <w:r w:rsidR="00C97C20" w:rsidRPr="00B607CE">
        <w:rPr>
          <w:b/>
        </w:rPr>
        <w:t xml:space="preserve"> system shall monitor security events by analyzing collected audit data for anomalous conditions according to ISSO-defined rules to identify potential security violations.</w:t>
      </w:r>
    </w:p>
    <w:p w:rsidR="00C97C20" w:rsidRPr="00B607CE" w:rsidRDefault="002B07E3" w:rsidP="00AF6615">
      <w:pPr>
        <w:pStyle w:val="para"/>
        <w:spacing w:before="120" w:after="0"/>
        <w:ind w:left="360"/>
        <w:rPr>
          <w:b/>
        </w:rPr>
      </w:pPr>
      <w:r w:rsidRPr="00B607CE">
        <w:rPr>
          <w:b/>
        </w:rPr>
        <w:t>(U) 3.2.1.31</w:t>
      </w:r>
      <w:r w:rsidR="00C97C20" w:rsidRPr="00B607CE">
        <w:rPr>
          <w:b/>
        </w:rPr>
        <w:t xml:space="preserve"> </w:t>
      </w:r>
      <w:proofErr w:type="gramStart"/>
      <w:r w:rsidR="00C97C20" w:rsidRPr="00B607CE">
        <w:rPr>
          <w:b/>
        </w:rPr>
        <w:t>The</w:t>
      </w:r>
      <w:proofErr w:type="gramEnd"/>
      <w:r w:rsidR="00C97C20" w:rsidRPr="00B607CE">
        <w:rPr>
          <w:b/>
        </w:rPr>
        <w:t xml:space="preserve"> system shall generate an audit report to the destinations specified by the ISSO upon detecting an anomalous security event.</w:t>
      </w:r>
    </w:p>
    <w:p w:rsidR="00C97C20" w:rsidRPr="00B607CE" w:rsidRDefault="00C97C20" w:rsidP="00AF6615">
      <w:pPr>
        <w:pStyle w:val="para"/>
        <w:spacing w:before="120" w:after="0"/>
        <w:ind w:left="360"/>
        <w:rPr>
          <w:b/>
        </w:rPr>
        <w:sectPr w:rsidR="00C97C20" w:rsidRPr="00B607CE">
          <w:headerReference w:type="default" r:id="rId61"/>
          <w:type w:val="continuous"/>
          <w:pgSz w:w="12240" w:h="15840" w:code="1"/>
          <w:pgMar w:top="1728" w:right="1440" w:bottom="1440" w:left="1440" w:header="720" w:footer="720" w:gutter="0"/>
          <w:cols w:space="720"/>
        </w:sectPr>
      </w:pPr>
      <w:r w:rsidRPr="00B607CE">
        <w:rPr>
          <w:b/>
        </w:rPr>
        <w:t>(U) 3.</w:t>
      </w:r>
      <w:r w:rsidR="002B07E3" w:rsidRPr="00B607CE">
        <w:rPr>
          <w:b/>
        </w:rPr>
        <w:t>2.1.32</w:t>
      </w:r>
      <w:r w:rsidRPr="00B607CE">
        <w:rPr>
          <w:b/>
        </w:rPr>
        <w:t xml:space="preserve"> </w:t>
      </w:r>
      <w:proofErr w:type="gramStart"/>
      <w:r w:rsidRPr="00B607CE">
        <w:rPr>
          <w:b/>
        </w:rPr>
        <w:t>The</w:t>
      </w:r>
      <w:proofErr w:type="gramEnd"/>
      <w:r w:rsidRPr="00B607CE">
        <w:rPr>
          <w:b/>
        </w:rPr>
        <w:t xml:space="preserve"> system shall respond to imminent security violations as specified by the ISSO.</w:t>
      </w:r>
    </w:p>
    <w:p w:rsidR="00C97C20" w:rsidRPr="00B607CE" w:rsidRDefault="00C97C20" w:rsidP="00420504">
      <w:pPr>
        <w:pStyle w:val="Heading3"/>
        <w:numPr>
          <w:ilvl w:val="2"/>
          <w:numId w:val="17"/>
        </w:numPr>
        <w:ind w:left="0" w:firstLine="0"/>
      </w:pPr>
      <w:bookmarkStart w:id="257" w:name="_Toc364676140"/>
      <w:r w:rsidRPr="00B607CE">
        <w:lastRenderedPageBreak/>
        <w:t>(U) Visualization</w:t>
      </w:r>
      <w:bookmarkEnd w:id="257"/>
    </w:p>
    <w:p w:rsidR="00C97C20" w:rsidRPr="00B607CE" w:rsidRDefault="00C97C20" w:rsidP="00CD4A9F">
      <w:pPr>
        <w:keepNext/>
      </w:pPr>
      <w:r w:rsidRPr="00B607CE">
        <w:t>(U) The following requirements describe the system requirements for visualization. These visualization capabilities would support multiple domains and, therefore, are included as common services. Control all data this service stores and accesses by security labeling to support Mandatory Access Control requirements.</w:t>
      </w:r>
    </w:p>
    <w:p w:rsidR="00C97C20" w:rsidRPr="00B607CE" w:rsidRDefault="00C97C20" w:rsidP="00BD246B">
      <w:pPr>
        <w:pStyle w:val="para"/>
        <w:spacing w:before="120" w:after="0"/>
        <w:ind w:left="360"/>
      </w:pPr>
      <w:r w:rsidRPr="00B607CE">
        <w:rPr>
          <w:b/>
        </w:rPr>
        <w:t xml:space="preserve">(U) 3.2.2.1 </w:t>
      </w:r>
      <w:proofErr w:type="gramStart"/>
      <w:r w:rsidRPr="00B607CE">
        <w:rPr>
          <w:b/>
        </w:rPr>
        <w:t>The</w:t>
      </w:r>
      <w:proofErr w:type="gramEnd"/>
      <w:r w:rsidRPr="00B607CE">
        <w:rPr>
          <w:b/>
        </w:rPr>
        <w:t xml:space="preserve"> system shall include a user interface (UI) experience that includes widgets for general user functionality.</w:t>
      </w:r>
    </w:p>
    <w:p w:rsidR="00C97C20" w:rsidRPr="00B607CE" w:rsidRDefault="00C97C20" w:rsidP="00BD246B">
      <w:pPr>
        <w:pStyle w:val="para"/>
        <w:spacing w:before="120" w:after="0"/>
        <w:ind w:left="360"/>
      </w:pPr>
      <w:r w:rsidRPr="00B607CE">
        <w:rPr>
          <w:b/>
        </w:rPr>
        <w:t xml:space="preserve">(U) 3.2.2.2 </w:t>
      </w:r>
      <w:proofErr w:type="gramStart"/>
      <w:r w:rsidRPr="00B607CE">
        <w:rPr>
          <w:b/>
        </w:rPr>
        <w:t>The</w:t>
      </w:r>
      <w:proofErr w:type="gramEnd"/>
      <w:r w:rsidRPr="00B607CE">
        <w:rPr>
          <w:b/>
        </w:rPr>
        <w:t xml:space="preserve"> system shall allow the user to configure widgets into a workspace.</w:t>
      </w:r>
    </w:p>
    <w:p w:rsidR="00C97C20" w:rsidRPr="00B607CE" w:rsidRDefault="00C97C20" w:rsidP="00BD246B">
      <w:pPr>
        <w:pStyle w:val="para"/>
        <w:spacing w:before="120" w:after="0"/>
        <w:ind w:left="360"/>
      </w:pPr>
      <w:r w:rsidRPr="00B607CE">
        <w:rPr>
          <w:b/>
        </w:rPr>
        <w:t xml:space="preserve">(U) 3.2.2.3 </w:t>
      </w:r>
      <w:proofErr w:type="gramStart"/>
      <w:r w:rsidRPr="00B607CE">
        <w:rPr>
          <w:b/>
        </w:rPr>
        <w:t>The</w:t>
      </w:r>
      <w:proofErr w:type="gramEnd"/>
      <w:r w:rsidRPr="00B607CE">
        <w:rPr>
          <w:b/>
        </w:rPr>
        <w:t xml:space="preserve"> system shall allow the user to perform CRUDA operations for a workspace.</w:t>
      </w:r>
    </w:p>
    <w:p w:rsidR="00C97C20" w:rsidRPr="00B607CE" w:rsidRDefault="00C97C20" w:rsidP="006A0732">
      <w:pPr>
        <w:pStyle w:val="para2"/>
        <w:spacing w:before="0" w:after="120"/>
        <w:ind w:left="360"/>
      </w:pPr>
      <w:r w:rsidRPr="00B607CE">
        <w:t xml:space="preserve">(U) These user workspace operations are </w:t>
      </w:r>
      <w:proofErr w:type="gramStart"/>
      <w:r w:rsidRPr="00B607CE">
        <w:rPr>
          <w:i/>
        </w:rPr>
        <w:t>create</w:t>
      </w:r>
      <w:proofErr w:type="gramEnd"/>
      <w:r w:rsidRPr="00B607CE">
        <w:t xml:space="preserve">, </w:t>
      </w:r>
      <w:r w:rsidRPr="00B607CE">
        <w:rPr>
          <w:i/>
        </w:rPr>
        <w:t>read</w:t>
      </w:r>
      <w:r w:rsidRPr="00B607CE">
        <w:t xml:space="preserve">, </w:t>
      </w:r>
      <w:r w:rsidRPr="00B607CE">
        <w:rPr>
          <w:i/>
        </w:rPr>
        <w:t>update</w:t>
      </w:r>
      <w:r w:rsidRPr="00B607CE">
        <w:t xml:space="preserve">, </w:t>
      </w:r>
      <w:r w:rsidRPr="00B607CE">
        <w:rPr>
          <w:i/>
        </w:rPr>
        <w:t>delete</w:t>
      </w:r>
      <w:r w:rsidRPr="00B607CE">
        <w:t xml:space="preserve">, </w:t>
      </w:r>
      <w:r w:rsidRPr="00B607CE">
        <w:rPr>
          <w:i/>
        </w:rPr>
        <w:t>archive</w:t>
      </w:r>
      <w:r w:rsidRPr="00B607CE">
        <w:t xml:space="preserve"> (CRUDA).</w:t>
      </w:r>
    </w:p>
    <w:p w:rsidR="00C97C20" w:rsidRPr="00B607CE" w:rsidRDefault="00C97C20" w:rsidP="00BD246B">
      <w:pPr>
        <w:pStyle w:val="para"/>
        <w:spacing w:before="120" w:after="0"/>
        <w:ind w:left="360"/>
      </w:pPr>
      <w:r w:rsidRPr="00B607CE">
        <w:rPr>
          <w:b/>
        </w:rPr>
        <w:t xml:space="preserve">(U) 3.2.2.4 </w:t>
      </w:r>
      <w:proofErr w:type="gramStart"/>
      <w:r w:rsidRPr="00B607CE">
        <w:rPr>
          <w:b/>
        </w:rPr>
        <w:t>The</w:t>
      </w:r>
      <w:proofErr w:type="gramEnd"/>
      <w:r w:rsidRPr="00B607CE">
        <w:rPr>
          <w:b/>
        </w:rPr>
        <w:t xml:space="preserve"> system shall allow the user to have multiple workspaces.</w:t>
      </w:r>
    </w:p>
    <w:p w:rsidR="00C97C20" w:rsidRPr="00B607CE" w:rsidRDefault="00C97C20" w:rsidP="00BD246B">
      <w:pPr>
        <w:pStyle w:val="para"/>
        <w:spacing w:before="120" w:after="0"/>
        <w:ind w:left="360"/>
      </w:pPr>
      <w:r w:rsidRPr="00B607CE">
        <w:rPr>
          <w:b/>
        </w:rPr>
        <w:t xml:space="preserve">(U) 3.2.2.5 </w:t>
      </w:r>
      <w:proofErr w:type="gramStart"/>
      <w:r w:rsidRPr="00B607CE">
        <w:rPr>
          <w:b/>
        </w:rPr>
        <w:t>The</w:t>
      </w:r>
      <w:proofErr w:type="gramEnd"/>
      <w:r w:rsidRPr="00B607CE">
        <w:rPr>
          <w:b/>
        </w:rPr>
        <w:t xml:space="preserve"> system shall include a map widget.</w:t>
      </w:r>
    </w:p>
    <w:p w:rsidR="00C97C20" w:rsidRPr="00B607CE" w:rsidRDefault="00C97C20" w:rsidP="00BD246B">
      <w:pPr>
        <w:pStyle w:val="para"/>
        <w:spacing w:before="120" w:after="0"/>
        <w:ind w:left="360"/>
        <w:rPr>
          <w:b/>
        </w:rPr>
      </w:pPr>
      <w:r w:rsidRPr="00B607CE">
        <w:rPr>
          <w:b/>
        </w:rPr>
        <w:t xml:space="preserve">(U) 3.2.2.6 </w:t>
      </w:r>
      <w:proofErr w:type="gramStart"/>
      <w:r w:rsidRPr="00B607CE">
        <w:rPr>
          <w:b/>
        </w:rPr>
        <w:t>The</w:t>
      </w:r>
      <w:proofErr w:type="gramEnd"/>
      <w:r w:rsidRPr="00B607CE">
        <w:rPr>
          <w:b/>
        </w:rPr>
        <w:t xml:space="preserve"> map widget shall be capable of displaying system-stored data</w:t>
      </w:r>
    </w:p>
    <w:p w:rsidR="00C97C20" w:rsidRPr="00B607CE" w:rsidRDefault="00C97C20" w:rsidP="004E15DA">
      <w:pPr>
        <w:pStyle w:val="para2"/>
        <w:spacing w:before="0" w:after="120"/>
        <w:ind w:left="360"/>
      </w:pPr>
      <w:r w:rsidRPr="00B607CE">
        <w:t>(</w:t>
      </w:r>
      <w:r w:rsidRPr="00B607CE">
        <w:rPr>
          <w:b/>
        </w:rPr>
        <w:t>U//FOUO</w:t>
      </w:r>
      <w:r w:rsidRPr="00B607CE">
        <w:t>) This stored data includes, for example, Target Folders, Plans, and Capabilities.</w:t>
      </w:r>
    </w:p>
    <w:p w:rsidR="00C97C20" w:rsidRPr="00B607CE" w:rsidRDefault="00C97C20" w:rsidP="00BD246B">
      <w:pPr>
        <w:pStyle w:val="para"/>
        <w:spacing w:before="120" w:after="0"/>
        <w:ind w:left="360"/>
        <w:rPr>
          <w:b/>
        </w:rPr>
      </w:pPr>
      <w:r w:rsidRPr="00B607CE">
        <w:rPr>
          <w:b/>
        </w:rPr>
        <w:t xml:space="preserve">(U) 3.2.2.7 </w:t>
      </w:r>
      <w:proofErr w:type="gramStart"/>
      <w:r w:rsidRPr="00B607CE">
        <w:rPr>
          <w:b/>
        </w:rPr>
        <w:t>The</w:t>
      </w:r>
      <w:proofErr w:type="gramEnd"/>
      <w:r w:rsidRPr="00B607CE">
        <w:rPr>
          <w:b/>
        </w:rPr>
        <w:t xml:space="preserve"> map widget shall allow the user to generate geospatial shapes.</w:t>
      </w:r>
    </w:p>
    <w:p w:rsidR="00C97C20" w:rsidRPr="00B607CE" w:rsidRDefault="00C97C20" w:rsidP="00106E32">
      <w:pPr>
        <w:pStyle w:val="para2"/>
        <w:numPr>
          <w:ins w:id="258" w:author="Bill Sitz" w:date="2013-06-19T11:10:00Z"/>
        </w:numPr>
        <w:spacing w:before="0" w:after="120"/>
        <w:ind w:left="360"/>
        <w:rPr>
          <w:b/>
        </w:rPr>
      </w:pPr>
      <w:r w:rsidRPr="00B607CE">
        <w:t>(U) These shapes include points, polylines, and polygons to support other system capabilities, such as search.</w:t>
      </w:r>
    </w:p>
    <w:p w:rsidR="00C97C20" w:rsidRPr="00B607CE" w:rsidRDefault="00C97C20" w:rsidP="00BD246B">
      <w:pPr>
        <w:pStyle w:val="para"/>
        <w:spacing w:before="120" w:after="0"/>
        <w:ind w:left="360"/>
        <w:rPr>
          <w:b/>
        </w:rPr>
      </w:pPr>
      <w:r w:rsidRPr="00B607CE">
        <w:rPr>
          <w:b/>
        </w:rPr>
        <w:t xml:space="preserve">(U) 3.2.2.8 </w:t>
      </w:r>
      <w:proofErr w:type="gramStart"/>
      <w:r w:rsidRPr="00B607CE">
        <w:rPr>
          <w:b/>
        </w:rPr>
        <w:t>The</w:t>
      </w:r>
      <w:proofErr w:type="gramEnd"/>
      <w:r w:rsidRPr="00B607CE">
        <w:rPr>
          <w:b/>
        </w:rPr>
        <w:t xml:space="preserve"> map widget shall be capable of rendering graphic overlays.</w:t>
      </w:r>
    </w:p>
    <w:p w:rsidR="00C97C20" w:rsidRPr="00B607CE" w:rsidRDefault="00C97C20" w:rsidP="00106E32">
      <w:pPr>
        <w:pStyle w:val="para2"/>
        <w:spacing w:before="0" w:after="120"/>
        <w:ind w:left="360"/>
        <w:rPr>
          <w:b/>
        </w:rPr>
      </w:pPr>
      <w:r w:rsidRPr="00B607CE">
        <w:t>(U) These overlays include raster and vector graphics.</w:t>
      </w:r>
    </w:p>
    <w:p w:rsidR="00C97C20" w:rsidRPr="00B607CE" w:rsidRDefault="00C97C20" w:rsidP="00BD246B">
      <w:pPr>
        <w:pStyle w:val="para"/>
        <w:spacing w:before="120" w:after="0"/>
        <w:ind w:left="360"/>
        <w:rPr>
          <w:b/>
        </w:rPr>
      </w:pPr>
      <w:r w:rsidRPr="00B607CE">
        <w:rPr>
          <w:b/>
        </w:rPr>
        <w:t xml:space="preserve">(U) 3.2.2.9 </w:t>
      </w:r>
      <w:proofErr w:type="gramStart"/>
      <w:r w:rsidRPr="00B607CE">
        <w:rPr>
          <w:b/>
        </w:rPr>
        <w:t>The</w:t>
      </w:r>
      <w:proofErr w:type="gramEnd"/>
      <w:r w:rsidRPr="00B607CE">
        <w:rPr>
          <w:b/>
        </w:rPr>
        <w:t xml:space="preserve"> system shall include a multidimensional map visualization capability.</w:t>
      </w:r>
    </w:p>
    <w:p w:rsidR="00C97C20" w:rsidRPr="00B607CE" w:rsidRDefault="00C97C20" w:rsidP="00106E32">
      <w:pPr>
        <w:pStyle w:val="para2"/>
        <w:numPr>
          <w:ins w:id="259" w:author="Bill Sitz" w:date="2013-06-19T11:15:00Z"/>
        </w:numPr>
        <w:spacing w:before="0" w:after="120"/>
        <w:ind w:left="360"/>
        <w:rPr>
          <w:b/>
        </w:rPr>
      </w:pPr>
      <w:r w:rsidRPr="00B607CE">
        <w:t>(U) The required map display will be 2D and/or 3D.</w:t>
      </w:r>
    </w:p>
    <w:p w:rsidR="00C97C20" w:rsidRPr="00B607CE" w:rsidRDefault="00C97C20" w:rsidP="00BD246B">
      <w:pPr>
        <w:pStyle w:val="para"/>
        <w:spacing w:before="120" w:after="0"/>
        <w:ind w:left="360"/>
        <w:rPr>
          <w:b/>
        </w:rPr>
      </w:pPr>
      <w:r w:rsidRPr="00B607CE">
        <w:rPr>
          <w:b/>
        </w:rPr>
        <w:t>(U) 3.2.2.10 Map-based icons shall be distinguishable by the type of data.</w:t>
      </w:r>
    </w:p>
    <w:p w:rsidR="00C97C20" w:rsidRPr="00B607CE" w:rsidRDefault="00C97C20" w:rsidP="00106E32">
      <w:pPr>
        <w:pStyle w:val="para2"/>
        <w:numPr>
          <w:ins w:id="260" w:author="Bill Sitz" w:date="2013-06-19T11:15:00Z"/>
        </w:numPr>
        <w:spacing w:before="0" w:after="120"/>
        <w:ind w:left="360"/>
        <w:rPr>
          <w:b/>
        </w:rPr>
      </w:pPr>
      <w:r w:rsidRPr="00B607CE">
        <w:t xml:space="preserve">(U) Data types include </w:t>
      </w:r>
      <w:r w:rsidRPr="00B607CE">
        <w:rPr>
          <w:i/>
        </w:rPr>
        <w:t>Target</w:t>
      </w:r>
      <w:r w:rsidRPr="00B607CE">
        <w:t xml:space="preserve">, </w:t>
      </w:r>
      <w:r w:rsidRPr="00B607CE">
        <w:rPr>
          <w:i/>
        </w:rPr>
        <w:t>Target</w:t>
      </w:r>
      <w:r w:rsidRPr="00B607CE">
        <w:t xml:space="preserve"> </w:t>
      </w:r>
      <w:r w:rsidRPr="00B607CE">
        <w:rPr>
          <w:i/>
        </w:rPr>
        <w:t>Type</w:t>
      </w:r>
      <w:r w:rsidRPr="00B607CE">
        <w:t xml:space="preserve">, </w:t>
      </w:r>
      <w:r w:rsidRPr="00B607CE">
        <w:rPr>
          <w:i/>
        </w:rPr>
        <w:t>Capability</w:t>
      </w:r>
      <w:r w:rsidRPr="00B607CE">
        <w:t xml:space="preserve">, </w:t>
      </w:r>
      <w:r w:rsidRPr="00B607CE">
        <w:rPr>
          <w:i/>
        </w:rPr>
        <w:t>Plan</w:t>
      </w:r>
      <w:r w:rsidRPr="00B607CE">
        <w:t>, etc.</w:t>
      </w:r>
    </w:p>
    <w:p w:rsidR="00C97C20" w:rsidRPr="00B607CE" w:rsidRDefault="00C97C20" w:rsidP="00BD246B">
      <w:pPr>
        <w:pStyle w:val="para"/>
        <w:spacing w:before="120" w:after="0"/>
        <w:ind w:left="360"/>
        <w:rPr>
          <w:b/>
        </w:rPr>
      </w:pPr>
      <w:r w:rsidRPr="00B607CE">
        <w:rPr>
          <w:b/>
        </w:rPr>
        <w:t xml:space="preserve">(U) 3.2.2.11 </w:t>
      </w:r>
      <w:proofErr w:type="gramStart"/>
      <w:r w:rsidRPr="00B607CE">
        <w:rPr>
          <w:b/>
        </w:rPr>
        <w:t>The</w:t>
      </w:r>
      <w:proofErr w:type="gramEnd"/>
      <w:r w:rsidRPr="00B607CE">
        <w:rPr>
          <w:b/>
        </w:rPr>
        <w:t xml:space="preserve"> system shall be able to display map-based icons using a common display standard.</w:t>
      </w:r>
    </w:p>
    <w:p w:rsidR="00C97C20" w:rsidRPr="00B607CE" w:rsidRDefault="00C97C20" w:rsidP="00106E32">
      <w:pPr>
        <w:pStyle w:val="para2"/>
        <w:numPr>
          <w:ins w:id="261" w:author="Bill Sitz" w:date="2013-06-19T11:17:00Z"/>
        </w:numPr>
        <w:spacing w:before="0" w:after="120"/>
        <w:ind w:left="360"/>
        <w:sectPr w:rsidR="00C97C20" w:rsidRPr="00B607CE">
          <w:headerReference w:type="default" r:id="rId62"/>
          <w:pgSz w:w="12240" w:h="15840" w:code="1"/>
          <w:pgMar w:top="1728" w:right="1440" w:bottom="1440" w:left="1440" w:header="720" w:footer="720" w:gutter="0"/>
          <w:cols w:space="720"/>
        </w:sectPr>
      </w:pPr>
      <w:r w:rsidRPr="00B607CE">
        <w:t>(U) Map display standards include MIL-STD-2525 and Naval Tactical Data System (NTDS).</w:t>
      </w:r>
    </w:p>
    <w:p w:rsidR="00C97C20" w:rsidRPr="00B607CE" w:rsidRDefault="00C97C20" w:rsidP="00BD246B">
      <w:pPr>
        <w:pStyle w:val="para"/>
        <w:spacing w:before="120" w:after="0"/>
        <w:ind w:left="360"/>
      </w:pPr>
      <w:r w:rsidRPr="00B607CE">
        <w:rPr>
          <w:b/>
        </w:rPr>
        <w:lastRenderedPageBreak/>
        <w:t xml:space="preserve">(U) 3.2.2.12 </w:t>
      </w:r>
      <w:proofErr w:type="gramStart"/>
      <w:r w:rsidRPr="00B607CE">
        <w:rPr>
          <w:b/>
        </w:rPr>
        <w:t>The</w:t>
      </w:r>
      <w:proofErr w:type="gramEnd"/>
      <w:r w:rsidRPr="00B607CE">
        <w:rPr>
          <w:b/>
        </w:rPr>
        <w:t xml:space="preserve"> system shall provide the capability for the user to mouse over an icon displayed on a map overlay to view a summary of information about the icon.</w:t>
      </w:r>
    </w:p>
    <w:p w:rsidR="00C97C20" w:rsidRPr="00B607CE" w:rsidRDefault="00C97C20" w:rsidP="00BD246B">
      <w:pPr>
        <w:pStyle w:val="para"/>
        <w:spacing w:before="120" w:after="0"/>
        <w:ind w:left="360"/>
        <w:rPr>
          <w:b/>
        </w:rPr>
      </w:pPr>
      <w:r w:rsidRPr="00B607CE">
        <w:rPr>
          <w:b/>
        </w:rPr>
        <w:t xml:space="preserve">(U) 3.2.2.13 </w:t>
      </w:r>
      <w:proofErr w:type="gramStart"/>
      <w:r w:rsidRPr="00B607CE">
        <w:rPr>
          <w:b/>
        </w:rPr>
        <w:t>The</w:t>
      </w:r>
      <w:proofErr w:type="gramEnd"/>
      <w:r w:rsidRPr="00B607CE">
        <w:rPr>
          <w:b/>
        </w:rPr>
        <w:t xml:space="preserve"> system shall provide the capability for the user to select an icon displayed on a map overlay to view detailed information about the object in a separate window or widget.</w:t>
      </w:r>
    </w:p>
    <w:p w:rsidR="00C97C20" w:rsidRPr="00B607CE" w:rsidRDefault="00C97C20" w:rsidP="00BD246B">
      <w:pPr>
        <w:pStyle w:val="para"/>
        <w:spacing w:before="120" w:after="0"/>
        <w:ind w:left="360"/>
        <w:rPr>
          <w:b/>
        </w:rPr>
      </w:pPr>
      <w:r w:rsidRPr="00B607CE">
        <w:rPr>
          <w:b/>
        </w:rPr>
        <w:t xml:space="preserve">(U) 3.2.2.14 </w:t>
      </w:r>
      <w:proofErr w:type="gramStart"/>
      <w:r w:rsidRPr="00B607CE">
        <w:rPr>
          <w:b/>
        </w:rPr>
        <w:t>The</w:t>
      </w:r>
      <w:proofErr w:type="gramEnd"/>
      <w:r w:rsidRPr="00B607CE">
        <w:rPr>
          <w:b/>
        </w:rPr>
        <w:t xml:space="preserve"> system shall support the </w:t>
      </w:r>
      <w:proofErr w:type="spellStart"/>
      <w:r w:rsidRPr="00B607CE">
        <w:rPr>
          <w:b/>
        </w:rPr>
        <w:t>OpenGIS</w:t>
      </w:r>
      <w:proofErr w:type="spellEnd"/>
      <w:r w:rsidRPr="00B607CE">
        <w:rPr>
          <w:b/>
        </w:rPr>
        <w:t xml:space="preserve"> Web Map Service (WMS) standard for requesting geo-registered map artifacts.</w:t>
      </w:r>
    </w:p>
    <w:p w:rsidR="00C97C20" w:rsidRPr="00B607CE" w:rsidRDefault="00C97C20" w:rsidP="00106E32">
      <w:pPr>
        <w:pStyle w:val="para2"/>
        <w:numPr>
          <w:ins w:id="262" w:author="Bill Sitz" w:date="2013-06-19T11:24:00Z"/>
        </w:numPr>
        <w:spacing w:before="0" w:after="120"/>
        <w:ind w:left="360"/>
        <w:rPr>
          <w:b/>
        </w:rPr>
      </w:pPr>
      <w:r w:rsidRPr="00B607CE">
        <w:t>(U) These geo-registered map artifacts include tiles and overlays.</w:t>
      </w:r>
    </w:p>
    <w:p w:rsidR="00C97C20" w:rsidRPr="00B607CE" w:rsidRDefault="00C97C20" w:rsidP="00BD246B">
      <w:pPr>
        <w:pStyle w:val="para"/>
        <w:spacing w:before="120" w:after="0"/>
        <w:ind w:left="360"/>
      </w:pPr>
      <w:r w:rsidRPr="00B607CE">
        <w:rPr>
          <w:b/>
        </w:rPr>
        <w:t xml:space="preserve">(U) 3.2.2.15 </w:t>
      </w:r>
      <w:proofErr w:type="gramStart"/>
      <w:r w:rsidRPr="00B607CE">
        <w:rPr>
          <w:b/>
        </w:rPr>
        <w:t>The</w:t>
      </w:r>
      <w:proofErr w:type="gramEnd"/>
      <w:r w:rsidRPr="00B607CE">
        <w:rPr>
          <w:b/>
        </w:rPr>
        <w:t xml:space="preserve"> system shall support the ability for a user to select a map server by entering a Map Server URL.</w:t>
      </w:r>
    </w:p>
    <w:p w:rsidR="00C97C20" w:rsidRPr="00B607CE" w:rsidRDefault="00C97C20" w:rsidP="00BD246B">
      <w:pPr>
        <w:pStyle w:val="para"/>
        <w:spacing w:before="120" w:after="0"/>
        <w:ind w:left="360"/>
        <w:rPr>
          <w:b/>
        </w:rPr>
      </w:pPr>
      <w:r w:rsidRPr="00B607CE">
        <w:rPr>
          <w:b/>
        </w:rPr>
        <w:t xml:space="preserve">(U) 3.2.2.16 </w:t>
      </w:r>
      <w:proofErr w:type="gramStart"/>
      <w:r w:rsidRPr="00B607CE">
        <w:rPr>
          <w:b/>
        </w:rPr>
        <w:t>The</w:t>
      </w:r>
      <w:proofErr w:type="gramEnd"/>
      <w:r w:rsidRPr="00B607CE">
        <w:rPr>
          <w:b/>
        </w:rPr>
        <w:t xml:space="preserve"> system shall support the </w:t>
      </w:r>
      <w:proofErr w:type="spellStart"/>
      <w:r w:rsidRPr="00B607CE">
        <w:rPr>
          <w:b/>
        </w:rPr>
        <w:t>OpenGIS</w:t>
      </w:r>
      <w:proofErr w:type="spellEnd"/>
      <w:r w:rsidRPr="00B607CE">
        <w:rPr>
          <w:b/>
        </w:rPr>
        <w:t xml:space="preserve"> Web Features Service (WFS) standard for requesting feature data.</w:t>
      </w:r>
    </w:p>
    <w:p w:rsidR="00C97C20" w:rsidRPr="00B607CE" w:rsidRDefault="00C97C20" w:rsidP="00BD246B">
      <w:pPr>
        <w:pStyle w:val="para"/>
        <w:keepNext/>
        <w:spacing w:before="120" w:after="0"/>
        <w:ind w:left="360"/>
        <w:rPr>
          <w:b/>
        </w:rPr>
      </w:pPr>
      <w:r w:rsidRPr="00B607CE">
        <w:rPr>
          <w:b/>
        </w:rPr>
        <w:lastRenderedPageBreak/>
        <w:t xml:space="preserve">(U) 3.2.2.17 </w:t>
      </w:r>
      <w:proofErr w:type="gramStart"/>
      <w:r w:rsidRPr="00B607CE">
        <w:rPr>
          <w:b/>
        </w:rPr>
        <w:t>The</w:t>
      </w:r>
      <w:proofErr w:type="gramEnd"/>
      <w:r w:rsidRPr="00B607CE">
        <w:rPr>
          <w:b/>
        </w:rPr>
        <w:t xml:space="preserve"> system shall support user selection of a map server from a list of multiple candidate servers for display.</w:t>
      </w:r>
    </w:p>
    <w:p w:rsidR="00C97C20" w:rsidRPr="00B607CE" w:rsidRDefault="00C97C20" w:rsidP="00106E32">
      <w:pPr>
        <w:pStyle w:val="para2"/>
        <w:numPr>
          <w:ins w:id="263" w:author="Bill Sitz" w:date="2013-06-19T11:26:00Z"/>
        </w:numPr>
        <w:spacing w:before="0" w:after="120"/>
        <w:ind w:left="360"/>
        <w:rPr>
          <w:b/>
        </w:rPr>
      </w:pPr>
      <w:r w:rsidRPr="00B607CE">
        <w:t>(U) Candidates include map and overlay servers.</w:t>
      </w:r>
    </w:p>
    <w:p w:rsidR="00C97C20" w:rsidRPr="00B607CE" w:rsidRDefault="00C97C20" w:rsidP="00BD246B">
      <w:pPr>
        <w:pStyle w:val="para"/>
        <w:spacing w:before="120" w:after="0"/>
        <w:ind w:left="360"/>
        <w:rPr>
          <w:b/>
        </w:rPr>
      </w:pPr>
      <w:r w:rsidRPr="00B607CE">
        <w:rPr>
          <w:b/>
        </w:rPr>
        <w:t xml:space="preserve">(U) 3.2.2.18 </w:t>
      </w:r>
      <w:proofErr w:type="gramStart"/>
      <w:r w:rsidRPr="00B607CE">
        <w:rPr>
          <w:b/>
        </w:rPr>
        <w:t>The</w:t>
      </w:r>
      <w:proofErr w:type="gramEnd"/>
      <w:r w:rsidRPr="00B607CE">
        <w:rPr>
          <w:b/>
        </w:rPr>
        <w:t xml:space="preserve"> system shall be capable of operating widgets within widget frameworks.</w:t>
      </w:r>
      <w:bookmarkStart w:id="264" w:name="_Toc355399029"/>
      <w:bookmarkEnd w:id="264"/>
    </w:p>
    <w:p w:rsidR="00C97C20" w:rsidRPr="00B607CE" w:rsidRDefault="00C97C20" w:rsidP="00106E32">
      <w:pPr>
        <w:pStyle w:val="para2"/>
        <w:spacing w:before="0" w:after="120"/>
        <w:ind w:left="360"/>
        <w:rPr>
          <w:b/>
        </w:rPr>
      </w:pPr>
      <w:r w:rsidRPr="00B607CE">
        <w:t>(U) The OZONE Widget Framework (OWF) is an example of a framework which supports widgets (also known as gadgets).</w:t>
      </w:r>
    </w:p>
    <w:p w:rsidR="00C97C20" w:rsidRPr="00B607CE" w:rsidRDefault="00C97C20" w:rsidP="00BD246B">
      <w:pPr>
        <w:pStyle w:val="para"/>
        <w:keepNext/>
        <w:spacing w:before="120" w:after="0"/>
        <w:ind w:left="360"/>
        <w:rPr>
          <w:b/>
        </w:rPr>
      </w:pPr>
      <w:r w:rsidRPr="00B607CE">
        <w:rPr>
          <w:b/>
        </w:rPr>
        <w:t>(U) 3.2.2.19 System widgets shall be capable of operating within different widget frameworks.</w:t>
      </w:r>
    </w:p>
    <w:p w:rsidR="00C97C20" w:rsidRPr="00B607CE" w:rsidRDefault="00C97C20" w:rsidP="000A7DB3">
      <w:pPr>
        <w:pStyle w:val="para2"/>
        <w:spacing w:before="0" w:after="120"/>
        <w:ind w:left="360"/>
      </w:pPr>
      <w:r w:rsidRPr="00B607CE">
        <w:t>(U) The OZONE Widget Framework (OWF) is an example of a framework which supports widgets (also known as gadgets).</w:t>
      </w:r>
    </w:p>
    <w:p w:rsidR="00C97C20" w:rsidRPr="00B607CE" w:rsidRDefault="00C97C20" w:rsidP="00BD246B">
      <w:pPr>
        <w:pStyle w:val="para"/>
        <w:spacing w:before="120" w:after="0"/>
        <w:ind w:left="360"/>
        <w:rPr>
          <w:b/>
        </w:rPr>
      </w:pPr>
      <w:r w:rsidRPr="00B607CE">
        <w:rPr>
          <w:b/>
        </w:rPr>
        <w:t>(U</w:t>
      </w:r>
      <w:proofErr w:type="gramStart"/>
      <w:r w:rsidRPr="00B607CE">
        <w:rPr>
          <w:b/>
        </w:rPr>
        <w:t>)</w:t>
      </w:r>
      <w:bookmarkStart w:id="265" w:name="_Toc355399030"/>
      <w:bookmarkEnd w:id="265"/>
      <w:r w:rsidRPr="00B607CE">
        <w:rPr>
          <w:b/>
        </w:rPr>
        <w:t>3.2.2.20</w:t>
      </w:r>
      <w:proofErr w:type="gramEnd"/>
      <w:r w:rsidRPr="00B607CE">
        <w:rPr>
          <w:b/>
        </w:rPr>
        <w:t xml:space="preserve"> The SWIF server shall support commonly accepted Web technologies.</w:t>
      </w:r>
    </w:p>
    <w:p w:rsidR="00C97C20" w:rsidRPr="00B607CE" w:rsidRDefault="00C97C20" w:rsidP="00106E32">
      <w:pPr>
        <w:pStyle w:val="para2"/>
        <w:numPr>
          <w:ins w:id="266" w:author="Bill Sitz" w:date="2013-06-19T11:32:00Z"/>
        </w:numPr>
        <w:spacing w:before="0" w:after="120"/>
        <w:ind w:left="360"/>
        <w:rPr>
          <w:b/>
        </w:rPr>
      </w:pPr>
      <w:r w:rsidRPr="00B607CE">
        <w:t xml:space="preserve">(U) These technologies include patterns and interface protocols such as Asynchronous JavaScript and XML (AJAX), </w:t>
      </w:r>
      <w:proofErr w:type="spellStart"/>
      <w:r w:rsidRPr="00B607CE">
        <w:t>RESTful</w:t>
      </w:r>
      <w:proofErr w:type="spellEnd"/>
      <w:r w:rsidRPr="00B607CE">
        <w:t xml:space="preserve"> Web Services. </w:t>
      </w:r>
      <w:bookmarkStart w:id="267" w:name="_Toc355399032"/>
      <w:bookmarkEnd w:id="267"/>
    </w:p>
    <w:p w:rsidR="00C97C20" w:rsidRPr="00B607CE" w:rsidRDefault="00C97C20" w:rsidP="00BD246B">
      <w:pPr>
        <w:pStyle w:val="para"/>
        <w:spacing w:before="120" w:after="0"/>
        <w:ind w:left="360"/>
        <w:rPr>
          <w:b/>
        </w:rPr>
      </w:pPr>
      <w:r w:rsidRPr="00B607CE">
        <w:rPr>
          <w:b/>
        </w:rPr>
        <w:t>(U) 3.2.2.21 SWIF widgets shall interface with the SWIF server using commonly accepted Web technologies.</w:t>
      </w:r>
    </w:p>
    <w:p w:rsidR="00C97C20" w:rsidRPr="00B607CE" w:rsidRDefault="00C97C20" w:rsidP="00106E32">
      <w:pPr>
        <w:pStyle w:val="para2"/>
        <w:numPr>
          <w:ins w:id="268" w:author="Bill Sitz" w:date="2013-06-19T11:34:00Z"/>
        </w:numPr>
        <w:spacing w:before="0" w:after="120"/>
        <w:ind w:left="360"/>
        <w:rPr>
          <w:b/>
        </w:rPr>
      </w:pPr>
      <w:r w:rsidRPr="00B607CE">
        <w:t>(U) These technologies include patterns and interface protocols.</w:t>
      </w:r>
    </w:p>
    <w:p w:rsidR="00C97C20" w:rsidRPr="00B607CE" w:rsidRDefault="00C97C20" w:rsidP="00BD246B">
      <w:pPr>
        <w:pStyle w:val="para"/>
        <w:spacing w:before="120" w:after="0"/>
        <w:ind w:left="360"/>
      </w:pPr>
      <w:r w:rsidRPr="00B607CE">
        <w:rPr>
          <w:b/>
        </w:rPr>
        <w:t xml:space="preserve">(U) 3.2.2.22 </w:t>
      </w:r>
      <w:proofErr w:type="gramStart"/>
      <w:r w:rsidRPr="00B607CE">
        <w:rPr>
          <w:b/>
        </w:rPr>
        <w:t>The</w:t>
      </w:r>
      <w:proofErr w:type="gramEnd"/>
      <w:r w:rsidRPr="00B607CE">
        <w:rPr>
          <w:b/>
        </w:rPr>
        <w:t xml:space="preserve"> system shall provide a widget management environment that allows each user to have at least one workspace.</w:t>
      </w:r>
    </w:p>
    <w:p w:rsidR="00C97C20" w:rsidRPr="00B607CE" w:rsidRDefault="00C97C20" w:rsidP="006062AD">
      <w:pPr>
        <w:pStyle w:val="para2"/>
        <w:spacing w:before="0" w:after="120"/>
        <w:ind w:left="360"/>
      </w:pPr>
      <w:r w:rsidRPr="00B607CE">
        <w:t>(U) This requirement allows each user to have multiple workspaces.</w:t>
      </w:r>
    </w:p>
    <w:p w:rsidR="00C97C20" w:rsidRPr="00B607CE" w:rsidRDefault="00C97C20" w:rsidP="00BD246B">
      <w:pPr>
        <w:pStyle w:val="para"/>
        <w:spacing w:before="120" w:after="0"/>
        <w:ind w:left="360"/>
        <w:rPr>
          <w:b/>
        </w:rPr>
      </w:pPr>
      <w:r w:rsidRPr="00B607CE">
        <w:rPr>
          <w:b/>
        </w:rPr>
        <w:t xml:space="preserve">(U) 3.2.2.23 </w:t>
      </w:r>
      <w:proofErr w:type="gramStart"/>
      <w:r w:rsidRPr="00B607CE">
        <w:rPr>
          <w:b/>
        </w:rPr>
        <w:t>The</w:t>
      </w:r>
      <w:proofErr w:type="gramEnd"/>
      <w:r w:rsidRPr="00B607CE">
        <w:rPr>
          <w:b/>
        </w:rPr>
        <w:t xml:space="preserve"> system shall include a Search widget to access data.</w:t>
      </w:r>
    </w:p>
    <w:p w:rsidR="00C97C20" w:rsidRPr="00B607CE" w:rsidRDefault="00C97C20" w:rsidP="00106E32">
      <w:pPr>
        <w:pStyle w:val="para2"/>
        <w:numPr>
          <w:ins w:id="269" w:author="Bill Sitz" w:date="2013-06-19T11:37:00Z"/>
        </w:numPr>
        <w:spacing w:before="0" w:after="120"/>
        <w:ind w:left="360"/>
        <w:rPr>
          <w:b/>
        </w:rPr>
      </w:pPr>
      <w:r w:rsidRPr="00B607CE">
        <w:t>(U) This widget allows users to create and execute searches for data stored within and external to the system.</w:t>
      </w:r>
    </w:p>
    <w:p w:rsidR="00C97C20" w:rsidRPr="00B607CE" w:rsidRDefault="00C97C20" w:rsidP="00BD246B">
      <w:pPr>
        <w:pStyle w:val="para"/>
        <w:spacing w:before="120" w:after="0"/>
        <w:ind w:left="360"/>
        <w:rPr>
          <w:b/>
        </w:rPr>
      </w:pPr>
      <w:r w:rsidRPr="00B607CE">
        <w:rPr>
          <w:b/>
        </w:rPr>
        <w:t xml:space="preserve">(U) 3.2.2.24 </w:t>
      </w:r>
      <w:proofErr w:type="gramStart"/>
      <w:r w:rsidRPr="00B607CE">
        <w:rPr>
          <w:b/>
        </w:rPr>
        <w:t>The</w:t>
      </w:r>
      <w:proofErr w:type="gramEnd"/>
      <w:r w:rsidRPr="00B607CE">
        <w:rPr>
          <w:b/>
        </w:rPr>
        <w:t xml:space="preserve"> system shall include a Search widget that allows users to access stored capabilities.</w:t>
      </w:r>
    </w:p>
    <w:p w:rsidR="00C97C20" w:rsidRPr="00B607CE" w:rsidRDefault="00C97C20" w:rsidP="00106E32">
      <w:pPr>
        <w:pStyle w:val="para2"/>
        <w:numPr>
          <w:ins w:id="270" w:author="Bill Sitz" w:date="2013-06-19T11:39:00Z"/>
        </w:numPr>
        <w:spacing w:before="0" w:after="120"/>
        <w:ind w:left="360"/>
        <w:rPr>
          <w:b/>
        </w:rPr>
      </w:pPr>
      <w:r w:rsidRPr="00B607CE">
        <w:t>(U) This widget allows users to create and execute searches for</w:t>
      </w:r>
      <w:r w:rsidRPr="00B607CE" w:rsidDel="006062AD">
        <w:t xml:space="preserve"> </w:t>
      </w:r>
      <w:r w:rsidRPr="00B607CE">
        <w:t>capabilities</w:t>
      </w:r>
      <w:r w:rsidRPr="00B607CE" w:rsidDel="006062AD">
        <w:t xml:space="preserve"> </w:t>
      </w:r>
      <w:r w:rsidRPr="00B607CE">
        <w:t>within and external to the system.</w:t>
      </w:r>
    </w:p>
    <w:p w:rsidR="00C97C20" w:rsidRPr="00B607CE" w:rsidRDefault="00C97C20" w:rsidP="00BD246B">
      <w:pPr>
        <w:pStyle w:val="para"/>
        <w:spacing w:before="120" w:after="0"/>
        <w:ind w:left="360"/>
        <w:rPr>
          <w:b/>
        </w:rPr>
      </w:pPr>
      <w:r w:rsidRPr="00B607CE">
        <w:rPr>
          <w:b/>
        </w:rPr>
        <w:t xml:space="preserve">(U) 3.2.2.25 </w:t>
      </w:r>
      <w:proofErr w:type="gramStart"/>
      <w:r w:rsidRPr="00B607CE">
        <w:rPr>
          <w:b/>
        </w:rPr>
        <w:t>The</w:t>
      </w:r>
      <w:proofErr w:type="gramEnd"/>
      <w:r w:rsidRPr="00B607CE">
        <w:rPr>
          <w:b/>
        </w:rPr>
        <w:t xml:space="preserve"> system shall include a Search widget that allows users to search for other users.</w:t>
      </w:r>
    </w:p>
    <w:p w:rsidR="00C97C20" w:rsidRPr="00B607CE" w:rsidRDefault="00C97C20" w:rsidP="00106E32">
      <w:pPr>
        <w:pStyle w:val="para2"/>
        <w:numPr>
          <w:ins w:id="271" w:author="Bill Sitz" w:date="2013-06-19T11:40:00Z"/>
        </w:numPr>
        <w:spacing w:before="0" w:after="120"/>
        <w:ind w:left="360"/>
        <w:rPr>
          <w:b/>
        </w:rPr>
      </w:pPr>
      <w:r w:rsidRPr="00B607CE">
        <w:t>(U) This widget allows users to create and execute searches for other users and their associated attributes in the system (e.g., Security Clearance and access compartments).</w:t>
      </w:r>
    </w:p>
    <w:p w:rsidR="00C97C20" w:rsidRPr="00B607CE" w:rsidRDefault="00C97C20" w:rsidP="00BD246B">
      <w:pPr>
        <w:pStyle w:val="para"/>
        <w:spacing w:before="120" w:after="0"/>
        <w:ind w:left="360"/>
      </w:pPr>
      <w:r w:rsidRPr="00B607CE">
        <w:rPr>
          <w:b/>
        </w:rPr>
        <w:t xml:space="preserve">(U) 3.2.2.26 </w:t>
      </w:r>
      <w:proofErr w:type="gramStart"/>
      <w:r w:rsidRPr="00B607CE">
        <w:rPr>
          <w:b/>
        </w:rPr>
        <w:t>The</w:t>
      </w:r>
      <w:proofErr w:type="gramEnd"/>
      <w:r w:rsidRPr="00B607CE">
        <w:rPr>
          <w:b/>
        </w:rPr>
        <w:t xml:space="preserve"> system shall include a data monitoring widget that allows users to view data feed status.</w:t>
      </w:r>
    </w:p>
    <w:p w:rsidR="00C97C20" w:rsidRPr="00B607CE" w:rsidRDefault="00C97C20" w:rsidP="00BD246B">
      <w:pPr>
        <w:pStyle w:val="para"/>
        <w:spacing w:before="120" w:after="0"/>
        <w:ind w:left="360"/>
      </w:pPr>
      <w:r w:rsidRPr="00B607CE">
        <w:rPr>
          <w:b/>
        </w:rPr>
        <w:t xml:space="preserve">(U) 3.2.2.27 </w:t>
      </w:r>
      <w:proofErr w:type="gramStart"/>
      <w:r w:rsidRPr="00B607CE">
        <w:rPr>
          <w:b/>
        </w:rPr>
        <w:t>The</w:t>
      </w:r>
      <w:proofErr w:type="gramEnd"/>
      <w:r w:rsidRPr="00B607CE">
        <w:rPr>
          <w:b/>
        </w:rPr>
        <w:t xml:space="preserve"> system shall include a collaboration widget.</w:t>
      </w:r>
    </w:p>
    <w:p w:rsidR="00C97C20" w:rsidRPr="00B607CE" w:rsidRDefault="00C97C20" w:rsidP="00BD246B">
      <w:pPr>
        <w:pStyle w:val="para"/>
        <w:spacing w:before="120" w:after="0"/>
        <w:ind w:left="360"/>
      </w:pPr>
      <w:r w:rsidRPr="00B607CE">
        <w:rPr>
          <w:b/>
        </w:rPr>
        <w:t xml:space="preserve">(U) 3.2.2.28 </w:t>
      </w:r>
      <w:proofErr w:type="gramStart"/>
      <w:r w:rsidRPr="00B607CE">
        <w:rPr>
          <w:b/>
        </w:rPr>
        <w:t>The</w:t>
      </w:r>
      <w:proofErr w:type="gramEnd"/>
      <w:r w:rsidRPr="00B607CE">
        <w:rPr>
          <w:b/>
        </w:rPr>
        <w:t xml:space="preserve"> system shall include a link analysis widget.</w:t>
      </w:r>
    </w:p>
    <w:p w:rsidR="00C97C20" w:rsidRPr="00B607CE" w:rsidRDefault="00C97C20" w:rsidP="00BD246B">
      <w:pPr>
        <w:pStyle w:val="para"/>
        <w:spacing w:before="120" w:after="0"/>
        <w:ind w:left="360"/>
        <w:rPr>
          <w:b/>
        </w:rPr>
      </w:pPr>
      <w:r w:rsidRPr="00B607CE">
        <w:rPr>
          <w:b/>
        </w:rPr>
        <w:t xml:space="preserve">(U) 3.2.2.29 </w:t>
      </w:r>
      <w:proofErr w:type="gramStart"/>
      <w:r w:rsidRPr="00B607CE">
        <w:rPr>
          <w:b/>
        </w:rPr>
        <w:t>The</w:t>
      </w:r>
      <w:proofErr w:type="gramEnd"/>
      <w:r w:rsidRPr="00B607CE">
        <w:rPr>
          <w:b/>
        </w:rPr>
        <w:t xml:space="preserve"> system shall include a graph visualization widget.</w:t>
      </w:r>
    </w:p>
    <w:p w:rsidR="00C97C20" w:rsidRPr="00B607CE" w:rsidRDefault="00C97C20" w:rsidP="00106E32">
      <w:pPr>
        <w:pStyle w:val="para2"/>
        <w:spacing w:before="0" w:after="120"/>
        <w:ind w:left="360"/>
        <w:rPr>
          <w:b/>
        </w:rPr>
      </w:pPr>
      <w:r w:rsidRPr="00B607CE">
        <w:t>(U) This widget supports charting operations to aid in visualizing data.</w:t>
      </w:r>
    </w:p>
    <w:p w:rsidR="00C97C20" w:rsidRPr="00B607CE" w:rsidRDefault="00C97C20" w:rsidP="00BD246B">
      <w:pPr>
        <w:pStyle w:val="para"/>
        <w:spacing w:before="120" w:after="0"/>
        <w:ind w:left="360"/>
      </w:pPr>
      <w:r w:rsidRPr="00B607CE">
        <w:rPr>
          <w:b/>
        </w:rPr>
        <w:t xml:space="preserve">(U) 3.2.2.30 </w:t>
      </w:r>
      <w:proofErr w:type="gramStart"/>
      <w:r w:rsidRPr="00B607CE">
        <w:rPr>
          <w:b/>
        </w:rPr>
        <w:t>The</w:t>
      </w:r>
      <w:proofErr w:type="gramEnd"/>
      <w:r w:rsidRPr="00B607CE">
        <w:rPr>
          <w:b/>
        </w:rPr>
        <w:t xml:space="preserve"> system shall include a data import widget.</w:t>
      </w:r>
    </w:p>
    <w:p w:rsidR="00C97C20" w:rsidRPr="00B607CE" w:rsidRDefault="00C97C20" w:rsidP="009979CE">
      <w:pPr>
        <w:pStyle w:val="para"/>
        <w:spacing w:before="120" w:after="0"/>
        <w:ind w:left="360"/>
        <w:rPr>
          <w:b/>
        </w:rPr>
      </w:pPr>
      <w:r w:rsidRPr="00B607CE">
        <w:rPr>
          <w:b/>
        </w:rPr>
        <w:t xml:space="preserve">(U) 3.2.2.31 </w:t>
      </w:r>
      <w:proofErr w:type="gramStart"/>
      <w:r w:rsidRPr="00B607CE">
        <w:rPr>
          <w:b/>
        </w:rPr>
        <w:t>The</w:t>
      </w:r>
      <w:proofErr w:type="gramEnd"/>
      <w:r w:rsidRPr="00B607CE">
        <w:rPr>
          <w:b/>
        </w:rPr>
        <w:t xml:space="preserve"> system shall provide a timeline widget.</w:t>
      </w:r>
    </w:p>
    <w:p w:rsidR="00C97C20" w:rsidRPr="00B607CE" w:rsidRDefault="00C97C20" w:rsidP="009979CE">
      <w:pPr>
        <w:pStyle w:val="para"/>
        <w:spacing w:before="120" w:after="0"/>
        <w:ind w:left="360"/>
        <w:rPr>
          <w:b/>
        </w:rPr>
      </w:pPr>
      <w:r w:rsidRPr="00B607CE">
        <w:rPr>
          <w:b/>
        </w:rPr>
        <w:t xml:space="preserve">(U) 3.2.2.32 </w:t>
      </w:r>
      <w:proofErr w:type="gramStart"/>
      <w:r w:rsidRPr="00B607CE">
        <w:rPr>
          <w:b/>
        </w:rPr>
        <w:t>The</w:t>
      </w:r>
      <w:proofErr w:type="gramEnd"/>
      <w:r w:rsidRPr="00B607CE">
        <w:rPr>
          <w:b/>
        </w:rPr>
        <w:t xml:space="preserve"> system shall provide an operations clock tool.</w:t>
      </w:r>
    </w:p>
    <w:p w:rsidR="00C97C20" w:rsidRPr="00B607CE" w:rsidRDefault="00C97C20" w:rsidP="009979CE">
      <w:pPr>
        <w:pStyle w:val="para"/>
        <w:spacing w:before="120" w:after="0"/>
        <w:ind w:left="360"/>
        <w:rPr>
          <w:b/>
        </w:rPr>
      </w:pPr>
      <w:r w:rsidRPr="00B607CE">
        <w:rPr>
          <w:b/>
        </w:rPr>
        <w:t xml:space="preserve">(U) 3.2.2.33 </w:t>
      </w:r>
      <w:proofErr w:type="gramStart"/>
      <w:r w:rsidRPr="00B607CE">
        <w:rPr>
          <w:b/>
        </w:rPr>
        <w:t>The</w:t>
      </w:r>
      <w:proofErr w:type="gramEnd"/>
      <w:r w:rsidRPr="00B607CE">
        <w:rPr>
          <w:b/>
        </w:rPr>
        <w:t xml:space="preserve"> system shall provide a decision matrix widget.</w:t>
      </w:r>
    </w:p>
    <w:p w:rsidR="00C97C20" w:rsidRPr="00B607CE" w:rsidRDefault="00C97C20" w:rsidP="00420504">
      <w:pPr>
        <w:pStyle w:val="Heading3"/>
        <w:numPr>
          <w:ilvl w:val="2"/>
          <w:numId w:val="17"/>
        </w:numPr>
        <w:ind w:left="0" w:firstLine="0"/>
        <w:rPr>
          <w:szCs w:val="24"/>
        </w:rPr>
      </w:pPr>
      <w:bookmarkStart w:id="272" w:name="_Toc355399034"/>
      <w:bookmarkStart w:id="273" w:name="_Toc364676141"/>
      <w:bookmarkEnd w:id="272"/>
      <w:r w:rsidRPr="00B607CE">
        <w:rPr>
          <w:szCs w:val="24"/>
        </w:rPr>
        <w:lastRenderedPageBreak/>
        <w:t>(U) Roles and User Account Management</w:t>
      </w:r>
      <w:bookmarkEnd w:id="273"/>
    </w:p>
    <w:p w:rsidR="00C97C20" w:rsidRPr="00B607CE" w:rsidRDefault="00C97C20" w:rsidP="00CD4A9F">
      <w:pPr>
        <w:keepNext/>
      </w:pPr>
      <w:r w:rsidRPr="00B607CE">
        <w:t xml:space="preserve">(U) The following subsection contains the system requirements for user account management (UAM). Please reference section </w:t>
      </w:r>
      <w:r w:rsidR="005249BA" w:rsidRPr="00B607CE">
        <w:fldChar w:fldCharType="begin"/>
      </w:r>
      <w:r w:rsidRPr="00B607CE">
        <w:instrText xml:space="preserve"> REF _Ref359408743 \r \h </w:instrText>
      </w:r>
      <w:r w:rsidR="00B607CE">
        <w:instrText xml:space="preserve"> \* MERGEFORMAT </w:instrText>
      </w:r>
      <w:r w:rsidR="005249BA" w:rsidRPr="00B607CE">
        <w:fldChar w:fldCharType="separate"/>
      </w:r>
      <w:r w:rsidR="004E1900" w:rsidRPr="00B607CE">
        <w:t>3.8</w:t>
      </w:r>
      <w:r w:rsidR="005249BA" w:rsidRPr="00B607CE">
        <w:fldChar w:fldCharType="end"/>
      </w:r>
      <w:r w:rsidRPr="00B607CE">
        <w:t xml:space="preserve"> Security and Privacy Requirements for additional Account Management requirements. Control all data this service stores and accesses by security labeling to support Mandatory Access Control requirements.</w:t>
      </w:r>
    </w:p>
    <w:p w:rsidR="00C97C20" w:rsidRPr="00B607CE" w:rsidRDefault="00C97C20" w:rsidP="009979CE">
      <w:pPr>
        <w:pStyle w:val="para"/>
        <w:spacing w:before="120" w:after="0"/>
        <w:ind w:left="360"/>
        <w:rPr>
          <w:b/>
        </w:rPr>
      </w:pPr>
      <w:r w:rsidRPr="00B607CE">
        <w:rPr>
          <w:b/>
        </w:rPr>
        <w:t xml:space="preserve">(U) 3.2.3.1 </w:t>
      </w:r>
      <w:proofErr w:type="gramStart"/>
      <w:r w:rsidRPr="00B607CE">
        <w:rPr>
          <w:b/>
        </w:rPr>
        <w:t>The</w:t>
      </w:r>
      <w:proofErr w:type="gramEnd"/>
      <w:r w:rsidRPr="00B607CE">
        <w:rPr>
          <w:b/>
        </w:rPr>
        <w:t xml:space="preserve"> system shall provide a Web-based user interface (UI) to support user account management (UAM) functionality.</w:t>
      </w:r>
      <w:bookmarkStart w:id="274" w:name="_Toc355399049"/>
      <w:bookmarkEnd w:id="274"/>
    </w:p>
    <w:p w:rsidR="00C97C20" w:rsidRPr="00B607CE" w:rsidRDefault="00C97C20" w:rsidP="009979CE">
      <w:pPr>
        <w:pStyle w:val="para"/>
        <w:spacing w:before="120" w:after="0"/>
        <w:ind w:left="360"/>
        <w:rPr>
          <w:b/>
        </w:rPr>
      </w:pPr>
      <w:r w:rsidRPr="00B607CE">
        <w:rPr>
          <w:b/>
        </w:rPr>
        <w:t xml:space="preserve">(U) 3.2.3.2 </w:t>
      </w:r>
      <w:proofErr w:type="gramStart"/>
      <w:r w:rsidRPr="00B607CE">
        <w:rPr>
          <w:b/>
        </w:rPr>
        <w:t>The</w:t>
      </w:r>
      <w:proofErr w:type="gramEnd"/>
      <w:r w:rsidRPr="00B607CE">
        <w:rPr>
          <w:b/>
        </w:rPr>
        <w:t xml:space="preserve"> system shall provide the capability to use user account privileges to manage user access.</w:t>
      </w:r>
      <w:bookmarkStart w:id="275" w:name="_Toc355399044"/>
      <w:bookmarkEnd w:id="275"/>
    </w:p>
    <w:p w:rsidR="00C97C20" w:rsidRPr="00B607CE" w:rsidRDefault="00C97C20" w:rsidP="009979CE">
      <w:pPr>
        <w:pStyle w:val="para"/>
        <w:spacing w:before="120" w:after="0"/>
        <w:ind w:left="360"/>
        <w:rPr>
          <w:b/>
        </w:rPr>
      </w:pPr>
      <w:r w:rsidRPr="00B607CE">
        <w:rPr>
          <w:b/>
        </w:rPr>
        <w:t xml:space="preserve">(U) 3.2.3.3 </w:t>
      </w:r>
      <w:proofErr w:type="gramStart"/>
      <w:r w:rsidRPr="00B607CE">
        <w:rPr>
          <w:b/>
        </w:rPr>
        <w:t>The</w:t>
      </w:r>
      <w:proofErr w:type="gramEnd"/>
      <w:r w:rsidRPr="00B607CE">
        <w:rPr>
          <w:b/>
        </w:rPr>
        <w:t xml:space="preserve"> system shall employ user roles that restrict user access to system functionality based on assigned roles.</w:t>
      </w:r>
      <w:bookmarkStart w:id="276" w:name="_Toc355399048"/>
      <w:bookmarkEnd w:id="276"/>
    </w:p>
    <w:p w:rsidR="00C97C20" w:rsidRPr="00B607CE" w:rsidRDefault="00C97C20" w:rsidP="009979CE">
      <w:pPr>
        <w:pStyle w:val="para"/>
        <w:spacing w:before="120" w:after="0"/>
        <w:ind w:left="360"/>
        <w:rPr>
          <w:b/>
        </w:rPr>
      </w:pPr>
      <w:r w:rsidRPr="00B607CE">
        <w:rPr>
          <w:b/>
        </w:rPr>
        <w:t xml:space="preserve">(U) 3.2.3.4 </w:t>
      </w:r>
      <w:proofErr w:type="gramStart"/>
      <w:r w:rsidRPr="00B607CE">
        <w:rPr>
          <w:b/>
        </w:rPr>
        <w:t>The</w:t>
      </w:r>
      <w:proofErr w:type="gramEnd"/>
      <w:r w:rsidRPr="00B607CE">
        <w:rPr>
          <w:b/>
        </w:rPr>
        <w:t xml:space="preserve"> system shall provide a set of </w:t>
      </w:r>
      <w:proofErr w:type="spellStart"/>
      <w:r w:rsidRPr="00B607CE">
        <w:rPr>
          <w:b/>
        </w:rPr>
        <w:t>roles</w:t>
      </w:r>
      <w:proofErr w:type="spellEnd"/>
      <w:r w:rsidRPr="00B607CE">
        <w:rPr>
          <w:b/>
        </w:rPr>
        <w:t xml:space="preserve"> to allow users to have system access.</w:t>
      </w:r>
    </w:p>
    <w:p w:rsidR="00C97C20" w:rsidRPr="00B607CE" w:rsidRDefault="00C97C20" w:rsidP="00B21C88">
      <w:pPr>
        <w:pStyle w:val="para2"/>
        <w:numPr>
          <w:ins w:id="277" w:author="Bill Sitz" w:date="2013-06-19T13:20:00Z"/>
        </w:numPr>
        <w:spacing w:before="0" w:after="120"/>
        <w:ind w:left="360"/>
      </w:pPr>
      <w:r w:rsidRPr="00B607CE">
        <w:t>(U) As a minimum, the system will have the following roles</w:t>
      </w:r>
      <w:bookmarkStart w:id="278" w:name="_Toc355399045"/>
      <w:bookmarkEnd w:id="278"/>
      <w:r w:rsidRPr="00B607CE">
        <w:t>:</w:t>
      </w:r>
    </w:p>
    <w:p w:rsidR="00C97C20" w:rsidRPr="00B607CE" w:rsidRDefault="00C97C20" w:rsidP="009979CE">
      <w:pPr>
        <w:pStyle w:val="ListParagraph"/>
        <w:tabs>
          <w:tab w:val="clear" w:pos="720"/>
          <w:tab w:val="num" w:pos="1035"/>
        </w:tabs>
        <w:ind w:left="1035" w:hanging="345"/>
      </w:pPr>
      <w:r w:rsidRPr="00B607CE">
        <w:t>Site Administrator</w:t>
      </w:r>
      <w:bookmarkStart w:id="279" w:name="_Toc355399046"/>
      <w:bookmarkEnd w:id="279"/>
    </w:p>
    <w:p w:rsidR="00C97C20" w:rsidRPr="00B607CE" w:rsidRDefault="00C97C20" w:rsidP="009979CE">
      <w:pPr>
        <w:pStyle w:val="ListParagraph"/>
        <w:tabs>
          <w:tab w:val="clear" w:pos="720"/>
          <w:tab w:val="num" w:pos="1035"/>
        </w:tabs>
        <w:ind w:left="1035" w:hanging="345"/>
      </w:pPr>
      <w:r w:rsidRPr="00B607CE">
        <w:t>Operator</w:t>
      </w:r>
    </w:p>
    <w:p w:rsidR="00C97C20" w:rsidRPr="00B607CE" w:rsidRDefault="00C97C20" w:rsidP="009979CE">
      <w:pPr>
        <w:pStyle w:val="ListParagraph"/>
        <w:tabs>
          <w:tab w:val="clear" w:pos="720"/>
          <w:tab w:val="num" w:pos="1035"/>
        </w:tabs>
        <w:ind w:left="1035" w:hanging="345"/>
      </w:pPr>
      <w:r w:rsidRPr="00B607CE">
        <w:t>SSO</w:t>
      </w:r>
    </w:p>
    <w:p w:rsidR="00C97C20" w:rsidRPr="00B607CE" w:rsidRDefault="00C97C20" w:rsidP="009979CE">
      <w:pPr>
        <w:pStyle w:val="ListParagraph"/>
        <w:tabs>
          <w:tab w:val="clear" w:pos="720"/>
          <w:tab w:val="num" w:pos="1035"/>
        </w:tabs>
        <w:ind w:left="1035" w:hanging="345"/>
      </w:pPr>
      <w:r w:rsidRPr="00B607CE">
        <w:t>ISSM/ISSO</w:t>
      </w:r>
    </w:p>
    <w:p w:rsidR="00C97C20" w:rsidRPr="00B607CE" w:rsidRDefault="00C97C20" w:rsidP="009979CE">
      <w:pPr>
        <w:pStyle w:val="ListParagraph"/>
        <w:tabs>
          <w:tab w:val="clear" w:pos="720"/>
          <w:tab w:val="num" w:pos="1035"/>
        </w:tabs>
        <w:ind w:left="1035" w:hanging="345"/>
      </w:pPr>
      <w:r w:rsidRPr="00B607CE">
        <w:t>Viewer (read-only access)</w:t>
      </w:r>
    </w:p>
    <w:p w:rsidR="00C97C20" w:rsidRPr="00B607CE" w:rsidRDefault="00C97C20" w:rsidP="009979CE">
      <w:pPr>
        <w:pStyle w:val="ListParagraph"/>
        <w:tabs>
          <w:tab w:val="clear" w:pos="720"/>
          <w:tab w:val="num" w:pos="1035"/>
        </w:tabs>
        <w:ind w:left="1035" w:hanging="345"/>
      </w:pPr>
      <w:r w:rsidRPr="00B607CE">
        <w:t>External System</w:t>
      </w:r>
    </w:p>
    <w:p w:rsidR="00C97C20" w:rsidRPr="00B607CE" w:rsidRDefault="00C97C20" w:rsidP="009979CE">
      <w:pPr>
        <w:pStyle w:val="ListParagraph"/>
        <w:tabs>
          <w:tab w:val="clear" w:pos="720"/>
          <w:tab w:val="num" w:pos="1035"/>
        </w:tabs>
        <w:ind w:left="1035" w:hanging="345"/>
      </w:pPr>
      <w:r w:rsidRPr="00B607CE">
        <w:t>System</w:t>
      </w:r>
    </w:p>
    <w:p w:rsidR="00C97C20" w:rsidRPr="00B607CE" w:rsidRDefault="00C97C20" w:rsidP="009979CE">
      <w:pPr>
        <w:pStyle w:val="ListParagraph"/>
        <w:tabs>
          <w:tab w:val="clear" w:pos="720"/>
          <w:tab w:val="num" w:pos="1035"/>
        </w:tabs>
        <w:ind w:left="1035" w:hanging="345"/>
      </w:pPr>
      <w:r w:rsidRPr="00B607CE">
        <w:t>Group Manager</w:t>
      </w:r>
    </w:p>
    <w:p w:rsidR="00C97C20" w:rsidRPr="00B607CE" w:rsidRDefault="00C97C20" w:rsidP="009979CE">
      <w:pPr>
        <w:pStyle w:val="para"/>
        <w:spacing w:before="120" w:after="0"/>
        <w:ind w:left="360"/>
        <w:rPr>
          <w:b/>
        </w:rPr>
      </w:pPr>
      <w:r w:rsidRPr="00B607CE">
        <w:rPr>
          <w:b/>
        </w:rPr>
        <w:t xml:space="preserve">(U) 3.2.3.5 </w:t>
      </w:r>
      <w:proofErr w:type="gramStart"/>
      <w:r w:rsidRPr="00B607CE">
        <w:rPr>
          <w:b/>
        </w:rPr>
        <w:t>The</w:t>
      </w:r>
      <w:proofErr w:type="gramEnd"/>
      <w:r w:rsidRPr="00B607CE">
        <w:rPr>
          <w:b/>
        </w:rPr>
        <w:t xml:space="preserve"> system shall allow adding additional roles without requiring a major redesign of the system.</w:t>
      </w:r>
    </w:p>
    <w:p w:rsidR="00C97C20" w:rsidRPr="00B607CE" w:rsidRDefault="00C97C20" w:rsidP="009979CE">
      <w:pPr>
        <w:pStyle w:val="para"/>
        <w:spacing w:before="120" w:after="0"/>
        <w:ind w:left="360"/>
        <w:rPr>
          <w:b/>
        </w:rPr>
      </w:pPr>
      <w:r w:rsidRPr="00B607CE">
        <w:rPr>
          <w:b/>
        </w:rPr>
        <w:t xml:space="preserve">(U) 3.2.3.6 </w:t>
      </w:r>
      <w:proofErr w:type="gramStart"/>
      <w:r w:rsidRPr="00B607CE">
        <w:rPr>
          <w:b/>
        </w:rPr>
        <w:t>The</w:t>
      </w:r>
      <w:proofErr w:type="gramEnd"/>
      <w:r w:rsidRPr="00B607CE">
        <w:rPr>
          <w:b/>
        </w:rPr>
        <w:t xml:space="preserve"> system shall provide the capability to change </w:t>
      </w:r>
      <w:bookmarkStart w:id="280" w:name="_Toc355399050"/>
      <w:bookmarkStart w:id="281" w:name="_Toc355399051"/>
      <w:bookmarkEnd w:id="280"/>
      <w:bookmarkEnd w:id="281"/>
      <w:r w:rsidRPr="00B607CE">
        <w:rPr>
          <w:b/>
        </w:rPr>
        <w:t>a user’s assigned roles.</w:t>
      </w:r>
    </w:p>
    <w:p w:rsidR="00C97C20" w:rsidRPr="00B607CE" w:rsidRDefault="00C97C20" w:rsidP="009979CE">
      <w:pPr>
        <w:pStyle w:val="para"/>
        <w:spacing w:before="120" w:after="0"/>
        <w:ind w:left="360"/>
        <w:rPr>
          <w:b/>
        </w:rPr>
      </w:pPr>
      <w:r w:rsidRPr="00B607CE">
        <w:rPr>
          <w:b/>
        </w:rPr>
        <w:t xml:space="preserve">(U) 3.2.3.7 </w:t>
      </w:r>
      <w:proofErr w:type="gramStart"/>
      <w:r w:rsidRPr="00B607CE">
        <w:rPr>
          <w:b/>
        </w:rPr>
        <w:t>The</w:t>
      </w:r>
      <w:proofErr w:type="gramEnd"/>
      <w:r w:rsidRPr="00B607CE">
        <w:rPr>
          <w:b/>
        </w:rPr>
        <w:t xml:space="preserve"> system shall provide the capability to reset the passwords for existing user accounts.</w:t>
      </w:r>
    </w:p>
    <w:p w:rsidR="00C97C20" w:rsidRPr="00B607CE" w:rsidRDefault="00C97C20" w:rsidP="009979CE">
      <w:pPr>
        <w:pStyle w:val="para"/>
        <w:spacing w:before="120" w:after="0"/>
        <w:ind w:left="360"/>
        <w:rPr>
          <w:b/>
        </w:rPr>
      </w:pPr>
      <w:r w:rsidRPr="00B607CE">
        <w:rPr>
          <w:b/>
        </w:rPr>
        <w:t xml:space="preserve">(U) 3.2.3.8 </w:t>
      </w:r>
      <w:proofErr w:type="gramStart"/>
      <w:r w:rsidRPr="00B607CE">
        <w:rPr>
          <w:b/>
        </w:rPr>
        <w:t>The</w:t>
      </w:r>
      <w:proofErr w:type="gramEnd"/>
      <w:r w:rsidRPr="00B607CE">
        <w:rPr>
          <w:b/>
        </w:rPr>
        <w:t xml:space="preserve"> system shall notify the user via that user’s account-associated email address when the user’s password has changed.</w:t>
      </w:r>
      <w:bookmarkStart w:id="282" w:name="_Toc355399053"/>
      <w:bookmarkEnd w:id="282"/>
    </w:p>
    <w:p w:rsidR="00C97C20" w:rsidRPr="00B607CE" w:rsidRDefault="00C97C20" w:rsidP="009979CE">
      <w:pPr>
        <w:pStyle w:val="para"/>
        <w:spacing w:before="120" w:after="0"/>
        <w:ind w:left="360"/>
        <w:rPr>
          <w:b/>
        </w:rPr>
      </w:pPr>
      <w:r w:rsidRPr="00B607CE">
        <w:rPr>
          <w:b/>
        </w:rPr>
        <w:t xml:space="preserve">(U) 3.2.3.9 </w:t>
      </w:r>
      <w:proofErr w:type="gramStart"/>
      <w:r w:rsidRPr="00B607CE">
        <w:rPr>
          <w:b/>
        </w:rPr>
        <w:t>The</w:t>
      </w:r>
      <w:proofErr w:type="gramEnd"/>
      <w:r w:rsidRPr="00B607CE">
        <w:rPr>
          <w:b/>
        </w:rPr>
        <w:t xml:space="preserve"> system shall provide a user account workflow to manage account creation.</w:t>
      </w:r>
    </w:p>
    <w:p w:rsidR="00C97C20" w:rsidRPr="00B607CE" w:rsidRDefault="00C97C20" w:rsidP="00B21C88">
      <w:pPr>
        <w:pStyle w:val="para2"/>
        <w:numPr>
          <w:ins w:id="283" w:author="Bill Sitz" w:date="2013-06-19T13:24:00Z"/>
        </w:numPr>
        <w:spacing w:before="0" w:after="120"/>
        <w:ind w:left="360"/>
      </w:pPr>
      <w:r w:rsidRPr="00B607CE">
        <w:t>(U) Workflow steps will include security approval, account approval, and activation.</w:t>
      </w:r>
    </w:p>
    <w:p w:rsidR="002B07E3" w:rsidRPr="00B607CE" w:rsidRDefault="002B07E3" w:rsidP="002B07E3">
      <w:pPr>
        <w:pStyle w:val="para"/>
        <w:spacing w:before="120" w:after="0"/>
        <w:ind w:left="360"/>
        <w:rPr>
          <w:b/>
        </w:rPr>
      </w:pPr>
      <w:r w:rsidRPr="00B607CE">
        <w:rPr>
          <w:b/>
        </w:rPr>
        <w:t xml:space="preserve">(U) 3.2.3.10 </w:t>
      </w:r>
      <w:proofErr w:type="gramStart"/>
      <w:r w:rsidRPr="00B607CE">
        <w:rPr>
          <w:b/>
        </w:rPr>
        <w:t>The</w:t>
      </w:r>
      <w:proofErr w:type="gramEnd"/>
      <w:r w:rsidRPr="00B607CE">
        <w:rPr>
          <w:b/>
        </w:rPr>
        <w:t xml:space="preserve"> system shall support multiple states.</w:t>
      </w:r>
    </w:p>
    <w:p w:rsidR="002B07E3" w:rsidRPr="00B607CE" w:rsidRDefault="002B07E3" w:rsidP="002B07E3">
      <w:pPr>
        <w:pStyle w:val="para2"/>
        <w:numPr>
          <w:ins w:id="284" w:author="Bill Sitz" w:date="2013-06-19T13:27:00Z"/>
        </w:numPr>
        <w:spacing w:before="0" w:after="120"/>
        <w:ind w:left="360"/>
      </w:pPr>
      <w:r w:rsidRPr="00B607CE">
        <w:t>(U) Acceptable values for account states and statuses include the following (read as State/Status):</w:t>
      </w:r>
    </w:p>
    <w:p w:rsidR="002B07E3" w:rsidRPr="00B607CE" w:rsidRDefault="002B07E3" w:rsidP="002B07E3">
      <w:pPr>
        <w:pStyle w:val="ListParagraph"/>
        <w:tabs>
          <w:tab w:val="clear" w:pos="720"/>
          <w:tab w:val="num" w:pos="1035"/>
        </w:tabs>
        <w:ind w:left="1035" w:hanging="345"/>
      </w:pPr>
      <w:r w:rsidRPr="00B607CE">
        <w:t>Active/Unlocked</w:t>
      </w:r>
    </w:p>
    <w:p w:rsidR="002B07E3" w:rsidRPr="00B607CE" w:rsidRDefault="002B07E3" w:rsidP="002B07E3">
      <w:pPr>
        <w:pStyle w:val="ListParagraph"/>
        <w:tabs>
          <w:tab w:val="clear" w:pos="720"/>
          <w:tab w:val="num" w:pos="1035"/>
        </w:tabs>
        <w:ind w:left="1035" w:hanging="345"/>
      </w:pPr>
      <w:r w:rsidRPr="00B607CE">
        <w:t>Active/Locked</w:t>
      </w:r>
    </w:p>
    <w:p w:rsidR="002B07E3" w:rsidRPr="00B607CE" w:rsidRDefault="002B07E3" w:rsidP="002B07E3">
      <w:pPr>
        <w:pStyle w:val="ListParagraph"/>
        <w:tabs>
          <w:tab w:val="clear" w:pos="720"/>
          <w:tab w:val="num" w:pos="1035"/>
        </w:tabs>
        <w:ind w:left="1035" w:hanging="345"/>
      </w:pPr>
      <w:r w:rsidRPr="00B607CE">
        <w:t>Inactive/Locked</w:t>
      </w:r>
    </w:p>
    <w:p w:rsidR="002B07E3" w:rsidRPr="00B607CE" w:rsidRDefault="002B07E3" w:rsidP="002B07E3">
      <w:pPr>
        <w:pStyle w:val="ListParagraph"/>
        <w:tabs>
          <w:tab w:val="clear" w:pos="720"/>
          <w:tab w:val="num" w:pos="1035"/>
        </w:tabs>
        <w:ind w:left="1035" w:hanging="345"/>
      </w:pPr>
      <w:r w:rsidRPr="00B607CE">
        <w:t>Inactive/Archived</w:t>
      </w:r>
    </w:p>
    <w:p w:rsidR="00C97C20" w:rsidRPr="00B607CE" w:rsidRDefault="002B07E3" w:rsidP="002B07E3">
      <w:pPr>
        <w:pStyle w:val="para"/>
        <w:spacing w:before="120" w:after="0"/>
        <w:ind w:left="360"/>
        <w:rPr>
          <w:b/>
        </w:rPr>
      </w:pPr>
      <w:r w:rsidRPr="00B607CE">
        <w:rPr>
          <w:b/>
        </w:rPr>
        <w:t xml:space="preserve"> (U) 3.2.3.11</w:t>
      </w:r>
      <w:r w:rsidR="00C97C20" w:rsidRPr="00B607CE">
        <w:rPr>
          <w:b/>
        </w:rPr>
        <w:t xml:space="preserve"> User accounts in the system shall be capable of being in only one state at any one time.</w:t>
      </w:r>
    </w:p>
    <w:p w:rsidR="00C97C20" w:rsidRPr="00B607CE" w:rsidRDefault="00C97C20" w:rsidP="00B21C88">
      <w:pPr>
        <w:pStyle w:val="para2"/>
        <w:numPr>
          <w:ins w:id="285" w:author="Bill Sitz" w:date="2013-06-19T13:26:00Z"/>
        </w:numPr>
        <w:spacing w:before="0" w:after="120"/>
        <w:ind w:left="360"/>
      </w:pPr>
      <w:r w:rsidRPr="00B607CE">
        <w:t>(U) Account state includes the status of the account.</w:t>
      </w:r>
    </w:p>
    <w:p w:rsidR="00C97C20" w:rsidRPr="00B607CE" w:rsidRDefault="002B07E3" w:rsidP="004847FB">
      <w:pPr>
        <w:pStyle w:val="para"/>
        <w:keepNext/>
        <w:spacing w:before="120" w:after="0"/>
        <w:ind w:left="360"/>
        <w:rPr>
          <w:b/>
        </w:rPr>
      </w:pPr>
      <w:r w:rsidRPr="00B607CE">
        <w:rPr>
          <w:b/>
        </w:rPr>
        <w:lastRenderedPageBreak/>
        <w:t xml:space="preserve"> </w:t>
      </w:r>
      <w:r w:rsidR="00C97C20" w:rsidRPr="00B607CE">
        <w:rPr>
          <w:b/>
        </w:rPr>
        <w:t xml:space="preserve">(U) 3.2.3.12 </w:t>
      </w:r>
      <w:proofErr w:type="gramStart"/>
      <w:r w:rsidR="00C97C20" w:rsidRPr="00B607CE">
        <w:rPr>
          <w:b/>
        </w:rPr>
        <w:t>The</w:t>
      </w:r>
      <w:proofErr w:type="gramEnd"/>
      <w:r w:rsidR="00C97C20" w:rsidRPr="00B607CE">
        <w:rPr>
          <w:b/>
        </w:rPr>
        <w:t xml:space="preserve"> system shall retain all user accounts regardless of their current state.</w:t>
      </w:r>
    </w:p>
    <w:p w:rsidR="00C97C20" w:rsidRPr="00B607CE" w:rsidRDefault="00C97C20" w:rsidP="00FB4022">
      <w:pPr>
        <w:pStyle w:val="para2"/>
        <w:numPr>
          <w:ins w:id="286" w:author="Bill Sitz" w:date="2013-06-19T13:29:00Z"/>
        </w:numPr>
        <w:spacing w:before="0" w:after="120"/>
        <w:ind w:left="360"/>
      </w:pPr>
      <w:r w:rsidRPr="00B607CE">
        <w:t>(U) The system will not delete user accounts from the system for historical purposes based on State/Status.</w:t>
      </w:r>
      <w:bookmarkStart w:id="287" w:name="_Toc355399054"/>
      <w:bookmarkStart w:id="288" w:name="_Toc355399055"/>
      <w:bookmarkEnd w:id="287"/>
      <w:bookmarkEnd w:id="288"/>
    </w:p>
    <w:p w:rsidR="00C97C20" w:rsidRPr="00B607CE" w:rsidRDefault="00C97C20" w:rsidP="009979CE">
      <w:pPr>
        <w:pStyle w:val="para"/>
        <w:spacing w:before="120" w:after="0"/>
        <w:ind w:left="360"/>
        <w:rPr>
          <w:b/>
        </w:rPr>
      </w:pPr>
      <w:r w:rsidRPr="00B607CE">
        <w:rPr>
          <w:b/>
        </w:rPr>
        <w:t xml:space="preserve">(U) 3.2.3.13 </w:t>
      </w:r>
      <w:proofErr w:type="gramStart"/>
      <w:r w:rsidRPr="00B607CE">
        <w:rPr>
          <w:b/>
        </w:rPr>
        <w:t>The</w:t>
      </w:r>
      <w:proofErr w:type="gramEnd"/>
      <w:r w:rsidRPr="00B607CE">
        <w:rPr>
          <w:b/>
        </w:rPr>
        <w:t xml:space="preserve"> system shall provide the capability for viewing user accounts based on the account state.</w:t>
      </w:r>
    </w:p>
    <w:p w:rsidR="00C97C20" w:rsidRPr="00B607CE" w:rsidRDefault="00C97C20" w:rsidP="009979CE">
      <w:pPr>
        <w:pStyle w:val="para"/>
        <w:spacing w:before="120" w:after="0"/>
        <w:ind w:left="360"/>
        <w:rPr>
          <w:b/>
        </w:rPr>
      </w:pPr>
      <w:r w:rsidRPr="00B607CE">
        <w:rPr>
          <w:b/>
        </w:rPr>
        <w:t xml:space="preserve">(U) 3.2.3.14 </w:t>
      </w:r>
      <w:proofErr w:type="gramStart"/>
      <w:r w:rsidRPr="00B607CE">
        <w:rPr>
          <w:b/>
        </w:rPr>
        <w:t>The</w:t>
      </w:r>
      <w:proofErr w:type="gramEnd"/>
      <w:r w:rsidRPr="00B607CE">
        <w:rPr>
          <w:b/>
        </w:rPr>
        <w:t xml:space="preserve"> system shall assign a unique identifier to each user account.</w:t>
      </w:r>
      <w:bookmarkStart w:id="289" w:name="_Toc355399056"/>
      <w:bookmarkEnd w:id="289"/>
    </w:p>
    <w:p w:rsidR="00C97C20" w:rsidRPr="00B607CE" w:rsidRDefault="00C97C20" w:rsidP="009979CE">
      <w:pPr>
        <w:pStyle w:val="para"/>
        <w:spacing w:before="120" w:after="0"/>
        <w:ind w:left="360"/>
        <w:rPr>
          <w:b/>
        </w:rPr>
      </w:pPr>
      <w:r w:rsidRPr="00B607CE">
        <w:rPr>
          <w:b/>
        </w:rPr>
        <w:t xml:space="preserve">(U) 3.2.3.15 </w:t>
      </w:r>
      <w:proofErr w:type="gramStart"/>
      <w:r w:rsidRPr="00B607CE">
        <w:rPr>
          <w:b/>
        </w:rPr>
        <w:t>The</w:t>
      </w:r>
      <w:proofErr w:type="gramEnd"/>
      <w:r w:rsidRPr="00B607CE">
        <w:rPr>
          <w:b/>
        </w:rPr>
        <w:t xml:space="preserve"> system shall </w:t>
      </w:r>
      <w:bookmarkStart w:id="290" w:name="_Toc355399060"/>
      <w:bookmarkEnd w:id="290"/>
      <w:r w:rsidRPr="00B607CE">
        <w:rPr>
          <w:b/>
        </w:rPr>
        <w:t>require the use of strong passwords.</w:t>
      </w:r>
    </w:p>
    <w:p w:rsidR="00C97C20" w:rsidRPr="00B607CE" w:rsidRDefault="00C97C20" w:rsidP="00FB4022">
      <w:pPr>
        <w:pStyle w:val="para2"/>
        <w:spacing w:before="0" w:after="120"/>
        <w:ind w:left="360"/>
      </w:pPr>
      <w:r w:rsidRPr="00B607CE">
        <w:t>(U) For this system a strong password must contain at least 15 characters, of which there are at least two uppercase letters, two lowercase letters, two numbers, and two symbols. In addition, a strong password cannot be the same as the user’s previous passwords, cannot include the user’s name, and is not your login.</w:t>
      </w:r>
      <w:bookmarkStart w:id="291" w:name="_Toc355399059"/>
      <w:bookmarkEnd w:id="291"/>
    </w:p>
    <w:p w:rsidR="00C97C20" w:rsidRPr="00B607CE" w:rsidRDefault="00C97C20" w:rsidP="009979CE">
      <w:pPr>
        <w:pStyle w:val="para"/>
        <w:spacing w:before="120" w:after="0"/>
        <w:ind w:left="360"/>
        <w:rPr>
          <w:b/>
        </w:rPr>
      </w:pPr>
      <w:r w:rsidRPr="00B607CE">
        <w:rPr>
          <w:b/>
        </w:rPr>
        <w:t xml:space="preserve">(U) 3.2.3.17 </w:t>
      </w:r>
      <w:proofErr w:type="gramStart"/>
      <w:r w:rsidRPr="00B607CE">
        <w:rPr>
          <w:b/>
        </w:rPr>
        <w:t>The</w:t>
      </w:r>
      <w:proofErr w:type="gramEnd"/>
      <w:r w:rsidRPr="00B607CE">
        <w:rPr>
          <w:b/>
        </w:rPr>
        <w:t xml:space="preserve"> system shall reject a password if the user tries to save a password that does not meet the strong password requirement.</w:t>
      </w:r>
      <w:bookmarkStart w:id="292" w:name="_Toc355399062"/>
      <w:bookmarkEnd w:id="292"/>
    </w:p>
    <w:p w:rsidR="00C97C20" w:rsidRPr="00B607CE" w:rsidRDefault="00C97C20" w:rsidP="009979CE">
      <w:pPr>
        <w:pStyle w:val="para"/>
        <w:spacing w:before="120" w:after="0"/>
        <w:ind w:left="360"/>
        <w:rPr>
          <w:b/>
        </w:rPr>
      </w:pPr>
      <w:r w:rsidRPr="00B607CE">
        <w:rPr>
          <w:b/>
        </w:rPr>
        <w:t xml:space="preserve">(U) 3.2.3.18 </w:t>
      </w:r>
      <w:proofErr w:type="gramStart"/>
      <w:r w:rsidRPr="00B607CE">
        <w:rPr>
          <w:b/>
        </w:rPr>
        <w:t>The</w:t>
      </w:r>
      <w:proofErr w:type="gramEnd"/>
      <w:r w:rsidRPr="00B607CE">
        <w:rPr>
          <w:b/>
        </w:rPr>
        <w:t xml:space="preserve"> system shall lock a user account if the user fails three successive login attempts within a given timeframe.</w:t>
      </w:r>
      <w:bookmarkStart w:id="293" w:name="_Toc355399061"/>
      <w:bookmarkEnd w:id="293"/>
    </w:p>
    <w:p w:rsidR="00C97C20" w:rsidRPr="00B607CE" w:rsidRDefault="00C97C20" w:rsidP="009979CE">
      <w:pPr>
        <w:pStyle w:val="para"/>
        <w:spacing w:before="120" w:after="0"/>
        <w:ind w:left="360"/>
        <w:rPr>
          <w:b/>
        </w:rPr>
      </w:pPr>
      <w:r w:rsidRPr="00B607CE">
        <w:rPr>
          <w:b/>
        </w:rPr>
        <w:t xml:space="preserve">(U) 3.2.3.19 </w:t>
      </w:r>
      <w:proofErr w:type="gramStart"/>
      <w:r w:rsidRPr="00B607CE">
        <w:rPr>
          <w:b/>
        </w:rPr>
        <w:t>The</w:t>
      </w:r>
      <w:proofErr w:type="gramEnd"/>
      <w:r w:rsidRPr="00B607CE">
        <w:rPr>
          <w:b/>
        </w:rPr>
        <w:t xml:space="preserve"> system shall allow only Administrators to unlock user accounts.</w:t>
      </w:r>
    </w:p>
    <w:p w:rsidR="00C97C20" w:rsidRPr="00B607CE" w:rsidRDefault="00C97C20" w:rsidP="009979CE">
      <w:pPr>
        <w:pStyle w:val="para"/>
        <w:spacing w:before="120" w:after="0"/>
        <w:ind w:left="360"/>
        <w:rPr>
          <w:b/>
        </w:rPr>
      </w:pPr>
      <w:r w:rsidRPr="00B607CE">
        <w:rPr>
          <w:b/>
        </w:rPr>
        <w:t xml:space="preserve">(U) 3.2.3.20 </w:t>
      </w:r>
      <w:proofErr w:type="gramStart"/>
      <w:r w:rsidRPr="00B607CE">
        <w:rPr>
          <w:b/>
        </w:rPr>
        <w:t>The</w:t>
      </w:r>
      <w:proofErr w:type="gramEnd"/>
      <w:r w:rsidRPr="00B607CE">
        <w:rPr>
          <w:b/>
        </w:rPr>
        <w:t xml:space="preserve"> system shall age user account passwords with a maximum allowed usage time limit set as a system configuration item with default to one year (365 days).</w:t>
      </w:r>
      <w:bookmarkStart w:id="294" w:name="_Toc355399063"/>
      <w:bookmarkEnd w:id="294"/>
    </w:p>
    <w:p w:rsidR="00C97C20" w:rsidRPr="00B607CE" w:rsidRDefault="00C97C20" w:rsidP="009979CE">
      <w:pPr>
        <w:pStyle w:val="para"/>
        <w:spacing w:before="120" w:after="0"/>
        <w:ind w:left="360"/>
        <w:rPr>
          <w:b/>
        </w:rPr>
      </w:pPr>
      <w:r w:rsidRPr="00B607CE">
        <w:rPr>
          <w:b/>
        </w:rPr>
        <w:t xml:space="preserve">(U) 3.2.3.21 </w:t>
      </w:r>
      <w:proofErr w:type="gramStart"/>
      <w:r w:rsidRPr="00B607CE">
        <w:rPr>
          <w:b/>
        </w:rPr>
        <w:t>If</w:t>
      </w:r>
      <w:proofErr w:type="gramEnd"/>
      <w:r w:rsidRPr="00B607CE">
        <w:rPr>
          <w:b/>
        </w:rPr>
        <w:t xml:space="preserve"> a user’s current password has aged beyond three months (90 days), the system shall automatically lock a user account, preventing the user access until the user changes the password for the account.</w:t>
      </w:r>
      <w:bookmarkStart w:id="295" w:name="_Toc355399064"/>
      <w:bookmarkEnd w:id="295"/>
    </w:p>
    <w:p w:rsidR="00C97C20" w:rsidRPr="00B607CE" w:rsidRDefault="00C97C20" w:rsidP="009979CE">
      <w:pPr>
        <w:pStyle w:val="para"/>
        <w:spacing w:before="120" w:after="0"/>
        <w:ind w:left="360"/>
        <w:rPr>
          <w:b/>
        </w:rPr>
      </w:pPr>
      <w:r w:rsidRPr="00B607CE">
        <w:rPr>
          <w:b/>
        </w:rPr>
        <w:t xml:space="preserve">(U) 3.2.3.22 </w:t>
      </w:r>
      <w:proofErr w:type="gramStart"/>
      <w:r w:rsidRPr="00B607CE">
        <w:rPr>
          <w:b/>
        </w:rPr>
        <w:t>The</w:t>
      </w:r>
      <w:proofErr w:type="gramEnd"/>
      <w:r w:rsidRPr="00B607CE">
        <w:rPr>
          <w:b/>
        </w:rPr>
        <w:t xml:space="preserve"> system shall notify a user each time the user attempts to login if the account password is set to expire, beginning 10 days prior to its expiration.</w:t>
      </w:r>
      <w:bookmarkStart w:id="296" w:name="_Toc355399065"/>
      <w:bookmarkEnd w:id="296"/>
    </w:p>
    <w:p w:rsidR="00C97C20" w:rsidRPr="00B607CE" w:rsidRDefault="00C97C20" w:rsidP="009979CE">
      <w:pPr>
        <w:pStyle w:val="para"/>
        <w:spacing w:before="120" w:after="0"/>
        <w:ind w:left="360"/>
        <w:rPr>
          <w:b/>
        </w:rPr>
      </w:pPr>
      <w:r w:rsidRPr="00B607CE">
        <w:rPr>
          <w:b/>
        </w:rPr>
        <w:t xml:space="preserve">(U) 3.2.3.23 </w:t>
      </w:r>
      <w:proofErr w:type="gramStart"/>
      <w:r w:rsidRPr="00B607CE">
        <w:rPr>
          <w:b/>
        </w:rPr>
        <w:t>The</w:t>
      </w:r>
      <w:proofErr w:type="gramEnd"/>
      <w:r w:rsidRPr="00B607CE">
        <w:rPr>
          <w:b/>
        </w:rPr>
        <w:t xml:space="preserve"> system shall provide the capability to input specific user information during user account creation.</w:t>
      </w:r>
    </w:p>
    <w:p w:rsidR="00C97C20" w:rsidRPr="00B607CE" w:rsidRDefault="00C97C20" w:rsidP="003F08D7">
      <w:pPr>
        <w:pStyle w:val="para2"/>
        <w:numPr>
          <w:ins w:id="297" w:author="Bill Sitz" w:date="2013-06-19T13:45:00Z"/>
        </w:numPr>
        <w:spacing w:before="0" w:after="120"/>
        <w:ind w:left="360"/>
      </w:pPr>
      <w:r w:rsidRPr="00B607CE">
        <w:t>(U) User assigned information includes, as a minimum, the following items</w:t>
      </w:r>
      <w:bookmarkStart w:id="298" w:name="_Toc355399066"/>
      <w:bookmarkEnd w:id="298"/>
      <w:r w:rsidRPr="00B607CE">
        <w:t>:</w:t>
      </w:r>
    </w:p>
    <w:p w:rsidR="00C97C20" w:rsidRPr="00B607CE" w:rsidRDefault="00C97C20" w:rsidP="009979CE">
      <w:pPr>
        <w:pStyle w:val="ListParagraph"/>
        <w:tabs>
          <w:tab w:val="clear" w:pos="720"/>
          <w:tab w:val="num" w:pos="1035"/>
        </w:tabs>
        <w:ind w:left="1035" w:hanging="345"/>
      </w:pPr>
      <w:bookmarkStart w:id="299" w:name="_Toc355399067"/>
      <w:bookmarkEnd w:id="299"/>
      <w:r w:rsidRPr="00B607CE">
        <w:t>Login ID</w:t>
      </w:r>
    </w:p>
    <w:p w:rsidR="00C97C20" w:rsidRPr="00B607CE" w:rsidRDefault="00C97C20" w:rsidP="009979CE">
      <w:pPr>
        <w:pStyle w:val="ListParagraph"/>
        <w:tabs>
          <w:tab w:val="clear" w:pos="720"/>
          <w:tab w:val="num" w:pos="1035"/>
        </w:tabs>
        <w:ind w:left="1035" w:hanging="345"/>
      </w:pPr>
      <w:r w:rsidRPr="00B607CE">
        <w:t xml:space="preserve">First name </w:t>
      </w:r>
      <w:bookmarkStart w:id="300" w:name="_Toc355399068"/>
      <w:bookmarkEnd w:id="300"/>
    </w:p>
    <w:p w:rsidR="00C97C20" w:rsidRPr="00B607CE" w:rsidRDefault="00C97C20" w:rsidP="009979CE">
      <w:pPr>
        <w:pStyle w:val="ListParagraph"/>
        <w:tabs>
          <w:tab w:val="clear" w:pos="720"/>
          <w:tab w:val="num" w:pos="1035"/>
        </w:tabs>
        <w:ind w:left="1035" w:hanging="345"/>
      </w:pPr>
      <w:bookmarkStart w:id="301" w:name="_Toc355399069"/>
      <w:bookmarkEnd w:id="301"/>
      <w:r w:rsidRPr="00B607CE">
        <w:t>Last name</w:t>
      </w:r>
    </w:p>
    <w:p w:rsidR="00C97C20" w:rsidRPr="00B607CE" w:rsidRDefault="00C97C20" w:rsidP="009979CE">
      <w:pPr>
        <w:pStyle w:val="ListParagraph"/>
        <w:tabs>
          <w:tab w:val="clear" w:pos="720"/>
          <w:tab w:val="num" w:pos="1035"/>
        </w:tabs>
        <w:ind w:left="1035" w:hanging="345"/>
      </w:pPr>
      <w:r w:rsidRPr="00B607CE">
        <w:t>Organization</w:t>
      </w:r>
      <w:bookmarkStart w:id="302" w:name="_Toc355399070"/>
      <w:bookmarkEnd w:id="302"/>
    </w:p>
    <w:p w:rsidR="00C97C20" w:rsidRPr="00B607CE" w:rsidRDefault="00C97C20" w:rsidP="009979CE">
      <w:pPr>
        <w:pStyle w:val="ListParagraph"/>
        <w:tabs>
          <w:tab w:val="clear" w:pos="720"/>
          <w:tab w:val="num" w:pos="1035"/>
        </w:tabs>
        <w:ind w:left="1035" w:hanging="345"/>
      </w:pPr>
      <w:r w:rsidRPr="00B607CE">
        <w:t>Email address (the required email address type will be driven by the network on which the system is operating, e.g., IC Email if the system is operating at TS/SCI)</w:t>
      </w:r>
      <w:bookmarkStart w:id="303" w:name="_Toc355399074"/>
      <w:bookmarkEnd w:id="303"/>
    </w:p>
    <w:p w:rsidR="00C97C20" w:rsidRPr="00B607CE" w:rsidRDefault="00C97C20" w:rsidP="009979CE">
      <w:pPr>
        <w:pStyle w:val="ListParagraph"/>
        <w:tabs>
          <w:tab w:val="clear" w:pos="720"/>
          <w:tab w:val="num" w:pos="1035"/>
        </w:tabs>
        <w:ind w:left="1035" w:hanging="345"/>
      </w:pPr>
      <w:r w:rsidRPr="00B607CE">
        <w:t xml:space="preserve">Secure phone number and secure phone type (e.g., VOIP, Red, </w:t>
      </w:r>
      <w:proofErr w:type="spellStart"/>
      <w:r w:rsidRPr="00B607CE">
        <w:t>etc</w:t>
      </w:r>
      <w:proofErr w:type="spellEnd"/>
      <w:r w:rsidRPr="00B607CE">
        <w:t>)</w:t>
      </w:r>
      <w:bookmarkStart w:id="304" w:name="_Toc355399076"/>
      <w:bookmarkEnd w:id="304"/>
    </w:p>
    <w:p w:rsidR="00C97C20" w:rsidRPr="00B607CE" w:rsidRDefault="00C97C20" w:rsidP="009979CE">
      <w:pPr>
        <w:pStyle w:val="ListParagraph"/>
        <w:tabs>
          <w:tab w:val="clear" w:pos="720"/>
          <w:tab w:val="num" w:pos="1035"/>
        </w:tabs>
        <w:ind w:left="1035" w:hanging="345"/>
      </w:pPr>
      <w:r w:rsidRPr="00B607CE">
        <w:t>Non-secure phone number</w:t>
      </w:r>
      <w:bookmarkStart w:id="305" w:name="_Toc355399077"/>
      <w:bookmarkStart w:id="306" w:name="_Toc355399071"/>
      <w:bookmarkEnd w:id="305"/>
      <w:bookmarkEnd w:id="306"/>
    </w:p>
    <w:p w:rsidR="00C97C20" w:rsidRPr="00B607CE" w:rsidRDefault="00C97C20" w:rsidP="009979CE">
      <w:pPr>
        <w:pStyle w:val="para"/>
        <w:spacing w:before="120" w:after="0"/>
        <w:ind w:left="360"/>
        <w:rPr>
          <w:b/>
        </w:rPr>
      </w:pPr>
      <w:r w:rsidRPr="00B607CE">
        <w:rPr>
          <w:b/>
        </w:rPr>
        <w:t xml:space="preserve">(U) 3.2.3.24 </w:t>
      </w:r>
      <w:proofErr w:type="gramStart"/>
      <w:r w:rsidRPr="00B607CE">
        <w:rPr>
          <w:b/>
        </w:rPr>
        <w:t>The</w:t>
      </w:r>
      <w:proofErr w:type="gramEnd"/>
      <w:r w:rsidRPr="00B607CE">
        <w:rPr>
          <w:b/>
        </w:rPr>
        <w:t xml:space="preserve"> system shall not allow the user to access the account during the approval process.</w:t>
      </w:r>
    </w:p>
    <w:p w:rsidR="00C97C20" w:rsidRPr="00B607CE" w:rsidRDefault="00C97C20" w:rsidP="006C24BB">
      <w:pPr>
        <w:pStyle w:val="para"/>
        <w:keepNext/>
        <w:spacing w:before="120" w:after="0"/>
        <w:ind w:left="360"/>
        <w:rPr>
          <w:b/>
        </w:rPr>
      </w:pPr>
      <w:r w:rsidRPr="00B607CE">
        <w:rPr>
          <w:b/>
        </w:rPr>
        <w:t xml:space="preserve">(U) 3.2.3.25 </w:t>
      </w:r>
      <w:proofErr w:type="gramStart"/>
      <w:r w:rsidRPr="00B607CE">
        <w:rPr>
          <w:b/>
        </w:rPr>
        <w:t>The</w:t>
      </w:r>
      <w:proofErr w:type="gramEnd"/>
      <w:r w:rsidRPr="00B607CE">
        <w:rPr>
          <w:b/>
        </w:rPr>
        <w:t xml:space="preserve"> system shall allow the user to change specific values of the user’s account information.</w:t>
      </w:r>
    </w:p>
    <w:p w:rsidR="00C97C20" w:rsidRPr="00B607CE" w:rsidRDefault="00C97C20" w:rsidP="003F08D7">
      <w:pPr>
        <w:pStyle w:val="para2"/>
        <w:numPr>
          <w:ins w:id="307" w:author="Bill Sitz" w:date="2013-06-19T13:39:00Z"/>
        </w:numPr>
        <w:spacing w:before="0" w:after="120"/>
        <w:ind w:left="360"/>
      </w:pPr>
      <w:r w:rsidRPr="00B607CE">
        <w:t>(U) The user cannot change the login ID</w:t>
      </w:r>
      <w:bookmarkStart w:id="308" w:name="_Toc355399078"/>
      <w:bookmarkEnd w:id="308"/>
      <w:r w:rsidRPr="00B607CE">
        <w:t>, roles, security, account state/status, and account expiration.</w:t>
      </w:r>
    </w:p>
    <w:p w:rsidR="00C97C20" w:rsidRPr="00B607CE" w:rsidRDefault="00C97C20" w:rsidP="009979CE">
      <w:pPr>
        <w:pStyle w:val="para"/>
        <w:spacing w:before="120" w:after="0"/>
        <w:ind w:left="360"/>
        <w:rPr>
          <w:b/>
        </w:rPr>
      </w:pPr>
      <w:r w:rsidRPr="00B607CE">
        <w:rPr>
          <w:b/>
        </w:rPr>
        <w:t xml:space="preserve">(U) 3.2.3.26 </w:t>
      </w:r>
      <w:proofErr w:type="gramStart"/>
      <w:r w:rsidRPr="00B607CE">
        <w:rPr>
          <w:b/>
        </w:rPr>
        <w:t>The</w:t>
      </w:r>
      <w:proofErr w:type="gramEnd"/>
      <w:r w:rsidRPr="00B607CE">
        <w:rPr>
          <w:b/>
        </w:rPr>
        <w:t xml:space="preserve"> system shall require all login IDs to be unique.</w:t>
      </w:r>
      <w:bookmarkStart w:id="309" w:name="_Toc355399080"/>
      <w:bookmarkEnd w:id="309"/>
    </w:p>
    <w:p w:rsidR="00C97C20" w:rsidRPr="00B607CE" w:rsidRDefault="00C97C20" w:rsidP="009979CE">
      <w:pPr>
        <w:pStyle w:val="para"/>
        <w:spacing w:before="120" w:after="0"/>
        <w:ind w:left="360"/>
        <w:rPr>
          <w:b/>
        </w:rPr>
      </w:pPr>
      <w:r w:rsidRPr="00B607CE">
        <w:rPr>
          <w:b/>
        </w:rPr>
        <w:lastRenderedPageBreak/>
        <w:t xml:space="preserve">(U) 3.2.3.27 </w:t>
      </w:r>
      <w:proofErr w:type="gramStart"/>
      <w:r w:rsidRPr="00B607CE">
        <w:rPr>
          <w:b/>
        </w:rPr>
        <w:t>The</w:t>
      </w:r>
      <w:proofErr w:type="gramEnd"/>
      <w:r w:rsidRPr="00B607CE">
        <w:rPr>
          <w:b/>
        </w:rPr>
        <w:t xml:space="preserve"> system shall notify the user, using the user’s email address on file in the account for the network, that a new account has been created for them and is ready for use.</w:t>
      </w:r>
      <w:bookmarkStart w:id="310" w:name="_Toc355399081"/>
      <w:bookmarkEnd w:id="310"/>
    </w:p>
    <w:p w:rsidR="00C97C20" w:rsidRPr="00B607CE" w:rsidRDefault="00C97C20" w:rsidP="009979CE">
      <w:pPr>
        <w:pStyle w:val="para"/>
        <w:spacing w:before="120" w:after="0"/>
        <w:ind w:left="360"/>
        <w:rPr>
          <w:b/>
        </w:rPr>
      </w:pPr>
      <w:r w:rsidRPr="00B607CE">
        <w:rPr>
          <w:b/>
        </w:rPr>
        <w:t xml:space="preserve">(U) 3.2.3.28 </w:t>
      </w:r>
      <w:proofErr w:type="gramStart"/>
      <w:r w:rsidRPr="00B607CE">
        <w:rPr>
          <w:b/>
        </w:rPr>
        <w:t>The</w:t>
      </w:r>
      <w:proofErr w:type="gramEnd"/>
      <w:r w:rsidRPr="00B607CE">
        <w:rPr>
          <w:b/>
        </w:rPr>
        <w:t xml:space="preserve"> system shall separately notify the user, using the user’s contact email address for the network, of the new temporary account password.</w:t>
      </w:r>
      <w:bookmarkStart w:id="311" w:name="_Toc355399082"/>
      <w:bookmarkEnd w:id="311"/>
    </w:p>
    <w:p w:rsidR="00C97C20" w:rsidRPr="00B607CE" w:rsidRDefault="00C97C20" w:rsidP="009979CE">
      <w:pPr>
        <w:pStyle w:val="para"/>
        <w:spacing w:before="120" w:after="0"/>
        <w:ind w:left="360"/>
        <w:rPr>
          <w:b/>
        </w:rPr>
      </w:pPr>
      <w:r w:rsidRPr="00B607CE">
        <w:rPr>
          <w:b/>
        </w:rPr>
        <w:t xml:space="preserve">(U) 3.2.3.29 </w:t>
      </w:r>
      <w:proofErr w:type="gramStart"/>
      <w:r w:rsidRPr="00B607CE">
        <w:rPr>
          <w:b/>
        </w:rPr>
        <w:t>The</w:t>
      </w:r>
      <w:proofErr w:type="gramEnd"/>
      <w:r w:rsidRPr="00B607CE">
        <w:rPr>
          <w:b/>
        </w:rPr>
        <w:t xml:space="preserve"> system shall provide a strong password auto-generation capability to assign new passwords for user accounts.</w:t>
      </w:r>
      <w:bookmarkStart w:id="312" w:name="_Toc355399083"/>
      <w:bookmarkEnd w:id="312"/>
    </w:p>
    <w:p w:rsidR="00C97C20" w:rsidRPr="00B607CE" w:rsidRDefault="00C97C20" w:rsidP="008765A6">
      <w:pPr>
        <w:pStyle w:val="para"/>
        <w:keepNext/>
        <w:spacing w:before="120" w:after="0"/>
        <w:ind w:left="360"/>
        <w:rPr>
          <w:b/>
        </w:rPr>
      </w:pPr>
      <w:r w:rsidRPr="00B607CE">
        <w:rPr>
          <w:b/>
        </w:rPr>
        <w:t xml:space="preserve">(U) 3.2.3.30 </w:t>
      </w:r>
      <w:proofErr w:type="gramStart"/>
      <w:r w:rsidRPr="00B607CE">
        <w:rPr>
          <w:b/>
        </w:rPr>
        <w:t>The</w:t>
      </w:r>
      <w:proofErr w:type="gramEnd"/>
      <w:r w:rsidRPr="00B607CE">
        <w:rPr>
          <w:b/>
        </w:rPr>
        <w:t xml:space="preserve"> system shall allow the user to use the password auto-generation capability to generate a new password for the user account.</w:t>
      </w:r>
    </w:p>
    <w:p w:rsidR="00C97C20" w:rsidRPr="00B607CE" w:rsidRDefault="00C97C20" w:rsidP="00845E2F">
      <w:pPr>
        <w:pStyle w:val="para2"/>
        <w:numPr>
          <w:ins w:id="313" w:author="Bill Sitz" w:date="2013-06-19T13:50:00Z"/>
        </w:numPr>
        <w:spacing w:before="0" w:after="120"/>
        <w:ind w:left="360"/>
      </w:pPr>
      <w:r w:rsidRPr="00B607CE">
        <w:t>(U) An Administrator can also use this password auto-generation capability for an account.</w:t>
      </w:r>
      <w:bookmarkStart w:id="314" w:name="_Toc355399084"/>
      <w:bookmarkEnd w:id="314"/>
    </w:p>
    <w:p w:rsidR="00C97C20" w:rsidRPr="00B607CE" w:rsidRDefault="00C97C20" w:rsidP="009979CE">
      <w:pPr>
        <w:pStyle w:val="para"/>
        <w:spacing w:before="120" w:after="0"/>
        <w:ind w:left="360"/>
        <w:rPr>
          <w:b/>
        </w:rPr>
      </w:pPr>
      <w:r w:rsidRPr="00B607CE">
        <w:rPr>
          <w:b/>
        </w:rPr>
        <w:t xml:space="preserve">(U) 3.2.3.31 </w:t>
      </w:r>
      <w:proofErr w:type="gramStart"/>
      <w:r w:rsidRPr="00B607CE">
        <w:rPr>
          <w:b/>
        </w:rPr>
        <w:t>The</w:t>
      </w:r>
      <w:proofErr w:type="gramEnd"/>
      <w:r w:rsidRPr="00B607CE">
        <w:rPr>
          <w:b/>
        </w:rPr>
        <w:t xml:space="preserve"> system shall allow the user to change the user’s system-generated temporary password upon their first login after password reset.</w:t>
      </w:r>
      <w:bookmarkStart w:id="315" w:name="_Toc355399085"/>
      <w:bookmarkEnd w:id="315"/>
    </w:p>
    <w:p w:rsidR="00C97C20" w:rsidRPr="00B607CE" w:rsidRDefault="00C97C20" w:rsidP="009979CE">
      <w:pPr>
        <w:pStyle w:val="para"/>
        <w:spacing w:before="120" w:after="0"/>
        <w:ind w:left="360"/>
        <w:rPr>
          <w:b/>
        </w:rPr>
      </w:pPr>
      <w:r w:rsidRPr="00B607CE">
        <w:rPr>
          <w:b/>
        </w:rPr>
        <w:t xml:space="preserve">(U) 3.2.3.32 </w:t>
      </w:r>
      <w:proofErr w:type="gramStart"/>
      <w:r w:rsidRPr="00B607CE">
        <w:rPr>
          <w:b/>
        </w:rPr>
        <w:t>The</w:t>
      </w:r>
      <w:proofErr w:type="gramEnd"/>
      <w:r w:rsidRPr="00B607CE">
        <w:rPr>
          <w:b/>
        </w:rPr>
        <w:t xml:space="preserve"> system shall allow the Site Administrator to configure the number of days after creation of a new account the password will expire if the user does not log in.</w:t>
      </w:r>
    </w:p>
    <w:p w:rsidR="00C97C20" w:rsidRPr="00B607CE" w:rsidRDefault="00C97C20" w:rsidP="008765A6">
      <w:pPr>
        <w:pStyle w:val="para"/>
        <w:keepNext/>
        <w:spacing w:before="120" w:after="0"/>
        <w:ind w:left="360"/>
        <w:rPr>
          <w:b/>
        </w:rPr>
      </w:pPr>
      <w:r w:rsidRPr="00B607CE">
        <w:rPr>
          <w:b/>
        </w:rPr>
        <w:t xml:space="preserve">(U) 3.2.3.33 </w:t>
      </w:r>
      <w:proofErr w:type="gramStart"/>
      <w:r w:rsidRPr="00B607CE">
        <w:rPr>
          <w:b/>
        </w:rPr>
        <w:t>The</w:t>
      </w:r>
      <w:proofErr w:type="gramEnd"/>
      <w:r w:rsidRPr="00B607CE">
        <w:rPr>
          <w:b/>
        </w:rPr>
        <w:t xml:space="preserve"> system shall require all users to revalidate their user account information as part of account renewal in accordance with the renewal time frame within the user account.</w:t>
      </w:r>
    </w:p>
    <w:p w:rsidR="00C97C20" w:rsidRPr="00B607CE" w:rsidRDefault="00C97C20" w:rsidP="00845E2F">
      <w:pPr>
        <w:pStyle w:val="para2"/>
        <w:numPr>
          <w:ins w:id="316" w:author="Bill Sitz" w:date="2013-06-19T13:53:00Z"/>
        </w:numPr>
        <w:spacing w:before="0" w:after="120"/>
        <w:ind w:left="360"/>
      </w:pPr>
      <w:r w:rsidRPr="00B607CE">
        <w:t>(U) By default, the renewal time frame is 365 days from account activation/reactivation.</w:t>
      </w:r>
      <w:bookmarkStart w:id="317" w:name="_Toc355399086"/>
      <w:bookmarkEnd w:id="317"/>
    </w:p>
    <w:p w:rsidR="00C97C20" w:rsidRPr="00B607CE" w:rsidRDefault="00C97C20" w:rsidP="009979CE">
      <w:pPr>
        <w:pStyle w:val="para"/>
        <w:spacing w:before="120" w:after="0"/>
        <w:ind w:left="360"/>
        <w:rPr>
          <w:b/>
        </w:rPr>
      </w:pPr>
      <w:r w:rsidRPr="00B607CE">
        <w:rPr>
          <w:b/>
        </w:rPr>
        <w:t xml:space="preserve">(U) 3.2.3.34 </w:t>
      </w:r>
      <w:proofErr w:type="gramStart"/>
      <w:r w:rsidRPr="00B607CE">
        <w:rPr>
          <w:b/>
        </w:rPr>
        <w:t>The</w:t>
      </w:r>
      <w:proofErr w:type="gramEnd"/>
      <w:r w:rsidRPr="00B607CE">
        <w:rPr>
          <w:b/>
        </w:rPr>
        <w:t xml:space="preserve"> system shall notify users of their required renewal thirty (30) days prior to their account expiring.</w:t>
      </w:r>
      <w:bookmarkStart w:id="318" w:name="_Toc355399087"/>
      <w:bookmarkEnd w:id="318"/>
    </w:p>
    <w:p w:rsidR="00C97C20" w:rsidRPr="00B607CE" w:rsidRDefault="00C97C20" w:rsidP="009979CE">
      <w:pPr>
        <w:pStyle w:val="para"/>
        <w:spacing w:before="120" w:after="0"/>
        <w:ind w:left="360"/>
        <w:rPr>
          <w:b/>
        </w:rPr>
      </w:pPr>
      <w:r w:rsidRPr="00B607CE">
        <w:rPr>
          <w:b/>
        </w:rPr>
        <w:t xml:space="preserve">(U) 3.2.3.35 </w:t>
      </w:r>
      <w:proofErr w:type="gramStart"/>
      <w:r w:rsidRPr="00B607CE">
        <w:rPr>
          <w:b/>
        </w:rPr>
        <w:t>The</w:t>
      </w:r>
      <w:proofErr w:type="gramEnd"/>
      <w:r w:rsidRPr="00B607CE">
        <w:rPr>
          <w:b/>
        </w:rPr>
        <w:t xml:space="preserve"> system shall automatically lock user accounts that are not renewed in accordance with the renewal time frame within their user account.</w:t>
      </w:r>
      <w:bookmarkStart w:id="319" w:name="_Toc355399088"/>
      <w:bookmarkEnd w:id="319"/>
    </w:p>
    <w:p w:rsidR="00C97C20" w:rsidRPr="00B607CE" w:rsidRDefault="00C97C20" w:rsidP="009979CE">
      <w:pPr>
        <w:pStyle w:val="para"/>
        <w:spacing w:before="120" w:after="0"/>
        <w:ind w:left="360"/>
        <w:rPr>
          <w:b/>
        </w:rPr>
      </w:pPr>
      <w:r w:rsidRPr="00B607CE">
        <w:rPr>
          <w:b/>
        </w:rPr>
        <w:t xml:space="preserve">(U) 3.2.3.36 </w:t>
      </w:r>
      <w:proofErr w:type="gramStart"/>
      <w:r w:rsidRPr="00B607CE">
        <w:rPr>
          <w:b/>
        </w:rPr>
        <w:t>The</w:t>
      </w:r>
      <w:proofErr w:type="gramEnd"/>
      <w:r w:rsidRPr="00B607CE">
        <w:rPr>
          <w:b/>
        </w:rPr>
        <w:t xml:space="preserve"> system shall provide the capability for the ISSO to set the renewal time frame for each user account as an individually configurable value.</w:t>
      </w:r>
      <w:bookmarkStart w:id="320" w:name="_Toc355399089"/>
      <w:bookmarkEnd w:id="320"/>
    </w:p>
    <w:p w:rsidR="00C97C20" w:rsidRPr="00B607CE" w:rsidRDefault="00C97C20" w:rsidP="009979CE">
      <w:pPr>
        <w:pStyle w:val="para"/>
        <w:spacing w:before="120" w:after="0"/>
        <w:ind w:left="360"/>
        <w:rPr>
          <w:b/>
        </w:rPr>
      </w:pPr>
      <w:r w:rsidRPr="00B607CE">
        <w:rPr>
          <w:b/>
        </w:rPr>
        <w:t xml:space="preserve">(U) 3.2.3.37 </w:t>
      </w:r>
      <w:proofErr w:type="gramStart"/>
      <w:r w:rsidRPr="00B607CE">
        <w:rPr>
          <w:b/>
        </w:rPr>
        <w:t>The</w:t>
      </w:r>
      <w:proofErr w:type="gramEnd"/>
      <w:r w:rsidRPr="00B607CE">
        <w:rPr>
          <w:b/>
        </w:rPr>
        <w:t xml:space="preserve"> system shall require account renewal re-approval by revalidation of security clearances with associated accesses by the user’s security officer.</w:t>
      </w:r>
      <w:bookmarkStart w:id="321" w:name="_Toc355399090"/>
      <w:bookmarkEnd w:id="321"/>
    </w:p>
    <w:p w:rsidR="00C97C20" w:rsidRPr="00B607CE" w:rsidRDefault="00C97C20" w:rsidP="009979CE">
      <w:pPr>
        <w:pStyle w:val="para"/>
        <w:spacing w:before="120" w:after="0"/>
        <w:ind w:left="360"/>
        <w:rPr>
          <w:b/>
        </w:rPr>
      </w:pPr>
      <w:r w:rsidRPr="00B607CE">
        <w:rPr>
          <w:b/>
        </w:rPr>
        <w:t xml:space="preserve">(U) 3.2.3.38 </w:t>
      </w:r>
      <w:proofErr w:type="gramStart"/>
      <w:r w:rsidRPr="00B607CE">
        <w:rPr>
          <w:b/>
        </w:rPr>
        <w:t>The</w:t>
      </w:r>
      <w:proofErr w:type="gramEnd"/>
      <w:r w:rsidRPr="00B607CE">
        <w:rPr>
          <w:b/>
        </w:rPr>
        <w:t xml:space="preserve"> system shall provide a capability dynamically to enforce “least</w:t>
      </w:r>
      <w:r w:rsidRPr="00B607CE">
        <w:t xml:space="preserve"> </w:t>
      </w:r>
      <w:r w:rsidRPr="00B607CE">
        <w:rPr>
          <w:b/>
        </w:rPr>
        <w:t>privilege” functionality for individual users.</w:t>
      </w:r>
      <w:bookmarkStart w:id="322" w:name="_Toc355399091"/>
      <w:bookmarkEnd w:id="322"/>
    </w:p>
    <w:p w:rsidR="00C97C20" w:rsidRPr="00B607CE" w:rsidRDefault="00C97C20" w:rsidP="009979CE">
      <w:pPr>
        <w:pStyle w:val="para"/>
        <w:spacing w:before="120" w:after="0"/>
        <w:ind w:left="360"/>
        <w:rPr>
          <w:b/>
        </w:rPr>
      </w:pPr>
      <w:r w:rsidRPr="00B607CE">
        <w:rPr>
          <w:b/>
        </w:rPr>
        <w:t xml:space="preserve">(U) 3.2.3.39 </w:t>
      </w:r>
      <w:proofErr w:type="gramStart"/>
      <w:r w:rsidRPr="00B607CE">
        <w:rPr>
          <w:b/>
        </w:rPr>
        <w:t>The</w:t>
      </w:r>
      <w:proofErr w:type="gramEnd"/>
      <w:r w:rsidRPr="00B607CE">
        <w:rPr>
          <w:b/>
        </w:rPr>
        <w:t xml:space="preserve"> system shall provide the capability to support public key infrastructure (PKI) certificates.</w:t>
      </w:r>
    </w:p>
    <w:p w:rsidR="00C97C20" w:rsidRPr="00B607CE" w:rsidRDefault="00C97C20" w:rsidP="008F0F07">
      <w:pPr>
        <w:pStyle w:val="para2"/>
        <w:numPr>
          <w:ins w:id="323" w:author="Bill Sitz" w:date="2013-06-19T14:21:00Z"/>
        </w:numPr>
        <w:spacing w:before="0" w:after="120"/>
        <w:ind w:left="360"/>
      </w:pPr>
      <w:r w:rsidRPr="00B607CE">
        <w:t>(U) PKI support includes user accounts and external system interfaces.</w:t>
      </w:r>
    </w:p>
    <w:p w:rsidR="00C97C20" w:rsidRPr="00B607CE" w:rsidRDefault="00C97C20" w:rsidP="009979CE">
      <w:pPr>
        <w:pStyle w:val="para"/>
        <w:spacing w:before="120" w:after="0"/>
        <w:ind w:left="360"/>
        <w:rPr>
          <w:b/>
        </w:rPr>
      </w:pPr>
      <w:r w:rsidRPr="00B607CE">
        <w:rPr>
          <w:b/>
        </w:rPr>
        <w:t xml:space="preserve">(U) 3.2.3.40 </w:t>
      </w:r>
      <w:proofErr w:type="gramStart"/>
      <w:r w:rsidRPr="00B607CE">
        <w:rPr>
          <w:b/>
        </w:rPr>
        <w:t>The</w:t>
      </w:r>
      <w:proofErr w:type="gramEnd"/>
      <w:r w:rsidRPr="00B607CE">
        <w:rPr>
          <w:b/>
        </w:rPr>
        <w:t xml:space="preserve"> system shall allow the user to use external credentials for system access.</w:t>
      </w:r>
    </w:p>
    <w:p w:rsidR="00C97C20" w:rsidRPr="00B607CE" w:rsidRDefault="00C97C20" w:rsidP="008F0F07">
      <w:pPr>
        <w:pStyle w:val="para2"/>
        <w:numPr>
          <w:ins w:id="324" w:author="Bill Sitz" w:date="2013-06-19T14:22:00Z"/>
        </w:numPr>
        <w:spacing w:before="0" w:after="120"/>
        <w:ind w:left="360"/>
      </w:pPr>
      <w:r w:rsidRPr="00B607CE">
        <w:t>External credentials include Passport, PKI.</w:t>
      </w:r>
      <w:bookmarkStart w:id="325" w:name="_Toc355399092"/>
      <w:bookmarkEnd w:id="325"/>
    </w:p>
    <w:p w:rsidR="00C97C20" w:rsidRPr="00B607CE" w:rsidRDefault="00C97C20" w:rsidP="009979CE">
      <w:pPr>
        <w:pStyle w:val="para"/>
        <w:spacing w:before="120" w:after="0"/>
        <w:ind w:left="360"/>
        <w:rPr>
          <w:b/>
        </w:rPr>
        <w:sectPr w:rsidR="00C97C20" w:rsidRPr="00B607CE">
          <w:headerReference w:type="default" r:id="rId63"/>
          <w:type w:val="continuous"/>
          <w:pgSz w:w="12240" w:h="15840" w:code="1"/>
          <w:pgMar w:top="1728" w:right="1440" w:bottom="1440" w:left="1440" w:header="720" w:footer="720" w:gutter="0"/>
          <w:cols w:space="720"/>
        </w:sectPr>
      </w:pPr>
      <w:r w:rsidRPr="00B607CE">
        <w:rPr>
          <w:b/>
        </w:rPr>
        <w:t xml:space="preserve">(U) 3.2.3.41 </w:t>
      </w:r>
      <w:proofErr w:type="gramStart"/>
      <w:r w:rsidRPr="00B607CE">
        <w:rPr>
          <w:b/>
        </w:rPr>
        <w:t>The</w:t>
      </w:r>
      <w:proofErr w:type="gramEnd"/>
      <w:r w:rsidRPr="00B607CE">
        <w:rPr>
          <w:b/>
        </w:rPr>
        <w:t xml:space="preserve"> system shall support the concept of an “alias” to hide the true name of the user.</w:t>
      </w:r>
    </w:p>
    <w:p w:rsidR="00C97C20" w:rsidRPr="00B607CE" w:rsidRDefault="00C97C20" w:rsidP="009979CE">
      <w:pPr>
        <w:pStyle w:val="para"/>
        <w:spacing w:before="120" w:after="0"/>
        <w:ind w:left="360"/>
        <w:rPr>
          <w:b/>
        </w:rPr>
      </w:pPr>
      <w:r w:rsidRPr="00B607CE">
        <w:rPr>
          <w:b/>
        </w:rPr>
        <w:lastRenderedPageBreak/>
        <w:t xml:space="preserve">(U) 3.2.3.42 </w:t>
      </w:r>
      <w:proofErr w:type="gramStart"/>
      <w:r w:rsidRPr="00B607CE">
        <w:rPr>
          <w:b/>
        </w:rPr>
        <w:t>The</w:t>
      </w:r>
      <w:proofErr w:type="gramEnd"/>
      <w:r w:rsidRPr="00B607CE">
        <w:rPr>
          <w:b/>
        </w:rPr>
        <w:t xml:space="preserve"> system shall provide the capability to disable system roles.</w:t>
      </w:r>
    </w:p>
    <w:p w:rsidR="00C97C20" w:rsidRPr="00B607CE" w:rsidRDefault="00C97C20" w:rsidP="008F0F07">
      <w:pPr>
        <w:pStyle w:val="para2"/>
        <w:numPr>
          <w:ins w:id="326" w:author="Bill Sitz" w:date="2013-06-19T14:22:00Z"/>
        </w:numPr>
        <w:spacing w:before="0" w:after="120"/>
        <w:ind w:left="360"/>
      </w:pPr>
      <w:r w:rsidRPr="00B607CE">
        <w:t>(U) This includes for example, if a role is no longer needed</w:t>
      </w:r>
    </w:p>
    <w:p w:rsidR="00C97C20" w:rsidRPr="00B607CE" w:rsidRDefault="00C97C20" w:rsidP="00420504">
      <w:pPr>
        <w:pStyle w:val="Heading3"/>
        <w:numPr>
          <w:ilvl w:val="2"/>
          <w:numId w:val="17"/>
        </w:numPr>
        <w:ind w:left="0" w:firstLine="0"/>
      </w:pPr>
      <w:bookmarkStart w:id="327" w:name="_Toc364676142"/>
      <w:r w:rsidRPr="00B607CE">
        <w:lastRenderedPageBreak/>
        <w:t>(U) Groups</w:t>
      </w:r>
      <w:bookmarkEnd w:id="327"/>
    </w:p>
    <w:p w:rsidR="00C97C20" w:rsidRPr="00B607CE" w:rsidRDefault="00C97C20" w:rsidP="004D00CA">
      <w:pPr>
        <w:keepLines/>
      </w:pPr>
      <w:r w:rsidRPr="00B607CE">
        <w:t>(</w:t>
      </w:r>
      <w:r w:rsidRPr="00B607CE">
        <w:rPr>
          <w:b/>
        </w:rPr>
        <w:t>U//FOUO</w:t>
      </w:r>
      <w:r w:rsidRPr="00B607CE">
        <w:t>) The following subsection describes the system requirements for groups. Control all data this service stores and accesses by security labeling to support Mandatory Access Control requirements. Groups will not have Mandatory Access Control settings; members may have any clearance type. The system will invoke Mandatory Access Control when the group is associated with other controlled information. For example, if a plan is associated with a Group, and a group member does not have the clearance to view the plan, the group member cannot view the plan, nor will the group member receive any notifications about the plan.</w:t>
      </w:r>
    </w:p>
    <w:p w:rsidR="00C97C20" w:rsidRPr="00B607CE" w:rsidRDefault="00C97C20" w:rsidP="009979CE">
      <w:pPr>
        <w:pStyle w:val="para"/>
        <w:spacing w:before="120" w:after="0"/>
        <w:ind w:left="360"/>
        <w:rPr>
          <w:b/>
        </w:rPr>
      </w:pPr>
      <w:r w:rsidRPr="00B607CE">
        <w:rPr>
          <w:b/>
        </w:rPr>
        <w:t xml:space="preserve">(U) 3.2.4.1 </w:t>
      </w:r>
      <w:proofErr w:type="gramStart"/>
      <w:r w:rsidRPr="00B607CE">
        <w:rPr>
          <w:b/>
        </w:rPr>
        <w:t>The</w:t>
      </w:r>
      <w:proofErr w:type="gramEnd"/>
      <w:r w:rsidRPr="00B607CE">
        <w:rPr>
          <w:b/>
        </w:rPr>
        <w:t xml:space="preserve"> system shall provide the capability for users to manage groups of users.</w:t>
      </w:r>
      <w:bookmarkStart w:id="328" w:name="_Toc355399095"/>
      <w:bookmarkEnd w:id="328"/>
    </w:p>
    <w:p w:rsidR="00C97C20" w:rsidRPr="00B607CE" w:rsidRDefault="00C97C20" w:rsidP="00360282">
      <w:pPr>
        <w:pStyle w:val="para2"/>
        <w:spacing w:before="0" w:after="120"/>
        <w:ind w:left="360"/>
      </w:pPr>
      <w:r w:rsidRPr="00B607CE">
        <w:t>(U) This management capability includes creating groups.</w:t>
      </w:r>
    </w:p>
    <w:p w:rsidR="00C97C20" w:rsidRPr="00B607CE" w:rsidRDefault="00A24EFC" w:rsidP="00360282">
      <w:pPr>
        <w:pStyle w:val="para"/>
        <w:spacing w:before="120" w:after="0"/>
        <w:ind w:left="360"/>
        <w:rPr>
          <w:b/>
        </w:rPr>
      </w:pPr>
      <w:bookmarkStart w:id="329" w:name="_Toc355399094"/>
      <w:bookmarkEnd w:id="329"/>
      <w:r w:rsidRPr="00B607CE">
        <w:rPr>
          <w:b/>
        </w:rPr>
        <w:t xml:space="preserve"> (U) 3.2.4.2</w:t>
      </w:r>
      <w:r w:rsidR="00C97C20" w:rsidRPr="00B607CE">
        <w:rPr>
          <w:b/>
        </w:rPr>
        <w:t xml:space="preserve"> </w:t>
      </w:r>
      <w:proofErr w:type="gramStart"/>
      <w:r w:rsidR="00C97C20" w:rsidRPr="00B607CE">
        <w:rPr>
          <w:b/>
        </w:rPr>
        <w:t>The</w:t>
      </w:r>
      <w:proofErr w:type="gramEnd"/>
      <w:r w:rsidR="00C97C20" w:rsidRPr="00B607CE">
        <w:rPr>
          <w:b/>
        </w:rPr>
        <w:t xml:space="preserve"> system’s notification capability shall support notifications.</w:t>
      </w:r>
    </w:p>
    <w:p w:rsidR="00C97C20" w:rsidRPr="00B607CE" w:rsidRDefault="00C97C20" w:rsidP="00B2649E">
      <w:pPr>
        <w:pStyle w:val="para2"/>
        <w:numPr>
          <w:ins w:id="330" w:author="Bill Sitz" w:date="2013-06-19T14:34:00Z"/>
        </w:numPr>
        <w:spacing w:before="0" w:after="120"/>
        <w:ind w:left="360"/>
      </w:pPr>
      <w:r w:rsidRPr="00B607CE">
        <w:t>(U) This notification capability includes both individuals and groups.</w:t>
      </w:r>
    </w:p>
    <w:p w:rsidR="00C97C20" w:rsidRPr="00B607CE" w:rsidRDefault="00A24EFC" w:rsidP="00360282">
      <w:pPr>
        <w:pStyle w:val="para"/>
        <w:spacing w:before="120" w:after="0"/>
        <w:ind w:left="360"/>
        <w:rPr>
          <w:b/>
        </w:rPr>
      </w:pPr>
      <w:r w:rsidRPr="00B607CE">
        <w:rPr>
          <w:b/>
        </w:rPr>
        <w:t>(U) 3.2.4.3</w:t>
      </w:r>
      <w:r w:rsidR="00C97C20" w:rsidRPr="00B607CE">
        <w:rPr>
          <w:b/>
        </w:rPr>
        <w:t xml:space="preserve"> </w:t>
      </w:r>
      <w:proofErr w:type="gramStart"/>
      <w:r w:rsidR="00C97C20" w:rsidRPr="00B607CE">
        <w:rPr>
          <w:b/>
        </w:rPr>
        <w:t>The</w:t>
      </w:r>
      <w:proofErr w:type="gramEnd"/>
      <w:r w:rsidR="00C97C20" w:rsidRPr="00B607CE">
        <w:rPr>
          <w:b/>
        </w:rPr>
        <w:t xml:space="preserve"> system shall provide the capability to hide the existence of a group.</w:t>
      </w:r>
    </w:p>
    <w:p w:rsidR="00C97C20" w:rsidRPr="00B607CE" w:rsidRDefault="00A24EFC" w:rsidP="00360282">
      <w:pPr>
        <w:pStyle w:val="para"/>
        <w:spacing w:before="120" w:after="0"/>
        <w:ind w:left="360"/>
        <w:rPr>
          <w:b/>
        </w:rPr>
      </w:pPr>
      <w:r w:rsidRPr="00B607CE">
        <w:rPr>
          <w:b/>
        </w:rPr>
        <w:t>(U) 3.2.4.4</w:t>
      </w:r>
      <w:r w:rsidR="00C97C20" w:rsidRPr="00B607CE">
        <w:rPr>
          <w:b/>
        </w:rPr>
        <w:t xml:space="preserve"> </w:t>
      </w:r>
      <w:proofErr w:type="gramStart"/>
      <w:r w:rsidR="00C97C20" w:rsidRPr="00B607CE">
        <w:rPr>
          <w:b/>
        </w:rPr>
        <w:t>The</w:t>
      </w:r>
      <w:proofErr w:type="gramEnd"/>
      <w:r w:rsidR="00C97C20" w:rsidRPr="00B607CE">
        <w:rPr>
          <w:b/>
        </w:rPr>
        <w:t xml:space="preserve"> system shall allow groups to be composed of individuals from multiple organizations.</w:t>
      </w:r>
    </w:p>
    <w:p w:rsidR="00C97C20" w:rsidRPr="00B607CE" w:rsidRDefault="00C97C20" w:rsidP="00B2649E">
      <w:pPr>
        <w:pStyle w:val="para2"/>
        <w:spacing w:before="0" w:after="120"/>
        <w:ind w:left="360"/>
      </w:pPr>
      <w:r w:rsidRPr="00B607CE">
        <w:t>(U) This permits individuals from one or more organizations to comprise a group.</w:t>
      </w:r>
    </w:p>
    <w:p w:rsidR="00C97C20" w:rsidRPr="00B607CE" w:rsidRDefault="00A24EFC" w:rsidP="00360282">
      <w:pPr>
        <w:pStyle w:val="para"/>
        <w:spacing w:before="120" w:after="0"/>
        <w:ind w:left="360"/>
        <w:rPr>
          <w:b/>
        </w:rPr>
      </w:pPr>
      <w:r w:rsidRPr="00B607CE">
        <w:rPr>
          <w:b/>
        </w:rPr>
        <w:t>(U) 3.2.4.5</w:t>
      </w:r>
      <w:r w:rsidR="00C97C20" w:rsidRPr="00B607CE">
        <w:rPr>
          <w:b/>
        </w:rPr>
        <w:t xml:space="preserve"> </w:t>
      </w:r>
      <w:proofErr w:type="gramStart"/>
      <w:r w:rsidR="00C97C20" w:rsidRPr="00B607CE">
        <w:rPr>
          <w:b/>
        </w:rPr>
        <w:t>The</w:t>
      </w:r>
      <w:proofErr w:type="gramEnd"/>
      <w:r w:rsidR="00C97C20" w:rsidRPr="00B607CE">
        <w:rPr>
          <w:b/>
        </w:rPr>
        <w:t xml:space="preserve"> system shall allow groups to perform CRUDA operations for a workspace.</w:t>
      </w:r>
    </w:p>
    <w:p w:rsidR="00C97C20" w:rsidRPr="00B607CE" w:rsidRDefault="00C97C20" w:rsidP="00B2649E">
      <w:pPr>
        <w:pStyle w:val="para2"/>
        <w:spacing w:before="0" w:after="120"/>
        <w:ind w:left="360"/>
      </w:pPr>
      <w:r w:rsidRPr="00B607CE">
        <w:t xml:space="preserve">(U) These operations are </w:t>
      </w:r>
      <w:proofErr w:type="gramStart"/>
      <w:r w:rsidRPr="00B607CE">
        <w:t>create</w:t>
      </w:r>
      <w:proofErr w:type="gramEnd"/>
      <w:r w:rsidRPr="00B607CE">
        <w:t>, read, update, delete, archive (CRUDA).</w:t>
      </w:r>
    </w:p>
    <w:p w:rsidR="00C97C20" w:rsidRPr="00B607CE" w:rsidRDefault="00C97C20" w:rsidP="00420504">
      <w:pPr>
        <w:pStyle w:val="Heading3"/>
        <w:numPr>
          <w:ilvl w:val="2"/>
          <w:numId w:val="17"/>
        </w:numPr>
        <w:ind w:left="0" w:firstLine="0"/>
      </w:pPr>
      <w:bookmarkStart w:id="331" w:name="_Toc364676143"/>
      <w:r w:rsidRPr="00B607CE">
        <w:t>(U) Search</w:t>
      </w:r>
      <w:bookmarkEnd w:id="331"/>
    </w:p>
    <w:p w:rsidR="00C97C20" w:rsidRPr="00B607CE" w:rsidRDefault="00C97C20" w:rsidP="004D00CA">
      <w:r w:rsidRPr="00B607CE">
        <w:t>(U) The following subsection describes the system requirements for search. Control all data this service stores and accesses by security labeling to support Mandatory Access Control requirements.</w:t>
      </w:r>
    </w:p>
    <w:p w:rsidR="00C97C20" w:rsidRPr="00B607CE" w:rsidRDefault="00C97C20" w:rsidP="004D00CA">
      <w:pPr>
        <w:pStyle w:val="para"/>
        <w:spacing w:before="120" w:after="0"/>
        <w:ind w:left="360"/>
        <w:rPr>
          <w:b/>
        </w:rPr>
      </w:pPr>
      <w:r w:rsidRPr="00B607CE">
        <w:rPr>
          <w:b/>
        </w:rPr>
        <w:t xml:space="preserve">(U) 3.2.5.1 </w:t>
      </w:r>
      <w:proofErr w:type="gramStart"/>
      <w:r w:rsidRPr="00B607CE">
        <w:rPr>
          <w:b/>
        </w:rPr>
        <w:t>The</w:t>
      </w:r>
      <w:proofErr w:type="gramEnd"/>
      <w:r w:rsidRPr="00B607CE">
        <w:rPr>
          <w:b/>
        </w:rPr>
        <w:t xml:space="preserve"> system shall provide the capability for a user to search for information stored in the SWIF data store.</w:t>
      </w:r>
    </w:p>
    <w:p w:rsidR="00C97C20" w:rsidRPr="00B607CE" w:rsidRDefault="00C97C20" w:rsidP="004D00CA">
      <w:pPr>
        <w:pStyle w:val="para2"/>
        <w:spacing w:before="0" w:after="120"/>
        <w:ind w:left="360"/>
      </w:pPr>
      <w:r w:rsidRPr="00B607CE">
        <w:rPr>
          <w:b/>
        </w:rPr>
        <w:t xml:space="preserve">(U//FOUO) </w:t>
      </w:r>
      <w:r w:rsidRPr="00B607CE">
        <w:t>Information in the data store includes CONOPS, Plans, Capabilities, and Target Folders.</w:t>
      </w:r>
    </w:p>
    <w:p w:rsidR="00C97C20" w:rsidRPr="00B607CE" w:rsidRDefault="00C97C20" w:rsidP="004D00CA">
      <w:pPr>
        <w:pStyle w:val="para"/>
        <w:spacing w:before="120" w:after="0"/>
        <w:ind w:left="360"/>
        <w:rPr>
          <w:b/>
        </w:rPr>
      </w:pPr>
      <w:r w:rsidRPr="00B607CE">
        <w:rPr>
          <w:b/>
        </w:rPr>
        <w:t xml:space="preserve">(U) 3.2.5.2 </w:t>
      </w:r>
      <w:proofErr w:type="gramStart"/>
      <w:r w:rsidRPr="00B607CE">
        <w:rPr>
          <w:b/>
        </w:rPr>
        <w:t>The</w:t>
      </w:r>
      <w:proofErr w:type="gramEnd"/>
      <w:r w:rsidRPr="00B607CE">
        <w:rPr>
          <w:b/>
        </w:rPr>
        <w:t xml:space="preserve"> system shall provide the capability for a user to search for user information residing in data stores external to SWIF.</w:t>
      </w:r>
    </w:p>
    <w:p w:rsidR="00C97C20" w:rsidRPr="00B607CE" w:rsidRDefault="00C97C20" w:rsidP="004D00CA">
      <w:pPr>
        <w:pStyle w:val="para2"/>
        <w:numPr>
          <w:ins w:id="332" w:author="Bill Sitz" w:date="2013-06-19T15:00:00Z"/>
        </w:numPr>
        <w:spacing w:before="0" w:after="120"/>
        <w:ind w:left="360"/>
      </w:pPr>
      <w:r w:rsidRPr="00B607CE">
        <w:t>(U) External data stores can include Defense Contract Action Data System (DCAD) and Lightweight Directory Access Protocol (LDAP).</w:t>
      </w:r>
      <w:bookmarkStart w:id="333" w:name="_Toc355399131"/>
      <w:bookmarkEnd w:id="333"/>
      <w:r w:rsidR="00514DDD" w:rsidRPr="00B607CE">
        <w:t xml:space="preserve">  </w:t>
      </w:r>
    </w:p>
    <w:p w:rsidR="00C97C20" w:rsidRPr="00B607CE" w:rsidRDefault="00C97C20" w:rsidP="004D00CA">
      <w:pPr>
        <w:pStyle w:val="para"/>
        <w:spacing w:before="120" w:after="0"/>
        <w:ind w:left="360"/>
        <w:rPr>
          <w:b/>
        </w:rPr>
      </w:pPr>
      <w:r w:rsidRPr="00B607CE">
        <w:rPr>
          <w:b/>
        </w:rPr>
        <w:t xml:space="preserve">(U) 3.2.5.3 </w:t>
      </w:r>
      <w:proofErr w:type="gramStart"/>
      <w:r w:rsidRPr="00B607CE">
        <w:rPr>
          <w:b/>
        </w:rPr>
        <w:t>The</w:t>
      </w:r>
      <w:proofErr w:type="gramEnd"/>
      <w:r w:rsidRPr="00B607CE">
        <w:rPr>
          <w:b/>
        </w:rPr>
        <w:t xml:space="preserve"> system shall restrict the ability to search for user information residing in data stores external to SWIF to roles configured by an Administrator.</w:t>
      </w:r>
    </w:p>
    <w:p w:rsidR="00C97C20" w:rsidRPr="00B607CE" w:rsidRDefault="00C97C20" w:rsidP="004D00CA">
      <w:pPr>
        <w:pStyle w:val="para2"/>
        <w:numPr>
          <w:ins w:id="334" w:author="Bill Sitz" w:date="2013-06-19T15:03:00Z"/>
        </w:numPr>
        <w:spacing w:before="0" w:after="120"/>
        <w:ind w:left="360"/>
      </w:pPr>
      <w:r w:rsidRPr="00B607CE">
        <w:t>(U) In some systems this may mean that all users can search for user information, in other configurations this may be restricted to SSOs and group managers.</w:t>
      </w:r>
    </w:p>
    <w:p w:rsidR="00C97C20" w:rsidRPr="00B607CE" w:rsidRDefault="00C97C20" w:rsidP="004D00CA">
      <w:pPr>
        <w:pStyle w:val="para"/>
        <w:spacing w:before="120" w:after="0"/>
        <w:ind w:left="360"/>
        <w:rPr>
          <w:b/>
        </w:rPr>
      </w:pPr>
      <w:r w:rsidRPr="00B607CE">
        <w:rPr>
          <w:b/>
        </w:rPr>
        <w:t xml:space="preserve">(U) 3.2.5.4 </w:t>
      </w:r>
      <w:proofErr w:type="gramStart"/>
      <w:r w:rsidRPr="00B607CE">
        <w:rPr>
          <w:b/>
        </w:rPr>
        <w:t>The</w:t>
      </w:r>
      <w:proofErr w:type="gramEnd"/>
      <w:r w:rsidRPr="00B607CE">
        <w:rPr>
          <w:b/>
        </w:rPr>
        <w:t xml:space="preserve"> system shall provide the capability for a user to save search results.</w:t>
      </w:r>
      <w:bookmarkStart w:id="335" w:name="_Toc355399132"/>
      <w:bookmarkEnd w:id="335"/>
    </w:p>
    <w:p w:rsidR="00C97C20" w:rsidRPr="00B607CE" w:rsidRDefault="00C97C20" w:rsidP="00B2649E">
      <w:pPr>
        <w:pStyle w:val="para2"/>
        <w:spacing w:before="0" w:after="120"/>
        <w:ind w:left="360"/>
      </w:pPr>
    </w:p>
    <w:p w:rsidR="00C97C20" w:rsidRPr="00B607CE" w:rsidRDefault="00C97C20" w:rsidP="00B2649E">
      <w:pPr>
        <w:pStyle w:val="para2"/>
        <w:spacing w:before="0" w:after="120"/>
        <w:ind w:left="360"/>
        <w:sectPr w:rsidR="00C97C20" w:rsidRPr="00B607CE">
          <w:headerReference w:type="default" r:id="rId64"/>
          <w:type w:val="continuous"/>
          <w:pgSz w:w="12240" w:h="15840" w:code="1"/>
          <w:pgMar w:top="1728" w:right="1440" w:bottom="1440" w:left="1440" w:header="720" w:footer="720" w:gutter="0"/>
          <w:cols w:space="720"/>
        </w:sectPr>
      </w:pPr>
    </w:p>
    <w:p w:rsidR="00C97C20" w:rsidRPr="00B607CE" w:rsidRDefault="00C97C20" w:rsidP="004D00CA">
      <w:pPr>
        <w:pStyle w:val="para"/>
        <w:keepNext/>
        <w:spacing w:before="120" w:after="0"/>
        <w:ind w:left="360"/>
        <w:rPr>
          <w:b/>
        </w:rPr>
      </w:pPr>
      <w:bookmarkStart w:id="336" w:name="_Toc359515844"/>
      <w:bookmarkStart w:id="337" w:name="_Toc359518286"/>
      <w:bookmarkStart w:id="338" w:name="_Toc355399125"/>
      <w:bookmarkStart w:id="339" w:name="_Toc355848283"/>
      <w:bookmarkStart w:id="340" w:name="_Toc355399126"/>
      <w:bookmarkStart w:id="341" w:name="_Toc355848284"/>
      <w:bookmarkStart w:id="342" w:name="_Toc355399127"/>
      <w:bookmarkStart w:id="343" w:name="_Toc355848285"/>
      <w:bookmarkStart w:id="344" w:name="_Toc355399128"/>
      <w:bookmarkStart w:id="345" w:name="_Toc355848286"/>
      <w:bookmarkEnd w:id="336"/>
      <w:bookmarkEnd w:id="337"/>
      <w:bookmarkEnd w:id="338"/>
      <w:bookmarkEnd w:id="339"/>
      <w:bookmarkEnd w:id="340"/>
      <w:bookmarkEnd w:id="341"/>
      <w:bookmarkEnd w:id="342"/>
      <w:bookmarkEnd w:id="343"/>
      <w:bookmarkEnd w:id="344"/>
      <w:bookmarkEnd w:id="345"/>
      <w:r w:rsidRPr="00B607CE">
        <w:rPr>
          <w:b/>
        </w:rPr>
        <w:lastRenderedPageBreak/>
        <w:t xml:space="preserve">(U) 3.2.5.5 </w:t>
      </w:r>
      <w:proofErr w:type="gramStart"/>
      <w:r w:rsidRPr="00B607CE">
        <w:rPr>
          <w:b/>
        </w:rPr>
        <w:t>The</w:t>
      </w:r>
      <w:proofErr w:type="gramEnd"/>
      <w:r w:rsidRPr="00B607CE">
        <w:rPr>
          <w:b/>
        </w:rPr>
        <w:t xml:space="preserve"> system shall filter search results.</w:t>
      </w:r>
    </w:p>
    <w:p w:rsidR="00C97C20" w:rsidRPr="00B607CE" w:rsidRDefault="00C97C20" w:rsidP="00C93D64">
      <w:pPr>
        <w:pStyle w:val="para2"/>
        <w:numPr>
          <w:ins w:id="346" w:author="Bill Sitz" w:date="2013-06-19T15:10:00Z"/>
        </w:numPr>
        <w:spacing w:before="0" w:after="120"/>
        <w:ind w:left="360"/>
        <w:rPr>
          <w:color w:val="FF0000"/>
        </w:rPr>
      </w:pPr>
      <w:r w:rsidRPr="00B607CE">
        <w:t xml:space="preserve">(U) Criteria for filtering search results </w:t>
      </w:r>
      <w:proofErr w:type="gramStart"/>
      <w:r w:rsidRPr="00B607CE">
        <w:t>includes</w:t>
      </w:r>
      <w:proofErr w:type="gramEnd"/>
      <w:r w:rsidRPr="00B607CE">
        <w:t xml:space="preserve"> the submitting</w:t>
      </w:r>
      <w:r w:rsidR="00CC5147" w:rsidRPr="00B607CE">
        <w:t xml:space="preserve"> user’s access and clearance level.</w:t>
      </w:r>
    </w:p>
    <w:p w:rsidR="00C97C20" w:rsidRPr="00B607CE" w:rsidRDefault="00C97C20" w:rsidP="00360282">
      <w:pPr>
        <w:pStyle w:val="para"/>
        <w:spacing w:before="120" w:after="0"/>
        <w:ind w:left="360"/>
        <w:rPr>
          <w:b/>
        </w:rPr>
      </w:pPr>
      <w:r w:rsidRPr="00B607CE">
        <w:rPr>
          <w:b/>
        </w:rPr>
        <w:t xml:space="preserve">(U) 3.2.5.6 </w:t>
      </w:r>
      <w:proofErr w:type="gramStart"/>
      <w:r w:rsidRPr="00B607CE">
        <w:rPr>
          <w:b/>
        </w:rPr>
        <w:t>The</w:t>
      </w:r>
      <w:proofErr w:type="gramEnd"/>
      <w:r w:rsidRPr="00B607CE">
        <w:rPr>
          <w:b/>
        </w:rPr>
        <w:t xml:space="preserve"> system shall provide a keyword search capability.</w:t>
      </w:r>
      <w:bookmarkStart w:id="347" w:name="_Toc355399135"/>
      <w:bookmarkEnd w:id="347"/>
    </w:p>
    <w:p w:rsidR="00C97C20" w:rsidRPr="00B607CE" w:rsidRDefault="00C97C20" w:rsidP="00360282">
      <w:pPr>
        <w:pStyle w:val="para"/>
        <w:spacing w:before="120" w:after="0"/>
        <w:ind w:left="360"/>
        <w:rPr>
          <w:b/>
        </w:rPr>
      </w:pPr>
      <w:r w:rsidRPr="00B607CE">
        <w:rPr>
          <w:b/>
        </w:rPr>
        <w:t xml:space="preserve">(U) 3.2.5.7 </w:t>
      </w:r>
      <w:proofErr w:type="gramStart"/>
      <w:r w:rsidRPr="00B607CE">
        <w:rPr>
          <w:b/>
        </w:rPr>
        <w:t>The</w:t>
      </w:r>
      <w:proofErr w:type="gramEnd"/>
      <w:r w:rsidRPr="00B607CE">
        <w:rPr>
          <w:b/>
        </w:rPr>
        <w:t xml:space="preserve"> system shall provide a map interface for users to conduct geospatial searches.</w:t>
      </w:r>
      <w:bookmarkStart w:id="348" w:name="_Toc355399136"/>
      <w:bookmarkEnd w:id="348"/>
    </w:p>
    <w:p w:rsidR="00C97C20" w:rsidRPr="00B607CE" w:rsidRDefault="00C97C20" w:rsidP="00360282">
      <w:pPr>
        <w:pStyle w:val="para"/>
        <w:spacing w:before="120" w:after="0"/>
        <w:ind w:left="360"/>
        <w:rPr>
          <w:b/>
        </w:rPr>
      </w:pPr>
      <w:r w:rsidRPr="00B607CE">
        <w:rPr>
          <w:b/>
        </w:rPr>
        <w:t xml:space="preserve">(U) 3.2.5.8 </w:t>
      </w:r>
      <w:proofErr w:type="gramStart"/>
      <w:r w:rsidRPr="00B607CE">
        <w:rPr>
          <w:b/>
        </w:rPr>
        <w:t>The</w:t>
      </w:r>
      <w:proofErr w:type="gramEnd"/>
      <w:r w:rsidRPr="00B607CE">
        <w:rPr>
          <w:b/>
        </w:rPr>
        <w:t xml:space="preserve"> system shall provide the capability for a user to conduct a geospatial search by entering coordinates.</w:t>
      </w:r>
      <w:bookmarkStart w:id="349" w:name="_Toc355399143"/>
      <w:bookmarkEnd w:id="349"/>
    </w:p>
    <w:p w:rsidR="00C97C20" w:rsidRPr="00B607CE" w:rsidRDefault="00C97C20" w:rsidP="00360282">
      <w:pPr>
        <w:pStyle w:val="para"/>
        <w:spacing w:before="120" w:after="0"/>
        <w:ind w:left="360"/>
        <w:rPr>
          <w:b/>
        </w:rPr>
      </w:pPr>
      <w:r w:rsidRPr="00B607CE">
        <w:rPr>
          <w:b/>
        </w:rPr>
        <w:t xml:space="preserve">(U) 3.2.5.9 </w:t>
      </w:r>
      <w:proofErr w:type="gramStart"/>
      <w:r w:rsidRPr="00B607CE">
        <w:rPr>
          <w:b/>
        </w:rPr>
        <w:t>The</w:t>
      </w:r>
      <w:proofErr w:type="gramEnd"/>
      <w:r w:rsidRPr="00B607CE">
        <w:rPr>
          <w:b/>
        </w:rPr>
        <w:t xml:space="preserve"> system shall support multiple coordinate types.</w:t>
      </w:r>
    </w:p>
    <w:p w:rsidR="00C97C20" w:rsidRPr="00B607CE" w:rsidRDefault="00C97C20" w:rsidP="007F45A9">
      <w:pPr>
        <w:pStyle w:val="para2"/>
        <w:numPr>
          <w:ins w:id="350" w:author="Bill Sitz" w:date="2013-06-19T15:14:00Z"/>
        </w:numPr>
        <w:spacing w:before="0" w:after="120"/>
        <w:ind w:left="360"/>
      </w:pPr>
      <w:r w:rsidRPr="00B607CE">
        <w:t>(U) Supported coordinate types include degrees/minutes/seconds (DMS), decimal degrees, Universal Transverse Mercator (UTM), and Military Grid Reference System (MGRS).</w:t>
      </w:r>
    </w:p>
    <w:p w:rsidR="00C97C20" w:rsidRPr="00B607CE" w:rsidRDefault="00C97C20" w:rsidP="00360282">
      <w:pPr>
        <w:pStyle w:val="para"/>
        <w:spacing w:before="120" w:after="0"/>
        <w:ind w:left="360"/>
        <w:rPr>
          <w:b/>
        </w:rPr>
      </w:pPr>
      <w:r w:rsidRPr="00B607CE">
        <w:rPr>
          <w:b/>
        </w:rPr>
        <w:t xml:space="preserve">(U) 3.2.5.10 </w:t>
      </w:r>
      <w:proofErr w:type="gramStart"/>
      <w:r w:rsidRPr="00B607CE">
        <w:rPr>
          <w:b/>
        </w:rPr>
        <w:t>The</w:t>
      </w:r>
      <w:proofErr w:type="gramEnd"/>
      <w:r w:rsidRPr="00B607CE">
        <w:rPr>
          <w:b/>
        </w:rPr>
        <w:t xml:space="preserve"> system shall provide the capability for exporting search results into a tab delimited ASCII text file.</w:t>
      </w:r>
      <w:bookmarkStart w:id="351" w:name="_Toc355399137"/>
      <w:bookmarkEnd w:id="351"/>
    </w:p>
    <w:p w:rsidR="00C97C20" w:rsidRPr="00B607CE" w:rsidRDefault="00C97C20" w:rsidP="00360282">
      <w:pPr>
        <w:pStyle w:val="para"/>
        <w:spacing w:before="120" w:after="0"/>
        <w:ind w:left="360"/>
        <w:rPr>
          <w:b/>
        </w:rPr>
      </w:pPr>
      <w:r w:rsidRPr="00B607CE">
        <w:rPr>
          <w:b/>
        </w:rPr>
        <w:t xml:space="preserve">(U) 3.2.5.11 </w:t>
      </w:r>
      <w:proofErr w:type="gramStart"/>
      <w:r w:rsidRPr="00B607CE">
        <w:rPr>
          <w:b/>
        </w:rPr>
        <w:t>The</w:t>
      </w:r>
      <w:proofErr w:type="gramEnd"/>
      <w:r w:rsidRPr="00B607CE">
        <w:rPr>
          <w:b/>
        </w:rPr>
        <w:t xml:space="preserve"> system shall remove duplicate results from search results prior to displaying the results to the user.</w:t>
      </w:r>
      <w:bookmarkStart w:id="352" w:name="_Toc355399138"/>
      <w:bookmarkEnd w:id="352"/>
    </w:p>
    <w:p w:rsidR="00C97C20" w:rsidRPr="00B607CE" w:rsidRDefault="00C97C20" w:rsidP="00360282">
      <w:pPr>
        <w:pStyle w:val="para"/>
        <w:spacing w:before="120" w:after="0"/>
        <w:ind w:left="360"/>
        <w:rPr>
          <w:b/>
        </w:rPr>
      </w:pPr>
      <w:r w:rsidRPr="00B607CE">
        <w:rPr>
          <w:b/>
        </w:rPr>
        <w:t xml:space="preserve">(U) 3.2.5.12 </w:t>
      </w:r>
      <w:proofErr w:type="gramStart"/>
      <w:r w:rsidRPr="00B607CE">
        <w:rPr>
          <w:b/>
        </w:rPr>
        <w:t>The</w:t>
      </w:r>
      <w:proofErr w:type="gramEnd"/>
      <w:r w:rsidRPr="00B607CE">
        <w:rPr>
          <w:b/>
        </w:rPr>
        <w:t xml:space="preserve"> system shall provide the capability for a user to specify the maximum number of results for the system to display per page.</w:t>
      </w:r>
      <w:bookmarkStart w:id="353" w:name="_Toc355399139"/>
      <w:bookmarkEnd w:id="353"/>
    </w:p>
    <w:p w:rsidR="00C97C20" w:rsidRPr="00B607CE" w:rsidRDefault="00C97C20" w:rsidP="00360282">
      <w:pPr>
        <w:pStyle w:val="para"/>
        <w:spacing w:before="120" w:after="0"/>
        <w:ind w:left="360"/>
        <w:rPr>
          <w:b/>
        </w:rPr>
      </w:pPr>
      <w:r w:rsidRPr="00B607CE">
        <w:rPr>
          <w:b/>
        </w:rPr>
        <w:t xml:space="preserve">(U) 3.2.5.13 </w:t>
      </w:r>
      <w:proofErr w:type="gramStart"/>
      <w:r w:rsidRPr="00B607CE">
        <w:rPr>
          <w:b/>
        </w:rPr>
        <w:t>The</w:t>
      </w:r>
      <w:proofErr w:type="gramEnd"/>
      <w:r w:rsidRPr="00B607CE">
        <w:rPr>
          <w:b/>
        </w:rPr>
        <w:t xml:space="preserve"> system shall provide the capability, in search results displays, for the user to view the number of total matches found by the search.</w:t>
      </w:r>
      <w:bookmarkStart w:id="354" w:name="_Toc355399140"/>
      <w:bookmarkEnd w:id="354"/>
    </w:p>
    <w:p w:rsidR="00C97C20" w:rsidRPr="00B607CE" w:rsidRDefault="00C97C20" w:rsidP="00360282">
      <w:pPr>
        <w:pStyle w:val="para"/>
        <w:spacing w:before="120" w:after="0"/>
        <w:ind w:left="360"/>
        <w:rPr>
          <w:b/>
        </w:rPr>
      </w:pPr>
      <w:r w:rsidRPr="00B607CE">
        <w:rPr>
          <w:b/>
        </w:rPr>
        <w:t xml:space="preserve">(U) 3.2.5.14 </w:t>
      </w:r>
      <w:proofErr w:type="gramStart"/>
      <w:r w:rsidRPr="00B607CE">
        <w:rPr>
          <w:b/>
        </w:rPr>
        <w:t>The</w:t>
      </w:r>
      <w:proofErr w:type="gramEnd"/>
      <w:r w:rsidRPr="00B607CE">
        <w:rPr>
          <w:b/>
        </w:rPr>
        <w:t xml:space="preserve"> system shall sort the entire search results set when data is sorted.</w:t>
      </w:r>
      <w:bookmarkStart w:id="355" w:name="_Toc355399141"/>
      <w:bookmarkEnd w:id="355"/>
    </w:p>
    <w:p w:rsidR="00C97C20" w:rsidRPr="00B607CE" w:rsidRDefault="00C97C20" w:rsidP="004D00CA">
      <w:pPr>
        <w:pStyle w:val="para"/>
        <w:keepNext/>
        <w:spacing w:before="120" w:after="0"/>
        <w:ind w:left="360"/>
        <w:rPr>
          <w:b/>
        </w:rPr>
      </w:pPr>
      <w:r w:rsidRPr="00B607CE">
        <w:rPr>
          <w:b/>
        </w:rPr>
        <w:t xml:space="preserve">(U) 3.2.5.15 </w:t>
      </w:r>
      <w:proofErr w:type="gramStart"/>
      <w:r w:rsidRPr="00B607CE">
        <w:rPr>
          <w:b/>
        </w:rPr>
        <w:t>The</w:t>
      </w:r>
      <w:proofErr w:type="gramEnd"/>
      <w:r w:rsidRPr="00B607CE">
        <w:rPr>
          <w:b/>
        </w:rPr>
        <w:t xml:space="preserve"> system shall provide the capability for the user, after a result set is returned, to sort the results by selecting the column label of the data fields displayed in the results set.</w:t>
      </w:r>
      <w:bookmarkStart w:id="356" w:name="_Toc355399142"/>
      <w:bookmarkEnd w:id="356"/>
    </w:p>
    <w:p w:rsidR="00C97C20" w:rsidRPr="00B607CE" w:rsidRDefault="00C97C20" w:rsidP="007F45A9">
      <w:pPr>
        <w:pStyle w:val="para2"/>
        <w:numPr>
          <w:ins w:id="357" w:author="Bill Sitz" w:date="2013-06-19T15:17:00Z"/>
        </w:numPr>
        <w:spacing w:before="0" w:after="120"/>
        <w:ind w:left="360"/>
      </w:pPr>
      <w:r w:rsidRPr="00B607CE">
        <w:t>(U) Sorting can be in ascending or descending order.</w:t>
      </w:r>
    </w:p>
    <w:p w:rsidR="00C97C20" w:rsidRPr="00B607CE" w:rsidRDefault="00C97C20" w:rsidP="00360282">
      <w:pPr>
        <w:pStyle w:val="para"/>
        <w:spacing w:before="120" w:after="0"/>
        <w:ind w:left="360"/>
        <w:rPr>
          <w:b/>
        </w:rPr>
      </w:pPr>
      <w:r w:rsidRPr="00B607CE">
        <w:rPr>
          <w:b/>
        </w:rPr>
        <w:t xml:space="preserve">(U) 3.2.5.16 </w:t>
      </w:r>
      <w:proofErr w:type="gramStart"/>
      <w:r w:rsidRPr="00B607CE">
        <w:rPr>
          <w:b/>
        </w:rPr>
        <w:t>The</w:t>
      </w:r>
      <w:proofErr w:type="gramEnd"/>
      <w:r w:rsidRPr="00B607CE">
        <w:rPr>
          <w:b/>
        </w:rPr>
        <w:t xml:space="preserve"> system shall allow the user to select results for removal from a search results set.</w:t>
      </w:r>
    </w:p>
    <w:p w:rsidR="00C97C20" w:rsidRPr="00B607CE" w:rsidRDefault="00C97C20" w:rsidP="007F45A9">
      <w:pPr>
        <w:pStyle w:val="para2"/>
        <w:spacing w:before="0" w:after="120"/>
        <w:ind w:left="360"/>
      </w:pPr>
      <w:r w:rsidRPr="00B607CE">
        <w:t>(U) The user can select one or more results for removal.</w:t>
      </w:r>
    </w:p>
    <w:p w:rsidR="00C97C20" w:rsidRPr="00B607CE" w:rsidRDefault="00C97C20" w:rsidP="00420504">
      <w:pPr>
        <w:pStyle w:val="Heading3"/>
        <w:numPr>
          <w:ilvl w:val="2"/>
          <w:numId w:val="17"/>
        </w:numPr>
        <w:ind w:left="0" w:firstLine="0"/>
      </w:pPr>
      <w:bookmarkStart w:id="358" w:name="_Toc364676144"/>
      <w:r w:rsidRPr="00B607CE">
        <w:t>(U) Workflows and Queues</w:t>
      </w:r>
      <w:bookmarkEnd w:id="358"/>
    </w:p>
    <w:p w:rsidR="00C97C20" w:rsidRPr="00B607CE" w:rsidRDefault="00C97C20" w:rsidP="001362D5">
      <w:pPr>
        <w:sectPr w:rsidR="00C97C20" w:rsidRPr="00B607CE">
          <w:headerReference w:type="default" r:id="rId65"/>
          <w:pgSz w:w="12240" w:h="15840" w:code="1"/>
          <w:pgMar w:top="1728" w:right="1440" w:bottom="1440" w:left="1440" w:header="720" w:footer="720" w:gutter="0"/>
          <w:cols w:space="720"/>
        </w:sectPr>
      </w:pPr>
      <w:r w:rsidRPr="00B607CE">
        <w:t xml:space="preserve">(U) The following subsection </w:t>
      </w:r>
      <w:proofErr w:type="gramStart"/>
      <w:r w:rsidRPr="00B607CE">
        <w:t>describe</w:t>
      </w:r>
      <w:proofErr w:type="gramEnd"/>
      <w:r w:rsidRPr="00B607CE">
        <w:t xml:space="preserve"> the system requirements for workflows and queues. Control all data this service stores and accesses by security labeling to support Mandatory Access Control requirements.</w:t>
      </w:r>
    </w:p>
    <w:p w:rsidR="00C97C20" w:rsidRPr="00B607CE" w:rsidRDefault="00C97C20" w:rsidP="00360282">
      <w:pPr>
        <w:pStyle w:val="para"/>
        <w:spacing w:before="120" w:after="0"/>
        <w:ind w:left="360"/>
        <w:rPr>
          <w:b/>
        </w:rPr>
      </w:pPr>
      <w:r w:rsidRPr="00B607CE">
        <w:rPr>
          <w:b/>
        </w:rPr>
        <w:lastRenderedPageBreak/>
        <w:t xml:space="preserve">(U) 3.2.6.1 </w:t>
      </w:r>
      <w:proofErr w:type="gramStart"/>
      <w:r w:rsidRPr="00B607CE">
        <w:rPr>
          <w:b/>
        </w:rPr>
        <w:t>The</w:t>
      </w:r>
      <w:proofErr w:type="gramEnd"/>
      <w:r w:rsidRPr="00B607CE">
        <w:rPr>
          <w:b/>
        </w:rPr>
        <w:t xml:space="preserve"> system shall provide for a workflow capability.</w:t>
      </w:r>
    </w:p>
    <w:p w:rsidR="00C97C20" w:rsidRPr="00B607CE" w:rsidRDefault="00C97C20" w:rsidP="00360282">
      <w:pPr>
        <w:pStyle w:val="para"/>
        <w:spacing w:before="120" w:after="0"/>
        <w:ind w:left="360"/>
        <w:rPr>
          <w:b/>
        </w:rPr>
      </w:pPr>
      <w:r w:rsidRPr="00B607CE">
        <w:rPr>
          <w:b/>
        </w:rPr>
        <w:t xml:space="preserve">(U) 3.2.6.2 </w:t>
      </w:r>
      <w:proofErr w:type="gramStart"/>
      <w:r w:rsidRPr="00B607CE">
        <w:rPr>
          <w:b/>
        </w:rPr>
        <w:t>The</w:t>
      </w:r>
      <w:proofErr w:type="gramEnd"/>
      <w:r w:rsidRPr="00B607CE">
        <w:rPr>
          <w:b/>
        </w:rPr>
        <w:t xml:space="preserve"> system shall provide for a set of factory-delivered predefined workflows.</w:t>
      </w:r>
    </w:p>
    <w:p w:rsidR="00C97C20" w:rsidRPr="00B607CE" w:rsidRDefault="00C97C20" w:rsidP="001362D5">
      <w:pPr>
        <w:pStyle w:val="para"/>
        <w:keepNext/>
        <w:spacing w:before="120" w:after="0"/>
        <w:ind w:left="360"/>
        <w:rPr>
          <w:b/>
        </w:rPr>
      </w:pPr>
      <w:r w:rsidRPr="00B607CE">
        <w:rPr>
          <w:b/>
        </w:rPr>
        <w:t xml:space="preserve">(U) 3.2.6.3 </w:t>
      </w:r>
      <w:proofErr w:type="gramStart"/>
      <w:r w:rsidRPr="00B607CE">
        <w:rPr>
          <w:b/>
        </w:rPr>
        <w:t>The</w:t>
      </w:r>
      <w:proofErr w:type="gramEnd"/>
      <w:r w:rsidRPr="00B607CE">
        <w:rPr>
          <w:b/>
        </w:rPr>
        <w:t xml:space="preserve"> system shall provide the capability for Administrators to choose from a set of workflows.</w:t>
      </w:r>
    </w:p>
    <w:p w:rsidR="00C97C20" w:rsidRPr="00B607CE" w:rsidRDefault="00C97C20" w:rsidP="00906A45">
      <w:pPr>
        <w:pStyle w:val="para2"/>
        <w:numPr>
          <w:ins w:id="359" w:author="Bill Sitz" w:date="2013-06-19T15:24:00Z"/>
        </w:numPr>
        <w:spacing w:before="0" w:after="120"/>
        <w:ind w:left="360"/>
      </w:pPr>
      <w:r w:rsidRPr="00B607CE">
        <w:t>(U) Workflows range from a simple, expeditious workflow to a more complex collaborative workflow.</w:t>
      </w:r>
    </w:p>
    <w:p w:rsidR="00C97C20" w:rsidRPr="00B607CE" w:rsidRDefault="00C97C20" w:rsidP="00360282">
      <w:pPr>
        <w:pStyle w:val="para"/>
        <w:spacing w:before="120" w:after="0"/>
        <w:ind w:left="360"/>
        <w:rPr>
          <w:b/>
        </w:rPr>
      </w:pPr>
      <w:r w:rsidRPr="00B607CE">
        <w:rPr>
          <w:b/>
        </w:rPr>
        <w:t xml:space="preserve">(U) 3.2.6.4 </w:t>
      </w:r>
      <w:proofErr w:type="gramStart"/>
      <w:r w:rsidRPr="00B607CE">
        <w:rPr>
          <w:b/>
        </w:rPr>
        <w:t>The</w:t>
      </w:r>
      <w:proofErr w:type="gramEnd"/>
      <w:r w:rsidRPr="00B607CE">
        <w:rPr>
          <w:b/>
        </w:rPr>
        <w:t xml:space="preserve"> system shall provide the capability for Group Managers to assign workflow entities to users assigned to their queue as part of the workflow process.</w:t>
      </w:r>
    </w:p>
    <w:p w:rsidR="00C97C20" w:rsidRPr="00B607CE" w:rsidRDefault="00C97C20" w:rsidP="00360282">
      <w:pPr>
        <w:pStyle w:val="para"/>
        <w:spacing w:before="120" w:after="0"/>
        <w:ind w:left="360"/>
        <w:rPr>
          <w:b/>
        </w:rPr>
      </w:pPr>
      <w:r w:rsidRPr="00B607CE">
        <w:rPr>
          <w:b/>
        </w:rPr>
        <w:lastRenderedPageBreak/>
        <w:t xml:space="preserve">(U) 3.2.6.5 </w:t>
      </w:r>
      <w:proofErr w:type="gramStart"/>
      <w:r w:rsidRPr="00B607CE">
        <w:rPr>
          <w:b/>
        </w:rPr>
        <w:t>The</w:t>
      </w:r>
      <w:proofErr w:type="gramEnd"/>
      <w:r w:rsidRPr="00B607CE">
        <w:rPr>
          <w:b/>
        </w:rPr>
        <w:t xml:space="preserve"> system shall be capable of automatically routing workflow tasks to the appropriate queue based on workflow.</w:t>
      </w:r>
    </w:p>
    <w:p w:rsidR="00C97C20" w:rsidRPr="00B607CE" w:rsidRDefault="00C97C20" w:rsidP="004D00CA">
      <w:pPr>
        <w:pStyle w:val="para"/>
        <w:keepNext/>
        <w:spacing w:before="120" w:after="0"/>
        <w:ind w:left="360"/>
        <w:rPr>
          <w:b/>
        </w:rPr>
      </w:pPr>
      <w:r w:rsidRPr="00B607CE">
        <w:rPr>
          <w:b/>
        </w:rPr>
        <w:t xml:space="preserve">(U) 3.2.6.6 </w:t>
      </w:r>
      <w:proofErr w:type="gramStart"/>
      <w:r w:rsidRPr="00B607CE">
        <w:rPr>
          <w:b/>
        </w:rPr>
        <w:t>The</w:t>
      </w:r>
      <w:proofErr w:type="gramEnd"/>
      <w:r w:rsidRPr="00B607CE">
        <w:rPr>
          <w:b/>
        </w:rPr>
        <w:t xml:space="preserve"> system shall provide the capability to route system work products in workflow on which users can work.</w:t>
      </w:r>
    </w:p>
    <w:p w:rsidR="00C97C20" w:rsidRPr="00B607CE" w:rsidRDefault="00C97C20" w:rsidP="00906A45">
      <w:pPr>
        <w:pStyle w:val="para2"/>
        <w:numPr>
          <w:ins w:id="360" w:author="Bill Sitz" w:date="2013-06-19T15:25:00Z"/>
        </w:numPr>
        <w:spacing w:before="0" w:after="120"/>
        <w:ind w:left="360"/>
      </w:pPr>
      <w:r w:rsidRPr="00B607CE">
        <w:t>(</w:t>
      </w:r>
      <w:r w:rsidRPr="00B607CE">
        <w:rPr>
          <w:b/>
        </w:rPr>
        <w:t>U//FOUO</w:t>
      </w:r>
      <w:r w:rsidRPr="00B607CE">
        <w:t xml:space="preserve">) The system provides work products (i.e., Plans, CONOPS, </w:t>
      </w:r>
      <w:proofErr w:type="gramStart"/>
      <w:r w:rsidRPr="00B607CE">
        <w:t>Target</w:t>
      </w:r>
      <w:proofErr w:type="gramEnd"/>
      <w:r w:rsidRPr="00B607CE">
        <w:t xml:space="preserve"> Folders) to users based on their roles and assignments.</w:t>
      </w:r>
    </w:p>
    <w:p w:rsidR="00C97C20" w:rsidRPr="00B607CE" w:rsidRDefault="00C97C20" w:rsidP="00360282">
      <w:pPr>
        <w:pStyle w:val="para"/>
        <w:spacing w:before="120" w:after="0"/>
        <w:ind w:left="360"/>
        <w:rPr>
          <w:b/>
        </w:rPr>
      </w:pPr>
      <w:r w:rsidRPr="00B607CE">
        <w:rPr>
          <w:b/>
        </w:rPr>
        <w:t xml:space="preserve">(U) 3.2.6.7 </w:t>
      </w:r>
      <w:proofErr w:type="gramStart"/>
      <w:r w:rsidRPr="00B607CE">
        <w:rPr>
          <w:b/>
        </w:rPr>
        <w:t>The</w:t>
      </w:r>
      <w:proofErr w:type="gramEnd"/>
      <w:r w:rsidRPr="00B607CE">
        <w:rPr>
          <w:b/>
        </w:rPr>
        <w:t xml:space="preserve"> system shall provide the capability for a user to view the workflow entity that is in a queue for which the user is assigned.</w:t>
      </w:r>
    </w:p>
    <w:p w:rsidR="00C97C20" w:rsidRPr="00B607CE" w:rsidRDefault="00C97C20" w:rsidP="00360282">
      <w:pPr>
        <w:pStyle w:val="para"/>
        <w:spacing w:before="120" w:after="0"/>
        <w:ind w:left="360"/>
        <w:rPr>
          <w:b/>
        </w:rPr>
      </w:pPr>
      <w:r w:rsidRPr="00B607CE">
        <w:rPr>
          <w:b/>
        </w:rPr>
        <w:t xml:space="preserve">(U) 3.2.6.8 </w:t>
      </w:r>
      <w:proofErr w:type="gramStart"/>
      <w:r w:rsidRPr="00B607CE">
        <w:rPr>
          <w:b/>
        </w:rPr>
        <w:t>The</w:t>
      </w:r>
      <w:proofErr w:type="gramEnd"/>
      <w:r w:rsidRPr="00B607CE">
        <w:rPr>
          <w:b/>
        </w:rPr>
        <w:t xml:space="preserve"> system shall provide the capability for Administrators to assign Group Managers to queues in a workflow.</w:t>
      </w:r>
    </w:p>
    <w:p w:rsidR="00C97C20" w:rsidRPr="00B607CE" w:rsidRDefault="00C97C20" w:rsidP="00360282">
      <w:pPr>
        <w:pStyle w:val="para"/>
        <w:spacing w:before="120" w:after="0"/>
        <w:ind w:left="360"/>
        <w:rPr>
          <w:b/>
        </w:rPr>
      </w:pPr>
      <w:r w:rsidRPr="00B607CE">
        <w:rPr>
          <w:b/>
        </w:rPr>
        <w:t xml:space="preserve">(U) 3.2.6.9 </w:t>
      </w:r>
      <w:proofErr w:type="gramStart"/>
      <w:r w:rsidRPr="00B607CE">
        <w:rPr>
          <w:b/>
        </w:rPr>
        <w:t>The</w:t>
      </w:r>
      <w:proofErr w:type="gramEnd"/>
      <w:r w:rsidRPr="00B607CE">
        <w:rPr>
          <w:b/>
        </w:rPr>
        <w:t xml:space="preserve"> system shall provide the capability for multiple users to access a Group’s workflow process simultaneously.</w:t>
      </w:r>
    </w:p>
    <w:p w:rsidR="00C97C20" w:rsidRPr="00B607CE" w:rsidRDefault="00C97C20" w:rsidP="00360282">
      <w:pPr>
        <w:pStyle w:val="para"/>
        <w:spacing w:before="120" w:after="0"/>
        <w:ind w:left="360"/>
        <w:rPr>
          <w:b/>
        </w:rPr>
      </w:pPr>
      <w:r w:rsidRPr="00B607CE">
        <w:rPr>
          <w:b/>
        </w:rPr>
        <w:t xml:space="preserve">(U) 3.2.6.10 </w:t>
      </w:r>
      <w:proofErr w:type="gramStart"/>
      <w:r w:rsidRPr="00B607CE">
        <w:rPr>
          <w:b/>
        </w:rPr>
        <w:t>The</w:t>
      </w:r>
      <w:proofErr w:type="gramEnd"/>
      <w:r w:rsidRPr="00B607CE">
        <w:rPr>
          <w:b/>
        </w:rPr>
        <w:t xml:space="preserve"> system shall allow entities to move from one activity to the next activity based on the group’s workflow process.</w:t>
      </w:r>
    </w:p>
    <w:p w:rsidR="00C97C20" w:rsidRPr="00B607CE" w:rsidRDefault="00C97C20" w:rsidP="00360282">
      <w:pPr>
        <w:pStyle w:val="para"/>
        <w:spacing w:before="120" w:after="0"/>
        <w:ind w:left="360"/>
        <w:rPr>
          <w:b/>
        </w:rPr>
      </w:pPr>
      <w:r w:rsidRPr="00B607CE">
        <w:rPr>
          <w:b/>
        </w:rPr>
        <w:t xml:space="preserve">(U) 3.2.6.11 </w:t>
      </w:r>
      <w:proofErr w:type="gramStart"/>
      <w:r w:rsidRPr="00B607CE">
        <w:rPr>
          <w:b/>
        </w:rPr>
        <w:t>The</w:t>
      </w:r>
      <w:proofErr w:type="gramEnd"/>
      <w:r w:rsidRPr="00B607CE">
        <w:rPr>
          <w:b/>
        </w:rPr>
        <w:t xml:space="preserve"> system shall provide notifications to users within a workflow based on status information.</w:t>
      </w:r>
    </w:p>
    <w:p w:rsidR="00C97C20" w:rsidRPr="00B607CE" w:rsidRDefault="00C97C20" w:rsidP="00360282">
      <w:pPr>
        <w:pStyle w:val="para"/>
        <w:spacing w:before="120" w:after="0"/>
        <w:ind w:left="360"/>
        <w:rPr>
          <w:b/>
        </w:rPr>
      </w:pPr>
      <w:r w:rsidRPr="00B607CE">
        <w:rPr>
          <w:b/>
        </w:rPr>
        <w:t xml:space="preserve">(U) 3.2.6.12 </w:t>
      </w:r>
      <w:proofErr w:type="gramStart"/>
      <w:r w:rsidRPr="00B607CE">
        <w:rPr>
          <w:b/>
        </w:rPr>
        <w:t>The</w:t>
      </w:r>
      <w:proofErr w:type="gramEnd"/>
      <w:r w:rsidRPr="00B607CE">
        <w:rPr>
          <w:b/>
        </w:rPr>
        <w:t xml:space="preserve"> system shall provide the capability for a user to save a workflow.</w:t>
      </w:r>
    </w:p>
    <w:p w:rsidR="00C97C20" w:rsidRPr="00B607CE" w:rsidRDefault="00C97C20" w:rsidP="00360282">
      <w:pPr>
        <w:pStyle w:val="para"/>
        <w:spacing w:before="120" w:after="0"/>
        <w:ind w:left="360"/>
        <w:rPr>
          <w:b/>
        </w:rPr>
      </w:pPr>
      <w:r w:rsidRPr="00B607CE">
        <w:rPr>
          <w:b/>
        </w:rPr>
        <w:t xml:space="preserve">(U) 3.2.6.13 </w:t>
      </w:r>
      <w:proofErr w:type="gramStart"/>
      <w:r w:rsidRPr="00B607CE">
        <w:rPr>
          <w:b/>
        </w:rPr>
        <w:t>The</w:t>
      </w:r>
      <w:proofErr w:type="gramEnd"/>
      <w:r w:rsidRPr="00B607CE">
        <w:rPr>
          <w:b/>
        </w:rPr>
        <w:t xml:space="preserve"> system shall provide the capability for Group Managers to view their queues.</w:t>
      </w:r>
    </w:p>
    <w:p w:rsidR="00C97C20" w:rsidRPr="00B607CE" w:rsidRDefault="00C97C20" w:rsidP="00360282">
      <w:pPr>
        <w:pStyle w:val="para"/>
        <w:spacing w:before="120" w:after="0"/>
        <w:ind w:left="360"/>
        <w:rPr>
          <w:b/>
        </w:rPr>
      </w:pPr>
      <w:r w:rsidRPr="00B607CE">
        <w:rPr>
          <w:b/>
        </w:rPr>
        <w:t xml:space="preserve">(U) 3.2.6.14 </w:t>
      </w:r>
      <w:proofErr w:type="gramStart"/>
      <w:r w:rsidRPr="00B607CE">
        <w:rPr>
          <w:b/>
        </w:rPr>
        <w:t>The</w:t>
      </w:r>
      <w:proofErr w:type="gramEnd"/>
      <w:r w:rsidRPr="00B607CE">
        <w:rPr>
          <w:b/>
        </w:rPr>
        <w:t xml:space="preserve"> system shall provide the user with status on the user’s workflow execution processes.</w:t>
      </w:r>
    </w:p>
    <w:p w:rsidR="00C97C20" w:rsidRPr="00B607CE" w:rsidRDefault="00C97C20" w:rsidP="00906A45">
      <w:pPr>
        <w:pStyle w:val="para2"/>
        <w:numPr>
          <w:ins w:id="361" w:author="Bill Sitz" w:date="2013-06-19T15:29:00Z"/>
        </w:numPr>
        <w:spacing w:before="0" w:after="120"/>
        <w:ind w:left="360"/>
      </w:pPr>
      <w:r w:rsidRPr="00B607CE">
        <w:t>(U) Workflow execution information includes workflow name, state, and status within the workflow.</w:t>
      </w:r>
    </w:p>
    <w:p w:rsidR="00C97C20" w:rsidRPr="00B607CE" w:rsidRDefault="00C97C20" w:rsidP="00894D57">
      <w:pPr>
        <w:pStyle w:val="para"/>
        <w:spacing w:before="120" w:after="0"/>
        <w:ind w:left="360"/>
        <w:rPr>
          <w:b/>
        </w:rPr>
      </w:pPr>
      <w:r w:rsidRPr="00B607CE">
        <w:rPr>
          <w:b/>
        </w:rPr>
        <w:t xml:space="preserve">(U) 3.2.6.15 </w:t>
      </w:r>
      <w:proofErr w:type="gramStart"/>
      <w:r w:rsidRPr="00B607CE">
        <w:rPr>
          <w:b/>
        </w:rPr>
        <w:t>The</w:t>
      </w:r>
      <w:proofErr w:type="gramEnd"/>
      <w:r w:rsidRPr="00B607CE">
        <w:rPr>
          <w:b/>
        </w:rPr>
        <w:t xml:space="preserve"> system shall be capable of storing multiple workflows.</w:t>
      </w:r>
    </w:p>
    <w:p w:rsidR="00C97C20" w:rsidRPr="00B607CE" w:rsidRDefault="00C97C20" w:rsidP="00894D57">
      <w:pPr>
        <w:pStyle w:val="para"/>
        <w:spacing w:before="120" w:after="0"/>
        <w:ind w:left="360"/>
        <w:rPr>
          <w:b/>
        </w:rPr>
        <w:sectPr w:rsidR="00C97C20" w:rsidRPr="00B607CE">
          <w:headerReference w:type="default" r:id="rId66"/>
          <w:type w:val="continuous"/>
          <w:pgSz w:w="12240" w:h="15840" w:code="1"/>
          <w:pgMar w:top="1728" w:right="1440" w:bottom="1440" w:left="1440" w:header="720" w:footer="720" w:gutter="0"/>
          <w:cols w:space="720"/>
        </w:sectPr>
      </w:pPr>
      <w:r w:rsidRPr="00B607CE">
        <w:rPr>
          <w:b/>
        </w:rPr>
        <w:t xml:space="preserve">(U) 3.2.6.16 </w:t>
      </w:r>
      <w:proofErr w:type="gramStart"/>
      <w:r w:rsidRPr="00B607CE">
        <w:rPr>
          <w:b/>
        </w:rPr>
        <w:t>The</w:t>
      </w:r>
      <w:proofErr w:type="gramEnd"/>
      <w:r w:rsidRPr="00B607CE">
        <w:rPr>
          <w:b/>
        </w:rPr>
        <w:t xml:space="preserve"> system shall provide the capability for a user to view the workflow history of a workflow entity as it works through the end-to-end workflow process.</w:t>
      </w:r>
    </w:p>
    <w:p w:rsidR="00C97C20" w:rsidRPr="00B607CE" w:rsidRDefault="00C97C20" w:rsidP="00894D57">
      <w:pPr>
        <w:pStyle w:val="para"/>
        <w:keepNext/>
        <w:spacing w:before="120" w:after="0"/>
        <w:ind w:left="360"/>
        <w:rPr>
          <w:b/>
        </w:rPr>
      </w:pPr>
      <w:r w:rsidRPr="00B607CE">
        <w:rPr>
          <w:b/>
        </w:rPr>
        <w:lastRenderedPageBreak/>
        <w:t xml:space="preserve">(U) 3.2.6.17 </w:t>
      </w:r>
      <w:proofErr w:type="gramStart"/>
      <w:r w:rsidRPr="00B607CE">
        <w:rPr>
          <w:b/>
        </w:rPr>
        <w:t>The</w:t>
      </w:r>
      <w:proofErr w:type="gramEnd"/>
      <w:r w:rsidRPr="00B607CE">
        <w:rPr>
          <w:b/>
        </w:rPr>
        <w:t xml:space="preserve"> system shall provide the capability for users assigned to a workflow to be able to view the Workflow History for all products.</w:t>
      </w:r>
    </w:p>
    <w:p w:rsidR="00C97C20" w:rsidRPr="00B607CE" w:rsidRDefault="00C97C20" w:rsidP="00894D57">
      <w:pPr>
        <w:pStyle w:val="para2"/>
        <w:keepNext/>
        <w:numPr>
          <w:ins w:id="362" w:author="Bill Sitz" w:date="2013-06-19T15:32:00Z"/>
        </w:numPr>
        <w:spacing w:before="0" w:after="120"/>
        <w:ind w:left="360"/>
      </w:pPr>
      <w:r w:rsidRPr="00B607CE">
        <w:t>(U) History includes the following data:</w:t>
      </w:r>
    </w:p>
    <w:p w:rsidR="00C97C20" w:rsidRPr="00B607CE" w:rsidRDefault="00C97C20" w:rsidP="00894D57">
      <w:pPr>
        <w:keepNext/>
        <w:numPr>
          <w:ilvl w:val="0"/>
          <w:numId w:val="48"/>
        </w:numPr>
        <w:spacing w:before="0" w:after="0"/>
      </w:pPr>
      <w:r w:rsidRPr="00B607CE">
        <w:t>Identity of individual editing the entity (user id)</w:t>
      </w:r>
    </w:p>
    <w:p w:rsidR="00C97C20" w:rsidRPr="00B607CE" w:rsidRDefault="00C97C20" w:rsidP="00894D57">
      <w:pPr>
        <w:keepNext/>
        <w:numPr>
          <w:ilvl w:val="0"/>
          <w:numId w:val="48"/>
        </w:numPr>
        <w:spacing w:before="0" w:after="0"/>
      </w:pPr>
      <w:r w:rsidRPr="00B607CE">
        <w:t>Type of entity submitted</w:t>
      </w:r>
    </w:p>
    <w:p w:rsidR="00C97C20" w:rsidRPr="00B607CE" w:rsidRDefault="00C97C20" w:rsidP="00894D57">
      <w:pPr>
        <w:numPr>
          <w:ilvl w:val="0"/>
          <w:numId w:val="48"/>
        </w:numPr>
        <w:spacing w:before="0" w:after="0"/>
      </w:pPr>
      <w:r w:rsidRPr="00B607CE">
        <w:t>Unique identifier for the entity submitted</w:t>
      </w:r>
    </w:p>
    <w:p w:rsidR="00C97C20" w:rsidRPr="00B607CE" w:rsidRDefault="00C97C20" w:rsidP="00894D57">
      <w:pPr>
        <w:numPr>
          <w:ilvl w:val="0"/>
          <w:numId w:val="48"/>
        </w:numPr>
        <w:spacing w:before="0" w:after="0"/>
      </w:pPr>
      <w:r w:rsidRPr="00B607CE">
        <w:t>Action taken during a workflow transition</w:t>
      </w:r>
    </w:p>
    <w:p w:rsidR="00C97C20" w:rsidRPr="00B607CE" w:rsidRDefault="00C97C20" w:rsidP="00894D57">
      <w:pPr>
        <w:numPr>
          <w:ilvl w:val="0"/>
          <w:numId w:val="48"/>
        </w:numPr>
        <w:spacing w:before="0" w:after="0"/>
      </w:pPr>
      <w:r w:rsidRPr="00B607CE">
        <w:t>Date and time of action</w:t>
      </w:r>
    </w:p>
    <w:p w:rsidR="00C97C20" w:rsidRPr="00B607CE" w:rsidRDefault="00C97C20" w:rsidP="00894D57">
      <w:pPr>
        <w:numPr>
          <w:ilvl w:val="0"/>
          <w:numId w:val="48"/>
        </w:numPr>
        <w:spacing w:before="0" w:after="0"/>
      </w:pPr>
      <w:r w:rsidRPr="00B607CE">
        <w:t>Successful or unsuccessful transmission (if transmitted)</w:t>
      </w:r>
    </w:p>
    <w:p w:rsidR="00C97C20" w:rsidRPr="00B607CE" w:rsidRDefault="00C97C20" w:rsidP="004D00CA">
      <w:pPr>
        <w:numPr>
          <w:ilvl w:val="0"/>
          <w:numId w:val="48"/>
        </w:numPr>
        <w:spacing w:before="0" w:after="0"/>
      </w:pPr>
      <w:r w:rsidRPr="00B607CE">
        <w:t xml:space="preserve">Overall classification of the </w:t>
      </w:r>
      <w:proofErr w:type="gramStart"/>
      <w:r w:rsidRPr="00B607CE">
        <w:t>entity(</w:t>
      </w:r>
      <w:proofErr w:type="gramEnd"/>
      <w:r w:rsidRPr="00B607CE">
        <w:t>U) 3.2.6.18 The system shall provide the capability for a queue member to set notifications upon receipt of new entities available for work in the member’s assigned queues.</w:t>
      </w:r>
    </w:p>
    <w:p w:rsidR="00C97C20" w:rsidRPr="00B607CE" w:rsidRDefault="00C97C20" w:rsidP="005D3A7E">
      <w:pPr>
        <w:pStyle w:val="para"/>
        <w:spacing w:before="120" w:after="0"/>
        <w:ind w:left="360"/>
        <w:rPr>
          <w:b/>
        </w:rPr>
      </w:pPr>
      <w:r w:rsidRPr="00B607CE">
        <w:rPr>
          <w:b/>
        </w:rPr>
        <w:lastRenderedPageBreak/>
        <w:t xml:space="preserve">(U) 3.2.6.19 </w:t>
      </w:r>
      <w:proofErr w:type="gramStart"/>
      <w:r w:rsidRPr="00B607CE">
        <w:rPr>
          <w:b/>
        </w:rPr>
        <w:t>The</w:t>
      </w:r>
      <w:proofErr w:type="gramEnd"/>
      <w:r w:rsidRPr="00B607CE">
        <w:rPr>
          <w:b/>
        </w:rPr>
        <w:t xml:space="preserve"> system shall provide the capability for a workflow manager to configure queues to support workflow.</w:t>
      </w:r>
    </w:p>
    <w:p w:rsidR="00C97C20" w:rsidRPr="00B607CE" w:rsidRDefault="00C97C20" w:rsidP="00CB79FD">
      <w:pPr>
        <w:pStyle w:val="para2"/>
        <w:numPr>
          <w:ins w:id="363" w:author="Bill Sitz" w:date="2013-06-19T15:40:00Z"/>
        </w:numPr>
        <w:spacing w:before="0" w:after="120"/>
        <w:ind w:left="360"/>
      </w:pPr>
      <w:r w:rsidRPr="00B607CE">
        <w:t>(U) Configuration includes setting up the queues.</w:t>
      </w:r>
    </w:p>
    <w:p w:rsidR="00C97C20" w:rsidRPr="00B607CE" w:rsidRDefault="00C97C20" w:rsidP="001362D5">
      <w:pPr>
        <w:pStyle w:val="para"/>
        <w:keepNext/>
        <w:spacing w:before="120" w:after="0"/>
        <w:ind w:left="360"/>
        <w:rPr>
          <w:b/>
        </w:rPr>
      </w:pPr>
      <w:r w:rsidRPr="00B607CE">
        <w:rPr>
          <w:b/>
        </w:rPr>
        <w:t xml:space="preserve">(U) 3.2.6.20 </w:t>
      </w:r>
      <w:proofErr w:type="gramStart"/>
      <w:r w:rsidRPr="00B607CE">
        <w:rPr>
          <w:b/>
        </w:rPr>
        <w:t>The</w:t>
      </w:r>
      <w:proofErr w:type="gramEnd"/>
      <w:r w:rsidRPr="00B607CE">
        <w:rPr>
          <w:b/>
        </w:rPr>
        <w:t xml:space="preserve"> system shall provide the capability for an Administrator to perform queue management functions.</w:t>
      </w:r>
    </w:p>
    <w:p w:rsidR="00C97C20" w:rsidRPr="00B607CE" w:rsidRDefault="00C97C20" w:rsidP="001362D5">
      <w:pPr>
        <w:pStyle w:val="para2"/>
        <w:keepNext/>
        <w:spacing w:before="0" w:after="120"/>
        <w:ind w:left="360"/>
      </w:pPr>
      <w:r w:rsidRPr="00B607CE">
        <w:t>(U) Administrator functions include the following:</w:t>
      </w:r>
    </w:p>
    <w:p w:rsidR="00C97C20" w:rsidRPr="00B607CE" w:rsidRDefault="00C97C20" w:rsidP="001362D5">
      <w:pPr>
        <w:keepNext/>
        <w:numPr>
          <w:ilvl w:val="0"/>
          <w:numId w:val="48"/>
        </w:numPr>
        <w:spacing w:before="0" w:after="0"/>
      </w:pPr>
      <w:r w:rsidRPr="00B607CE">
        <w:t>Designate a Group Manager</w:t>
      </w:r>
    </w:p>
    <w:p w:rsidR="00C97C20" w:rsidRPr="00B607CE" w:rsidRDefault="00C97C20" w:rsidP="001362D5">
      <w:pPr>
        <w:keepNext/>
        <w:numPr>
          <w:ilvl w:val="0"/>
          <w:numId w:val="48"/>
        </w:numPr>
        <w:spacing w:before="0" w:after="0"/>
      </w:pPr>
      <w:r w:rsidRPr="00B607CE">
        <w:t>Assign Queue names</w:t>
      </w:r>
    </w:p>
    <w:p w:rsidR="00C97C20" w:rsidRPr="00B607CE" w:rsidRDefault="00C97C20" w:rsidP="00CB79FD">
      <w:pPr>
        <w:numPr>
          <w:ilvl w:val="0"/>
          <w:numId w:val="48"/>
        </w:numPr>
        <w:spacing w:before="0" w:after="0"/>
      </w:pPr>
      <w:r w:rsidRPr="00B607CE">
        <w:t>Link Queues to specific workflow Activities</w:t>
      </w:r>
    </w:p>
    <w:p w:rsidR="00C97C20" w:rsidRPr="00B607CE" w:rsidRDefault="00C97C20" w:rsidP="001362D5">
      <w:pPr>
        <w:pStyle w:val="para"/>
        <w:keepNext/>
        <w:spacing w:before="120" w:after="0"/>
        <w:ind w:left="360"/>
        <w:rPr>
          <w:b/>
        </w:rPr>
      </w:pPr>
      <w:r w:rsidRPr="00B607CE">
        <w:rPr>
          <w:b/>
        </w:rPr>
        <w:t xml:space="preserve">(U) 3.2.6.21 </w:t>
      </w:r>
      <w:proofErr w:type="gramStart"/>
      <w:r w:rsidRPr="00B607CE">
        <w:rPr>
          <w:b/>
        </w:rPr>
        <w:t>The</w:t>
      </w:r>
      <w:proofErr w:type="gramEnd"/>
      <w:r w:rsidRPr="00B607CE">
        <w:rPr>
          <w:b/>
        </w:rPr>
        <w:t xml:space="preserve"> system shall provide the capability for Group Managers to restrict workflow access to specific users.</w:t>
      </w:r>
    </w:p>
    <w:p w:rsidR="00C97C20" w:rsidRPr="00B607CE" w:rsidRDefault="00C97C20" w:rsidP="002933F6">
      <w:pPr>
        <w:pStyle w:val="para2"/>
        <w:numPr>
          <w:ins w:id="364" w:author="Bill Sitz" w:date="2013-06-19T15:44:00Z"/>
        </w:numPr>
        <w:spacing w:before="0" w:after="120"/>
        <w:ind w:left="360"/>
      </w:pPr>
      <w:r w:rsidRPr="00B607CE">
        <w:t>(U) Group Managers can restrict access to workflow steps and queues to users who have been granted the role and associated permissions.</w:t>
      </w:r>
    </w:p>
    <w:p w:rsidR="00C97C20" w:rsidRPr="00B607CE" w:rsidRDefault="00C97C20" w:rsidP="005D3A7E">
      <w:pPr>
        <w:pStyle w:val="para"/>
        <w:spacing w:before="120" w:after="0"/>
        <w:ind w:left="360"/>
        <w:rPr>
          <w:b/>
        </w:rPr>
      </w:pPr>
      <w:r w:rsidRPr="00B607CE">
        <w:rPr>
          <w:b/>
        </w:rPr>
        <w:t xml:space="preserve">(U) 3.2.6.22 </w:t>
      </w:r>
      <w:proofErr w:type="gramStart"/>
      <w:r w:rsidRPr="00B607CE">
        <w:rPr>
          <w:b/>
        </w:rPr>
        <w:t>The</w:t>
      </w:r>
      <w:proofErr w:type="gramEnd"/>
      <w:r w:rsidRPr="00B607CE">
        <w:rPr>
          <w:b/>
        </w:rPr>
        <w:t xml:space="preserve"> system shall allow the Group Manager to lock write access to a workflow entity.</w:t>
      </w:r>
    </w:p>
    <w:p w:rsidR="00C97C20" w:rsidRPr="00B607CE" w:rsidRDefault="00C97C20" w:rsidP="00420504">
      <w:pPr>
        <w:pStyle w:val="Heading3"/>
        <w:numPr>
          <w:ilvl w:val="2"/>
          <w:numId w:val="17"/>
        </w:numPr>
        <w:ind w:left="0" w:firstLine="0"/>
      </w:pPr>
      <w:bookmarkStart w:id="365" w:name="_Toc364676145"/>
      <w:r w:rsidRPr="00B607CE">
        <w:t>(U) Import/Export</w:t>
      </w:r>
      <w:bookmarkEnd w:id="365"/>
    </w:p>
    <w:p w:rsidR="00C97C20" w:rsidRPr="00B607CE" w:rsidRDefault="00C97C20" w:rsidP="00894D57">
      <w:r w:rsidRPr="00B607CE">
        <w:t>(U) The following subsection describes the system requirements for import/export. Control all data this service stores and accesses by security labeling to support Mandatory Access Control requirements.</w:t>
      </w:r>
    </w:p>
    <w:p w:rsidR="00C97C20" w:rsidRPr="00B607CE" w:rsidRDefault="00C97C20" w:rsidP="00391BDE">
      <w:pPr>
        <w:pStyle w:val="para"/>
        <w:spacing w:before="120" w:after="0"/>
        <w:ind w:left="360"/>
        <w:rPr>
          <w:b/>
        </w:rPr>
      </w:pPr>
      <w:r w:rsidRPr="00B607CE">
        <w:rPr>
          <w:b/>
        </w:rPr>
        <w:t xml:space="preserve">(U) 3.2.7.1 </w:t>
      </w:r>
      <w:proofErr w:type="gramStart"/>
      <w:r w:rsidRPr="00B607CE">
        <w:rPr>
          <w:b/>
        </w:rPr>
        <w:t>The</w:t>
      </w:r>
      <w:proofErr w:type="gramEnd"/>
      <w:r w:rsidRPr="00B607CE">
        <w:rPr>
          <w:b/>
        </w:rPr>
        <w:t xml:space="preserve"> system shall provide the capability for a user to import data into the SWIF data store.</w:t>
      </w:r>
    </w:p>
    <w:p w:rsidR="00C97C20" w:rsidRPr="00B607CE" w:rsidRDefault="00C97C20" w:rsidP="00291394">
      <w:pPr>
        <w:pStyle w:val="para2"/>
        <w:numPr>
          <w:ins w:id="366" w:author="Bill Sitz" w:date="2013-06-19T15:51:00Z"/>
        </w:numPr>
        <w:spacing w:before="0" w:after="120"/>
        <w:ind w:left="360"/>
      </w:pPr>
      <w:r w:rsidRPr="00B607CE">
        <w:t>(U) Acceptable formats include the following:</w:t>
      </w:r>
      <w:bookmarkStart w:id="367" w:name="_Toc355399145"/>
      <w:bookmarkEnd w:id="367"/>
    </w:p>
    <w:p w:rsidR="00C97C20" w:rsidRPr="00B607CE" w:rsidRDefault="00C97C20" w:rsidP="00391BDE">
      <w:pPr>
        <w:pStyle w:val="ListParagraph"/>
        <w:tabs>
          <w:tab w:val="clear" w:pos="720"/>
          <w:tab w:val="num" w:pos="1035"/>
        </w:tabs>
        <w:ind w:left="1035"/>
      </w:pPr>
      <w:r w:rsidRPr="00B607CE">
        <w:t>CSV (comma separated value) files</w:t>
      </w:r>
      <w:bookmarkStart w:id="368" w:name="_Toc355399146"/>
      <w:bookmarkEnd w:id="368"/>
    </w:p>
    <w:p w:rsidR="00C97C20" w:rsidRPr="00B607CE" w:rsidRDefault="00C97C20" w:rsidP="00391BDE">
      <w:pPr>
        <w:pStyle w:val="ListParagraph"/>
        <w:tabs>
          <w:tab w:val="clear" w:pos="720"/>
          <w:tab w:val="num" w:pos="1035"/>
        </w:tabs>
        <w:ind w:left="1035"/>
      </w:pPr>
      <w:r w:rsidRPr="00B607CE">
        <w:t>images</w:t>
      </w:r>
      <w:bookmarkStart w:id="369" w:name="_Toc355399147"/>
      <w:bookmarkEnd w:id="369"/>
    </w:p>
    <w:p w:rsidR="00C97C20" w:rsidRPr="00B607CE" w:rsidRDefault="00C97C20" w:rsidP="00391BDE">
      <w:pPr>
        <w:pStyle w:val="ListParagraph"/>
        <w:tabs>
          <w:tab w:val="clear" w:pos="720"/>
          <w:tab w:val="num" w:pos="1035"/>
        </w:tabs>
        <w:ind w:left="1035"/>
      </w:pPr>
      <w:r w:rsidRPr="00B607CE">
        <w:t>documents</w:t>
      </w:r>
      <w:bookmarkStart w:id="370" w:name="_Toc355399148"/>
      <w:bookmarkEnd w:id="370"/>
      <w:r w:rsidRPr="00B607CE">
        <w:t xml:space="preserve"> (e.g., Plans, CONOPS)</w:t>
      </w:r>
    </w:p>
    <w:p w:rsidR="00C97C20" w:rsidRPr="00B607CE" w:rsidRDefault="00C97C20" w:rsidP="00391BDE">
      <w:pPr>
        <w:pStyle w:val="ListParagraph"/>
        <w:tabs>
          <w:tab w:val="clear" w:pos="720"/>
          <w:tab w:val="num" w:pos="1035"/>
        </w:tabs>
        <w:ind w:left="1035"/>
      </w:pPr>
      <w:r w:rsidRPr="00B607CE">
        <w:t>SWIF Common Data Model (CDM) format</w:t>
      </w:r>
    </w:p>
    <w:p w:rsidR="00C97C20" w:rsidRPr="00B607CE" w:rsidRDefault="00C97C20" w:rsidP="00391BDE">
      <w:pPr>
        <w:pStyle w:val="para"/>
        <w:spacing w:before="120" w:after="0"/>
        <w:ind w:left="360"/>
        <w:rPr>
          <w:b/>
        </w:rPr>
      </w:pPr>
      <w:r w:rsidRPr="00B607CE">
        <w:rPr>
          <w:b/>
        </w:rPr>
        <w:t xml:space="preserve">(U) 3.2.7.2 </w:t>
      </w:r>
      <w:proofErr w:type="gramStart"/>
      <w:r w:rsidRPr="00B607CE">
        <w:rPr>
          <w:b/>
        </w:rPr>
        <w:t>The</w:t>
      </w:r>
      <w:proofErr w:type="gramEnd"/>
      <w:r w:rsidRPr="00B607CE">
        <w:rPr>
          <w:b/>
        </w:rPr>
        <w:t xml:space="preserve"> system shall provide the capability for a user to export data from the SWIF data store.</w:t>
      </w:r>
    </w:p>
    <w:p w:rsidR="00C97C20" w:rsidRPr="00B607CE" w:rsidRDefault="00C97C20" w:rsidP="00291394">
      <w:pPr>
        <w:pStyle w:val="para2"/>
        <w:spacing w:before="0" w:after="120"/>
        <w:ind w:left="360"/>
      </w:pPr>
      <w:r w:rsidRPr="00B607CE">
        <w:t>(U) Acceptable formats include the following:</w:t>
      </w:r>
    </w:p>
    <w:p w:rsidR="00C97C20" w:rsidRPr="00B607CE" w:rsidRDefault="00C97C20" w:rsidP="00391BDE">
      <w:pPr>
        <w:pStyle w:val="ListParagraph"/>
        <w:tabs>
          <w:tab w:val="clear" w:pos="720"/>
          <w:tab w:val="num" w:pos="1035"/>
        </w:tabs>
        <w:ind w:left="1035"/>
      </w:pPr>
      <w:r w:rsidRPr="00B607CE">
        <w:t xml:space="preserve">CSV files </w:t>
      </w:r>
      <w:bookmarkStart w:id="371" w:name="_Toc355399150"/>
      <w:bookmarkEnd w:id="371"/>
    </w:p>
    <w:p w:rsidR="00C97C20" w:rsidRPr="00B607CE" w:rsidRDefault="00C97C20" w:rsidP="00391BDE">
      <w:pPr>
        <w:pStyle w:val="ListParagraph"/>
        <w:tabs>
          <w:tab w:val="clear" w:pos="720"/>
          <w:tab w:val="num" w:pos="1035"/>
        </w:tabs>
        <w:ind w:left="1035"/>
      </w:pPr>
      <w:r w:rsidRPr="00B607CE">
        <w:t>Images</w:t>
      </w:r>
      <w:bookmarkStart w:id="372" w:name="_Toc355399151"/>
      <w:bookmarkEnd w:id="372"/>
    </w:p>
    <w:p w:rsidR="00C97C20" w:rsidRPr="00B607CE" w:rsidRDefault="00C97C20" w:rsidP="00391BDE">
      <w:pPr>
        <w:pStyle w:val="ListParagraph"/>
        <w:tabs>
          <w:tab w:val="clear" w:pos="720"/>
          <w:tab w:val="num" w:pos="1035"/>
        </w:tabs>
        <w:ind w:left="1035"/>
      </w:pPr>
      <w:r w:rsidRPr="00B607CE">
        <w:t>documents</w:t>
      </w:r>
      <w:bookmarkStart w:id="373" w:name="_Toc355399152"/>
      <w:bookmarkEnd w:id="373"/>
      <w:r w:rsidRPr="00B607CE">
        <w:t xml:space="preserve"> (e.g., Plans, CONOPS)</w:t>
      </w:r>
    </w:p>
    <w:p w:rsidR="00C97C20" w:rsidRPr="00B607CE" w:rsidRDefault="00C97C20" w:rsidP="00391BDE">
      <w:pPr>
        <w:pStyle w:val="ListParagraph"/>
        <w:tabs>
          <w:tab w:val="clear" w:pos="720"/>
          <w:tab w:val="num" w:pos="1035"/>
        </w:tabs>
        <w:ind w:left="1035"/>
      </w:pPr>
      <w:r w:rsidRPr="00B607CE">
        <w:t>SWIF CDM format</w:t>
      </w:r>
    </w:p>
    <w:p w:rsidR="00C97C20" w:rsidRPr="00B607CE" w:rsidRDefault="00C97C20" w:rsidP="00391BDE">
      <w:pPr>
        <w:pStyle w:val="para"/>
        <w:spacing w:before="120" w:after="0"/>
        <w:ind w:left="360"/>
        <w:rPr>
          <w:b/>
        </w:rPr>
        <w:sectPr w:rsidR="00C97C20" w:rsidRPr="00B607CE">
          <w:headerReference w:type="default" r:id="rId67"/>
          <w:type w:val="continuous"/>
          <w:pgSz w:w="12240" w:h="15840" w:code="1"/>
          <w:pgMar w:top="1728" w:right="1440" w:bottom="1440" w:left="1440" w:header="720" w:footer="720" w:gutter="0"/>
          <w:cols w:space="720"/>
        </w:sectPr>
      </w:pPr>
      <w:r w:rsidRPr="00B607CE">
        <w:rPr>
          <w:b/>
        </w:rPr>
        <w:t xml:space="preserve">(U) 3.2.7.3 </w:t>
      </w:r>
      <w:proofErr w:type="gramStart"/>
      <w:r w:rsidRPr="00B607CE">
        <w:rPr>
          <w:b/>
        </w:rPr>
        <w:t>The</w:t>
      </w:r>
      <w:proofErr w:type="gramEnd"/>
      <w:r w:rsidRPr="00B607CE">
        <w:rPr>
          <w:b/>
        </w:rPr>
        <w:t xml:space="preserve"> system shall have the capability to receive automated online data ingest</w:t>
      </w:r>
      <w:bookmarkStart w:id="374" w:name="_Toc355399153"/>
      <w:bookmarkEnd w:id="374"/>
      <w:r w:rsidRPr="00B607CE">
        <w:rPr>
          <w:b/>
        </w:rPr>
        <w:t xml:space="preserve"> of sources.</w:t>
      </w:r>
    </w:p>
    <w:p w:rsidR="00C97C20" w:rsidRPr="00B607CE" w:rsidRDefault="00C97C20" w:rsidP="00391BDE">
      <w:pPr>
        <w:pStyle w:val="para"/>
        <w:spacing w:before="120" w:after="0"/>
        <w:ind w:left="360"/>
        <w:rPr>
          <w:b/>
        </w:rPr>
      </w:pPr>
      <w:r w:rsidRPr="00B607CE">
        <w:rPr>
          <w:b/>
        </w:rPr>
        <w:lastRenderedPageBreak/>
        <w:t xml:space="preserve">(U) 3.2.7.4 </w:t>
      </w:r>
      <w:proofErr w:type="gramStart"/>
      <w:r w:rsidRPr="00B607CE">
        <w:rPr>
          <w:b/>
        </w:rPr>
        <w:t>The</w:t>
      </w:r>
      <w:proofErr w:type="gramEnd"/>
      <w:r w:rsidRPr="00B607CE">
        <w:rPr>
          <w:b/>
        </w:rPr>
        <w:t xml:space="preserve"> system shall provide the capability to stage ingested data in temporary storage for review before permanent storage.</w:t>
      </w:r>
    </w:p>
    <w:p w:rsidR="00C97C20" w:rsidRPr="00B607CE" w:rsidRDefault="00C97C20" w:rsidP="00391BDE">
      <w:pPr>
        <w:pStyle w:val="para"/>
        <w:spacing w:before="120" w:after="0"/>
        <w:ind w:left="360"/>
        <w:rPr>
          <w:b/>
        </w:rPr>
      </w:pPr>
      <w:r w:rsidRPr="00B607CE">
        <w:rPr>
          <w:b/>
        </w:rPr>
        <w:t xml:space="preserve">(U) 3.2.7.5 </w:t>
      </w:r>
      <w:proofErr w:type="gramStart"/>
      <w:r w:rsidRPr="00B607CE">
        <w:rPr>
          <w:b/>
        </w:rPr>
        <w:t>The</w:t>
      </w:r>
      <w:proofErr w:type="gramEnd"/>
      <w:r w:rsidRPr="00B607CE">
        <w:rPr>
          <w:b/>
        </w:rPr>
        <w:t xml:space="preserve"> system shall provide users the capability to set and the accessibility of imported information.</w:t>
      </w:r>
    </w:p>
    <w:p w:rsidR="00C97C20" w:rsidRPr="00B607CE" w:rsidRDefault="00C97C20" w:rsidP="00291394">
      <w:pPr>
        <w:pStyle w:val="para2"/>
        <w:numPr>
          <w:ins w:id="375" w:author="Bill Sitz" w:date="2013-06-19T15:54:00Z"/>
        </w:numPr>
        <w:spacing w:before="0" w:after="120"/>
        <w:ind w:left="360"/>
      </w:pPr>
      <w:r w:rsidRPr="00B607CE">
        <w:t xml:space="preserve">(U) Accessibility includes </w:t>
      </w:r>
      <w:bookmarkStart w:id="376" w:name="_Toc355399154"/>
      <w:bookmarkEnd w:id="376"/>
      <w:r w:rsidRPr="00B607CE">
        <w:t>the classification of the data.</w:t>
      </w:r>
    </w:p>
    <w:p w:rsidR="00C97C20" w:rsidRPr="00B607CE" w:rsidRDefault="00C97C20" w:rsidP="00391BDE">
      <w:pPr>
        <w:pStyle w:val="para"/>
        <w:spacing w:before="120" w:after="0"/>
        <w:ind w:left="360"/>
        <w:rPr>
          <w:b/>
        </w:rPr>
      </w:pPr>
      <w:r w:rsidRPr="00B607CE">
        <w:rPr>
          <w:b/>
        </w:rPr>
        <w:lastRenderedPageBreak/>
        <w:t xml:space="preserve">(U) 3.2.7.6 </w:t>
      </w:r>
      <w:proofErr w:type="gramStart"/>
      <w:r w:rsidRPr="00B607CE">
        <w:rPr>
          <w:b/>
        </w:rPr>
        <w:t>The</w:t>
      </w:r>
      <w:proofErr w:type="gramEnd"/>
      <w:r w:rsidRPr="00B607CE">
        <w:rPr>
          <w:b/>
        </w:rPr>
        <w:t xml:space="preserve"> system shall include accessibility information for exporting information.</w:t>
      </w:r>
      <w:bookmarkStart w:id="377" w:name="_Toc355399157"/>
      <w:bookmarkEnd w:id="377"/>
    </w:p>
    <w:p w:rsidR="00C97C20" w:rsidRPr="00B607CE" w:rsidRDefault="00C97C20" w:rsidP="00291394">
      <w:pPr>
        <w:pStyle w:val="para2"/>
        <w:spacing w:before="0" w:after="120"/>
        <w:ind w:left="360"/>
      </w:pPr>
      <w:r w:rsidRPr="00B607CE">
        <w:t>Accessibility includes the classification of the data.</w:t>
      </w:r>
    </w:p>
    <w:p w:rsidR="00C97C20" w:rsidRPr="00B607CE" w:rsidRDefault="00C97C20" w:rsidP="00391BDE">
      <w:pPr>
        <w:pStyle w:val="para"/>
        <w:spacing w:before="120" w:after="0"/>
        <w:ind w:left="360"/>
        <w:rPr>
          <w:b/>
        </w:rPr>
      </w:pPr>
      <w:r w:rsidRPr="00B607CE">
        <w:rPr>
          <w:b/>
        </w:rPr>
        <w:t xml:space="preserve">(U) 3.2.7.7 </w:t>
      </w:r>
      <w:proofErr w:type="gramStart"/>
      <w:r w:rsidRPr="00B607CE">
        <w:rPr>
          <w:b/>
        </w:rPr>
        <w:t>The</w:t>
      </w:r>
      <w:proofErr w:type="gramEnd"/>
      <w:r w:rsidRPr="00B607CE">
        <w:rPr>
          <w:b/>
        </w:rPr>
        <w:t xml:space="preserve"> system shall provide a temporary storage area for imported data that will serve as a “quarantine” area until the data can be reviewed when there is no anti-virus scan available.</w:t>
      </w:r>
      <w:bookmarkStart w:id="378" w:name="_Toc355399159"/>
      <w:bookmarkEnd w:id="378"/>
    </w:p>
    <w:p w:rsidR="00C97C20" w:rsidRPr="00B607CE" w:rsidRDefault="00C97C20" w:rsidP="00391BDE">
      <w:pPr>
        <w:pStyle w:val="para"/>
        <w:spacing w:before="120" w:after="0"/>
        <w:ind w:left="360"/>
        <w:rPr>
          <w:b/>
        </w:rPr>
      </w:pPr>
      <w:r w:rsidRPr="00B607CE">
        <w:rPr>
          <w:b/>
        </w:rPr>
        <w:t xml:space="preserve">(U) 3.2.7.8 </w:t>
      </w:r>
      <w:proofErr w:type="gramStart"/>
      <w:r w:rsidRPr="00B607CE">
        <w:rPr>
          <w:b/>
        </w:rPr>
        <w:t>The</w:t>
      </w:r>
      <w:proofErr w:type="gramEnd"/>
      <w:r w:rsidRPr="00B607CE">
        <w:rPr>
          <w:b/>
        </w:rPr>
        <w:t xml:space="preserve"> system shall provide a capability to convert imported CSV files to SWIF CDM format.</w:t>
      </w:r>
      <w:bookmarkStart w:id="379" w:name="_Toc355399160"/>
      <w:bookmarkEnd w:id="379"/>
    </w:p>
    <w:p w:rsidR="00C97C20" w:rsidRPr="00B607CE" w:rsidRDefault="00C97C20" w:rsidP="00391BDE">
      <w:pPr>
        <w:pStyle w:val="para"/>
        <w:spacing w:before="120" w:after="0"/>
        <w:ind w:left="360"/>
        <w:rPr>
          <w:b/>
        </w:rPr>
      </w:pPr>
      <w:r w:rsidRPr="00B607CE">
        <w:rPr>
          <w:b/>
        </w:rPr>
        <w:t xml:space="preserve">(U) 3.2.7.9 </w:t>
      </w:r>
      <w:proofErr w:type="gramStart"/>
      <w:r w:rsidRPr="00B607CE">
        <w:rPr>
          <w:b/>
        </w:rPr>
        <w:t>The</w:t>
      </w:r>
      <w:proofErr w:type="gramEnd"/>
      <w:r w:rsidRPr="00B607CE">
        <w:rPr>
          <w:b/>
        </w:rPr>
        <w:t xml:space="preserve"> system shall provide a capability that allows imported data to be stored in the SWIF data store.</w:t>
      </w:r>
      <w:bookmarkStart w:id="380" w:name="_Toc355399161"/>
      <w:bookmarkEnd w:id="380"/>
    </w:p>
    <w:p w:rsidR="00C97C20" w:rsidRPr="00B607CE" w:rsidRDefault="00C97C20" w:rsidP="00391BDE">
      <w:pPr>
        <w:pStyle w:val="para"/>
        <w:spacing w:before="120" w:after="0"/>
        <w:ind w:left="360"/>
        <w:rPr>
          <w:b/>
        </w:rPr>
      </w:pPr>
      <w:r w:rsidRPr="00B607CE">
        <w:rPr>
          <w:b/>
        </w:rPr>
        <w:t xml:space="preserve">(U) 3.2.7.10 </w:t>
      </w:r>
      <w:proofErr w:type="gramStart"/>
      <w:r w:rsidRPr="00B607CE">
        <w:rPr>
          <w:b/>
        </w:rPr>
        <w:t>The</w:t>
      </w:r>
      <w:proofErr w:type="gramEnd"/>
      <w:r w:rsidRPr="00B607CE">
        <w:rPr>
          <w:b/>
        </w:rPr>
        <w:t xml:space="preserve"> system shall provide a capability to import Capabilities.</w:t>
      </w:r>
    </w:p>
    <w:p w:rsidR="00C97C20" w:rsidRPr="00B607CE" w:rsidRDefault="00C97C20" w:rsidP="00391BDE">
      <w:pPr>
        <w:pStyle w:val="para"/>
        <w:spacing w:before="120" w:after="0"/>
        <w:ind w:left="360"/>
        <w:rPr>
          <w:b/>
        </w:rPr>
      </w:pPr>
      <w:r w:rsidRPr="00B607CE">
        <w:rPr>
          <w:b/>
        </w:rPr>
        <w:t xml:space="preserve">(U) 3.2.7.11 </w:t>
      </w:r>
      <w:proofErr w:type="gramStart"/>
      <w:r w:rsidRPr="00B607CE">
        <w:rPr>
          <w:b/>
        </w:rPr>
        <w:t>The</w:t>
      </w:r>
      <w:proofErr w:type="gramEnd"/>
      <w:r w:rsidRPr="00B607CE">
        <w:rPr>
          <w:b/>
        </w:rPr>
        <w:t xml:space="preserve"> system shall provide a capability to export Capabilities.</w:t>
      </w:r>
    </w:p>
    <w:p w:rsidR="00C97C20" w:rsidRPr="00B607CE" w:rsidRDefault="00C97C20" w:rsidP="00420504">
      <w:pPr>
        <w:pStyle w:val="Heading3"/>
        <w:numPr>
          <w:ilvl w:val="2"/>
          <w:numId w:val="17"/>
        </w:numPr>
        <w:ind w:left="0" w:firstLine="0"/>
      </w:pPr>
      <w:bookmarkStart w:id="381" w:name="_Toc364676146"/>
      <w:r w:rsidRPr="00B607CE">
        <w:t>(U) Named Areas of Interest</w:t>
      </w:r>
      <w:bookmarkEnd w:id="381"/>
    </w:p>
    <w:p w:rsidR="00C97C20" w:rsidRPr="00B607CE" w:rsidRDefault="00C97C20" w:rsidP="00767442">
      <w:r w:rsidRPr="00B607CE">
        <w:t>(</w:t>
      </w:r>
      <w:r w:rsidRPr="00B607CE">
        <w:rPr>
          <w:b/>
        </w:rPr>
        <w:t>U//FOUO</w:t>
      </w:r>
      <w:r w:rsidRPr="00B607CE">
        <w:t xml:space="preserve">) The following subsection describes the system requirements for Named Areas of Interest (NAIs). NAIs are used across the </w:t>
      </w:r>
      <w:proofErr w:type="spellStart"/>
      <w:proofErr w:type="gramStart"/>
      <w:r w:rsidRPr="00B607CE">
        <w:t>DoD</w:t>
      </w:r>
      <w:proofErr w:type="spellEnd"/>
      <w:proofErr w:type="gramEnd"/>
      <w:r w:rsidRPr="00B607CE">
        <w:t xml:space="preserve"> and the Intelligence Community and are a key concept used in Joint Planning; therefore, they are to be included as a core service available for use by any application plugging into the SWIF architecture. Control all data this service stores and accesses by security labeling to support Mandatory Access Control requirements.</w:t>
      </w:r>
    </w:p>
    <w:p w:rsidR="00C97C20" w:rsidRPr="00B607CE" w:rsidRDefault="00C97C20" w:rsidP="005D3A7E">
      <w:pPr>
        <w:pStyle w:val="para"/>
        <w:spacing w:before="120" w:after="0"/>
        <w:ind w:left="360"/>
        <w:rPr>
          <w:b/>
        </w:rPr>
      </w:pPr>
      <w:r w:rsidRPr="00B607CE">
        <w:rPr>
          <w:b/>
        </w:rPr>
        <w:t xml:space="preserve">(U) 3.2.8.1 </w:t>
      </w:r>
      <w:proofErr w:type="gramStart"/>
      <w:r w:rsidRPr="00B607CE">
        <w:rPr>
          <w:b/>
        </w:rPr>
        <w:t>The</w:t>
      </w:r>
      <w:proofErr w:type="gramEnd"/>
      <w:r w:rsidRPr="00B607CE">
        <w:rPr>
          <w:b/>
        </w:rPr>
        <w:t xml:space="preserve"> system shall provide the capability for users to perform CRUDA operations for Named Areas of Interest (NAIs).</w:t>
      </w:r>
    </w:p>
    <w:p w:rsidR="00C97C20" w:rsidRPr="00B607CE" w:rsidRDefault="00C97C20" w:rsidP="00291394">
      <w:pPr>
        <w:pStyle w:val="para2"/>
        <w:spacing w:before="0" w:after="120"/>
        <w:ind w:left="360"/>
      </w:pPr>
      <w:r w:rsidRPr="00B607CE">
        <w:t xml:space="preserve">(U) These operations are </w:t>
      </w:r>
      <w:proofErr w:type="gramStart"/>
      <w:r w:rsidRPr="00B607CE">
        <w:t>create</w:t>
      </w:r>
      <w:proofErr w:type="gramEnd"/>
      <w:r w:rsidRPr="00B607CE">
        <w:t>, read, update, delete, archive (CRUDA).</w:t>
      </w:r>
    </w:p>
    <w:p w:rsidR="00C97C20" w:rsidRPr="00B607CE" w:rsidRDefault="00C97C20" w:rsidP="005D3A7E">
      <w:pPr>
        <w:pStyle w:val="para"/>
        <w:spacing w:before="120" w:after="0"/>
        <w:ind w:left="360"/>
        <w:rPr>
          <w:b/>
        </w:rPr>
      </w:pPr>
      <w:r w:rsidRPr="00B607CE">
        <w:rPr>
          <w:b/>
        </w:rPr>
        <w:t xml:space="preserve">(U) 3.2.8.2 </w:t>
      </w:r>
      <w:proofErr w:type="gramStart"/>
      <w:r w:rsidRPr="00B607CE">
        <w:rPr>
          <w:b/>
        </w:rPr>
        <w:t>The</w:t>
      </w:r>
      <w:proofErr w:type="gramEnd"/>
      <w:r w:rsidRPr="00B607CE">
        <w:rPr>
          <w:b/>
        </w:rPr>
        <w:t xml:space="preserve"> default discretionary access of a Named Area of Interest (NAI) shall be private.</w:t>
      </w:r>
    </w:p>
    <w:p w:rsidR="00C97C20" w:rsidRPr="00B607CE" w:rsidRDefault="00C97C20" w:rsidP="00391BDE">
      <w:pPr>
        <w:pStyle w:val="para"/>
        <w:spacing w:before="120" w:after="0"/>
        <w:ind w:left="360"/>
        <w:rPr>
          <w:b/>
        </w:rPr>
      </w:pPr>
      <w:r w:rsidRPr="00B607CE">
        <w:rPr>
          <w:b/>
        </w:rPr>
        <w:t xml:space="preserve">(U) 3.2.8.3 </w:t>
      </w:r>
      <w:proofErr w:type="gramStart"/>
      <w:r w:rsidRPr="00B607CE">
        <w:rPr>
          <w:b/>
        </w:rPr>
        <w:t>The</w:t>
      </w:r>
      <w:proofErr w:type="gramEnd"/>
      <w:r w:rsidRPr="00B607CE">
        <w:rPr>
          <w:b/>
        </w:rPr>
        <w:t xml:space="preserve"> system shall support Named Areas of Interest (NAIs) represented by geodetic coordinates.</w:t>
      </w:r>
    </w:p>
    <w:p w:rsidR="00C97C20" w:rsidRPr="00B607CE" w:rsidRDefault="00C97C20" w:rsidP="00391BDE">
      <w:pPr>
        <w:pStyle w:val="para2"/>
        <w:numPr>
          <w:ins w:id="382" w:author="Bill Sitz" w:date="2013-06-19T16:03:00Z"/>
        </w:numPr>
        <w:spacing w:before="0" w:after="120"/>
        <w:ind w:left="360"/>
      </w:pPr>
      <w:r w:rsidRPr="00B607CE">
        <w:t>(U) These NAIs can include points, polygons or polylines.</w:t>
      </w:r>
    </w:p>
    <w:p w:rsidR="00C97C20" w:rsidRPr="00B607CE" w:rsidRDefault="00C97C20" w:rsidP="00391BDE">
      <w:pPr>
        <w:pStyle w:val="para"/>
        <w:spacing w:before="120" w:after="0"/>
        <w:ind w:left="360"/>
        <w:rPr>
          <w:b/>
        </w:rPr>
      </w:pPr>
      <w:r w:rsidRPr="00B607CE">
        <w:rPr>
          <w:b/>
        </w:rPr>
        <w:t xml:space="preserve">(U) 3.2.8.4 </w:t>
      </w:r>
      <w:proofErr w:type="gramStart"/>
      <w:r w:rsidRPr="00B607CE">
        <w:rPr>
          <w:b/>
        </w:rPr>
        <w:t>The</w:t>
      </w:r>
      <w:proofErr w:type="gramEnd"/>
      <w:r w:rsidRPr="00B607CE">
        <w:rPr>
          <w:b/>
        </w:rPr>
        <w:t xml:space="preserve"> system shall provide the capability for users to create a Named Area of Interest (NAI) through text entry of coordinates.</w:t>
      </w:r>
    </w:p>
    <w:p w:rsidR="00C97C20" w:rsidRPr="00B607CE" w:rsidRDefault="00C97C20" w:rsidP="00391BDE">
      <w:pPr>
        <w:pStyle w:val="para"/>
        <w:spacing w:before="120" w:after="0"/>
        <w:ind w:left="360"/>
        <w:rPr>
          <w:b/>
        </w:rPr>
      </w:pPr>
      <w:r w:rsidRPr="00B607CE">
        <w:rPr>
          <w:b/>
        </w:rPr>
        <w:t xml:space="preserve">(U) 3.2.8.5 </w:t>
      </w:r>
      <w:proofErr w:type="gramStart"/>
      <w:r w:rsidRPr="00B607CE">
        <w:rPr>
          <w:b/>
        </w:rPr>
        <w:t>The</w:t>
      </w:r>
      <w:proofErr w:type="gramEnd"/>
      <w:r w:rsidRPr="00B607CE">
        <w:rPr>
          <w:b/>
        </w:rPr>
        <w:t xml:space="preserve"> system shall provide the capability for users to create a Named Area of Interest (NAI) by dropping a point or drawing a line or polygon on a geodetic map display.</w:t>
      </w:r>
    </w:p>
    <w:p w:rsidR="00C97C20" w:rsidRPr="00B607CE" w:rsidRDefault="00C97C20" w:rsidP="00391BDE">
      <w:pPr>
        <w:pStyle w:val="para"/>
        <w:spacing w:before="120" w:after="0"/>
        <w:ind w:left="360"/>
        <w:rPr>
          <w:b/>
        </w:rPr>
      </w:pPr>
      <w:r w:rsidRPr="00B607CE">
        <w:rPr>
          <w:b/>
        </w:rPr>
        <w:t xml:space="preserve">(U) 3.2.8.6 </w:t>
      </w:r>
      <w:proofErr w:type="gramStart"/>
      <w:r w:rsidRPr="00B607CE">
        <w:rPr>
          <w:b/>
        </w:rPr>
        <w:t>The</w:t>
      </w:r>
      <w:proofErr w:type="gramEnd"/>
      <w:r w:rsidRPr="00B607CE">
        <w:rPr>
          <w:b/>
        </w:rPr>
        <w:t xml:space="preserve"> system shall provide the capability to associate Named Areas of Interest (NAIs) to other entities in the system.</w:t>
      </w:r>
    </w:p>
    <w:p w:rsidR="00C97C20" w:rsidRPr="00B607CE" w:rsidRDefault="00C97C20" w:rsidP="00B140B0">
      <w:pPr>
        <w:pStyle w:val="para2"/>
        <w:numPr>
          <w:ins w:id="383" w:author="Bill Sitz" w:date="2013-06-19T16:06:00Z"/>
        </w:numPr>
        <w:spacing w:before="0" w:after="120"/>
        <w:ind w:left="360"/>
      </w:pPr>
      <w:r w:rsidRPr="00B607CE">
        <w:t>(</w:t>
      </w:r>
      <w:r w:rsidRPr="00B607CE">
        <w:rPr>
          <w:b/>
        </w:rPr>
        <w:t>U//FOUO</w:t>
      </w:r>
      <w:r w:rsidRPr="00B607CE">
        <w:t>) Other entities in the system can be Plans, CONOPS, etc.</w:t>
      </w:r>
    </w:p>
    <w:p w:rsidR="00C97C20" w:rsidRPr="00B607CE" w:rsidRDefault="00C97C20" w:rsidP="00420504">
      <w:pPr>
        <w:pStyle w:val="Heading3"/>
        <w:numPr>
          <w:ilvl w:val="2"/>
          <w:numId w:val="17"/>
        </w:numPr>
        <w:ind w:left="0" w:firstLine="0"/>
      </w:pPr>
      <w:bookmarkStart w:id="384" w:name="_Toc359515849"/>
      <w:bookmarkStart w:id="385" w:name="_Toc359518291"/>
      <w:bookmarkStart w:id="386" w:name="_Toc364676147"/>
      <w:bookmarkEnd w:id="384"/>
      <w:bookmarkEnd w:id="385"/>
      <w:r w:rsidRPr="00B607CE">
        <w:t>(U) Analytic Tools</w:t>
      </w:r>
      <w:bookmarkEnd w:id="386"/>
    </w:p>
    <w:p w:rsidR="00C97C20" w:rsidRPr="00B607CE" w:rsidRDefault="00C97C20" w:rsidP="00D83B0F">
      <w:r w:rsidRPr="00B607CE">
        <w:t>(U) The following subsection describes the system requirements for analytic tools. These analytic tools can support multiple domains and, therefore, are included as common services. Control all data this service stores and accesses by security labeling to support Mandatory Access Control requirements.</w:t>
      </w:r>
    </w:p>
    <w:p w:rsidR="00C97C20" w:rsidRPr="00B607CE" w:rsidRDefault="00C97C20" w:rsidP="00391BDE">
      <w:pPr>
        <w:pStyle w:val="para"/>
        <w:spacing w:before="120" w:after="0"/>
        <w:ind w:left="360"/>
        <w:rPr>
          <w:b/>
        </w:rPr>
      </w:pPr>
      <w:r w:rsidRPr="00B607CE">
        <w:rPr>
          <w:b/>
        </w:rPr>
        <w:t xml:space="preserve">(U) 3.2.9.1 </w:t>
      </w:r>
      <w:proofErr w:type="gramStart"/>
      <w:r w:rsidRPr="00B607CE">
        <w:rPr>
          <w:b/>
        </w:rPr>
        <w:t>The</w:t>
      </w:r>
      <w:proofErr w:type="gramEnd"/>
      <w:r w:rsidRPr="00B607CE">
        <w:rPr>
          <w:b/>
        </w:rPr>
        <w:t xml:space="preserve"> system shall provide a text analytics capability.</w:t>
      </w:r>
    </w:p>
    <w:p w:rsidR="00C97C20" w:rsidRPr="00B607CE" w:rsidRDefault="00C97C20" w:rsidP="00391BDE">
      <w:pPr>
        <w:pStyle w:val="para"/>
        <w:spacing w:before="120" w:after="0"/>
        <w:ind w:left="360"/>
        <w:rPr>
          <w:b/>
        </w:rPr>
      </w:pPr>
      <w:r w:rsidRPr="00B607CE">
        <w:rPr>
          <w:b/>
        </w:rPr>
        <w:lastRenderedPageBreak/>
        <w:t xml:space="preserve">(U) 3.2.9.2 </w:t>
      </w:r>
      <w:proofErr w:type="gramStart"/>
      <w:r w:rsidRPr="00B607CE">
        <w:rPr>
          <w:b/>
        </w:rPr>
        <w:t>The</w:t>
      </w:r>
      <w:proofErr w:type="gramEnd"/>
      <w:r w:rsidRPr="00B607CE">
        <w:rPr>
          <w:b/>
        </w:rPr>
        <w:t xml:space="preserve"> system shall provide a heat map analytic capability.</w:t>
      </w:r>
    </w:p>
    <w:p w:rsidR="00C97C20" w:rsidRPr="00B607CE" w:rsidRDefault="00C97C20" w:rsidP="00391BDE">
      <w:pPr>
        <w:pStyle w:val="para"/>
        <w:spacing w:before="120" w:after="0"/>
        <w:ind w:left="360"/>
        <w:rPr>
          <w:b/>
        </w:rPr>
      </w:pPr>
      <w:r w:rsidRPr="00B607CE">
        <w:rPr>
          <w:b/>
        </w:rPr>
        <w:t xml:space="preserve">(U) 3.2.9.3 </w:t>
      </w:r>
      <w:proofErr w:type="gramStart"/>
      <w:r w:rsidRPr="00B607CE">
        <w:rPr>
          <w:b/>
        </w:rPr>
        <w:t>The</w:t>
      </w:r>
      <w:proofErr w:type="gramEnd"/>
      <w:r w:rsidRPr="00B607CE">
        <w:rPr>
          <w:b/>
        </w:rPr>
        <w:t xml:space="preserve"> system shall provide an analysis of competing hypothesis capability.</w:t>
      </w:r>
    </w:p>
    <w:p w:rsidR="00C97C20" w:rsidRPr="00B607CE" w:rsidRDefault="00C97C20" w:rsidP="00391BDE">
      <w:pPr>
        <w:pStyle w:val="para"/>
        <w:spacing w:before="120" w:after="0"/>
        <w:ind w:left="360"/>
        <w:rPr>
          <w:b/>
        </w:rPr>
      </w:pPr>
      <w:r w:rsidRPr="00B607CE">
        <w:rPr>
          <w:b/>
        </w:rPr>
        <w:t xml:space="preserve">(U) 3.2.9.4 </w:t>
      </w:r>
      <w:proofErr w:type="gramStart"/>
      <w:r w:rsidRPr="00B607CE">
        <w:rPr>
          <w:b/>
        </w:rPr>
        <w:t>The</w:t>
      </w:r>
      <w:proofErr w:type="gramEnd"/>
      <w:r w:rsidRPr="00B607CE">
        <w:rPr>
          <w:b/>
        </w:rPr>
        <w:t xml:space="preserve"> system shall provide a Geographic Information System (GIS) tool.</w:t>
      </w:r>
    </w:p>
    <w:p w:rsidR="00C97C20" w:rsidRPr="00B607CE" w:rsidRDefault="00C97C20" w:rsidP="00391BDE">
      <w:pPr>
        <w:pStyle w:val="para"/>
        <w:spacing w:before="120" w:after="0"/>
        <w:ind w:left="360"/>
        <w:rPr>
          <w:b/>
        </w:rPr>
      </w:pPr>
      <w:r w:rsidRPr="00B607CE">
        <w:rPr>
          <w:b/>
        </w:rPr>
        <w:t xml:space="preserve">(U) 3.2.9.5 </w:t>
      </w:r>
      <w:proofErr w:type="gramStart"/>
      <w:r w:rsidRPr="00B607CE">
        <w:rPr>
          <w:b/>
        </w:rPr>
        <w:t>The</w:t>
      </w:r>
      <w:proofErr w:type="gramEnd"/>
      <w:r w:rsidRPr="00B607CE">
        <w:rPr>
          <w:b/>
        </w:rPr>
        <w:t xml:space="preserve"> system shall provide a statistical analysis tool.</w:t>
      </w:r>
    </w:p>
    <w:p w:rsidR="00C97C20" w:rsidRPr="00B607CE" w:rsidRDefault="00C97C20" w:rsidP="00391BDE">
      <w:pPr>
        <w:pStyle w:val="para"/>
        <w:spacing w:before="120" w:after="0"/>
        <w:ind w:left="360"/>
        <w:rPr>
          <w:b/>
        </w:rPr>
      </w:pPr>
      <w:r w:rsidRPr="00B607CE">
        <w:rPr>
          <w:b/>
        </w:rPr>
        <w:t xml:space="preserve">(U) 3.2.9.6 </w:t>
      </w:r>
      <w:proofErr w:type="gramStart"/>
      <w:r w:rsidRPr="00B607CE">
        <w:rPr>
          <w:b/>
        </w:rPr>
        <w:t>The</w:t>
      </w:r>
      <w:proofErr w:type="gramEnd"/>
      <w:r w:rsidRPr="00B607CE">
        <w:rPr>
          <w:b/>
        </w:rPr>
        <w:t xml:space="preserve"> system shall provide predictive models.</w:t>
      </w:r>
    </w:p>
    <w:p w:rsidR="00C97C20" w:rsidRPr="00B607CE" w:rsidRDefault="00C97C20" w:rsidP="00391BDE">
      <w:pPr>
        <w:pStyle w:val="para"/>
        <w:spacing w:before="120" w:after="0"/>
        <w:ind w:left="360"/>
        <w:rPr>
          <w:b/>
        </w:rPr>
      </w:pPr>
      <w:r w:rsidRPr="00B607CE">
        <w:rPr>
          <w:b/>
        </w:rPr>
        <w:t xml:space="preserve">(U) 3.2.9.7 </w:t>
      </w:r>
      <w:proofErr w:type="gramStart"/>
      <w:r w:rsidRPr="00B607CE">
        <w:rPr>
          <w:b/>
        </w:rPr>
        <w:t>The</w:t>
      </w:r>
      <w:proofErr w:type="gramEnd"/>
      <w:r w:rsidRPr="00B607CE">
        <w:rPr>
          <w:b/>
        </w:rPr>
        <w:t xml:space="preserve"> system shall provide influence diagramming capability.</w:t>
      </w:r>
    </w:p>
    <w:p w:rsidR="00C97C20" w:rsidRPr="00B607CE" w:rsidRDefault="00C97C20" w:rsidP="00391BDE">
      <w:pPr>
        <w:pStyle w:val="para"/>
        <w:spacing w:before="120" w:after="0"/>
        <w:ind w:left="360"/>
        <w:rPr>
          <w:b/>
        </w:rPr>
      </w:pPr>
      <w:r w:rsidRPr="00B607CE">
        <w:rPr>
          <w:b/>
        </w:rPr>
        <w:t xml:space="preserve">(U) 3.2.9.8 </w:t>
      </w:r>
      <w:proofErr w:type="gramStart"/>
      <w:r w:rsidRPr="00B607CE">
        <w:rPr>
          <w:b/>
        </w:rPr>
        <w:t>The</w:t>
      </w:r>
      <w:proofErr w:type="gramEnd"/>
      <w:r w:rsidRPr="00B607CE">
        <w:rPr>
          <w:b/>
        </w:rPr>
        <w:t xml:space="preserve"> system shall provide scientific models.</w:t>
      </w:r>
    </w:p>
    <w:p w:rsidR="00C97C20" w:rsidRPr="00B607CE" w:rsidRDefault="00C97C20" w:rsidP="00391BDE">
      <w:pPr>
        <w:pStyle w:val="para"/>
        <w:spacing w:before="120" w:after="0"/>
        <w:ind w:left="360"/>
        <w:rPr>
          <w:b/>
        </w:rPr>
      </w:pPr>
      <w:r w:rsidRPr="00B607CE">
        <w:rPr>
          <w:b/>
        </w:rPr>
        <w:t xml:space="preserve">(U) 3.2.9.9 </w:t>
      </w:r>
      <w:proofErr w:type="gramStart"/>
      <w:r w:rsidRPr="00B607CE">
        <w:rPr>
          <w:b/>
        </w:rPr>
        <w:t>The</w:t>
      </w:r>
      <w:proofErr w:type="gramEnd"/>
      <w:r w:rsidRPr="00B607CE">
        <w:rPr>
          <w:b/>
        </w:rPr>
        <w:t xml:space="preserve"> system shall provide engineering models.</w:t>
      </w:r>
    </w:p>
    <w:p w:rsidR="00C97C20" w:rsidRPr="00B607CE" w:rsidRDefault="00C97C20" w:rsidP="00391BDE">
      <w:pPr>
        <w:pStyle w:val="para"/>
        <w:spacing w:before="120" w:after="0"/>
        <w:ind w:left="360"/>
        <w:rPr>
          <w:b/>
        </w:rPr>
      </w:pPr>
      <w:r w:rsidRPr="00B607CE">
        <w:rPr>
          <w:b/>
        </w:rPr>
        <w:t xml:space="preserve">(U) 3.2.9.10 </w:t>
      </w:r>
      <w:proofErr w:type="gramStart"/>
      <w:r w:rsidRPr="00B607CE">
        <w:rPr>
          <w:b/>
        </w:rPr>
        <w:t>The</w:t>
      </w:r>
      <w:proofErr w:type="gramEnd"/>
      <w:r w:rsidRPr="00B607CE">
        <w:rPr>
          <w:b/>
        </w:rPr>
        <w:t xml:space="preserve"> system shall provide system dynamic models.</w:t>
      </w:r>
    </w:p>
    <w:p w:rsidR="00C97C20" w:rsidRPr="00B607CE" w:rsidRDefault="00C97C20" w:rsidP="00391BDE">
      <w:pPr>
        <w:pStyle w:val="para"/>
        <w:spacing w:before="120" w:after="0"/>
        <w:ind w:left="360"/>
        <w:rPr>
          <w:b/>
        </w:rPr>
      </w:pPr>
      <w:r w:rsidRPr="00B607CE">
        <w:rPr>
          <w:b/>
        </w:rPr>
        <w:t xml:space="preserve">(U) 3.2.9.11 </w:t>
      </w:r>
      <w:proofErr w:type="gramStart"/>
      <w:r w:rsidRPr="00B607CE">
        <w:rPr>
          <w:b/>
        </w:rPr>
        <w:t>The</w:t>
      </w:r>
      <w:proofErr w:type="gramEnd"/>
      <w:r w:rsidRPr="00B607CE">
        <w:rPr>
          <w:b/>
        </w:rPr>
        <w:t xml:space="preserve"> system shall provide simulation models.</w:t>
      </w:r>
    </w:p>
    <w:p w:rsidR="00C97C20" w:rsidRPr="00B607CE" w:rsidRDefault="00C97C20" w:rsidP="00420504">
      <w:pPr>
        <w:pStyle w:val="Heading3"/>
        <w:numPr>
          <w:ilvl w:val="2"/>
          <w:numId w:val="17"/>
        </w:numPr>
        <w:ind w:left="0" w:firstLine="0"/>
      </w:pPr>
      <w:bookmarkStart w:id="387" w:name="_Toc355399175"/>
      <w:bookmarkStart w:id="388" w:name="_Toc364676148"/>
      <w:bookmarkEnd w:id="387"/>
      <w:r w:rsidRPr="00B607CE">
        <w:t>(U) Production</w:t>
      </w:r>
      <w:bookmarkEnd w:id="388"/>
    </w:p>
    <w:p w:rsidR="00C97C20" w:rsidRPr="00B607CE" w:rsidRDefault="00C97C20" w:rsidP="00D970DB">
      <w:r w:rsidRPr="00B607CE">
        <w:t>(U) The following subsection describes the system requirements for production. Control all data this service stores and accesses by security labeling to support Mandatory Access Control requirements.</w:t>
      </w:r>
    </w:p>
    <w:p w:rsidR="00C97C20" w:rsidRPr="00B607CE" w:rsidRDefault="00C97C20" w:rsidP="00391BDE">
      <w:pPr>
        <w:pStyle w:val="para"/>
        <w:spacing w:before="120" w:after="0"/>
        <w:ind w:left="360"/>
        <w:rPr>
          <w:b/>
        </w:rPr>
      </w:pPr>
      <w:r w:rsidRPr="00B607CE">
        <w:rPr>
          <w:b/>
        </w:rPr>
        <w:t xml:space="preserve">(U) 3.2.10.1 </w:t>
      </w:r>
      <w:proofErr w:type="gramStart"/>
      <w:r w:rsidRPr="00B607CE">
        <w:rPr>
          <w:b/>
        </w:rPr>
        <w:t>The</w:t>
      </w:r>
      <w:proofErr w:type="gramEnd"/>
      <w:r w:rsidRPr="00B607CE">
        <w:rPr>
          <w:b/>
        </w:rPr>
        <w:t xml:space="preserve"> system shall provide the capability to generate products using data stored in the system.</w:t>
      </w:r>
    </w:p>
    <w:p w:rsidR="00C97C20" w:rsidRPr="00B607CE" w:rsidRDefault="00C97C20" w:rsidP="009F1A3D">
      <w:pPr>
        <w:pStyle w:val="para2"/>
        <w:numPr>
          <w:ins w:id="389" w:author="Bill Sitz" w:date="2013-06-19T16:13:00Z"/>
        </w:numPr>
        <w:spacing w:before="0" w:after="120"/>
        <w:ind w:left="360"/>
      </w:pPr>
      <w:r w:rsidRPr="00B607CE">
        <w:t>This includes reports.</w:t>
      </w:r>
    </w:p>
    <w:p w:rsidR="00C97C20" w:rsidRPr="00B607CE" w:rsidRDefault="00C97C20" w:rsidP="00391BDE">
      <w:pPr>
        <w:pStyle w:val="para"/>
        <w:spacing w:before="120" w:after="0"/>
        <w:ind w:left="360"/>
        <w:rPr>
          <w:b/>
        </w:rPr>
      </w:pPr>
      <w:r w:rsidRPr="00B607CE">
        <w:rPr>
          <w:b/>
        </w:rPr>
        <w:t xml:space="preserve">(U) 3.2.10.2 </w:t>
      </w:r>
      <w:proofErr w:type="gramStart"/>
      <w:r w:rsidRPr="00B607CE">
        <w:rPr>
          <w:b/>
        </w:rPr>
        <w:t>The</w:t>
      </w:r>
      <w:proofErr w:type="gramEnd"/>
      <w:r w:rsidRPr="00B607CE">
        <w:rPr>
          <w:b/>
        </w:rPr>
        <w:t xml:space="preserve"> system shall provide users the ability to develop reports as a result of the analytical operations performed using the domain-specific application.</w:t>
      </w:r>
    </w:p>
    <w:p w:rsidR="00C97C20" w:rsidRPr="00B607CE" w:rsidRDefault="00C97C20" w:rsidP="009F1A3D">
      <w:pPr>
        <w:pStyle w:val="para2"/>
        <w:numPr>
          <w:ins w:id="390" w:author="Bill Sitz" w:date="2013-06-19T16:15:00Z"/>
        </w:numPr>
        <w:spacing w:before="0" w:after="120"/>
        <w:ind w:left="360"/>
      </w:pPr>
      <w:r w:rsidRPr="00B607CE">
        <w:t>(</w:t>
      </w:r>
      <w:r w:rsidRPr="00B607CE">
        <w:rPr>
          <w:b/>
        </w:rPr>
        <w:t>U//FOUO</w:t>
      </w:r>
      <w:r w:rsidRPr="00B607CE">
        <w:t xml:space="preserve">) This allows a user to generate and disseminate reports such as </w:t>
      </w:r>
      <w:proofErr w:type="gramStart"/>
      <w:r w:rsidRPr="00B607CE">
        <w:t>Planning</w:t>
      </w:r>
      <w:proofErr w:type="gramEnd"/>
      <w:r w:rsidRPr="00B607CE">
        <w:t xml:space="preserve"> reports.</w:t>
      </w:r>
      <w:bookmarkStart w:id="391" w:name="_Toc355399179"/>
      <w:bookmarkEnd w:id="391"/>
    </w:p>
    <w:p w:rsidR="00C97C20" w:rsidRPr="00B607CE" w:rsidRDefault="00C97C20" w:rsidP="00391BDE">
      <w:pPr>
        <w:pStyle w:val="para"/>
        <w:spacing w:before="120" w:after="0"/>
        <w:ind w:left="360"/>
        <w:rPr>
          <w:b/>
        </w:rPr>
      </w:pPr>
      <w:r w:rsidRPr="00B607CE">
        <w:rPr>
          <w:b/>
        </w:rPr>
        <w:t xml:space="preserve">(U) 3.2.10.3 </w:t>
      </w:r>
      <w:proofErr w:type="gramStart"/>
      <w:r w:rsidRPr="00B607CE">
        <w:rPr>
          <w:b/>
        </w:rPr>
        <w:t>The</w:t>
      </w:r>
      <w:proofErr w:type="gramEnd"/>
      <w:r w:rsidRPr="00B607CE">
        <w:rPr>
          <w:b/>
        </w:rPr>
        <w:t xml:space="preserve"> system shall provide the capability for users to create customized views that can be made into product templates to suit formatting requirements.</w:t>
      </w:r>
      <w:bookmarkStart w:id="392" w:name="_Toc355399181"/>
      <w:bookmarkEnd w:id="392"/>
    </w:p>
    <w:p w:rsidR="00C97C20" w:rsidRPr="00B607CE" w:rsidRDefault="00C97C20" w:rsidP="00391BDE">
      <w:pPr>
        <w:pStyle w:val="para"/>
        <w:spacing w:before="120" w:after="0"/>
        <w:ind w:left="360"/>
        <w:rPr>
          <w:b/>
        </w:rPr>
      </w:pPr>
      <w:r w:rsidRPr="00B607CE">
        <w:rPr>
          <w:b/>
        </w:rPr>
        <w:t xml:space="preserve">(U) 3.2.10.4 </w:t>
      </w:r>
      <w:proofErr w:type="gramStart"/>
      <w:r w:rsidRPr="00B607CE">
        <w:rPr>
          <w:b/>
        </w:rPr>
        <w:t>The</w:t>
      </w:r>
      <w:proofErr w:type="gramEnd"/>
      <w:r w:rsidRPr="00B607CE">
        <w:rPr>
          <w:b/>
        </w:rPr>
        <w:t xml:space="preserve"> system shall provide the capability for users to generate products in multiple formats.</w:t>
      </w:r>
    </w:p>
    <w:p w:rsidR="00C97C20" w:rsidRPr="00B607CE" w:rsidRDefault="00C97C20" w:rsidP="00603E79">
      <w:pPr>
        <w:pStyle w:val="para2"/>
        <w:numPr>
          <w:ins w:id="393" w:author="Bill Sitz" w:date="2013-06-19T16:17:00Z"/>
        </w:numPr>
        <w:spacing w:before="0" w:after="120"/>
        <w:ind w:left="360"/>
      </w:pPr>
      <w:r w:rsidRPr="00B607CE">
        <w:t>(U) Report formats include portable document file (.</w:t>
      </w:r>
      <w:proofErr w:type="spellStart"/>
      <w:r w:rsidRPr="00B607CE">
        <w:t>pdf</w:t>
      </w:r>
      <w:proofErr w:type="spellEnd"/>
      <w:r w:rsidRPr="00B607CE">
        <w:t>), Web page, and PowerPoint presentation.</w:t>
      </w:r>
      <w:bookmarkStart w:id="394" w:name="_Toc355399183"/>
      <w:bookmarkEnd w:id="394"/>
    </w:p>
    <w:p w:rsidR="00C97C20" w:rsidRPr="00B607CE" w:rsidRDefault="00C97C20" w:rsidP="00391BDE">
      <w:pPr>
        <w:pStyle w:val="para"/>
        <w:spacing w:before="120" w:after="0"/>
        <w:ind w:left="360"/>
        <w:rPr>
          <w:b/>
        </w:rPr>
      </w:pPr>
      <w:r w:rsidRPr="00B607CE">
        <w:rPr>
          <w:b/>
        </w:rPr>
        <w:t xml:space="preserve">(U) 3.2.10.5 </w:t>
      </w:r>
      <w:proofErr w:type="gramStart"/>
      <w:r w:rsidRPr="00B607CE">
        <w:rPr>
          <w:b/>
        </w:rPr>
        <w:t>The</w:t>
      </w:r>
      <w:proofErr w:type="gramEnd"/>
      <w:r w:rsidRPr="00B607CE">
        <w:rPr>
          <w:b/>
        </w:rPr>
        <w:t xml:space="preserve"> system shall generate all products in compliance with classification requirements of the deployment network.</w:t>
      </w:r>
    </w:p>
    <w:p w:rsidR="00C97C20" w:rsidRPr="00B607CE" w:rsidRDefault="00C97C20" w:rsidP="00603E79">
      <w:pPr>
        <w:pStyle w:val="para2"/>
        <w:numPr>
          <w:ins w:id="395" w:author="Bill Sitz" w:date="2013-06-19T16:19:00Z"/>
        </w:numPr>
        <w:spacing w:before="0" w:after="120"/>
        <w:ind w:left="360"/>
      </w:pPr>
      <w:r w:rsidRPr="00B607CE">
        <w:t xml:space="preserve">(U) Classification requirements include Controlled Access Program Coordination Office </w:t>
      </w:r>
      <w:bookmarkStart w:id="396" w:name="_Toc355399184"/>
      <w:bookmarkEnd w:id="396"/>
      <w:r w:rsidRPr="00B607CE">
        <w:t>(CAPCO) or the communications network.</w:t>
      </w:r>
    </w:p>
    <w:p w:rsidR="00C97C20" w:rsidRPr="00B607CE" w:rsidRDefault="00C97C20" w:rsidP="00391BDE">
      <w:pPr>
        <w:pStyle w:val="para"/>
        <w:spacing w:before="120" w:after="0"/>
        <w:ind w:left="360"/>
        <w:rPr>
          <w:b/>
        </w:rPr>
      </w:pPr>
      <w:r w:rsidRPr="00B607CE">
        <w:rPr>
          <w:b/>
        </w:rPr>
        <w:t xml:space="preserve">(U) 3.2.10.6 </w:t>
      </w:r>
      <w:proofErr w:type="gramStart"/>
      <w:r w:rsidRPr="00B607CE">
        <w:rPr>
          <w:b/>
        </w:rPr>
        <w:t>The</w:t>
      </w:r>
      <w:proofErr w:type="gramEnd"/>
      <w:r w:rsidRPr="00B607CE">
        <w:rPr>
          <w:b/>
        </w:rPr>
        <w:t xml:space="preserve"> system shall provide the capability for users to set the classification of a product.</w:t>
      </w:r>
    </w:p>
    <w:p w:rsidR="00C97C20" w:rsidRPr="00B607CE" w:rsidRDefault="00C97C20" w:rsidP="00603E79">
      <w:pPr>
        <w:pStyle w:val="para2"/>
        <w:numPr>
          <w:ins w:id="397" w:author="Bill Sitz" w:date="2013-06-19T16:21:00Z"/>
        </w:numPr>
        <w:spacing w:before="0" w:after="120"/>
        <w:ind w:left="360"/>
      </w:pPr>
      <w:r w:rsidRPr="00B607CE">
        <w:t xml:space="preserve">(U) This also sets </w:t>
      </w:r>
      <w:bookmarkStart w:id="398" w:name="_Toc355399185"/>
      <w:bookmarkEnd w:id="398"/>
      <w:r w:rsidRPr="00B607CE">
        <w:t>the accessibility of a product.</w:t>
      </w:r>
    </w:p>
    <w:p w:rsidR="00C97C20" w:rsidRPr="00B607CE" w:rsidRDefault="00C97C20" w:rsidP="00391BDE">
      <w:pPr>
        <w:pStyle w:val="para"/>
        <w:spacing w:before="120" w:after="0"/>
        <w:ind w:left="360"/>
        <w:rPr>
          <w:b/>
        </w:rPr>
      </w:pPr>
      <w:r w:rsidRPr="00B607CE">
        <w:rPr>
          <w:b/>
        </w:rPr>
        <w:t xml:space="preserve">(U) 3.2.10.7 </w:t>
      </w:r>
      <w:proofErr w:type="gramStart"/>
      <w:r w:rsidRPr="00B607CE">
        <w:rPr>
          <w:b/>
        </w:rPr>
        <w:t>The</w:t>
      </w:r>
      <w:proofErr w:type="gramEnd"/>
      <w:r w:rsidRPr="00B607CE">
        <w:rPr>
          <w:b/>
        </w:rPr>
        <w:t xml:space="preserve"> system shall provide the capability for users to set the classification of a product template.</w:t>
      </w:r>
      <w:bookmarkStart w:id="399" w:name="_Toc355399186"/>
      <w:bookmarkEnd w:id="399"/>
    </w:p>
    <w:p w:rsidR="00C97C20" w:rsidRPr="00B607CE" w:rsidRDefault="00C97C20" w:rsidP="00603E79">
      <w:pPr>
        <w:pStyle w:val="para2"/>
        <w:spacing w:before="0" w:after="120"/>
        <w:ind w:left="360"/>
      </w:pPr>
      <w:r w:rsidRPr="00B607CE">
        <w:t>(U) This also sets the accessibility of a product template.</w:t>
      </w:r>
    </w:p>
    <w:p w:rsidR="00C97C20" w:rsidRPr="00B607CE" w:rsidRDefault="00C97C20" w:rsidP="00420504">
      <w:pPr>
        <w:pStyle w:val="Heading3"/>
        <w:numPr>
          <w:ilvl w:val="2"/>
          <w:numId w:val="17"/>
        </w:numPr>
        <w:ind w:left="0" w:firstLine="0"/>
      </w:pPr>
      <w:bookmarkStart w:id="400" w:name="_Toc364676149"/>
      <w:r w:rsidRPr="00B607CE">
        <w:lastRenderedPageBreak/>
        <w:t>(U) Notification</w:t>
      </w:r>
      <w:bookmarkEnd w:id="400"/>
    </w:p>
    <w:p w:rsidR="00C97C20" w:rsidRPr="00B607CE" w:rsidRDefault="00C97C20" w:rsidP="00603E79">
      <w:pPr>
        <w:keepNext/>
      </w:pPr>
      <w:r w:rsidRPr="00B607CE">
        <w:t>(U) The following subsection describes the system requirements for notifications. Control all data this service stores and accesses by security labeling to support Mandatory Access Control requirements.</w:t>
      </w:r>
    </w:p>
    <w:p w:rsidR="00C97C20" w:rsidRPr="00B607CE" w:rsidRDefault="00C97C20" w:rsidP="00391BDE">
      <w:pPr>
        <w:pStyle w:val="para"/>
        <w:spacing w:before="120" w:after="0"/>
        <w:ind w:left="360"/>
        <w:rPr>
          <w:b/>
        </w:rPr>
      </w:pPr>
      <w:r w:rsidRPr="00B607CE">
        <w:rPr>
          <w:b/>
        </w:rPr>
        <w:t xml:space="preserve">(U) 3.2.11.1 </w:t>
      </w:r>
      <w:proofErr w:type="gramStart"/>
      <w:r w:rsidRPr="00B607CE">
        <w:rPr>
          <w:b/>
        </w:rPr>
        <w:t>The</w:t>
      </w:r>
      <w:proofErr w:type="gramEnd"/>
      <w:r w:rsidRPr="00B607CE">
        <w:rPr>
          <w:b/>
        </w:rPr>
        <w:t xml:space="preserve"> system shall provide a notification capability.</w:t>
      </w:r>
      <w:bookmarkStart w:id="401" w:name="_Toc355399189"/>
      <w:bookmarkEnd w:id="401"/>
    </w:p>
    <w:p w:rsidR="00C97C20" w:rsidRPr="00B607CE" w:rsidRDefault="00C97C20" w:rsidP="00391BDE">
      <w:pPr>
        <w:pStyle w:val="para"/>
        <w:spacing w:before="120" w:after="0"/>
        <w:ind w:left="360"/>
        <w:rPr>
          <w:b/>
        </w:rPr>
      </w:pPr>
      <w:r w:rsidRPr="00B607CE">
        <w:rPr>
          <w:b/>
        </w:rPr>
        <w:t xml:space="preserve">(U) 3.2.11.2 </w:t>
      </w:r>
      <w:proofErr w:type="gramStart"/>
      <w:r w:rsidRPr="00B607CE">
        <w:rPr>
          <w:b/>
        </w:rPr>
        <w:t>The</w:t>
      </w:r>
      <w:proofErr w:type="gramEnd"/>
      <w:r w:rsidRPr="00B607CE">
        <w:rPr>
          <w:b/>
        </w:rPr>
        <w:t xml:space="preserve"> system shall be capable of sending notifications via multiple delivery paths, with email being the default path.</w:t>
      </w:r>
      <w:bookmarkStart w:id="402" w:name="_Toc355399191"/>
      <w:bookmarkEnd w:id="402"/>
    </w:p>
    <w:p w:rsidR="00C97C20" w:rsidRPr="00B607CE" w:rsidRDefault="00C97C20" w:rsidP="00391BDE">
      <w:pPr>
        <w:pStyle w:val="para"/>
        <w:spacing w:before="120" w:after="0"/>
        <w:ind w:left="360"/>
        <w:rPr>
          <w:b/>
        </w:rPr>
      </w:pPr>
      <w:r w:rsidRPr="00B607CE">
        <w:rPr>
          <w:b/>
        </w:rPr>
        <w:t xml:space="preserve">(U) 3.2.11.3 </w:t>
      </w:r>
      <w:proofErr w:type="gramStart"/>
      <w:r w:rsidRPr="00B607CE">
        <w:rPr>
          <w:b/>
        </w:rPr>
        <w:t>The</w:t>
      </w:r>
      <w:proofErr w:type="gramEnd"/>
      <w:r w:rsidRPr="00B607CE">
        <w:rPr>
          <w:b/>
        </w:rPr>
        <w:t xml:space="preserve"> system shall provide the capability for users to set notification preferences.</w:t>
      </w:r>
      <w:bookmarkStart w:id="403" w:name="_Toc355399192"/>
      <w:bookmarkEnd w:id="403"/>
    </w:p>
    <w:p w:rsidR="00C97C20" w:rsidRPr="00B607CE" w:rsidRDefault="00C97C20" w:rsidP="00391BDE">
      <w:pPr>
        <w:pStyle w:val="para"/>
        <w:spacing w:before="120" w:after="0"/>
        <w:ind w:left="360"/>
        <w:rPr>
          <w:b/>
        </w:rPr>
      </w:pPr>
      <w:r w:rsidRPr="00B607CE">
        <w:rPr>
          <w:b/>
        </w:rPr>
        <w:t xml:space="preserve">(U) 3.2.11.4 </w:t>
      </w:r>
      <w:proofErr w:type="gramStart"/>
      <w:r w:rsidRPr="00B607CE">
        <w:rPr>
          <w:b/>
        </w:rPr>
        <w:t>The</w:t>
      </w:r>
      <w:proofErr w:type="gramEnd"/>
      <w:r w:rsidRPr="00B607CE">
        <w:rPr>
          <w:b/>
        </w:rPr>
        <w:t xml:space="preserve"> system shall support the ability to select a notification choice for a supported event via a supported channel.</w:t>
      </w:r>
    </w:p>
    <w:p w:rsidR="00C97C20" w:rsidRPr="00B607CE" w:rsidRDefault="00C97C20" w:rsidP="00ED1ED0">
      <w:pPr>
        <w:pStyle w:val="para2"/>
        <w:numPr>
          <w:ins w:id="404" w:author="Bill Sitz" w:date="2013-06-19T16:27:00Z"/>
        </w:numPr>
        <w:spacing w:before="0" w:after="120"/>
        <w:ind w:left="360"/>
      </w:pPr>
      <w:r w:rsidRPr="00B607CE">
        <w:t xml:space="preserve">(U) Selection choices are </w:t>
      </w:r>
      <w:bookmarkStart w:id="405" w:name="_Toc355399193"/>
      <w:bookmarkEnd w:id="405"/>
      <w:proofErr w:type="gramStart"/>
      <w:r w:rsidRPr="00B607CE">
        <w:t>enable</w:t>
      </w:r>
      <w:proofErr w:type="gramEnd"/>
      <w:r w:rsidRPr="00B607CE">
        <w:t xml:space="preserve"> or disable notification.</w:t>
      </w:r>
    </w:p>
    <w:p w:rsidR="00C97C20" w:rsidRPr="00B607CE" w:rsidRDefault="00C97C20" w:rsidP="00420504">
      <w:pPr>
        <w:pStyle w:val="Heading3"/>
        <w:numPr>
          <w:ilvl w:val="2"/>
          <w:numId w:val="17"/>
        </w:numPr>
        <w:ind w:left="0" w:firstLine="0"/>
      </w:pPr>
      <w:bookmarkStart w:id="406" w:name="_Toc359515853"/>
      <w:bookmarkStart w:id="407" w:name="_Toc359518295"/>
      <w:bookmarkStart w:id="408" w:name="_Toc364676150"/>
      <w:bookmarkEnd w:id="406"/>
      <w:bookmarkEnd w:id="407"/>
      <w:r w:rsidRPr="00B607CE">
        <w:t>(U) Subscription</w:t>
      </w:r>
      <w:bookmarkEnd w:id="408"/>
    </w:p>
    <w:p w:rsidR="00C97C20" w:rsidRPr="00B607CE" w:rsidRDefault="00C97C20" w:rsidP="00D27BD9">
      <w:r w:rsidRPr="00B607CE">
        <w:t>(U) The following subsection describes the system requirements for subscription. Control all data this service stores and accesses by security labeling to support Mandatory Access Control requirements.</w:t>
      </w:r>
    </w:p>
    <w:p w:rsidR="00C97C20" w:rsidRPr="00B607CE" w:rsidRDefault="00C97C20" w:rsidP="00391BDE">
      <w:pPr>
        <w:pStyle w:val="para"/>
        <w:spacing w:before="120" w:after="0"/>
        <w:ind w:left="360"/>
        <w:rPr>
          <w:b/>
        </w:rPr>
      </w:pPr>
      <w:r w:rsidRPr="00B607CE">
        <w:rPr>
          <w:b/>
        </w:rPr>
        <w:t xml:space="preserve">(U) 3.2.12.1 </w:t>
      </w:r>
      <w:proofErr w:type="gramStart"/>
      <w:r w:rsidRPr="00B607CE">
        <w:rPr>
          <w:b/>
        </w:rPr>
        <w:t>The</w:t>
      </w:r>
      <w:proofErr w:type="gramEnd"/>
      <w:r w:rsidRPr="00B607CE">
        <w:rPr>
          <w:b/>
        </w:rPr>
        <w:t xml:space="preserve"> system shall provide the capability for a user to set up a feed that displays events relevant to the user’s specified needs.</w:t>
      </w:r>
      <w:bookmarkStart w:id="409" w:name="_Toc355399196"/>
      <w:bookmarkEnd w:id="409"/>
    </w:p>
    <w:p w:rsidR="00C97C20" w:rsidRPr="00B607CE" w:rsidRDefault="00C97C20" w:rsidP="00391BDE">
      <w:pPr>
        <w:pStyle w:val="para"/>
        <w:spacing w:before="120" w:after="0"/>
        <w:ind w:left="360"/>
        <w:rPr>
          <w:b/>
        </w:rPr>
      </w:pPr>
      <w:r w:rsidRPr="00B607CE">
        <w:rPr>
          <w:b/>
        </w:rPr>
        <w:t xml:space="preserve">(U) 3.2.12.2 </w:t>
      </w:r>
      <w:proofErr w:type="gramStart"/>
      <w:r w:rsidRPr="00B607CE">
        <w:rPr>
          <w:b/>
        </w:rPr>
        <w:t>The</w:t>
      </w:r>
      <w:proofErr w:type="gramEnd"/>
      <w:r w:rsidRPr="00B607CE">
        <w:rPr>
          <w:b/>
        </w:rPr>
        <w:t xml:space="preserve"> system shall allow a user to follow a system event.</w:t>
      </w:r>
    </w:p>
    <w:p w:rsidR="00C97C20" w:rsidRPr="00B607CE" w:rsidRDefault="00C97C20" w:rsidP="00ED1ED0">
      <w:pPr>
        <w:pStyle w:val="para2"/>
        <w:numPr>
          <w:ins w:id="410" w:author="Bill Sitz" w:date="2013-06-19T16:32:00Z"/>
        </w:numPr>
        <w:spacing w:before="0" w:after="120"/>
        <w:ind w:left="360"/>
      </w:pPr>
      <w:r w:rsidRPr="00B607CE">
        <w:t>(</w:t>
      </w:r>
      <w:r w:rsidRPr="00B607CE">
        <w:rPr>
          <w:b/>
        </w:rPr>
        <w:t>U//FOUO</w:t>
      </w:r>
      <w:r w:rsidRPr="00B607CE">
        <w:t>) Subscription supports monitoring system events related to a work product (</w:t>
      </w:r>
      <w:proofErr w:type="spellStart"/>
      <w:r w:rsidRPr="00B607CE">
        <w:t>e.g</w:t>
      </w:r>
      <w:proofErr w:type="spellEnd"/>
      <w:r w:rsidRPr="00B607CE">
        <w:t>, CONOPS, Plan, Target Folders, Capabilities, Products) or specific individuals associated to a Group; subscription displays significant events about all "followed" items in that user's feed.</w:t>
      </w:r>
      <w:bookmarkStart w:id="411" w:name="_Toc355399197"/>
      <w:bookmarkEnd w:id="411"/>
    </w:p>
    <w:p w:rsidR="00C97C20" w:rsidRPr="00B607CE" w:rsidRDefault="00C97C20" w:rsidP="00391BDE">
      <w:pPr>
        <w:pStyle w:val="para"/>
        <w:spacing w:before="120" w:after="0"/>
        <w:ind w:left="360"/>
        <w:rPr>
          <w:b/>
        </w:rPr>
      </w:pPr>
      <w:r w:rsidRPr="00B607CE">
        <w:rPr>
          <w:b/>
        </w:rPr>
        <w:t xml:space="preserve">(U) 3.2.12.3 </w:t>
      </w:r>
      <w:proofErr w:type="gramStart"/>
      <w:r w:rsidRPr="00B607CE">
        <w:rPr>
          <w:b/>
        </w:rPr>
        <w:t>The</w:t>
      </w:r>
      <w:proofErr w:type="gramEnd"/>
      <w:r w:rsidRPr="00B607CE">
        <w:rPr>
          <w:b/>
        </w:rPr>
        <w:t xml:space="preserve"> system shall provide a capability to follow system events.</w:t>
      </w:r>
    </w:p>
    <w:p w:rsidR="00C97C20" w:rsidRPr="00B607CE" w:rsidRDefault="00C97C20" w:rsidP="005B2A12">
      <w:pPr>
        <w:pStyle w:val="para2"/>
        <w:numPr>
          <w:ins w:id="412" w:author="Bill Sitz" w:date="2013-06-19T16:35:00Z"/>
        </w:numPr>
        <w:spacing w:before="0" w:after="120"/>
        <w:ind w:left="360"/>
      </w:pPr>
      <w:r w:rsidRPr="00B607CE">
        <w:t>(U) These events are activity related to users, entities, and work products.</w:t>
      </w:r>
      <w:bookmarkStart w:id="413" w:name="_Toc355399198"/>
      <w:bookmarkEnd w:id="413"/>
    </w:p>
    <w:p w:rsidR="00C97C20" w:rsidRPr="00B607CE" w:rsidRDefault="00C97C20" w:rsidP="00391BDE">
      <w:pPr>
        <w:pStyle w:val="para"/>
        <w:spacing w:before="120" w:after="0"/>
        <w:ind w:left="360"/>
        <w:rPr>
          <w:b/>
        </w:rPr>
      </w:pPr>
      <w:r w:rsidRPr="00B607CE">
        <w:rPr>
          <w:b/>
        </w:rPr>
        <w:t xml:space="preserve">(U) 3.2.12.4 </w:t>
      </w:r>
      <w:proofErr w:type="gramStart"/>
      <w:r w:rsidRPr="00B607CE">
        <w:rPr>
          <w:b/>
        </w:rPr>
        <w:t>Any</w:t>
      </w:r>
      <w:proofErr w:type="gramEnd"/>
      <w:r w:rsidRPr="00B607CE">
        <w:rPr>
          <w:b/>
        </w:rPr>
        <w:t xml:space="preserve"> time a change is made to a followed entity, the system shall make that change appear on the user’s feed.</w:t>
      </w:r>
      <w:bookmarkStart w:id="414" w:name="_Toc355399199"/>
      <w:bookmarkEnd w:id="414"/>
    </w:p>
    <w:p w:rsidR="00C97C20" w:rsidRPr="00B607CE" w:rsidRDefault="00C97C20" w:rsidP="00391BDE">
      <w:pPr>
        <w:pStyle w:val="para"/>
        <w:spacing w:before="120" w:after="0"/>
        <w:ind w:left="360"/>
        <w:rPr>
          <w:b/>
        </w:rPr>
      </w:pPr>
      <w:r w:rsidRPr="00B607CE">
        <w:rPr>
          <w:b/>
        </w:rPr>
        <w:t xml:space="preserve">(U) 3.2.12.5 </w:t>
      </w:r>
      <w:proofErr w:type="gramStart"/>
      <w:r w:rsidRPr="00B607CE">
        <w:rPr>
          <w:b/>
        </w:rPr>
        <w:t>The</w:t>
      </w:r>
      <w:proofErr w:type="gramEnd"/>
      <w:r w:rsidRPr="00B607CE">
        <w:rPr>
          <w:b/>
        </w:rPr>
        <w:t xml:space="preserve"> system shall provide the capability for a user to subscribe to system entities.</w:t>
      </w:r>
      <w:bookmarkStart w:id="415" w:name="_Toc355399200"/>
      <w:bookmarkEnd w:id="415"/>
    </w:p>
    <w:p w:rsidR="00C97C20" w:rsidRPr="00B607CE" w:rsidRDefault="00C97C20" w:rsidP="00391BDE">
      <w:pPr>
        <w:pStyle w:val="para"/>
        <w:spacing w:before="120" w:after="0"/>
        <w:ind w:left="360"/>
        <w:rPr>
          <w:b/>
        </w:rPr>
      </w:pPr>
      <w:r w:rsidRPr="00B607CE">
        <w:rPr>
          <w:b/>
        </w:rPr>
        <w:t xml:space="preserve">(U) 3.2.12.6 </w:t>
      </w:r>
      <w:proofErr w:type="gramStart"/>
      <w:r w:rsidRPr="00B607CE">
        <w:rPr>
          <w:b/>
        </w:rPr>
        <w:t>The</w:t>
      </w:r>
      <w:proofErr w:type="gramEnd"/>
      <w:r w:rsidRPr="00B607CE">
        <w:rPr>
          <w:b/>
        </w:rPr>
        <w:t xml:space="preserve"> system shall provide the capability for a user to subscribe to system work products.</w:t>
      </w:r>
    </w:p>
    <w:p w:rsidR="00C97C20" w:rsidRPr="00B607CE" w:rsidRDefault="00C97C20" w:rsidP="00391BDE">
      <w:pPr>
        <w:pStyle w:val="para"/>
        <w:spacing w:before="120" w:after="0"/>
        <w:ind w:left="360"/>
        <w:rPr>
          <w:b/>
        </w:rPr>
        <w:sectPr w:rsidR="00C97C20" w:rsidRPr="00B607CE">
          <w:headerReference w:type="default" r:id="rId68"/>
          <w:type w:val="continuous"/>
          <w:pgSz w:w="12240" w:h="15840" w:code="1"/>
          <w:pgMar w:top="1728" w:right="1440" w:bottom="1440" w:left="1440" w:header="720" w:footer="720" w:gutter="0"/>
          <w:cols w:space="720"/>
        </w:sectPr>
      </w:pPr>
      <w:bookmarkStart w:id="416" w:name="_Toc355399195"/>
      <w:bookmarkEnd w:id="416"/>
      <w:r w:rsidRPr="00B607CE">
        <w:rPr>
          <w:b/>
        </w:rPr>
        <w:t xml:space="preserve">(U) 3.2.12.7 </w:t>
      </w:r>
      <w:proofErr w:type="gramStart"/>
      <w:r w:rsidRPr="00B607CE">
        <w:rPr>
          <w:b/>
        </w:rPr>
        <w:t>The</w:t>
      </w:r>
      <w:proofErr w:type="gramEnd"/>
      <w:r w:rsidRPr="00B607CE">
        <w:rPr>
          <w:b/>
        </w:rPr>
        <w:t xml:space="preserve"> system shall provide the capability for a user to set criteria which, when met, will result in the system notifying the use</w:t>
      </w:r>
      <w:bookmarkStart w:id="417" w:name="_Toc355399201"/>
      <w:bookmarkEnd w:id="417"/>
      <w:r w:rsidRPr="00B607CE">
        <w:rPr>
          <w:b/>
        </w:rPr>
        <w:t>r.</w:t>
      </w:r>
    </w:p>
    <w:p w:rsidR="00C97C20" w:rsidRPr="00B607CE" w:rsidRDefault="00C97C20" w:rsidP="00420504">
      <w:pPr>
        <w:pStyle w:val="Heading3"/>
        <w:numPr>
          <w:ilvl w:val="2"/>
          <w:numId w:val="17"/>
        </w:numPr>
        <w:ind w:left="0" w:firstLine="0"/>
      </w:pPr>
      <w:bookmarkStart w:id="418" w:name="_Toc364676151"/>
      <w:r w:rsidRPr="00B607CE">
        <w:lastRenderedPageBreak/>
        <w:t>(U) Audit</w:t>
      </w:r>
      <w:bookmarkEnd w:id="418"/>
    </w:p>
    <w:p w:rsidR="00C97C20" w:rsidRPr="00B607CE" w:rsidRDefault="00C97C20" w:rsidP="00D27BD9">
      <w:r w:rsidRPr="00B607CE">
        <w:t>(U) The following subsection describes the system requirements for audit. Control all data this service stores and accesses by security labeling to support Mandatory Access Control requirements.</w:t>
      </w:r>
    </w:p>
    <w:p w:rsidR="00C97C20" w:rsidRPr="00B607CE" w:rsidRDefault="00C97C20" w:rsidP="007D5156">
      <w:pPr>
        <w:pStyle w:val="para"/>
        <w:keepNext/>
        <w:spacing w:before="120" w:after="0"/>
        <w:ind w:left="360"/>
        <w:rPr>
          <w:b/>
        </w:rPr>
      </w:pPr>
      <w:bookmarkStart w:id="419" w:name="_Toc355399205"/>
      <w:bookmarkEnd w:id="419"/>
      <w:r w:rsidRPr="00B607CE">
        <w:rPr>
          <w:b/>
        </w:rPr>
        <w:lastRenderedPageBreak/>
        <w:t xml:space="preserve">(U) 3.2.13.1 </w:t>
      </w:r>
      <w:proofErr w:type="gramStart"/>
      <w:r w:rsidRPr="00B607CE">
        <w:rPr>
          <w:b/>
        </w:rPr>
        <w:t>The</w:t>
      </w:r>
      <w:proofErr w:type="gramEnd"/>
      <w:r w:rsidRPr="00B607CE">
        <w:rPr>
          <w:b/>
        </w:rPr>
        <w:t xml:space="preserve"> system shall record significant events in audit records.</w:t>
      </w:r>
      <w:bookmarkStart w:id="420" w:name="_Toc355399206"/>
      <w:bookmarkEnd w:id="420"/>
    </w:p>
    <w:p w:rsidR="00C97C20" w:rsidRPr="00B607CE" w:rsidRDefault="00C97C20" w:rsidP="007D5156">
      <w:pPr>
        <w:pStyle w:val="para2"/>
        <w:keepNext/>
        <w:spacing w:before="0" w:after="120"/>
        <w:ind w:left="360"/>
      </w:pPr>
      <w:r w:rsidRPr="00B607CE">
        <w:t xml:space="preserve">(U) The system shall audit, as a minimum, the following actions/activities (this is meant as </w:t>
      </w:r>
      <w:r w:rsidRPr="00B607CE">
        <w:rPr>
          <w:i/>
        </w:rPr>
        <w:t>fact of</w:t>
      </w:r>
      <w:r w:rsidRPr="00B607CE">
        <w:t xml:space="preserve"> and does not constitute the capture individual value changes). </w:t>
      </w:r>
      <w:bookmarkStart w:id="421" w:name="_Toc355399218"/>
      <w:bookmarkEnd w:id="421"/>
    </w:p>
    <w:p w:rsidR="00C97C20" w:rsidRPr="00B607CE" w:rsidRDefault="00C97C20" w:rsidP="007D5156">
      <w:pPr>
        <w:pStyle w:val="ListParagraph"/>
        <w:keepNext/>
      </w:pPr>
      <w:r w:rsidRPr="00B607CE">
        <w:t>Successful logon and logoff attempts by users</w:t>
      </w:r>
      <w:bookmarkStart w:id="422" w:name="_Toc355399219"/>
      <w:bookmarkEnd w:id="422"/>
      <w:r w:rsidRPr="00B607CE">
        <w:t>.</w:t>
      </w:r>
    </w:p>
    <w:p w:rsidR="00C97C20" w:rsidRPr="00B607CE" w:rsidRDefault="00C97C20" w:rsidP="007D5156">
      <w:pPr>
        <w:pStyle w:val="ListParagraph"/>
        <w:keepNext/>
      </w:pPr>
      <w:r w:rsidRPr="00B607CE">
        <w:t>Unsuccessful logon and logoff attempts by users</w:t>
      </w:r>
      <w:bookmarkStart w:id="423" w:name="_Toc355399220"/>
      <w:bookmarkEnd w:id="423"/>
    </w:p>
    <w:p w:rsidR="00C97C20" w:rsidRPr="00B607CE" w:rsidRDefault="00C97C20" w:rsidP="00BB1780">
      <w:pPr>
        <w:pStyle w:val="ListParagraph"/>
      </w:pPr>
      <w:r w:rsidRPr="00B607CE">
        <w:t>Account lock-out if user exceeds unsuccessful logon attempt threshold</w:t>
      </w:r>
      <w:bookmarkStart w:id="424" w:name="_Toc355399221"/>
      <w:bookmarkEnd w:id="424"/>
    </w:p>
    <w:p w:rsidR="00C97C20" w:rsidRPr="00B607CE" w:rsidRDefault="00C97C20" w:rsidP="00BB1780">
      <w:pPr>
        <w:pStyle w:val="ListParagraph"/>
      </w:pPr>
      <w:r w:rsidRPr="00B607CE">
        <w:t>New user account creation</w:t>
      </w:r>
      <w:bookmarkStart w:id="425" w:name="_Toc355399222"/>
      <w:bookmarkEnd w:id="425"/>
    </w:p>
    <w:p w:rsidR="00C97C20" w:rsidRPr="00B607CE" w:rsidRDefault="00C97C20" w:rsidP="00BB1780">
      <w:pPr>
        <w:pStyle w:val="ListParagraph"/>
      </w:pPr>
      <w:r w:rsidRPr="00B607CE">
        <w:t>Modification to existing user accounts</w:t>
      </w:r>
      <w:bookmarkStart w:id="426" w:name="_Toc355399223"/>
      <w:bookmarkEnd w:id="426"/>
    </w:p>
    <w:p w:rsidR="00C97C20" w:rsidRPr="00B607CE" w:rsidRDefault="00C97C20" w:rsidP="00BB1780">
      <w:pPr>
        <w:pStyle w:val="ListParagraph"/>
      </w:pPr>
      <w:r w:rsidRPr="00B607CE">
        <w:t>Renewal of existing user accounts</w:t>
      </w:r>
      <w:bookmarkStart w:id="427" w:name="_Toc355399224"/>
      <w:bookmarkEnd w:id="427"/>
    </w:p>
    <w:p w:rsidR="00C97C20" w:rsidRPr="00B607CE" w:rsidRDefault="00C97C20" w:rsidP="00BB1780">
      <w:pPr>
        <w:pStyle w:val="ListParagraph"/>
      </w:pPr>
      <w:r w:rsidRPr="00B607CE">
        <w:t>Successful transmission of information to an external interface</w:t>
      </w:r>
      <w:bookmarkStart w:id="428" w:name="_Toc355399225"/>
      <w:bookmarkEnd w:id="428"/>
    </w:p>
    <w:p w:rsidR="00C97C20" w:rsidRPr="00B607CE" w:rsidRDefault="00C97C20" w:rsidP="00BB1780">
      <w:pPr>
        <w:pStyle w:val="ListParagraph"/>
      </w:pPr>
      <w:r w:rsidRPr="00B607CE">
        <w:t>Unsuccessful transmission of information to an external interface</w:t>
      </w:r>
      <w:bookmarkStart w:id="429" w:name="_Toc355399226"/>
      <w:bookmarkEnd w:id="429"/>
    </w:p>
    <w:p w:rsidR="00C97C20" w:rsidRPr="00B607CE" w:rsidRDefault="00C97C20" w:rsidP="00BB1780">
      <w:pPr>
        <w:pStyle w:val="ListParagraph"/>
      </w:pPr>
      <w:r w:rsidRPr="00B607CE">
        <w:t>Modifications to site system configuration settings</w:t>
      </w:r>
      <w:bookmarkStart w:id="430" w:name="_Toc355399227"/>
      <w:bookmarkEnd w:id="430"/>
    </w:p>
    <w:p w:rsidR="00C97C20" w:rsidRPr="00B607CE" w:rsidRDefault="00C97C20" w:rsidP="00BB1780">
      <w:pPr>
        <w:pStyle w:val="ListParagraph"/>
      </w:pPr>
      <w:r w:rsidRPr="00B607CE">
        <w:t>Received external request</w:t>
      </w:r>
      <w:bookmarkStart w:id="431" w:name="_Toc355399228"/>
      <w:bookmarkEnd w:id="431"/>
    </w:p>
    <w:p w:rsidR="00C97C20" w:rsidRPr="00B607CE" w:rsidRDefault="00C97C20" w:rsidP="00BB1780">
      <w:pPr>
        <w:pStyle w:val="ListParagraph"/>
      </w:pPr>
      <w:r w:rsidRPr="00B607CE">
        <w:t>Disposition of external request</w:t>
      </w:r>
      <w:bookmarkStart w:id="432" w:name="_Toc355399229"/>
      <w:bookmarkEnd w:id="432"/>
    </w:p>
    <w:p w:rsidR="00C97C20" w:rsidRPr="00B607CE" w:rsidRDefault="00C97C20" w:rsidP="00391BDE">
      <w:pPr>
        <w:pStyle w:val="para"/>
        <w:spacing w:before="120" w:after="0"/>
        <w:ind w:left="360"/>
        <w:rPr>
          <w:b/>
        </w:rPr>
      </w:pPr>
      <w:r w:rsidRPr="00B607CE">
        <w:rPr>
          <w:b/>
        </w:rPr>
        <w:t xml:space="preserve">(U) 3.2.13.3 </w:t>
      </w:r>
      <w:proofErr w:type="gramStart"/>
      <w:r w:rsidRPr="00B607CE">
        <w:rPr>
          <w:b/>
        </w:rPr>
        <w:t>The</w:t>
      </w:r>
      <w:proofErr w:type="gramEnd"/>
      <w:r w:rsidRPr="00B607CE">
        <w:rPr>
          <w:b/>
        </w:rPr>
        <w:t xml:space="preserve"> system shall provide a Web-based user interface (UI) for viewing audit information.</w:t>
      </w:r>
      <w:bookmarkStart w:id="433" w:name="_Toc355399207"/>
      <w:bookmarkEnd w:id="433"/>
    </w:p>
    <w:p w:rsidR="00C97C20" w:rsidRPr="00B607CE" w:rsidRDefault="00C97C20" w:rsidP="00760AE3">
      <w:pPr>
        <w:pStyle w:val="para"/>
        <w:keepNext/>
        <w:spacing w:before="120" w:after="0"/>
        <w:ind w:left="360"/>
        <w:rPr>
          <w:b/>
        </w:rPr>
      </w:pPr>
      <w:r w:rsidRPr="00B607CE">
        <w:rPr>
          <w:b/>
        </w:rPr>
        <w:t xml:space="preserve">(U) 3.2.13.4 </w:t>
      </w:r>
      <w:proofErr w:type="gramStart"/>
      <w:r w:rsidRPr="00B607CE">
        <w:rPr>
          <w:b/>
        </w:rPr>
        <w:t>The</w:t>
      </w:r>
      <w:proofErr w:type="gramEnd"/>
      <w:r w:rsidRPr="00B607CE">
        <w:rPr>
          <w:b/>
        </w:rPr>
        <w:t xml:space="preserve"> system shall provide auditing of individual accountability.</w:t>
      </w:r>
    </w:p>
    <w:p w:rsidR="00C97C20" w:rsidRPr="00B607CE" w:rsidRDefault="00C97C20" w:rsidP="005B2A12">
      <w:pPr>
        <w:pStyle w:val="para2"/>
        <w:numPr>
          <w:ins w:id="434" w:author="Bill Sitz" w:date="2013-06-19T16:43:00Z"/>
        </w:numPr>
        <w:spacing w:before="0" w:after="120"/>
        <w:ind w:left="360"/>
      </w:pPr>
      <w:r w:rsidRPr="00B607CE">
        <w:t>(U) This includes unique identification of each user and the association of that identification with all auditable actions taken by that user.</w:t>
      </w:r>
      <w:bookmarkStart w:id="435" w:name="_Toc355399208"/>
      <w:bookmarkEnd w:id="435"/>
    </w:p>
    <w:p w:rsidR="00C97C20" w:rsidRPr="00B607CE" w:rsidRDefault="00C97C20" w:rsidP="004E752E">
      <w:pPr>
        <w:pStyle w:val="para"/>
        <w:keepNext/>
        <w:spacing w:before="120" w:after="0"/>
        <w:ind w:left="360"/>
        <w:rPr>
          <w:b/>
        </w:rPr>
      </w:pPr>
      <w:r w:rsidRPr="00B607CE">
        <w:rPr>
          <w:b/>
        </w:rPr>
        <w:t xml:space="preserve">(U) 3.2.13.5 </w:t>
      </w:r>
      <w:proofErr w:type="gramStart"/>
      <w:r w:rsidRPr="00B607CE">
        <w:rPr>
          <w:b/>
        </w:rPr>
        <w:t>The</w:t>
      </w:r>
      <w:proofErr w:type="gramEnd"/>
      <w:r w:rsidRPr="00B607CE">
        <w:rPr>
          <w:b/>
        </w:rPr>
        <w:t xml:space="preserve"> system shall ensure all audit records include information to allow administrators the ability to evaluate the audited event.</w:t>
      </w:r>
      <w:bookmarkStart w:id="436" w:name="_Toc355399209"/>
      <w:bookmarkEnd w:id="436"/>
    </w:p>
    <w:p w:rsidR="00C97C20" w:rsidRPr="00B607CE" w:rsidRDefault="00C97C20" w:rsidP="004E752E">
      <w:pPr>
        <w:pStyle w:val="para2"/>
        <w:keepNext/>
        <w:spacing w:before="0" w:after="120"/>
        <w:ind w:left="360"/>
      </w:pPr>
      <w:r w:rsidRPr="00B607CE">
        <w:t>(U) This includes the following information:</w:t>
      </w:r>
    </w:p>
    <w:p w:rsidR="00C97C20" w:rsidRPr="00B607CE" w:rsidRDefault="00C97C20" w:rsidP="004E752E">
      <w:pPr>
        <w:pStyle w:val="ListParagraph"/>
        <w:keepNext/>
        <w:tabs>
          <w:tab w:val="clear" w:pos="720"/>
          <w:tab w:val="num" w:pos="1035"/>
        </w:tabs>
        <w:ind w:left="1035"/>
      </w:pPr>
      <w:r w:rsidRPr="00B607CE">
        <w:t>date and time of action (e.g., common network time)</w:t>
      </w:r>
      <w:bookmarkStart w:id="437" w:name="_Toc355399210"/>
      <w:bookmarkEnd w:id="437"/>
    </w:p>
    <w:p w:rsidR="00C97C20" w:rsidRPr="00B607CE" w:rsidRDefault="00C97C20" w:rsidP="004E752E">
      <w:pPr>
        <w:pStyle w:val="ListParagraph"/>
        <w:keepNext/>
        <w:tabs>
          <w:tab w:val="clear" w:pos="720"/>
          <w:tab w:val="num" w:pos="1035"/>
        </w:tabs>
        <w:ind w:left="1035"/>
      </w:pPr>
      <w:proofErr w:type="gramStart"/>
      <w:r w:rsidRPr="00B607CE">
        <w:t>the</w:t>
      </w:r>
      <w:proofErr w:type="gramEnd"/>
      <w:r w:rsidRPr="00B607CE">
        <w:t xml:space="preserve"> system locale of the action (e.g., the IP address the event occurred on, etc.). Note IP will be different when system is operating in a High Availability (HA) configuration.</w:t>
      </w:r>
      <w:bookmarkStart w:id="438" w:name="_Toc355399211"/>
      <w:bookmarkEnd w:id="438"/>
    </w:p>
    <w:p w:rsidR="00C97C20" w:rsidRPr="00B607CE" w:rsidRDefault="00C97C20" w:rsidP="00391BDE">
      <w:pPr>
        <w:pStyle w:val="ListParagraph"/>
        <w:tabs>
          <w:tab w:val="clear" w:pos="720"/>
          <w:tab w:val="num" w:pos="1035"/>
        </w:tabs>
        <w:ind w:left="1035"/>
      </w:pPr>
      <w:proofErr w:type="gramStart"/>
      <w:r w:rsidRPr="00B607CE">
        <w:t>the</w:t>
      </w:r>
      <w:proofErr w:type="gramEnd"/>
      <w:r w:rsidRPr="00B607CE">
        <w:t xml:space="preserve"> system entity or user (and the user organization) that initiated the action (e.g., user ID, system component, etc.)</w:t>
      </w:r>
      <w:bookmarkStart w:id="439" w:name="_Toc355399212"/>
      <w:bookmarkEnd w:id="439"/>
      <w:r w:rsidR="00756724" w:rsidRPr="00B607CE">
        <w:t xml:space="preserve"> </w:t>
      </w:r>
    </w:p>
    <w:p w:rsidR="00C97C20" w:rsidRPr="00B607CE" w:rsidRDefault="00C97C20" w:rsidP="00391BDE">
      <w:pPr>
        <w:pStyle w:val="ListParagraph"/>
        <w:tabs>
          <w:tab w:val="clear" w:pos="720"/>
          <w:tab w:val="num" w:pos="1035"/>
        </w:tabs>
        <w:ind w:left="1035"/>
      </w:pPr>
      <w:proofErr w:type="gramStart"/>
      <w:r w:rsidRPr="00B607CE">
        <w:t>system</w:t>
      </w:r>
      <w:proofErr w:type="gramEnd"/>
      <w:r w:rsidRPr="00B607CE">
        <w:t xml:space="preserve"> entity or user (and the user organization) that completed the action (e.g., message recipient, user ID, system component, etc.)</w:t>
      </w:r>
      <w:bookmarkStart w:id="440" w:name="_Toc355399213"/>
      <w:bookmarkEnd w:id="440"/>
    </w:p>
    <w:p w:rsidR="00C97C20" w:rsidRPr="00B607CE" w:rsidRDefault="00C97C20" w:rsidP="00391BDE">
      <w:pPr>
        <w:pStyle w:val="ListParagraph"/>
        <w:tabs>
          <w:tab w:val="clear" w:pos="720"/>
          <w:tab w:val="num" w:pos="1035"/>
        </w:tabs>
        <w:ind w:left="1035"/>
      </w:pPr>
      <w:r w:rsidRPr="00B607CE">
        <w:t xml:space="preserve">the resources involved in the action </w:t>
      </w:r>
      <w:bookmarkStart w:id="441" w:name="_Toc355399214"/>
      <w:bookmarkEnd w:id="441"/>
    </w:p>
    <w:p w:rsidR="00C97C20" w:rsidRPr="00B607CE" w:rsidRDefault="00C97C20" w:rsidP="00391BDE">
      <w:pPr>
        <w:pStyle w:val="ListParagraph"/>
        <w:tabs>
          <w:tab w:val="clear" w:pos="720"/>
          <w:tab w:val="num" w:pos="1035"/>
        </w:tabs>
        <w:ind w:left="1035"/>
      </w:pPr>
      <w:proofErr w:type="gramStart"/>
      <w:r w:rsidRPr="00B607CE">
        <w:t>the</w:t>
      </w:r>
      <w:proofErr w:type="gramEnd"/>
      <w:r w:rsidRPr="00B607CE">
        <w:t xml:space="preserve"> action involved or taken (e.g., account modified, system started, System configuration updated, data transmitted, etc.)</w:t>
      </w:r>
      <w:bookmarkStart w:id="442" w:name="_Toc355399215"/>
      <w:bookmarkEnd w:id="442"/>
    </w:p>
    <w:p w:rsidR="00C97C20" w:rsidRPr="00B607CE" w:rsidRDefault="00C97C20" w:rsidP="00391BDE">
      <w:pPr>
        <w:pStyle w:val="ListParagraph"/>
        <w:tabs>
          <w:tab w:val="clear" w:pos="720"/>
          <w:tab w:val="num" w:pos="1035"/>
        </w:tabs>
        <w:ind w:left="1035"/>
      </w:pPr>
      <w:r w:rsidRPr="00B607CE">
        <w:t>the success or failure of the action</w:t>
      </w:r>
      <w:bookmarkStart w:id="443" w:name="_Toc355399216"/>
      <w:bookmarkEnd w:id="443"/>
    </w:p>
    <w:p w:rsidR="00C97C20" w:rsidRPr="00B607CE" w:rsidRDefault="00C97C20" w:rsidP="00391BDE">
      <w:pPr>
        <w:pStyle w:val="para"/>
        <w:spacing w:before="120" w:after="0"/>
        <w:ind w:left="360"/>
        <w:rPr>
          <w:b/>
        </w:rPr>
      </w:pPr>
      <w:r w:rsidRPr="00B607CE">
        <w:rPr>
          <w:b/>
        </w:rPr>
        <w:t xml:space="preserve">(U) 3.2.13.6 </w:t>
      </w:r>
      <w:proofErr w:type="gramStart"/>
      <w:r w:rsidRPr="00B607CE">
        <w:rPr>
          <w:b/>
        </w:rPr>
        <w:t>The</w:t>
      </w:r>
      <w:proofErr w:type="gramEnd"/>
      <w:r w:rsidRPr="00B607CE">
        <w:rPr>
          <w:b/>
        </w:rPr>
        <w:t xml:space="preserve"> system shall provide protection of the contents of audit trails against unauthorized use.</w:t>
      </w:r>
    </w:p>
    <w:p w:rsidR="00C97C20" w:rsidRPr="00B607CE" w:rsidRDefault="00C97C20" w:rsidP="00F376B7">
      <w:pPr>
        <w:pStyle w:val="para2"/>
        <w:numPr>
          <w:ins w:id="444" w:author="Bill Sitz" w:date="2013-06-19T16:46:00Z"/>
        </w:numPr>
        <w:spacing w:before="0" w:after="120"/>
        <w:ind w:left="360"/>
      </w:pPr>
      <w:r w:rsidRPr="00B607CE">
        <w:t xml:space="preserve">(U) This includes unauthorized access, modification, or deletion. </w:t>
      </w:r>
      <w:bookmarkStart w:id="445" w:name="_Toc355399217"/>
      <w:bookmarkEnd w:id="445"/>
    </w:p>
    <w:p w:rsidR="00C97C20" w:rsidRPr="00B607CE" w:rsidRDefault="00C97C20" w:rsidP="00391BDE">
      <w:pPr>
        <w:pStyle w:val="para"/>
        <w:spacing w:before="120" w:after="0"/>
        <w:ind w:left="360"/>
        <w:rPr>
          <w:b/>
        </w:rPr>
      </w:pPr>
      <w:r w:rsidRPr="00B607CE">
        <w:rPr>
          <w:b/>
        </w:rPr>
        <w:t xml:space="preserve">(U) 3.2.13.7 </w:t>
      </w:r>
      <w:proofErr w:type="gramStart"/>
      <w:r w:rsidRPr="00B607CE">
        <w:rPr>
          <w:b/>
        </w:rPr>
        <w:t>The</w:t>
      </w:r>
      <w:proofErr w:type="gramEnd"/>
      <w:r w:rsidRPr="00B607CE">
        <w:rPr>
          <w:b/>
        </w:rPr>
        <w:t xml:space="preserve"> system shall provide the capability to allow only those users with the appropriate role access to Audit information.</w:t>
      </w:r>
    </w:p>
    <w:p w:rsidR="00C97C20" w:rsidRPr="00B607CE" w:rsidRDefault="00C97C20" w:rsidP="00F376B7">
      <w:pPr>
        <w:pStyle w:val="para2"/>
        <w:numPr>
          <w:ins w:id="446" w:author="Bill Sitz" w:date="2013-06-19T16:46:00Z"/>
        </w:numPr>
        <w:spacing w:before="0" w:after="120"/>
        <w:ind w:left="360"/>
      </w:pPr>
      <w:r w:rsidRPr="00B607CE">
        <w:t>(U) This normally is restricted to Administrators.</w:t>
      </w:r>
      <w:bookmarkStart w:id="447" w:name="_Toc355399231"/>
      <w:bookmarkEnd w:id="447"/>
    </w:p>
    <w:p w:rsidR="00C97C20" w:rsidRPr="00B607CE" w:rsidRDefault="00C97C20" w:rsidP="00391BDE">
      <w:pPr>
        <w:pStyle w:val="para"/>
        <w:spacing w:before="120" w:after="0"/>
        <w:ind w:left="360"/>
        <w:rPr>
          <w:b/>
        </w:rPr>
      </w:pPr>
      <w:r w:rsidRPr="00B607CE">
        <w:rPr>
          <w:b/>
        </w:rPr>
        <w:t xml:space="preserve">(U) 3.2.13.8 </w:t>
      </w:r>
      <w:proofErr w:type="gramStart"/>
      <w:r w:rsidRPr="00B607CE">
        <w:rPr>
          <w:b/>
        </w:rPr>
        <w:t>The</w:t>
      </w:r>
      <w:proofErr w:type="gramEnd"/>
      <w:r w:rsidRPr="00B607CE">
        <w:rPr>
          <w:b/>
        </w:rPr>
        <w:t xml:space="preserve"> system shall restrict all historical logs in such a manner that they cannot be edited by a general user.</w:t>
      </w:r>
      <w:bookmarkStart w:id="448" w:name="_Toc355399232"/>
      <w:bookmarkEnd w:id="448"/>
    </w:p>
    <w:p w:rsidR="00C97C20" w:rsidRPr="00B607CE" w:rsidRDefault="00C97C20" w:rsidP="00420504">
      <w:pPr>
        <w:pStyle w:val="Heading3"/>
        <w:numPr>
          <w:ilvl w:val="2"/>
          <w:numId w:val="17"/>
        </w:numPr>
        <w:ind w:left="0" w:firstLine="0"/>
      </w:pPr>
      <w:bookmarkStart w:id="449" w:name="_Toc364676152"/>
      <w:r w:rsidRPr="00B607CE">
        <w:lastRenderedPageBreak/>
        <w:t>(U) Usage and Performance Analytics</w:t>
      </w:r>
      <w:bookmarkEnd w:id="449"/>
    </w:p>
    <w:p w:rsidR="00C97C20" w:rsidRPr="00B607CE" w:rsidRDefault="00C97C20" w:rsidP="00F343A8">
      <w:r w:rsidRPr="00B607CE">
        <w:t>(U) The following requirements describe the system’s requirements for usage and performance analytics (UPA). All data stored and accessed by this service shall be controlled by security labeling to support Mandatory Access Control requirements.</w:t>
      </w:r>
    </w:p>
    <w:p w:rsidR="00C97C20" w:rsidRPr="00B607CE" w:rsidRDefault="00C97C20" w:rsidP="00391BDE">
      <w:pPr>
        <w:pStyle w:val="para"/>
        <w:spacing w:before="120" w:after="0"/>
        <w:ind w:left="360"/>
        <w:rPr>
          <w:b/>
        </w:rPr>
      </w:pPr>
      <w:r w:rsidRPr="00B607CE">
        <w:rPr>
          <w:b/>
        </w:rPr>
        <w:t xml:space="preserve">(U) 3.2.14.1 </w:t>
      </w:r>
      <w:proofErr w:type="gramStart"/>
      <w:r w:rsidRPr="00B607CE">
        <w:rPr>
          <w:b/>
        </w:rPr>
        <w:t>The</w:t>
      </w:r>
      <w:proofErr w:type="gramEnd"/>
      <w:r w:rsidRPr="00B607CE">
        <w:rPr>
          <w:b/>
        </w:rPr>
        <w:t xml:space="preserve"> system shall limit access to usage and performance analytics (UPA) by role.</w:t>
      </w:r>
    </w:p>
    <w:p w:rsidR="00C97C20" w:rsidRPr="00B607CE" w:rsidRDefault="00C97C20" w:rsidP="00F376B7">
      <w:pPr>
        <w:pStyle w:val="para2"/>
        <w:numPr>
          <w:ins w:id="450" w:author="Bill Sitz" w:date="2013-06-19T16:50:00Z"/>
        </w:numPr>
        <w:spacing w:before="0" w:after="120"/>
        <w:ind w:left="360"/>
      </w:pPr>
      <w:r w:rsidRPr="00B607CE">
        <w:t>(U) General users normally should not have access to UPA metrics.</w:t>
      </w:r>
      <w:bookmarkStart w:id="451" w:name="_Toc355399236"/>
      <w:bookmarkEnd w:id="451"/>
    </w:p>
    <w:p w:rsidR="00C97C20" w:rsidRPr="00B607CE" w:rsidRDefault="00C97C20" w:rsidP="00391BDE">
      <w:pPr>
        <w:pStyle w:val="para"/>
        <w:spacing w:before="120" w:after="0"/>
        <w:ind w:left="360"/>
        <w:rPr>
          <w:b/>
        </w:rPr>
      </w:pPr>
      <w:r w:rsidRPr="00B607CE">
        <w:rPr>
          <w:b/>
        </w:rPr>
        <w:t xml:space="preserve">(U) 3.2.14.2 </w:t>
      </w:r>
      <w:proofErr w:type="gramStart"/>
      <w:r w:rsidRPr="00B607CE">
        <w:rPr>
          <w:b/>
        </w:rPr>
        <w:t>The</w:t>
      </w:r>
      <w:proofErr w:type="gramEnd"/>
      <w:r w:rsidRPr="00B607CE">
        <w:rPr>
          <w:b/>
        </w:rPr>
        <w:t xml:space="preserve"> system shall provide a Web-based user interface (UI) to support usage and performance analytics (UPA).</w:t>
      </w:r>
      <w:bookmarkStart w:id="452" w:name="_Toc355399237"/>
      <w:bookmarkEnd w:id="452"/>
    </w:p>
    <w:p w:rsidR="00C97C20" w:rsidRPr="00B607CE" w:rsidRDefault="00C97C20" w:rsidP="004E752E">
      <w:pPr>
        <w:pStyle w:val="para"/>
        <w:keepNext/>
        <w:spacing w:before="120" w:after="0"/>
        <w:ind w:left="360"/>
        <w:rPr>
          <w:b/>
        </w:rPr>
      </w:pPr>
      <w:r w:rsidRPr="00B607CE">
        <w:rPr>
          <w:b/>
        </w:rPr>
        <w:t xml:space="preserve">(U) 3.2.14.3 </w:t>
      </w:r>
      <w:proofErr w:type="gramStart"/>
      <w:r w:rsidRPr="00B607CE">
        <w:rPr>
          <w:b/>
        </w:rPr>
        <w:t>The</w:t>
      </w:r>
      <w:proofErr w:type="gramEnd"/>
      <w:r w:rsidRPr="00B607CE">
        <w:rPr>
          <w:b/>
        </w:rPr>
        <w:t xml:space="preserve"> system shall provide the capability for an authorized user to view usage and performance analytics (UPA) information for a specified period</w:t>
      </w:r>
      <w:bookmarkStart w:id="453" w:name="_Toc355399238"/>
      <w:bookmarkEnd w:id="453"/>
      <w:r w:rsidRPr="00B607CE">
        <w:rPr>
          <w:b/>
        </w:rPr>
        <w:t>.</w:t>
      </w:r>
    </w:p>
    <w:p w:rsidR="00C97C20" w:rsidRPr="00B607CE" w:rsidRDefault="00C97C20" w:rsidP="004E752E">
      <w:pPr>
        <w:pStyle w:val="para2"/>
        <w:keepNext/>
        <w:spacing w:before="0" w:after="120"/>
        <w:ind w:left="360"/>
      </w:pPr>
      <w:r w:rsidRPr="00B607CE">
        <w:t>(U) This general information includes the following:</w:t>
      </w:r>
    </w:p>
    <w:p w:rsidR="00C97C20" w:rsidRPr="00B607CE" w:rsidRDefault="00C97C20" w:rsidP="004E752E">
      <w:pPr>
        <w:pStyle w:val="ListParagraph"/>
        <w:keepNext/>
        <w:tabs>
          <w:tab w:val="clear" w:pos="720"/>
          <w:tab w:val="num" w:pos="1035"/>
        </w:tabs>
        <w:ind w:left="1035"/>
      </w:pPr>
      <w:r w:rsidRPr="00B607CE">
        <w:t>Number of account requests</w:t>
      </w:r>
      <w:bookmarkStart w:id="454" w:name="_Toc355399239"/>
      <w:bookmarkEnd w:id="454"/>
    </w:p>
    <w:p w:rsidR="00C97C20" w:rsidRPr="00B607CE" w:rsidRDefault="00C97C20" w:rsidP="004E752E">
      <w:pPr>
        <w:pStyle w:val="ListParagraph"/>
        <w:keepNext/>
        <w:tabs>
          <w:tab w:val="clear" w:pos="720"/>
          <w:tab w:val="num" w:pos="1035"/>
        </w:tabs>
        <w:ind w:left="1035"/>
      </w:pPr>
      <w:r w:rsidRPr="00B607CE">
        <w:t>Number of accounts approved</w:t>
      </w:r>
      <w:bookmarkStart w:id="455" w:name="_Toc355399240"/>
      <w:bookmarkEnd w:id="455"/>
    </w:p>
    <w:p w:rsidR="00C97C20" w:rsidRPr="00B607CE" w:rsidRDefault="00C97C20" w:rsidP="004E752E">
      <w:pPr>
        <w:pStyle w:val="ListParagraph"/>
        <w:keepNext/>
        <w:tabs>
          <w:tab w:val="clear" w:pos="720"/>
          <w:tab w:val="num" w:pos="1035"/>
        </w:tabs>
        <w:ind w:left="1035"/>
      </w:pPr>
      <w:r w:rsidRPr="00B607CE">
        <w:t>Number of users who successfully logged in</w:t>
      </w:r>
      <w:bookmarkStart w:id="456" w:name="_Toc355399241"/>
      <w:bookmarkEnd w:id="456"/>
    </w:p>
    <w:p w:rsidR="00C97C20" w:rsidRPr="00B607CE" w:rsidRDefault="00C97C20" w:rsidP="00391BDE">
      <w:pPr>
        <w:pStyle w:val="ListParagraph"/>
        <w:tabs>
          <w:tab w:val="clear" w:pos="720"/>
          <w:tab w:val="num" w:pos="1035"/>
        </w:tabs>
        <w:ind w:left="1035"/>
      </w:pPr>
      <w:r w:rsidRPr="00B607CE">
        <w:t>Number of login failures</w:t>
      </w:r>
      <w:bookmarkStart w:id="457" w:name="_Toc355399242"/>
      <w:bookmarkEnd w:id="457"/>
    </w:p>
    <w:p w:rsidR="00C97C20" w:rsidRPr="00B607CE" w:rsidRDefault="00C97C20" w:rsidP="00391BDE">
      <w:pPr>
        <w:pStyle w:val="ListParagraph"/>
        <w:tabs>
          <w:tab w:val="clear" w:pos="720"/>
          <w:tab w:val="num" w:pos="1035"/>
        </w:tabs>
        <w:ind w:left="1035"/>
      </w:pPr>
      <w:r w:rsidRPr="00B607CE">
        <w:t>Number of logins by user</w:t>
      </w:r>
      <w:bookmarkStart w:id="458" w:name="_Toc355399243"/>
      <w:bookmarkEnd w:id="458"/>
    </w:p>
    <w:p w:rsidR="00C97C20" w:rsidRPr="00B607CE" w:rsidRDefault="00C97C20" w:rsidP="00391BDE">
      <w:pPr>
        <w:pStyle w:val="ListParagraph"/>
        <w:tabs>
          <w:tab w:val="clear" w:pos="720"/>
          <w:tab w:val="num" w:pos="1035"/>
        </w:tabs>
        <w:ind w:left="1035"/>
      </w:pPr>
      <w:r w:rsidRPr="00B607CE">
        <w:t xml:space="preserve">Number of work products generated overall </w:t>
      </w:r>
    </w:p>
    <w:p w:rsidR="00C97C20" w:rsidRPr="00B607CE" w:rsidRDefault="00C97C20" w:rsidP="00391BDE">
      <w:pPr>
        <w:pStyle w:val="ListParagraph"/>
        <w:tabs>
          <w:tab w:val="clear" w:pos="720"/>
          <w:tab w:val="num" w:pos="1035"/>
        </w:tabs>
        <w:ind w:left="1035"/>
      </w:pPr>
      <w:r w:rsidRPr="00B607CE">
        <w:t>Number of work products generated by user</w:t>
      </w:r>
      <w:bookmarkStart w:id="459" w:name="_Toc355399244"/>
      <w:bookmarkEnd w:id="459"/>
    </w:p>
    <w:p w:rsidR="00C97C20" w:rsidRPr="00B607CE" w:rsidRDefault="00C97C20" w:rsidP="00391BDE">
      <w:pPr>
        <w:pStyle w:val="ListParagraph"/>
        <w:tabs>
          <w:tab w:val="clear" w:pos="720"/>
          <w:tab w:val="num" w:pos="1035"/>
        </w:tabs>
        <w:ind w:left="1035"/>
      </w:pPr>
      <w:r w:rsidRPr="00B607CE">
        <w:t>Number of work products generated by type</w:t>
      </w:r>
    </w:p>
    <w:p w:rsidR="00C97C20" w:rsidRPr="00B607CE" w:rsidRDefault="00C97C20" w:rsidP="00391BDE">
      <w:pPr>
        <w:pStyle w:val="ListParagraph"/>
        <w:tabs>
          <w:tab w:val="clear" w:pos="720"/>
          <w:tab w:val="num" w:pos="1035"/>
        </w:tabs>
        <w:ind w:left="1035"/>
      </w:pPr>
      <w:r w:rsidRPr="00B607CE">
        <w:t>Amount of bandwidth used in processing web requests and/or external communications (e.g., sending e-mail, etc.)</w:t>
      </w:r>
      <w:bookmarkStart w:id="460" w:name="_Toc355399246"/>
      <w:bookmarkEnd w:id="460"/>
    </w:p>
    <w:p w:rsidR="00C97C20" w:rsidRPr="00B607CE" w:rsidRDefault="00C97C20" w:rsidP="00391BDE">
      <w:pPr>
        <w:pStyle w:val="ListParagraph"/>
        <w:tabs>
          <w:tab w:val="clear" w:pos="720"/>
          <w:tab w:val="num" w:pos="1035"/>
        </w:tabs>
        <w:ind w:left="1035"/>
      </w:pPr>
      <w:r w:rsidRPr="00B607CE">
        <w:t>Average duration of a user web session (if possible)</w:t>
      </w:r>
      <w:bookmarkStart w:id="461" w:name="_Toc355399247"/>
      <w:bookmarkEnd w:id="461"/>
    </w:p>
    <w:p w:rsidR="00C97C20" w:rsidRPr="00B607CE" w:rsidRDefault="00C97C20" w:rsidP="00420504">
      <w:pPr>
        <w:pStyle w:val="Heading3"/>
        <w:numPr>
          <w:ilvl w:val="2"/>
          <w:numId w:val="17"/>
        </w:numPr>
        <w:ind w:left="0" w:firstLine="0"/>
      </w:pPr>
      <w:bookmarkStart w:id="462" w:name="_Toc364676153"/>
      <w:r w:rsidRPr="00B607CE">
        <w:t>(U) System Configuration</w:t>
      </w:r>
      <w:bookmarkEnd w:id="462"/>
    </w:p>
    <w:p w:rsidR="00C97C20" w:rsidRPr="00B607CE" w:rsidRDefault="00C97C20">
      <w:r w:rsidRPr="00B607CE">
        <w:t>(U) The following requirements describe the system’s requirements for setting and managing configurations. All data stored and accessed by this service shall be controlled by security labeling to support Mandatory Access Control requirements.</w:t>
      </w:r>
    </w:p>
    <w:p w:rsidR="00C97C20" w:rsidRPr="00B607CE" w:rsidRDefault="00C97C20" w:rsidP="00391BDE">
      <w:pPr>
        <w:pStyle w:val="para"/>
        <w:spacing w:before="120" w:after="0"/>
        <w:ind w:left="360"/>
        <w:rPr>
          <w:b/>
        </w:rPr>
      </w:pPr>
      <w:r w:rsidRPr="00B607CE">
        <w:rPr>
          <w:b/>
        </w:rPr>
        <w:t xml:space="preserve">(U) 3.2.15.1 </w:t>
      </w:r>
      <w:proofErr w:type="gramStart"/>
      <w:r w:rsidRPr="00B607CE">
        <w:rPr>
          <w:b/>
        </w:rPr>
        <w:t>The</w:t>
      </w:r>
      <w:proofErr w:type="gramEnd"/>
      <w:r w:rsidRPr="00B607CE">
        <w:rPr>
          <w:b/>
        </w:rPr>
        <w:t xml:space="preserve"> system shall provide a Web-based user interface (UI) to support System Configuration functionality.</w:t>
      </w:r>
    </w:p>
    <w:p w:rsidR="00C97C20" w:rsidRPr="00B607CE" w:rsidRDefault="00C97C20" w:rsidP="00391BDE">
      <w:pPr>
        <w:pStyle w:val="para"/>
        <w:spacing w:before="120" w:after="0"/>
        <w:ind w:left="360"/>
        <w:rPr>
          <w:b/>
        </w:rPr>
      </w:pPr>
      <w:r w:rsidRPr="00B607CE">
        <w:rPr>
          <w:b/>
        </w:rPr>
        <w:t xml:space="preserve">(U) 3.2.15.2 </w:t>
      </w:r>
      <w:proofErr w:type="gramStart"/>
      <w:r w:rsidRPr="00B607CE">
        <w:rPr>
          <w:b/>
        </w:rPr>
        <w:t>The</w:t>
      </w:r>
      <w:proofErr w:type="gramEnd"/>
      <w:r w:rsidRPr="00B607CE">
        <w:rPr>
          <w:b/>
        </w:rPr>
        <w:t xml:space="preserve"> system shall restrict access to application configuration settings to privileged users designated as application administrators.</w:t>
      </w:r>
    </w:p>
    <w:p w:rsidR="00C97C20" w:rsidRPr="00B607CE" w:rsidRDefault="00C97C20" w:rsidP="009D3ADB">
      <w:pPr>
        <w:pStyle w:val="para2"/>
        <w:numPr>
          <w:ins w:id="463" w:author="Bill Sitz" w:date="2013-06-19T17:25:00Z"/>
        </w:numPr>
        <w:spacing w:before="0" w:after="120"/>
        <w:ind w:left="360"/>
      </w:pPr>
      <w:r w:rsidRPr="00B607CE">
        <w:t xml:space="preserve">(U) This normally is the </w:t>
      </w:r>
      <w:r w:rsidRPr="00B607CE">
        <w:rPr>
          <w:i/>
        </w:rPr>
        <w:t>Administrator</w:t>
      </w:r>
      <w:r w:rsidRPr="00B607CE">
        <w:t xml:space="preserve"> role.</w:t>
      </w:r>
    </w:p>
    <w:p w:rsidR="00C97C20" w:rsidRPr="00B607CE" w:rsidRDefault="00C97C20" w:rsidP="004E752E">
      <w:pPr>
        <w:pStyle w:val="para"/>
        <w:keepNext/>
        <w:spacing w:before="120" w:after="0"/>
        <w:ind w:left="360"/>
        <w:rPr>
          <w:b/>
        </w:rPr>
      </w:pPr>
      <w:r w:rsidRPr="00B607CE">
        <w:rPr>
          <w:b/>
        </w:rPr>
        <w:t xml:space="preserve">(U) 3.2.15.3 </w:t>
      </w:r>
      <w:proofErr w:type="gramStart"/>
      <w:r w:rsidRPr="00B607CE">
        <w:rPr>
          <w:b/>
        </w:rPr>
        <w:t>The</w:t>
      </w:r>
      <w:proofErr w:type="gramEnd"/>
      <w:r w:rsidRPr="00B607CE">
        <w:rPr>
          <w:b/>
        </w:rPr>
        <w:t xml:space="preserve"> system shall provide the capability for an administrator to set configurations.</w:t>
      </w:r>
    </w:p>
    <w:p w:rsidR="00C97C20" w:rsidRPr="00B607CE" w:rsidRDefault="00C97C20" w:rsidP="009D3ADB">
      <w:pPr>
        <w:pStyle w:val="para2"/>
        <w:keepNext/>
        <w:numPr>
          <w:ins w:id="464" w:author="Bill Sitz" w:date="2013-06-19T17:26:00Z"/>
        </w:numPr>
        <w:spacing w:before="0" w:after="120"/>
        <w:ind w:left="360"/>
      </w:pPr>
      <w:r w:rsidRPr="00B607CE">
        <w:t xml:space="preserve">(U) These settings, as a minimum, include the following: </w:t>
      </w:r>
    </w:p>
    <w:p w:rsidR="00C97C20" w:rsidRPr="00B607CE" w:rsidRDefault="00C97C20" w:rsidP="004E752E">
      <w:pPr>
        <w:pStyle w:val="ListParagraph"/>
        <w:keepNext/>
        <w:tabs>
          <w:tab w:val="clear" w:pos="720"/>
          <w:tab w:val="num" w:pos="1035"/>
        </w:tabs>
        <w:ind w:left="1037"/>
      </w:pPr>
      <w:r w:rsidRPr="00B607CE">
        <w:t>Configure User Account Management</w:t>
      </w:r>
    </w:p>
    <w:p w:rsidR="00C97C20" w:rsidRPr="00B607CE" w:rsidRDefault="00C97C20" w:rsidP="004E752E">
      <w:pPr>
        <w:pStyle w:val="ListParagraph"/>
        <w:keepNext/>
        <w:tabs>
          <w:tab w:val="clear" w:pos="720"/>
          <w:tab w:val="num" w:pos="1035"/>
        </w:tabs>
        <w:ind w:left="1037"/>
      </w:pPr>
      <w:r w:rsidRPr="00B607CE">
        <w:t>Set the system’s time zone; the default time zone normally should be Zulu</w:t>
      </w:r>
    </w:p>
    <w:p w:rsidR="00C97C20" w:rsidRPr="00B607CE" w:rsidRDefault="00C97C20" w:rsidP="00391BDE">
      <w:pPr>
        <w:pStyle w:val="ListParagraph"/>
        <w:tabs>
          <w:tab w:val="clear" w:pos="720"/>
          <w:tab w:val="num" w:pos="1035"/>
        </w:tabs>
        <w:ind w:left="1035"/>
      </w:pPr>
      <w:r w:rsidRPr="00B607CE">
        <w:t>Set the name of the site (installation)</w:t>
      </w:r>
    </w:p>
    <w:p w:rsidR="00C97C20" w:rsidRPr="00B607CE" w:rsidRDefault="00C97C20" w:rsidP="00391BDE">
      <w:pPr>
        <w:pStyle w:val="ListParagraph"/>
        <w:tabs>
          <w:tab w:val="clear" w:pos="720"/>
          <w:tab w:val="num" w:pos="1035"/>
        </w:tabs>
        <w:ind w:left="1035"/>
      </w:pPr>
      <w:r w:rsidRPr="00B607CE">
        <w:t>Reset passwords</w:t>
      </w:r>
    </w:p>
    <w:p w:rsidR="00C97C20" w:rsidRPr="00B607CE" w:rsidRDefault="00C97C20" w:rsidP="00391BDE">
      <w:pPr>
        <w:pStyle w:val="ListParagraph"/>
        <w:tabs>
          <w:tab w:val="clear" w:pos="720"/>
          <w:tab w:val="num" w:pos="1035"/>
        </w:tabs>
        <w:ind w:left="1035"/>
      </w:pPr>
      <w:r w:rsidRPr="00B607CE">
        <w:t>Set the system’s maximum classification</w:t>
      </w:r>
    </w:p>
    <w:p w:rsidR="00C97C20" w:rsidRPr="00B607CE" w:rsidRDefault="00C97C20" w:rsidP="00391BDE">
      <w:pPr>
        <w:pStyle w:val="ListParagraph"/>
        <w:tabs>
          <w:tab w:val="clear" w:pos="720"/>
          <w:tab w:val="num" w:pos="1035"/>
        </w:tabs>
        <w:ind w:left="1035"/>
      </w:pPr>
      <w:r w:rsidRPr="00B607CE">
        <w:t>Enter the location of external authentication servers to be used to verify clearance levels</w:t>
      </w:r>
    </w:p>
    <w:p w:rsidR="00C97C20" w:rsidRPr="00B607CE" w:rsidRDefault="00C97C20" w:rsidP="004E752E">
      <w:pPr>
        <w:pStyle w:val="para"/>
        <w:keepNext/>
        <w:spacing w:before="120" w:after="0"/>
        <w:ind w:left="360"/>
        <w:rPr>
          <w:b/>
        </w:rPr>
      </w:pPr>
      <w:r w:rsidRPr="00B607CE">
        <w:rPr>
          <w:b/>
        </w:rPr>
        <w:lastRenderedPageBreak/>
        <w:t xml:space="preserve">(U) 3.2.15.4 </w:t>
      </w:r>
      <w:proofErr w:type="gramStart"/>
      <w:r w:rsidRPr="00B607CE">
        <w:rPr>
          <w:b/>
        </w:rPr>
        <w:t>The</w:t>
      </w:r>
      <w:proofErr w:type="gramEnd"/>
      <w:r w:rsidRPr="00B607CE">
        <w:rPr>
          <w:b/>
        </w:rPr>
        <w:t xml:space="preserve"> system shall provide the capability for Administrators to set the E-Mail configuration preferences.</w:t>
      </w:r>
    </w:p>
    <w:p w:rsidR="00C97C20" w:rsidRPr="00B607CE" w:rsidRDefault="00C97C20" w:rsidP="009D3ADB">
      <w:pPr>
        <w:pStyle w:val="para2"/>
        <w:keepNext/>
        <w:spacing w:before="0" w:after="120"/>
        <w:ind w:left="360"/>
      </w:pPr>
      <w:r w:rsidRPr="00B607CE">
        <w:t xml:space="preserve">(U) These settings, as a minimum, include the following: </w:t>
      </w:r>
    </w:p>
    <w:p w:rsidR="00C97C20" w:rsidRPr="00B607CE" w:rsidRDefault="00C97C20" w:rsidP="004E752E">
      <w:pPr>
        <w:pStyle w:val="ListParagraph"/>
        <w:keepNext/>
        <w:tabs>
          <w:tab w:val="clear" w:pos="720"/>
          <w:tab w:val="num" w:pos="1035"/>
        </w:tabs>
        <w:ind w:left="1037"/>
      </w:pPr>
      <w:r w:rsidRPr="00B607CE">
        <w:t>Establish a Default Originator email address</w:t>
      </w:r>
    </w:p>
    <w:p w:rsidR="00C97C20" w:rsidRPr="00B607CE" w:rsidRDefault="00C97C20" w:rsidP="004E752E">
      <w:pPr>
        <w:pStyle w:val="ListParagraph"/>
        <w:keepNext/>
        <w:tabs>
          <w:tab w:val="clear" w:pos="720"/>
          <w:tab w:val="num" w:pos="1035"/>
        </w:tabs>
        <w:ind w:left="1037"/>
      </w:pPr>
      <w:r w:rsidRPr="00B607CE">
        <w:t>Establish a Default E-mail Subject Line</w:t>
      </w:r>
    </w:p>
    <w:p w:rsidR="00C97C20" w:rsidRPr="00B607CE" w:rsidRDefault="00C97C20" w:rsidP="00391BDE">
      <w:pPr>
        <w:pStyle w:val="ListParagraph"/>
        <w:tabs>
          <w:tab w:val="clear" w:pos="720"/>
          <w:tab w:val="num" w:pos="1035"/>
        </w:tabs>
        <w:ind w:left="1035"/>
      </w:pPr>
      <w:r w:rsidRPr="00B607CE">
        <w:t>Specify a Simple Mail Transfer Protocol (SMTP) Server</w:t>
      </w:r>
    </w:p>
    <w:p w:rsidR="00C97C20" w:rsidRPr="00B607CE" w:rsidRDefault="00C97C20" w:rsidP="004E752E">
      <w:pPr>
        <w:pStyle w:val="para"/>
        <w:keepNext/>
        <w:spacing w:before="120" w:after="0"/>
        <w:ind w:left="360"/>
        <w:rPr>
          <w:b/>
        </w:rPr>
      </w:pPr>
      <w:r w:rsidRPr="00B607CE">
        <w:rPr>
          <w:b/>
        </w:rPr>
        <w:t xml:space="preserve">(U) 3.2.15.5 </w:t>
      </w:r>
      <w:proofErr w:type="gramStart"/>
      <w:r w:rsidRPr="00B607CE">
        <w:rPr>
          <w:b/>
        </w:rPr>
        <w:t>The</w:t>
      </w:r>
      <w:proofErr w:type="gramEnd"/>
      <w:r w:rsidRPr="00B607CE">
        <w:rPr>
          <w:b/>
        </w:rPr>
        <w:t xml:space="preserve"> system shall provide the capability for Administrators to set map configuration preferences.</w:t>
      </w:r>
    </w:p>
    <w:p w:rsidR="00C97C20" w:rsidRPr="00B607CE" w:rsidRDefault="00C97C20" w:rsidP="009D3ADB">
      <w:pPr>
        <w:pStyle w:val="para2"/>
        <w:keepNext/>
        <w:spacing w:before="0" w:after="120"/>
        <w:ind w:left="360"/>
      </w:pPr>
      <w:r w:rsidRPr="00B607CE">
        <w:t xml:space="preserve">(U) These settings, as a minimum, include the following: </w:t>
      </w:r>
    </w:p>
    <w:p w:rsidR="00C97C20" w:rsidRPr="00B607CE" w:rsidRDefault="00C97C20" w:rsidP="004E752E">
      <w:pPr>
        <w:pStyle w:val="ListParagraph"/>
        <w:keepNext/>
        <w:tabs>
          <w:tab w:val="clear" w:pos="720"/>
          <w:tab w:val="num" w:pos="1035"/>
        </w:tabs>
        <w:ind w:left="1037"/>
      </w:pPr>
      <w:r w:rsidRPr="00B607CE">
        <w:t>List of Map Servers accessible by users</w:t>
      </w:r>
    </w:p>
    <w:p w:rsidR="00C97C20" w:rsidRPr="00B607CE" w:rsidRDefault="00C97C20" w:rsidP="004E752E">
      <w:pPr>
        <w:pStyle w:val="ListParagraph"/>
        <w:keepNext/>
        <w:tabs>
          <w:tab w:val="clear" w:pos="720"/>
          <w:tab w:val="num" w:pos="1035"/>
        </w:tabs>
        <w:ind w:left="1037"/>
      </w:pPr>
      <w:r w:rsidRPr="00B607CE">
        <w:t>Icon type (e.g., MIL-STD 2525)</w:t>
      </w:r>
    </w:p>
    <w:p w:rsidR="00C97C20" w:rsidRPr="00B607CE" w:rsidRDefault="00C97C20" w:rsidP="004E752E">
      <w:pPr>
        <w:pStyle w:val="ListParagraph"/>
        <w:keepNext/>
        <w:tabs>
          <w:tab w:val="clear" w:pos="720"/>
          <w:tab w:val="num" w:pos="1035"/>
        </w:tabs>
        <w:ind w:left="1037"/>
      </w:pPr>
      <w:r w:rsidRPr="00B607CE">
        <w:t>Number of days in the past to display data</w:t>
      </w:r>
    </w:p>
    <w:p w:rsidR="00C97C20" w:rsidRPr="00B607CE" w:rsidRDefault="00C97C20" w:rsidP="00391BDE">
      <w:pPr>
        <w:pStyle w:val="ListParagraph"/>
        <w:tabs>
          <w:tab w:val="clear" w:pos="720"/>
          <w:tab w:val="num" w:pos="1035"/>
        </w:tabs>
        <w:ind w:left="1035"/>
      </w:pPr>
      <w:r w:rsidRPr="00B607CE">
        <w:t>Entity types to display</w:t>
      </w:r>
    </w:p>
    <w:p w:rsidR="00C97C20" w:rsidRPr="00B607CE" w:rsidRDefault="00C97C20" w:rsidP="00420504">
      <w:pPr>
        <w:pStyle w:val="Heading3"/>
        <w:numPr>
          <w:ilvl w:val="2"/>
          <w:numId w:val="17"/>
        </w:numPr>
        <w:ind w:left="0" w:firstLine="0"/>
      </w:pPr>
      <w:bookmarkStart w:id="465" w:name="_Toc359515858"/>
      <w:bookmarkStart w:id="466" w:name="_Toc359518300"/>
      <w:bookmarkStart w:id="467" w:name="_Toc364676154"/>
      <w:bookmarkEnd w:id="465"/>
      <w:bookmarkEnd w:id="466"/>
      <w:r w:rsidRPr="00B607CE">
        <w:t>(U) User Preferences</w:t>
      </w:r>
      <w:bookmarkEnd w:id="467"/>
    </w:p>
    <w:p w:rsidR="00C97C20" w:rsidRPr="00B607CE" w:rsidRDefault="00C97C20" w:rsidP="000717D7">
      <w:r w:rsidRPr="00B607CE">
        <w:t>(U) The following subsection describes the system requirements for setting and managing user preferences. Control all data this service stores and accesses by security labeling to support Mandatory Access Control requirements.</w:t>
      </w:r>
    </w:p>
    <w:p w:rsidR="00C97C20" w:rsidRPr="00B607CE" w:rsidRDefault="00C97C20" w:rsidP="00891FCD">
      <w:pPr>
        <w:pStyle w:val="para"/>
        <w:spacing w:before="120" w:after="0"/>
        <w:ind w:left="360"/>
        <w:rPr>
          <w:b/>
        </w:rPr>
      </w:pPr>
      <w:r w:rsidRPr="00B607CE">
        <w:rPr>
          <w:b/>
        </w:rPr>
        <w:t xml:space="preserve">(U) 3.2.16.1 </w:t>
      </w:r>
      <w:proofErr w:type="gramStart"/>
      <w:r w:rsidRPr="00B607CE">
        <w:rPr>
          <w:b/>
        </w:rPr>
        <w:t>The</w:t>
      </w:r>
      <w:proofErr w:type="gramEnd"/>
      <w:r w:rsidRPr="00B607CE">
        <w:rPr>
          <w:b/>
        </w:rPr>
        <w:t xml:space="preserve"> system shall allow a user to configure the user’s preference</w:t>
      </w:r>
      <w:bookmarkStart w:id="468" w:name="_Toc355399252"/>
      <w:bookmarkEnd w:id="468"/>
      <w:r w:rsidRPr="00B607CE">
        <w:rPr>
          <w:b/>
        </w:rPr>
        <w:t>s for data display.</w:t>
      </w:r>
    </w:p>
    <w:p w:rsidR="00C97C20" w:rsidRPr="00B607CE" w:rsidRDefault="00C97C20" w:rsidP="00891FCD">
      <w:pPr>
        <w:pStyle w:val="para"/>
        <w:spacing w:before="120" w:after="0"/>
        <w:ind w:left="360"/>
        <w:rPr>
          <w:b/>
        </w:rPr>
      </w:pPr>
      <w:r w:rsidRPr="00B607CE">
        <w:rPr>
          <w:b/>
        </w:rPr>
        <w:t>(U</w:t>
      </w:r>
      <w:proofErr w:type="gramStart"/>
      <w:r w:rsidRPr="00B607CE">
        <w:rPr>
          <w:b/>
        </w:rPr>
        <w:t>)3.2.16.2</w:t>
      </w:r>
      <w:proofErr w:type="gramEnd"/>
      <w:r w:rsidRPr="00B607CE">
        <w:rPr>
          <w:b/>
        </w:rPr>
        <w:t xml:space="preserve"> The system shall allow a user to configure the user’s preferences for notifications.</w:t>
      </w:r>
    </w:p>
    <w:p w:rsidR="00C97C20" w:rsidRPr="00B607CE" w:rsidRDefault="00C97C20" w:rsidP="00891FCD">
      <w:pPr>
        <w:pStyle w:val="para"/>
        <w:spacing w:before="120" w:after="0"/>
        <w:ind w:left="360"/>
        <w:rPr>
          <w:b/>
        </w:rPr>
      </w:pPr>
      <w:r w:rsidRPr="00B607CE">
        <w:rPr>
          <w:b/>
        </w:rPr>
        <w:t xml:space="preserve">(U) 3.2.16.3 </w:t>
      </w:r>
      <w:proofErr w:type="gramStart"/>
      <w:r w:rsidRPr="00B607CE">
        <w:rPr>
          <w:b/>
        </w:rPr>
        <w:t>The</w:t>
      </w:r>
      <w:proofErr w:type="gramEnd"/>
      <w:r w:rsidRPr="00B607CE">
        <w:rPr>
          <w:b/>
        </w:rPr>
        <w:t xml:space="preserve"> system shall allow a user to update only the user’s own user profile information.</w:t>
      </w:r>
      <w:bookmarkStart w:id="469" w:name="_Toc355399253"/>
      <w:bookmarkEnd w:id="469"/>
    </w:p>
    <w:p w:rsidR="00C97C20" w:rsidRPr="00B607CE" w:rsidRDefault="00C97C20" w:rsidP="00891FCD">
      <w:pPr>
        <w:pStyle w:val="para"/>
        <w:spacing w:before="120" w:after="0"/>
        <w:ind w:left="360"/>
        <w:rPr>
          <w:b/>
        </w:rPr>
      </w:pPr>
      <w:r w:rsidRPr="00B607CE">
        <w:rPr>
          <w:b/>
        </w:rPr>
        <w:t xml:space="preserve">(U) 3.2.16.4 </w:t>
      </w:r>
      <w:proofErr w:type="gramStart"/>
      <w:r w:rsidRPr="00B607CE">
        <w:rPr>
          <w:b/>
        </w:rPr>
        <w:t>The</w:t>
      </w:r>
      <w:proofErr w:type="gramEnd"/>
      <w:r w:rsidRPr="00B607CE">
        <w:rPr>
          <w:b/>
        </w:rPr>
        <w:t xml:space="preserve"> system shall allow a user with the role of Administrator to update user preferences for any user.</w:t>
      </w:r>
      <w:bookmarkStart w:id="470" w:name="_Toc355399254"/>
      <w:bookmarkEnd w:id="470"/>
    </w:p>
    <w:p w:rsidR="00C97C20" w:rsidRPr="00B607CE" w:rsidRDefault="00C97C20" w:rsidP="00891FCD">
      <w:pPr>
        <w:pStyle w:val="para"/>
        <w:spacing w:before="120" w:after="0"/>
        <w:ind w:left="360"/>
        <w:rPr>
          <w:b/>
        </w:rPr>
      </w:pPr>
      <w:r w:rsidRPr="00B607CE">
        <w:rPr>
          <w:b/>
        </w:rPr>
        <w:t xml:space="preserve">(U) 3.2.16.5 </w:t>
      </w:r>
      <w:proofErr w:type="gramStart"/>
      <w:r w:rsidRPr="00B607CE">
        <w:rPr>
          <w:b/>
        </w:rPr>
        <w:t>The</w:t>
      </w:r>
      <w:proofErr w:type="gramEnd"/>
      <w:r w:rsidRPr="00B607CE">
        <w:rPr>
          <w:b/>
        </w:rPr>
        <w:t xml:space="preserve"> system shall provide a Web-based user interface (UI) for viewing user preferences.</w:t>
      </w:r>
      <w:bookmarkStart w:id="471" w:name="_Toc355399255"/>
      <w:bookmarkEnd w:id="471"/>
    </w:p>
    <w:p w:rsidR="00C97C20" w:rsidRPr="00B607CE" w:rsidRDefault="00C97C20" w:rsidP="00891FCD">
      <w:pPr>
        <w:pStyle w:val="para"/>
        <w:spacing w:before="120" w:after="0"/>
        <w:ind w:left="360"/>
        <w:rPr>
          <w:b/>
        </w:rPr>
      </w:pPr>
      <w:r w:rsidRPr="00B607CE">
        <w:rPr>
          <w:b/>
        </w:rPr>
        <w:t xml:space="preserve">(U) 3.2.16.6 </w:t>
      </w:r>
      <w:proofErr w:type="gramStart"/>
      <w:r w:rsidRPr="00B607CE">
        <w:rPr>
          <w:b/>
        </w:rPr>
        <w:t>The</w:t>
      </w:r>
      <w:proofErr w:type="gramEnd"/>
      <w:r w:rsidRPr="00B607CE">
        <w:rPr>
          <w:b/>
        </w:rPr>
        <w:t xml:space="preserve"> system shall allow each user to select the type of map-based icons for the user’s map displays.</w:t>
      </w:r>
    </w:p>
    <w:p w:rsidR="00C97C20" w:rsidRPr="00B607CE" w:rsidRDefault="00C97C20" w:rsidP="00891FCD">
      <w:pPr>
        <w:pStyle w:val="para"/>
        <w:spacing w:before="120" w:after="0"/>
        <w:ind w:left="360"/>
        <w:rPr>
          <w:b/>
        </w:rPr>
      </w:pPr>
      <w:r w:rsidRPr="00B607CE">
        <w:rPr>
          <w:b/>
        </w:rPr>
        <w:t xml:space="preserve">(U) 3.2.16.7 </w:t>
      </w:r>
      <w:proofErr w:type="gramStart"/>
      <w:r w:rsidRPr="00B607CE">
        <w:rPr>
          <w:b/>
        </w:rPr>
        <w:t>The</w:t>
      </w:r>
      <w:proofErr w:type="gramEnd"/>
      <w:r w:rsidRPr="00B607CE">
        <w:rPr>
          <w:b/>
        </w:rPr>
        <w:t xml:space="preserve"> system user interface (UI) shall allow a user to configure the user’s preferences for default settings.</w:t>
      </w:r>
    </w:p>
    <w:p w:rsidR="00C97C20" w:rsidRPr="00B607CE" w:rsidRDefault="00C97C20" w:rsidP="00891FCD">
      <w:pPr>
        <w:pStyle w:val="para"/>
        <w:spacing w:before="120" w:after="0"/>
        <w:ind w:left="360"/>
        <w:rPr>
          <w:b/>
        </w:rPr>
      </w:pPr>
      <w:r w:rsidRPr="00B607CE">
        <w:rPr>
          <w:b/>
        </w:rPr>
        <w:t xml:space="preserve">(U) 3.2.16.8 </w:t>
      </w:r>
      <w:proofErr w:type="gramStart"/>
      <w:r w:rsidRPr="00B607CE">
        <w:rPr>
          <w:b/>
        </w:rPr>
        <w:t>The</w:t>
      </w:r>
      <w:proofErr w:type="gramEnd"/>
      <w:r w:rsidRPr="00B607CE">
        <w:rPr>
          <w:b/>
        </w:rPr>
        <w:t xml:space="preserve"> system shall allow a group to configure the display preferences that can then be used by members of the group.</w:t>
      </w:r>
    </w:p>
    <w:p w:rsidR="00C97C20" w:rsidRPr="00B607CE" w:rsidRDefault="00C97C20" w:rsidP="00891FCD">
      <w:pPr>
        <w:pStyle w:val="para"/>
        <w:spacing w:before="120" w:after="0"/>
        <w:ind w:left="360"/>
        <w:rPr>
          <w:b/>
        </w:rPr>
      </w:pPr>
      <w:r w:rsidRPr="00B607CE">
        <w:rPr>
          <w:b/>
        </w:rPr>
        <w:t xml:space="preserve">(U) 3.2.16.9 </w:t>
      </w:r>
      <w:proofErr w:type="gramStart"/>
      <w:r w:rsidRPr="00B607CE">
        <w:rPr>
          <w:b/>
        </w:rPr>
        <w:t>The</w:t>
      </w:r>
      <w:proofErr w:type="gramEnd"/>
      <w:r w:rsidRPr="00B607CE">
        <w:rPr>
          <w:b/>
        </w:rPr>
        <w:t xml:space="preserve"> system shall allow a user to save the user’s preferences for workspace settings.</w:t>
      </w:r>
    </w:p>
    <w:p w:rsidR="00C97C20" w:rsidRPr="00B607CE" w:rsidRDefault="00C97C20" w:rsidP="00420504">
      <w:pPr>
        <w:pStyle w:val="Heading3"/>
        <w:numPr>
          <w:ilvl w:val="2"/>
          <w:numId w:val="17"/>
        </w:numPr>
        <w:ind w:left="0" w:firstLine="0"/>
      </w:pPr>
      <w:r w:rsidRPr="00B607CE" w:rsidDel="00BA671E">
        <w:t xml:space="preserve"> </w:t>
      </w:r>
      <w:bookmarkStart w:id="472" w:name="_Toc359515860"/>
      <w:bookmarkStart w:id="473" w:name="_Toc359518302"/>
      <w:bookmarkStart w:id="474" w:name="_Toc364676155"/>
      <w:bookmarkEnd w:id="472"/>
      <w:bookmarkEnd w:id="473"/>
      <w:r w:rsidRPr="00B607CE">
        <w:t>(U) User Interface</w:t>
      </w:r>
      <w:bookmarkEnd w:id="474"/>
    </w:p>
    <w:p w:rsidR="00C97C20" w:rsidRPr="00B607CE" w:rsidRDefault="00C97C20" w:rsidP="00BD3CC8">
      <w:r w:rsidRPr="00B607CE">
        <w:t>(U) The following subsection describes the system’s requirements for the UI. Control all data this service stores and accesses by security labeling to support Mandatory Access Control requirements.</w:t>
      </w:r>
    </w:p>
    <w:p w:rsidR="00C97C20" w:rsidRPr="00B607CE" w:rsidRDefault="00C97C20" w:rsidP="00891FCD">
      <w:pPr>
        <w:pStyle w:val="para"/>
        <w:spacing w:before="120" w:after="0"/>
        <w:ind w:left="360"/>
        <w:rPr>
          <w:b/>
        </w:rPr>
      </w:pPr>
      <w:r w:rsidRPr="00B607CE">
        <w:rPr>
          <w:b/>
        </w:rPr>
        <w:lastRenderedPageBreak/>
        <w:t xml:space="preserve">(U) 3.2.17.1 </w:t>
      </w:r>
      <w:proofErr w:type="gramStart"/>
      <w:r w:rsidRPr="00B607CE">
        <w:rPr>
          <w:b/>
        </w:rPr>
        <w:t>The</w:t>
      </w:r>
      <w:proofErr w:type="gramEnd"/>
      <w:r w:rsidRPr="00B607CE">
        <w:rPr>
          <w:b/>
        </w:rPr>
        <w:t xml:space="preserve"> system shall provide a browser-based user interface (UI) to execute system functions.</w:t>
      </w:r>
    </w:p>
    <w:p w:rsidR="00C97C20" w:rsidRPr="00B607CE" w:rsidRDefault="00C97C20" w:rsidP="00891FCD">
      <w:pPr>
        <w:pStyle w:val="para"/>
        <w:spacing w:before="120" w:after="0"/>
        <w:ind w:left="360"/>
        <w:rPr>
          <w:b/>
        </w:rPr>
      </w:pPr>
      <w:r w:rsidRPr="00B607CE">
        <w:rPr>
          <w:b/>
        </w:rPr>
        <w:t xml:space="preserve">(U) 3.2.17.2 </w:t>
      </w:r>
      <w:proofErr w:type="gramStart"/>
      <w:r w:rsidRPr="00B607CE">
        <w:rPr>
          <w:b/>
        </w:rPr>
        <w:t>The</w:t>
      </w:r>
      <w:proofErr w:type="gramEnd"/>
      <w:r w:rsidRPr="00B607CE">
        <w:rPr>
          <w:b/>
        </w:rPr>
        <w:t xml:space="preserve"> system user interface (UI) presented to the user shall be based on the user’s role.</w:t>
      </w:r>
    </w:p>
    <w:p w:rsidR="00C97C20" w:rsidRPr="00B607CE" w:rsidRDefault="00C97C20" w:rsidP="00AA0A65">
      <w:pPr>
        <w:pStyle w:val="para"/>
        <w:keepNext/>
        <w:spacing w:before="120" w:after="0"/>
        <w:ind w:left="360"/>
        <w:rPr>
          <w:b/>
        </w:rPr>
      </w:pPr>
      <w:r w:rsidRPr="00B607CE">
        <w:rPr>
          <w:b/>
        </w:rPr>
        <w:t xml:space="preserve">(U) 3.2.17.3 </w:t>
      </w:r>
      <w:proofErr w:type="gramStart"/>
      <w:r w:rsidRPr="00B607CE">
        <w:rPr>
          <w:b/>
        </w:rPr>
        <w:t>The</w:t>
      </w:r>
      <w:proofErr w:type="gramEnd"/>
      <w:r w:rsidRPr="00B607CE">
        <w:rPr>
          <w:b/>
        </w:rPr>
        <w:t xml:space="preserve"> system’s Web-based user interface (UI) shall not rely upon the browser back button for navigation.</w:t>
      </w:r>
    </w:p>
    <w:p w:rsidR="00C97C20" w:rsidRPr="00B607CE" w:rsidRDefault="00C97C20" w:rsidP="004024CC">
      <w:pPr>
        <w:pStyle w:val="para2"/>
        <w:numPr>
          <w:ins w:id="475" w:author="Bill Sitz" w:date="2013-06-19T17:47:00Z"/>
        </w:numPr>
        <w:spacing w:before="0" w:after="120"/>
        <w:ind w:left="360"/>
      </w:pPr>
      <w:r w:rsidRPr="00B607CE">
        <w:t>(U) Although the back button should be supported; all navigation must be supplied via explicit links.</w:t>
      </w:r>
    </w:p>
    <w:p w:rsidR="00C97C20" w:rsidRPr="00B607CE" w:rsidRDefault="00C97C20" w:rsidP="00891FCD">
      <w:pPr>
        <w:pStyle w:val="para"/>
        <w:spacing w:before="120" w:after="0"/>
        <w:ind w:left="360"/>
        <w:rPr>
          <w:b/>
        </w:rPr>
      </w:pPr>
      <w:r w:rsidRPr="00B607CE">
        <w:rPr>
          <w:b/>
        </w:rPr>
        <w:t xml:space="preserve">(U) 3.2.17.4 </w:t>
      </w:r>
      <w:proofErr w:type="gramStart"/>
      <w:r w:rsidRPr="00B607CE">
        <w:rPr>
          <w:b/>
        </w:rPr>
        <w:t>The</w:t>
      </w:r>
      <w:proofErr w:type="gramEnd"/>
      <w:r w:rsidRPr="00B607CE">
        <w:rPr>
          <w:b/>
        </w:rPr>
        <w:t xml:space="preserve"> system’s Web-based user interface (UI) shall use consistent naming conventions for action buttons.</w:t>
      </w:r>
    </w:p>
    <w:p w:rsidR="00C97C20" w:rsidRPr="00B607CE" w:rsidRDefault="00C97C20" w:rsidP="004024CC">
      <w:pPr>
        <w:pStyle w:val="para2"/>
        <w:numPr>
          <w:ins w:id="476" w:author="Bill Sitz" w:date="2013-06-19T17:50:00Z"/>
        </w:numPr>
        <w:spacing w:before="0" w:after="120"/>
        <w:ind w:left="360"/>
      </w:pPr>
      <w:r w:rsidRPr="00B607CE">
        <w:t xml:space="preserve">Action buttons include </w:t>
      </w:r>
      <w:r w:rsidRPr="00B607CE">
        <w:rPr>
          <w:i/>
        </w:rPr>
        <w:t>Save</w:t>
      </w:r>
      <w:r w:rsidRPr="00B607CE">
        <w:t xml:space="preserve">, </w:t>
      </w:r>
      <w:r w:rsidRPr="00B607CE">
        <w:rPr>
          <w:i/>
        </w:rPr>
        <w:t>Cancel</w:t>
      </w:r>
      <w:r w:rsidRPr="00B607CE">
        <w:t xml:space="preserve">, </w:t>
      </w:r>
      <w:r w:rsidRPr="00B607CE">
        <w:rPr>
          <w:i/>
        </w:rPr>
        <w:t>Apply</w:t>
      </w:r>
      <w:r w:rsidRPr="00B607CE">
        <w:t xml:space="preserve">, </w:t>
      </w:r>
      <w:r w:rsidRPr="00B607CE">
        <w:rPr>
          <w:i/>
        </w:rPr>
        <w:t>Add</w:t>
      </w:r>
      <w:r w:rsidRPr="00B607CE">
        <w:t xml:space="preserve">, </w:t>
      </w:r>
      <w:r w:rsidRPr="00B607CE">
        <w:rPr>
          <w:i/>
        </w:rPr>
        <w:t>Remove</w:t>
      </w:r>
      <w:r w:rsidRPr="00B607CE">
        <w:t xml:space="preserve">, </w:t>
      </w:r>
      <w:r w:rsidRPr="00B607CE">
        <w:rPr>
          <w:i/>
        </w:rPr>
        <w:t>Delete</w:t>
      </w:r>
      <w:r w:rsidRPr="00B607CE">
        <w:t xml:space="preserve">, </w:t>
      </w:r>
      <w:r w:rsidRPr="00B607CE">
        <w:rPr>
          <w:i/>
        </w:rPr>
        <w:t>Archive</w:t>
      </w:r>
      <w:r w:rsidRPr="00B607CE">
        <w:t xml:space="preserve">, </w:t>
      </w:r>
      <w:r w:rsidRPr="00B607CE">
        <w:rPr>
          <w:i/>
        </w:rPr>
        <w:t>Search</w:t>
      </w:r>
      <w:r w:rsidRPr="00B607CE">
        <w:t xml:space="preserve">, and </w:t>
      </w:r>
      <w:r w:rsidRPr="00B607CE">
        <w:rPr>
          <w:i/>
        </w:rPr>
        <w:t>Refresh</w:t>
      </w:r>
      <w:r w:rsidRPr="00B607CE">
        <w:t>.</w:t>
      </w:r>
    </w:p>
    <w:p w:rsidR="00C97C20" w:rsidRPr="00B607CE" w:rsidRDefault="00C97C20" w:rsidP="00AA0A65">
      <w:pPr>
        <w:pStyle w:val="para"/>
        <w:keepNext/>
        <w:spacing w:before="120" w:after="0"/>
        <w:ind w:left="360"/>
        <w:rPr>
          <w:b/>
        </w:rPr>
      </w:pPr>
      <w:r w:rsidRPr="00B607CE">
        <w:rPr>
          <w:b/>
        </w:rPr>
        <w:t xml:space="preserve">(U) 3.2.17.5 </w:t>
      </w:r>
      <w:proofErr w:type="gramStart"/>
      <w:r w:rsidRPr="00B607CE">
        <w:rPr>
          <w:b/>
        </w:rPr>
        <w:t>The</w:t>
      </w:r>
      <w:proofErr w:type="gramEnd"/>
      <w:r w:rsidRPr="00B607CE">
        <w:rPr>
          <w:b/>
        </w:rPr>
        <w:t xml:space="preserve"> system shall support forms with consistent behavior.</w:t>
      </w:r>
    </w:p>
    <w:p w:rsidR="00C97C20" w:rsidRPr="00B607CE" w:rsidRDefault="00C97C20" w:rsidP="00AA0A65">
      <w:pPr>
        <w:pStyle w:val="para2"/>
        <w:keepNext/>
        <w:numPr>
          <w:ins w:id="477" w:author="Bill Sitz" w:date="2013-06-19T17:51:00Z"/>
        </w:numPr>
        <w:spacing w:before="0" w:after="120"/>
        <w:ind w:left="360"/>
      </w:pPr>
      <w:r w:rsidRPr="00B607CE">
        <w:t>This behavior includes the following:</w:t>
      </w:r>
    </w:p>
    <w:p w:rsidR="00C97C20" w:rsidRPr="00B607CE" w:rsidRDefault="00C97C20" w:rsidP="00AA0A65">
      <w:pPr>
        <w:pStyle w:val="ListParagraph"/>
        <w:keepNext/>
        <w:tabs>
          <w:tab w:val="clear" w:pos="720"/>
          <w:tab w:val="num" w:pos="1035"/>
        </w:tabs>
        <w:ind w:left="1035"/>
      </w:pPr>
      <w:r w:rsidRPr="00B607CE">
        <w:t>Forms shall open with the cursor in the top left entry field.</w:t>
      </w:r>
    </w:p>
    <w:p w:rsidR="00C97C20" w:rsidRPr="00B607CE" w:rsidRDefault="00C97C20" w:rsidP="00AA0A65">
      <w:pPr>
        <w:pStyle w:val="ListParagraph"/>
        <w:keepNext/>
        <w:tabs>
          <w:tab w:val="clear" w:pos="720"/>
          <w:tab w:val="num" w:pos="1035"/>
        </w:tabs>
        <w:ind w:left="1035"/>
      </w:pPr>
      <w:r w:rsidRPr="00B607CE">
        <w:t>Forms shall support the use of the TAB key to move the cursor in a Z pattern from left to right and top to bottom through the fields of the form.</w:t>
      </w:r>
    </w:p>
    <w:p w:rsidR="00C97C20" w:rsidRPr="00B607CE" w:rsidRDefault="00C97C20" w:rsidP="002363D2">
      <w:pPr>
        <w:pStyle w:val="ListParagraph"/>
        <w:tabs>
          <w:tab w:val="clear" w:pos="720"/>
          <w:tab w:val="num" w:pos="1035"/>
        </w:tabs>
        <w:ind w:left="1035"/>
      </w:pPr>
      <w:r w:rsidRPr="00B607CE">
        <w:t xml:space="preserve">All form screens shall have a </w:t>
      </w:r>
      <w:r w:rsidRPr="00B607CE">
        <w:rPr>
          <w:i/>
        </w:rPr>
        <w:t xml:space="preserve">CLEAR </w:t>
      </w:r>
      <w:r w:rsidRPr="00B607CE">
        <w:t>button on the screen to clear all user entry from the fields of the form.</w:t>
      </w:r>
    </w:p>
    <w:p w:rsidR="00C97C20" w:rsidRPr="00B607CE" w:rsidRDefault="00C97C20" w:rsidP="002363D2">
      <w:pPr>
        <w:pStyle w:val="ListParagraph"/>
        <w:tabs>
          <w:tab w:val="clear" w:pos="720"/>
          <w:tab w:val="num" w:pos="1035"/>
        </w:tabs>
        <w:ind w:left="1035"/>
      </w:pPr>
      <w:r w:rsidRPr="00B607CE">
        <w:t xml:space="preserve">All form screens shall have a </w:t>
      </w:r>
      <w:r w:rsidRPr="00B607CE">
        <w:rPr>
          <w:i/>
        </w:rPr>
        <w:t xml:space="preserve">SAVE </w:t>
      </w:r>
      <w:r w:rsidRPr="00B607CE">
        <w:t>button on the screen to save the data entered into the fields of the form.</w:t>
      </w:r>
    </w:p>
    <w:p w:rsidR="00C97C20" w:rsidRPr="00B607CE" w:rsidRDefault="00C97C20" w:rsidP="002363D2">
      <w:pPr>
        <w:pStyle w:val="ListParagraph"/>
        <w:tabs>
          <w:tab w:val="clear" w:pos="720"/>
          <w:tab w:val="num" w:pos="1035"/>
        </w:tabs>
        <w:ind w:left="1035"/>
      </w:pPr>
      <w:r w:rsidRPr="00B607CE">
        <w:t xml:space="preserve">All form screens shall have </w:t>
      </w:r>
      <w:r w:rsidRPr="00B607CE">
        <w:rPr>
          <w:i/>
        </w:rPr>
        <w:t xml:space="preserve">DONE </w:t>
      </w:r>
      <w:r w:rsidRPr="00B607CE">
        <w:t>a button on the screen to exit the form entry process.</w:t>
      </w:r>
    </w:p>
    <w:p w:rsidR="00C97C20" w:rsidRPr="00B607CE" w:rsidRDefault="00C97C20" w:rsidP="002363D2">
      <w:pPr>
        <w:pStyle w:val="ListParagraph"/>
        <w:tabs>
          <w:tab w:val="clear" w:pos="720"/>
          <w:tab w:val="num" w:pos="1035"/>
        </w:tabs>
        <w:ind w:left="1035"/>
      </w:pPr>
      <w:r w:rsidRPr="00B607CE">
        <w:t xml:space="preserve">All form screens shall have a </w:t>
      </w:r>
      <w:r w:rsidRPr="00B607CE">
        <w:rPr>
          <w:i/>
        </w:rPr>
        <w:t xml:space="preserve">CANCEL </w:t>
      </w:r>
      <w:r w:rsidRPr="00B607CE">
        <w:t>button on the screen to exit the form entry process without saving the information entered since the previous SAVE function was executed.</w:t>
      </w:r>
    </w:p>
    <w:p w:rsidR="00C97C20" w:rsidRPr="00B607CE" w:rsidRDefault="00C97C20" w:rsidP="002363D2">
      <w:pPr>
        <w:pStyle w:val="ListParagraph"/>
        <w:tabs>
          <w:tab w:val="clear" w:pos="720"/>
          <w:tab w:val="num" w:pos="1035"/>
        </w:tabs>
        <w:ind w:left="1035"/>
      </w:pPr>
      <w:r w:rsidRPr="00B607CE">
        <w:t>Forms shall provide field validation.</w:t>
      </w:r>
    </w:p>
    <w:p w:rsidR="00C97C20" w:rsidRPr="00B607CE" w:rsidRDefault="00C97C20" w:rsidP="002363D2">
      <w:pPr>
        <w:pStyle w:val="ListParagraph"/>
        <w:tabs>
          <w:tab w:val="clear" w:pos="720"/>
          <w:tab w:val="num" w:pos="1035"/>
        </w:tabs>
        <w:ind w:left="1035"/>
      </w:pPr>
      <w:r w:rsidRPr="00B607CE">
        <w:t xml:space="preserve">Fields that </w:t>
      </w:r>
      <w:proofErr w:type="gramStart"/>
      <w:r w:rsidRPr="00B607CE">
        <w:t>fail</w:t>
      </w:r>
      <w:proofErr w:type="gramEnd"/>
      <w:r w:rsidRPr="00B607CE">
        <w:t xml:space="preserve"> validity checking as a result of user-initiated submission shall result in the system providing a flag for user action to correct the error.</w:t>
      </w:r>
    </w:p>
    <w:p w:rsidR="00CC5147" w:rsidRPr="00B607CE" w:rsidRDefault="00C97C20" w:rsidP="00891FCD">
      <w:pPr>
        <w:pStyle w:val="para"/>
        <w:spacing w:before="120" w:after="0"/>
        <w:ind w:left="360"/>
        <w:rPr>
          <w:b/>
        </w:rPr>
      </w:pPr>
      <w:r w:rsidRPr="00B607CE">
        <w:rPr>
          <w:b/>
        </w:rPr>
        <w:t xml:space="preserve">(U) 3.2.17.6 </w:t>
      </w:r>
      <w:bookmarkStart w:id="478" w:name="OLE_LINK3"/>
      <w:proofErr w:type="gramStart"/>
      <w:r w:rsidRPr="00B607CE">
        <w:rPr>
          <w:b/>
        </w:rPr>
        <w:t>The</w:t>
      </w:r>
      <w:proofErr w:type="gramEnd"/>
      <w:r w:rsidRPr="00B607CE">
        <w:rPr>
          <w:b/>
        </w:rPr>
        <w:t xml:space="preserve"> system shall use a CLOSE button (if in view mode) to </w:t>
      </w:r>
      <w:r w:rsidR="00CC5147" w:rsidRPr="00B607CE">
        <w:rPr>
          <w:b/>
        </w:rPr>
        <w:t>close the current window.</w:t>
      </w:r>
    </w:p>
    <w:bookmarkEnd w:id="478"/>
    <w:p w:rsidR="00C97C20" w:rsidRPr="00B607CE" w:rsidRDefault="00CC5147" w:rsidP="00891FCD">
      <w:pPr>
        <w:pStyle w:val="para"/>
        <w:spacing w:before="120" w:after="0"/>
        <w:ind w:left="360"/>
        <w:rPr>
          <w:b/>
        </w:rPr>
      </w:pPr>
      <w:r w:rsidRPr="00B607CE">
        <w:rPr>
          <w:b/>
        </w:rPr>
        <w:t xml:space="preserve"> </w:t>
      </w:r>
      <w:r w:rsidR="00C97C20" w:rsidRPr="00B607CE">
        <w:rPr>
          <w:b/>
        </w:rPr>
        <w:t xml:space="preserve">(U) 3.2.17.7 </w:t>
      </w:r>
      <w:proofErr w:type="gramStart"/>
      <w:r w:rsidR="00C97C20" w:rsidRPr="00B607CE">
        <w:rPr>
          <w:b/>
        </w:rPr>
        <w:t>The</w:t>
      </w:r>
      <w:proofErr w:type="gramEnd"/>
      <w:r w:rsidR="00C97C20" w:rsidRPr="00B607CE">
        <w:rPr>
          <w:b/>
        </w:rPr>
        <w:t xml:space="preserve"> system shall provide a flag for user action to populate mandatory fields that are not populated.</w:t>
      </w:r>
    </w:p>
    <w:p w:rsidR="00C97C20" w:rsidRPr="00B607CE" w:rsidRDefault="00C97C20" w:rsidP="00891FCD">
      <w:pPr>
        <w:pStyle w:val="para"/>
        <w:spacing w:before="120" w:after="0"/>
        <w:ind w:left="360"/>
        <w:rPr>
          <w:b/>
        </w:rPr>
      </w:pPr>
      <w:r w:rsidRPr="00B607CE">
        <w:rPr>
          <w:b/>
        </w:rPr>
        <w:t xml:space="preserve">(U) 3.2.17.8 </w:t>
      </w:r>
      <w:proofErr w:type="gramStart"/>
      <w:r w:rsidRPr="00B607CE">
        <w:rPr>
          <w:b/>
        </w:rPr>
        <w:t>When</w:t>
      </w:r>
      <w:proofErr w:type="gramEnd"/>
      <w:r w:rsidRPr="00B607CE">
        <w:rPr>
          <w:b/>
        </w:rPr>
        <w:t xml:space="preserve"> a field fails validity checking, the system will flag the invalid data values within the template prompting user correction of the invalid data.</w:t>
      </w:r>
    </w:p>
    <w:p w:rsidR="00C97C20" w:rsidRPr="00B607CE" w:rsidRDefault="00C97C20" w:rsidP="00891FCD">
      <w:pPr>
        <w:pStyle w:val="para"/>
        <w:spacing w:before="120" w:after="0"/>
        <w:ind w:left="360"/>
        <w:rPr>
          <w:b/>
        </w:rPr>
      </w:pPr>
      <w:r w:rsidRPr="00B607CE">
        <w:rPr>
          <w:b/>
        </w:rPr>
        <w:t xml:space="preserve">(U) 3.2.17.9 </w:t>
      </w:r>
      <w:proofErr w:type="gramStart"/>
      <w:r w:rsidRPr="00B607CE">
        <w:rPr>
          <w:b/>
        </w:rPr>
        <w:t>The</w:t>
      </w:r>
      <w:proofErr w:type="gramEnd"/>
      <w:r w:rsidRPr="00B607CE">
        <w:rPr>
          <w:b/>
        </w:rPr>
        <w:t xml:space="preserve"> system shall allow the selection of a single item obtained from the results of a search, displaying its details in a new window.</w:t>
      </w:r>
    </w:p>
    <w:p w:rsidR="00C97C20" w:rsidRPr="00B607CE" w:rsidRDefault="00C97C20" w:rsidP="00891FCD">
      <w:pPr>
        <w:pStyle w:val="para"/>
        <w:spacing w:before="120" w:after="0"/>
        <w:ind w:left="360"/>
        <w:rPr>
          <w:b/>
        </w:rPr>
      </w:pPr>
      <w:r w:rsidRPr="00B607CE">
        <w:rPr>
          <w:b/>
        </w:rPr>
        <w:t xml:space="preserve">(U) 3.2.17.10 </w:t>
      </w:r>
      <w:proofErr w:type="gramStart"/>
      <w:r w:rsidRPr="00B607CE">
        <w:rPr>
          <w:b/>
        </w:rPr>
        <w:t>The</w:t>
      </w:r>
      <w:proofErr w:type="gramEnd"/>
      <w:r w:rsidRPr="00B607CE">
        <w:rPr>
          <w:b/>
        </w:rPr>
        <w:t xml:space="preserve"> system shall allow the selection of the details of associated entities.</w:t>
      </w:r>
    </w:p>
    <w:p w:rsidR="00C97C20" w:rsidRPr="00B607CE" w:rsidRDefault="00C97C20" w:rsidP="00553FE5">
      <w:pPr>
        <w:pStyle w:val="para2"/>
        <w:spacing w:before="0" w:after="120"/>
        <w:ind w:left="360"/>
      </w:pPr>
      <w:r w:rsidRPr="00B607CE">
        <w:t>This selection supports displaying the details.</w:t>
      </w:r>
    </w:p>
    <w:p w:rsidR="00C97C20" w:rsidRPr="00B607CE" w:rsidRDefault="00C97C20" w:rsidP="00891FCD">
      <w:pPr>
        <w:pStyle w:val="para"/>
        <w:spacing w:before="120" w:after="0"/>
        <w:ind w:left="360"/>
        <w:rPr>
          <w:b/>
        </w:rPr>
      </w:pPr>
      <w:r w:rsidRPr="00B607CE">
        <w:rPr>
          <w:b/>
        </w:rPr>
        <w:t xml:space="preserve">(U) 3.2.17.11 </w:t>
      </w:r>
      <w:proofErr w:type="gramStart"/>
      <w:r w:rsidRPr="00B607CE">
        <w:rPr>
          <w:b/>
        </w:rPr>
        <w:t>If</w:t>
      </w:r>
      <w:proofErr w:type="gramEnd"/>
      <w:r w:rsidRPr="00B607CE">
        <w:rPr>
          <w:b/>
        </w:rPr>
        <w:t xml:space="preserve"> a user entry must be one of several defined items, then the system shall present the user with the list of items from which to select the entry.</w:t>
      </w:r>
    </w:p>
    <w:p w:rsidR="00C97C20" w:rsidRPr="00B607CE" w:rsidRDefault="00C97C20" w:rsidP="00891FCD">
      <w:pPr>
        <w:pStyle w:val="para"/>
        <w:spacing w:before="120" w:after="0"/>
        <w:ind w:left="360"/>
        <w:rPr>
          <w:b/>
        </w:rPr>
      </w:pPr>
      <w:r w:rsidRPr="00B607CE">
        <w:rPr>
          <w:b/>
        </w:rPr>
        <w:t xml:space="preserve">(U) 3.2.17.12 </w:t>
      </w:r>
      <w:proofErr w:type="gramStart"/>
      <w:r w:rsidRPr="00B607CE">
        <w:rPr>
          <w:b/>
        </w:rPr>
        <w:t>The</w:t>
      </w:r>
      <w:proofErr w:type="gramEnd"/>
      <w:r w:rsidRPr="00B607CE">
        <w:rPr>
          <w:b/>
        </w:rPr>
        <w:t xml:space="preserve"> system shall have a consistent layout of the fields regardless of the mode for pages with more than one mode.</w:t>
      </w:r>
    </w:p>
    <w:p w:rsidR="00C97C20" w:rsidRPr="00B607CE" w:rsidRDefault="00C97C20" w:rsidP="00553FE5">
      <w:pPr>
        <w:pStyle w:val="para2"/>
        <w:numPr>
          <w:ins w:id="479" w:author="Bill Sitz" w:date="2013-06-19T18:01:00Z"/>
        </w:numPr>
        <w:spacing w:before="0" w:after="120"/>
        <w:ind w:left="360"/>
      </w:pPr>
      <w:r w:rsidRPr="00B607CE">
        <w:t xml:space="preserve">An example is a page with </w:t>
      </w:r>
      <w:r w:rsidRPr="00B607CE">
        <w:rPr>
          <w:i/>
        </w:rPr>
        <w:t>Create</w:t>
      </w:r>
      <w:r w:rsidRPr="00B607CE">
        <w:t xml:space="preserve">, </w:t>
      </w:r>
      <w:r w:rsidRPr="00B607CE">
        <w:rPr>
          <w:i/>
        </w:rPr>
        <w:t>Edit</w:t>
      </w:r>
      <w:r w:rsidRPr="00B607CE">
        <w:t xml:space="preserve">, and </w:t>
      </w:r>
      <w:r w:rsidRPr="00B607CE">
        <w:rPr>
          <w:i/>
        </w:rPr>
        <w:t>View</w:t>
      </w:r>
      <w:r w:rsidRPr="00B607CE">
        <w:t xml:space="preserve"> modes.</w:t>
      </w:r>
    </w:p>
    <w:p w:rsidR="00C97C20" w:rsidRPr="00B607CE" w:rsidRDefault="00C97C20" w:rsidP="00891FCD">
      <w:pPr>
        <w:pStyle w:val="para"/>
        <w:spacing w:before="120" w:after="0"/>
        <w:ind w:left="360"/>
        <w:rPr>
          <w:b/>
        </w:rPr>
      </w:pPr>
      <w:r w:rsidRPr="00B607CE">
        <w:rPr>
          <w:b/>
        </w:rPr>
        <w:lastRenderedPageBreak/>
        <w:t xml:space="preserve">(U) 3.2.17.13 </w:t>
      </w:r>
      <w:proofErr w:type="gramStart"/>
      <w:r w:rsidRPr="00B607CE">
        <w:rPr>
          <w:b/>
        </w:rPr>
        <w:t>The</w:t>
      </w:r>
      <w:proofErr w:type="gramEnd"/>
      <w:r w:rsidRPr="00B607CE">
        <w:rPr>
          <w:b/>
        </w:rPr>
        <w:t xml:space="preserve"> system user interface (UI) shall provide the capability for the user to associate entities using a drag-and-drop metaphor.</w:t>
      </w:r>
    </w:p>
    <w:p w:rsidR="00C97C20" w:rsidRPr="00B607CE" w:rsidRDefault="00C97C20" w:rsidP="00891FCD">
      <w:pPr>
        <w:pStyle w:val="para"/>
        <w:spacing w:before="120" w:after="0"/>
        <w:ind w:left="360"/>
        <w:rPr>
          <w:b/>
        </w:rPr>
      </w:pPr>
      <w:r w:rsidRPr="00B607CE">
        <w:rPr>
          <w:b/>
        </w:rPr>
        <w:t xml:space="preserve">(U) 3.2.17.14 </w:t>
      </w:r>
      <w:proofErr w:type="gramStart"/>
      <w:r w:rsidRPr="00B607CE">
        <w:rPr>
          <w:b/>
        </w:rPr>
        <w:t>The</w:t>
      </w:r>
      <w:proofErr w:type="gramEnd"/>
      <w:r w:rsidRPr="00B607CE">
        <w:rPr>
          <w:b/>
        </w:rPr>
        <w:t xml:space="preserve"> system shall use display tags that indicate the presence of mandatory field in a consistent manner for all user-entered fields within the system.</w:t>
      </w:r>
    </w:p>
    <w:p w:rsidR="00C97C20" w:rsidRPr="00B607CE" w:rsidRDefault="00C97C20" w:rsidP="00AA0A65">
      <w:pPr>
        <w:pStyle w:val="para"/>
        <w:keepNext/>
        <w:spacing w:before="120" w:after="0"/>
        <w:ind w:left="360"/>
        <w:rPr>
          <w:b/>
        </w:rPr>
      </w:pPr>
      <w:r w:rsidRPr="00B607CE">
        <w:rPr>
          <w:b/>
        </w:rPr>
        <w:t xml:space="preserve">(U) 3.2.17.15 </w:t>
      </w:r>
      <w:proofErr w:type="gramStart"/>
      <w:r w:rsidRPr="00B607CE">
        <w:rPr>
          <w:b/>
        </w:rPr>
        <w:t>The</w:t>
      </w:r>
      <w:proofErr w:type="gramEnd"/>
      <w:r w:rsidRPr="00B607CE">
        <w:rPr>
          <w:b/>
        </w:rPr>
        <w:t xml:space="preserve"> system shall use a consistent markup format on user interface (UI) features to indicate when a selection is not available to the user.</w:t>
      </w:r>
    </w:p>
    <w:p w:rsidR="00C97C20" w:rsidRPr="00B607CE" w:rsidRDefault="00C97C20" w:rsidP="004F1D0E">
      <w:pPr>
        <w:pStyle w:val="para2"/>
        <w:numPr>
          <w:ins w:id="480" w:author="Bill Sitz" w:date="2013-06-19T18:10:00Z"/>
        </w:numPr>
        <w:spacing w:before="0" w:after="120"/>
        <w:ind w:left="360"/>
      </w:pPr>
      <w:r w:rsidRPr="00B607CE">
        <w:t>(U) The selection may include a function or a field.</w:t>
      </w:r>
    </w:p>
    <w:p w:rsidR="00C97C20" w:rsidRPr="00B607CE" w:rsidRDefault="00C97C20" w:rsidP="00AA0A65">
      <w:pPr>
        <w:pStyle w:val="para"/>
        <w:keepNext/>
        <w:spacing w:before="120" w:after="0"/>
        <w:ind w:left="360"/>
        <w:rPr>
          <w:b/>
        </w:rPr>
      </w:pPr>
      <w:r w:rsidRPr="00B607CE">
        <w:rPr>
          <w:b/>
        </w:rPr>
        <w:t xml:space="preserve">(U) 3.2.17.16 </w:t>
      </w:r>
      <w:proofErr w:type="gramStart"/>
      <w:r w:rsidRPr="00B607CE">
        <w:rPr>
          <w:b/>
        </w:rPr>
        <w:t>The</w:t>
      </w:r>
      <w:proofErr w:type="gramEnd"/>
      <w:r w:rsidRPr="00B607CE">
        <w:rPr>
          <w:b/>
        </w:rPr>
        <w:t xml:space="preserve"> system shall contain an automatic timeout capability.</w:t>
      </w:r>
    </w:p>
    <w:p w:rsidR="00C97C20" w:rsidRPr="00B607CE" w:rsidRDefault="00C97C20" w:rsidP="00AA0A65">
      <w:pPr>
        <w:pStyle w:val="para2"/>
        <w:numPr>
          <w:ins w:id="481" w:author="Bill Sitz" w:date="2013-06-19T18:10:00Z"/>
        </w:numPr>
        <w:spacing w:before="0" w:after="120"/>
        <w:ind w:left="360"/>
      </w:pPr>
      <w:r w:rsidRPr="00B607CE">
        <w:t xml:space="preserve">(U) This function will be such that if the user has been inactive for a set (configurable) period, the system will automatically log the user out. </w:t>
      </w:r>
    </w:p>
    <w:p w:rsidR="00C97C20" w:rsidRPr="00B607CE" w:rsidRDefault="00C97C20" w:rsidP="00AA0A65">
      <w:pPr>
        <w:pStyle w:val="para"/>
        <w:keepNext/>
        <w:spacing w:before="120" w:after="0"/>
        <w:ind w:left="360"/>
        <w:rPr>
          <w:b/>
        </w:rPr>
      </w:pPr>
      <w:r w:rsidRPr="00B607CE">
        <w:rPr>
          <w:b/>
        </w:rPr>
        <w:t xml:space="preserve">(U) 3.2.17.17 </w:t>
      </w:r>
      <w:proofErr w:type="gramStart"/>
      <w:r w:rsidRPr="00B607CE">
        <w:rPr>
          <w:b/>
        </w:rPr>
        <w:t>The</w:t>
      </w:r>
      <w:proofErr w:type="gramEnd"/>
      <w:r w:rsidRPr="00B607CE">
        <w:rPr>
          <w:b/>
        </w:rPr>
        <w:t xml:space="preserve"> system shall provide error message windows with consistent behavior.</w:t>
      </w:r>
    </w:p>
    <w:p w:rsidR="00C97C20" w:rsidRPr="00B607CE" w:rsidRDefault="00C97C20" w:rsidP="00AA0A65">
      <w:pPr>
        <w:pStyle w:val="para2"/>
        <w:keepNext/>
        <w:spacing w:before="0" w:after="120"/>
        <w:ind w:left="360"/>
      </w:pPr>
      <w:r w:rsidRPr="00B607CE">
        <w:t>(U) This behavior includes the following:</w:t>
      </w:r>
    </w:p>
    <w:p w:rsidR="00C97C20" w:rsidRPr="00B607CE" w:rsidRDefault="00C97C20" w:rsidP="00AA0A65">
      <w:pPr>
        <w:pStyle w:val="ListParagraph"/>
        <w:keepNext/>
      </w:pPr>
      <w:r w:rsidRPr="00B607CE">
        <w:t>Display error messages in a scrollable window.</w:t>
      </w:r>
    </w:p>
    <w:p w:rsidR="00C97C20" w:rsidRPr="00B607CE" w:rsidRDefault="00C97C20" w:rsidP="00AA0A65">
      <w:pPr>
        <w:pStyle w:val="ListParagraph"/>
        <w:keepNext/>
      </w:pPr>
      <w:r w:rsidRPr="00B607CE">
        <w:t>The user shall be able to select the fields available for display in the error window.</w:t>
      </w:r>
    </w:p>
    <w:p w:rsidR="00C97C20" w:rsidRPr="00B607CE" w:rsidRDefault="00C97C20" w:rsidP="00AA0A65">
      <w:pPr>
        <w:pStyle w:val="ListParagraph"/>
        <w:keepNext/>
      </w:pPr>
      <w:r w:rsidRPr="00B607CE">
        <w:t>The user shall be able to select the field for sorting the display in the error window.</w:t>
      </w:r>
    </w:p>
    <w:p w:rsidR="00C97C20" w:rsidRPr="00B607CE" w:rsidRDefault="00C97C20" w:rsidP="00BB1780">
      <w:pPr>
        <w:pStyle w:val="ListParagraph"/>
      </w:pPr>
      <w:r w:rsidRPr="00B607CE">
        <w:t>The user shall be able to select the sort order for the display in the error window.</w:t>
      </w:r>
    </w:p>
    <w:p w:rsidR="00C97C20" w:rsidRPr="00B607CE" w:rsidRDefault="00C97C20" w:rsidP="00AA0A65">
      <w:pPr>
        <w:pStyle w:val="para"/>
        <w:keepNext/>
        <w:spacing w:before="120" w:after="0"/>
        <w:ind w:left="360"/>
        <w:rPr>
          <w:b/>
        </w:rPr>
      </w:pPr>
      <w:r w:rsidRPr="00B607CE">
        <w:rPr>
          <w:b/>
        </w:rPr>
        <w:t xml:space="preserve">(U) 3.2.17.18 </w:t>
      </w:r>
      <w:proofErr w:type="gramStart"/>
      <w:r w:rsidRPr="00B607CE">
        <w:rPr>
          <w:b/>
        </w:rPr>
        <w:t>The</w:t>
      </w:r>
      <w:proofErr w:type="gramEnd"/>
      <w:r w:rsidRPr="00B607CE">
        <w:rPr>
          <w:b/>
        </w:rPr>
        <w:t xml:space="preserve"> system shall provide Save functionality within the browser-based user interface (UI).</w:t>
      </w:r>
    </w:p>
    <w:p w:rsidR="00C97C20" w:rsidRPr="00B607CE" w:rsidRDefault="00C97C20" w:rsidP="00AA0A65">
      <w:pPr>
        <w:pStyle w:val="para2"/>
        <w:keepNext/>
        <w:spacing w:before="0" w:after="120"/>
        <w:ind w:left="360"/>
      </w:pPr>
      <w:r w:rsidRPr="00B607CE">
        <w:t>(U) This behavior includes the following:</w:t>
      </w:r>
    </w:p>
    <w:p w:rsidR="00C97C20" w:rsidRPr="00B607CE" w:rsidRDefault="00C97C20" w:rsidP="00BB1780">
      <w:pPr>
        <w:pStyle w:val="ListParagraph"/>
      </w:pPr>
      <w:r w:rsidRPr="00B607CE">
        <w:t>User selection of Save shall save the current values in all fields to the database; the only validation done is that which is necessary to successfully get the data into the database (i.e., data format and non-</w:t>
      </w:r>
      <w:proofErr w:type="spellStart"/>
      <w:r w:rsidRPr="00B607CE">
        <w:t>nullables</w:t>
      </w:r>
      <w:proofErr w:type="spellEnd"/>
      <w:r w:rsidRPr="00B607CE">
        <w:t>, but no business rules).</w:t>
      </w:r>
    </w:p>
    <w:p w:rsidR="00C97C20" w:rsidRPr="00B607CE" w:rsidRDefault="00C97C20" w:rsidP="00BB1780">
      <w:pPr>
        <w:pStyle w:val="ListParagraph"/>
      </w:pPr>
      <w:r w:rsidRPr="00B607CE">
        <w:t xml:space="preserve">Provide a </w:t>
      </w:r>
      <w:r w:rsidRPr="00B607CE">
        <w:rPr>
          <w:i/>
        </w:rPr>
        <w:t>Save As</w:t>
      </w:r>
      <w:r w:rsidRPr="00B607CE">
        <w:t xml:space="preserve"> (copy) capability for the various work products.</w:t>
      </w:r>
    </w:p>
    <w:p w:rsidR="00C97C20" w:rsidRPr="00B607CE" w:rsidRDefault="00C97C20" w:rsidP="00891FCD">
      <w:pPr>
        <w:pStyle w:val="para"/>
        <w:spacing w:before="120" w:after="0"/>
        <w:ind w:left="360"/>
        <w:rPr>
          <w:b/>
        </w:rPr>
      </w:pPr>
      <w:r w:rsidRPr="00B607CE">
        <w:rPr>
          <w:b/>
        </w:rPr>
        <w:t xml:space="preserve">(U) 3.2.17.19 </w:t>
      </w:r>
      <w:proofErr w:type="gramStart"/>
      <w:r w:rsidRPr="00B607CE">
        <w:rPr>
          <w:b/>
        </w:rPr>
        <w:t>The</w:t>
      </w:r>
      <w:proofErr w:type="gramEnd"/>
      <w:r w:rsidRPr="00B607CE">
        <w:rPr>
          <w:b/>
        </w:rPr>
        <w:t xml:space="preserve"> system shall support field validation.</w:t>
      </w:r>
    </w:p>
    <w:p w:rsidR="00C97C20" w:rsidRPr="00B607CE" w:rsidRDefault="00C97C20" w:rsidP="004F1D0E">
      <w:pPr>
        <w:pStyle w:val="para2"/>
        <w:numPr>
          <w:ins w:id="482" w:author="Bill Sitz" w:date="2013-06-19T18:15:00Z"/>
        </w:numPr>
        <w:spacing w:before="0" w:after="120"/>
        <w:ind w:left="360"/>
      </w:pPr>
      <w:r w:rsidRPr="00B607CE">
        <w:t>Field validation will occur only during Create or Edit mode and will be consistent in validating all fields for data format and business rules but will not save, submit to workflow, or finalize.</w:t>
      </w:r>
    </w:p>
    <w:p w:rsidR="00C97C20" w:rsidRPr="00B607CE" w:rsidRDefault="00C97C20" w:rsidP="00891FCD">
      <w:pPr>
        <w:pStyle w:val="para"/>
        <w:spacing w:before="120" w:after="0"/>
        <w:ind w:left="360"/>
        <w:rPr>
          <w:b/>
        </w:rPr>
      </w:pPr>
      <w:r w:rsidRPr="00B607CE">
        <w:rPr>
          <w:b/>
        </w:rPr>
        <w:t xml:space="preserve">(U) 3.2.17.20 </w:t>
      </w:r>
      <w:proofErr w:type="gramStart"/>
      <w:r w:rsidRPr="00B607CE">
        <w:rPr>
          <w:b/>
        </w:rPr>
        <w:t>The</w:t>
      </w:r>
      <w:proofErr w:type="gramEnd"/>
      <w:r w:rsidRPr="00B607CE">
        <w:rPr>
          <w:b/>
        </w:rPr>
        <w:t xml:space="preserve"> system shall display tags that indicate the presence of mandatory fields in a consistent manner for all user data entry capabilities within the system.</w:t>
      </w:r>
    </w:p>
    <w:p w:rsidR="00C97C20" w:rsidRPr="00B607CE" w:rsidRDefault="00C97C20" w:rsidP="00891FCD">
      <w:pPr>
        <w:pStyle w:val="para"/>
        <w:spacing w:before="120" w:after="0"/>
        <w:ind w:left="360"/>
        <w:rPr>
          <w:b/>
        </w:rPr>
      </w:pPr>
      <w:r w:rsidRPr="00B607CE">
        <w:rPr>
          <w:b/>
        </w:rPr>
        <w:t>(U) 3.2.17.21 Use a consistent format and markup on user interface features to indicate when a function/field is not available to the user.</w:t>
      </w:r>
    </w:p>
    <w:p w:rsidR="00C97C20" w:rsidRPr="00B607CE" w:rsidRDefault="00C97C20" w:rsidP="00DB28E9">
      <w:pPr>
        <w:pStyle w:val="para"/>
        <w:keepNext/>
        <w:spacing w:before="120" w:after="0"/>
        <w:ind w:left="360"/>
        <w:rPr>
          <w:b/>
        </w:rPr>
      </w:pPr>
      <w:r w:rsidRPr="00B607CE">
        <w:rPr>
          <w:b/>
        </w:rPr>
        <w:lastRenderedPageBreak/>
        <w:t xml:space="preserve">(U) 3.2.17.22 </w:t>
      </w:r>
      <w:proofErr w:type="gramStart"/>
      <w:r w:rsidRPr="00B607CE">
        <w:rPr>
          <w:b/>
        </w:rPr>
        <w:t>The</w:t>
      </w:r>
      <w:proofErr w:type="gramEnd"/>
      <w:r w:rsidRPr="00B607CE">
        <w:rPr>
          <w:b/>
        </w:rPr>
        <w:t xml:space="preserve"> system shall provide for the following general behavior for the system’s work products.</w:t>
      </w:r>
    </w:p>
    <w:p w:rsidR="00C97C20" w:rsidRPr="00B607CE" w:rsidRDefault="00C97C20" w:rsidP="00DB28E9">
      <w:pPr>
        <w:pStyle w:val="para2"/>
        <w:keepNext/>
        <w:spacing w:before="0" w:after="120"/>
        <w:ind w:left="360"/>
      </w:pPr>
      <w:r w:rsidRPr="00B607CE">
        <w:t>(U) A work product may only be opened in edit mode if the current user has work product generation privileges, has the lock, and it has not already been finalized.</w:t>
      </w:r>
    </w:p>
    <w:p w:rsidR="00C97C20" w:rsidRPr="00B607CE" w:rsidRDefault="00C97C20" w:rsidP="00DB28E9">
      <w:pPr>
        <w:pStyle w:val="para2"/>
        <w:keepNext/>
        <w:spacing w:before="0" w:after="120"/>
        <w:ind w:left="360"/>
      </w:pPr>
      <w:r w:rsidRPr="00B607CE">
        <w:t>(U) Operations which are not appropriate given the current status are disabled. Possible actions for a particular work product are the following:</w:t>
      </w:r>
    </w:p>
    <w:p w:rsidR="00C97C20" w:rsidRPr="00B607CE" w:rsidRDefault="00C97C20" w:rsidP="00DB28E9">
      <w:pPr>
        <w:pStyle w:val="para2"/>
        <w:keepNext/>
        <w:numPr>
          <w:ilvl w:val="0"/>
          <w:numId w:val="49"/>
        </w:numPr>
        <w:spacing w:before="0" w:after="120"/>
      </w:pPr>
      <w:r w:rsidRPr="00B607CE">
        <w:rPr>
          <w:i/>
        </w:rPr>
        <w:t>Lock and Review</w:t>
      </w:r>
      <w:r w:rsidRPr="00B607CE">
        <w:t xml:space="preserve"> – if the work product is currently unlocked</w:t>
      </w:r>
    </w:p>
    <w:p w:rsidR="00C97C20" w:rsidRPr="00B607CE" w:rsidRDefault="00C97C20" w:rsidP="00DB28E9">
      <w:pPr>
        <w:pStyle w:val="para2"/>
        <w:keepNext/>
        <w:numPr>
          <w:ilvl w:val="0"/>
          <w:numId w:val="49"/>
        </w:numPr>
        <w:spacing w:before="0" w:after="120"/>
      </w:pPr>
      <w:r w:rsidRPr="00B607CE">
        <w:rPr>
          <w:i/>
        </w:rPr>
        <w:t>Unlock</w:t>
      </w:r>
      <w:r w:rsidRPr="00B607CE">
        <w:t xml:space="preserve"> – if the product is currently locked by the current reviewer</w:t>
      </w:r>
    </w:p>
    <w:p w:rsidR="00C97C20" w:rsidRPr="00B607CE" w:rsidRDefault="00C97C20" w:rsidP="00DB28E9">
      <w:pPr>
        <w:pStyle w:val="para2"/>
        <w:keepNext/>
        <w:numPr>
          <w:ilvl w:val="0"/>
          <w:numId w:val="49"/>
        </w:numPr>
        <w:spacing w:before="0" w:after="120"/>
      </w:pPr>
      <w:r w:rsidRPr="00B607CE">
        <w:rPr>
          <w:i/>
        </w:rPr>
        <w:t>Recall and Review</w:t>
      </w:r>
      <w:r w:rsidRPr="00B607CE">
        <w:t xml:space="preserve"> – if the product is currently locked by a different reviewer, requests lock release, once finalized, allows the </w:t>
      </w:r>
      <w:proofErr w:type="spellStart"/>
      <w:r w:rsidRPr="00B607CE">
        <w:t>recaller</w:t>
      </w:r>
      <w:proofErr w:type="spellEnd"/>
      <w:r w:rsidRPr="00B607CE">
        <w:t xml:space="preserve"> to open the work product</w:t>
      </w:r>
    </w:p>
    <w:p w:rsidR="00C97C20" w:rsidRPr="00B607CE" w:rsidRDefault="00C97C20" w:rsidP="003070F1">
      <w:pPr>
        <w:pStyle w:val="para2"/>
        <w:numPr>
          <w:ilvl w:val="0"/>
          <w:numId w:val="49"/>
        </w:numPr>
        <w:spacing w:before="0" w:after="120"/>
      </w:pPr>
      <w:r w:rsidRPr="00B607CE">
        <w:rPr>
          <w:i/>
        </w:rPr>
        <w:t>Finalize</w:t>
      </w:r>
      <w:r w:rsidRPr="00B607CE">
        <w:t xml:space="preserve"> – finalizes and locks the work product.</w:t>
      </w:r>
    </w:p>
    <w:p w:rsidR="00C97C20" w:rsidRPr="00B607CE" w:rsidRDefault="00C97C20" w:rsidP="00DB28E9">
      <w:pPr>
        <w:pStyle w:val="para"/>
        <w:keepNext/>
        <w:spacing w:before="120" w:after="0"/>
        <w:ind w:left="360"/>
        <w:rPr>
          <w:b/>
        </w:rPr>
      </w:pPr>
      <w:r w:rsidRPr="00B607CE">
        <w:rPr>
          <w:b/>
        </w:rPr>
        <w:t xml:space="preserve">(U) 3.2.17.23 </w:t>
      </w:r>
      <w:proofErr w:type="gramStart"/>
      <w:r w:rsidRPr="00B607CE">
        <w:rPr>
          <w:b/>
        </w:rPr>
        <w:t>The</w:t>
      </w:r>
      <w:proofErr w:type="gramEnd"/>
      <w:r w:rsidRPr="00B607CE">
        <w:rPr>
          <w:b/>
        </w:rPr>
        <w:t xml:space="preserve"> system shall provide a defined set of capabilities for the user interface (UI) to support Search.</w:t>
      </w:r>
    </w:p>
    <w:p w:rsidR="00C97C20" w:rsidRPr="00B607CE" w:rsidRDefault="00C97C20" w:rsidP="00DB28E9">
      <w:pPr>
        <w:pStyle w:val="para2"/>
        <w:keepNext/>
        <w:numPr>
          <w:ins w:id="483" w:author="Bill Sitz" w:date="2013-06-19T18:21:00Z"/>
        </w:numPr>
        <w:spacing w:before="0" w:after="120"/>
        <w:ind w:left="360"/>
      </w:pPr>
      <w:r w:rsidRPr="00B607CE">
        <w:t>(U) At a minimum, the UI will provide the following capabilities:</w:t>
      </w:r>
    </w:p>
    <w:p w:rsidR="00C97C20" w:rsidRPr="00B607CE" w:rsidRDefault="00C97C20" w:rsidP="00DB28E9">
      <w:pPr>
        <w:keepNext/>
        <w:numPr>
          <w:ilvl w:val="0"/>
          <w:numId w:val="50"/>
        </w:numPr>
        <w:spacing w:before="0" w:after="0"/>
      </w:pPr>
      <w:r w:rsidRPr="00B607CE">
        <w:t>Allow the user to choose from a predefined list of fields those fields to be included in the search.</w:t>
      </w:r>
    </w:p>
    <w:p w:rsidR="00C97C20" w:rsidRPr="00B607CE" w:rsidRDefault="00C97C20" w:rsidP="00DB28E9">
      <w:pPr>
        <w:keepNext/>
        <w:numPr>
          <w:ilvl w:val="0"/>
          <w:numId w:val="50"/>
        </w:numPr>
        <w:spacing w:before="0" w:after="0"/>
      </w:pPr>
      <w:r w:rsidRPr="00B607CE">
        <w:t>Allow the user to include fields in the results table that are not part of the search.</w:t>
      </w:r>
    </w:p>
    <w:p w:rsidR="00C97C20" w:rsidRPr="00B607CE" w:rsidRDefault="00C97C20" w:rsidP="003070F1">
      <w:pPr>
        <w:numPr>
          <w:ilvl w:val="0"/>
          <w:numId w:val="50"/>
        </w:numPr>
        <w:spacing w:before="0" w:after="0"/>
      </w:pPr>
      <w:r w:rsidRPr="00B607CE">
        <w:t>Provide the capability in free-text fields to use Boolean indicators.</w:t>
      </w:r>
    </w:p>
    <w:p w:rsidR="00C97C20" w:rsidRPr="00B607CE" w:rsidRDefault="00C97C20" w:rsidP="003070F1">
      <w:pPr>
        <w:numPr>
          <w:ilvl w:val="0"/>
          <w:numId w:val="50"/>
        </w:numPr>
        <w:spacing w:before="0" w:after="0"/>
      </w:pPr>
      <w:r w:rsidRPr="00B607CE">
        <w:t>Ability to use quoting characters to allow multi-word searches.</w:t>
      </w:r>
    </w:p>
    <w:p w:rsidR="00C97C20" w:rsidRPr="00B607CE" w:rsidRDefault="00C97C20" w:rsidP="003070F1">
      <w:pPr>
        <w:numPr>
          <w:ilvl w:val="0"/>
          <w:numId w:val="50"/>
        </w:numPr>
        <w:spacing w:before="0" w:after="0"/>
      </w:pPr>
      <w:r w:rsidRPr="00B607CE">
        <w:t>Within free-text fields, the ability to use a wildcard symbol.</w:t>
      </w:r>
    </w:p>
    <w:p w:rsidR="00C97C20" w:rsidRPr="00B607CE" w:rsidRDefault="00C97C20" w:rsidP="003070F1">
      <w:pPr>
        <w:numPr>
          <w:ilvl w:val="0"/>
          <w:numId w:val="50"/>
        </w:numPr>
        <w:spacing w:before="0" w:after="0"/>
      </w:pPr>
      <w:r w:rsidRPr="00B607CE">
        <w:t xml:space="preserve">Allow the user to choose sorting results by any one of the fields included in the search or in the results. </w:t>
      </w:r>
    </w:p>
    <w:p w:rsidR="00C97C20" w:rsidRPr="00B607CE" w:rsidRDefault="00C97C20" w:rsidP="003070F1">
      <w:pPr>
        <w:numPr>
          <w:ilvl w:val="0"/>
          <w:numId w:val="50"/>
        </w:numPr>
        <w:spacing w:before="0" w:after="0"/>
      </w:pPr>
      <w:r w:rsidRPr="00B607CE">
        <w:t>Execution of a search shall cause a results table to be displayed.</w:t>
      </w:r>
    </w:p>
    <w:p w:rsidR="00C97C20" w:rsidRPr="00B607CE" w:rsidRDefault="00C97C20" w:rsidP="003070F1">
      <w:pPr>
        <w:numPr>
          <w:ilvl w:val="0"/>
          <w:numId w:val="50"/>
        </w:numPr>
        <w:spacing w:before="0" w:after="0"/>
      </w:pPr>
      <w:r w:rsidRPr="00B607CE">
        <w:t>The user shall be able to specify the number of results to include on each results page.</w:t>
      </w:r>
    </w:p>
    <w:p w:rsidR="00C97C20" w:rsidRPr="00B607CE" w:rsidRDefault="00C97C20" w:rsidP="003070F1">
      <w:pPr>
        <w:numPr>
          <w:ilvl w:val="0"/>
          <w:numId w:val="50"/>
        </w:numPr>
        <w:spacing w:before="0" w:after="0"/>
      </w:pPr>
      <w:r w:rsidRPr="00B607CE">
        <w:t>The user shall be allowed to jump immediately to any result page.</w:t>
      </w:r>
    </w:p>
    <w:p w:rsidR="00C97C20" w:rsidRPr="00B607CE" w:rsidRDefault="00C97C20" w:rsidP="003070F1">
      <w:pPr>
        <w:numPr>
          <w:ilvl w:val="0"/>
          <w:numId w:val="50"/>
        </w:numPr>
        <w:spacing w:before="0" w:after="0"/>
      </w:pPr>
      <w:r w:rsidRPr="00B607CE">
        <w:t>The user may click on any metadata column header of any column except the one upon which it is currently sorted, to re-sort the results by that column.</w:t>
      </w:r>
    </w:p>
    <w:p w:rsidR="00C97C20" w:rsidRPr="00B607CE" w:rsidRDefault="00C97C20" w:rsidP="003070F1">
      <w:pPr>
        <w:numPr>
          <w:ilvl w:val="0"/>
          <w:numId w:val="50"/>
        </w:numPr>
        <w:spacing w:before="0" w:after="0"/>
      </w:pPr>
      <w:r w:rsidRPr="00B607CE">
        <w:t>The results of a particular search shall be isolated, i.e. while paging through results, any newly created products shall not appear in the list. Products that were modified since the search executed shall still display the old metadata, until a new search is executed.</w:t>
      </w:r>
    </w:p>
    <w:p w:rsidR="00C97C20" w:rsidRPr="00B607CE" w:rsidRDefault="00C97C20" w:rsidP="003070F1">
      <w:pPr>
        <w:numPr>
          <w:ilvl w:val="0"/>
          <w:numId w:val="50"/>
        </w:numPr>
        <w:spacing w:before="0" w:after="0"/>
      </w:pPr>
      <w:r w:rsidRPr="00B607CE">
        <w:t>Due to search isolation, the time the search was executed shall be displayed in the results page.</w:t>
      </w:r>
    </w:p>
    <w:p w:rsidR="00C97C20" w:rsidRPr="00B607CE" w:rsidRDefault="00C97C20" w:rsidP="003070F1">
      <w:pPr>
        <w:numPr>
          <w:ilvl w:val="0"/>
          <w:numId w:val="50"/>
        </w:numPr>
        <w:spacing w:before="0" w:after="0"/>
      </w:pPr>
      <w:r w:rsidRPr="00B607CE">
        <w:t>Hovering over a result row shall result in a tool-tip style popup that displays additional useful metadata about the product that was not included as a column in the result table.</w:t>
      </w:r>
    </w:p>
    <w:p w:rsidR="00C97C20" w:rsidRPr="00B607CE" w:rsidRDefault="00C97C20" w:rsidP="003070F1">
      <w:pPr>
        <w:numPr>
          <w:ilvl w:val="0"/>
          <w:numId w:val="50"/>
        </w:numPr>
        <w:spacing w:before="0" w:after="0"/>
      </w:pPr>
      <w:r w:rsidRPr="00B607CE">
        <w:t>The user shall be allowed to select one or more search results and export them to a tab delimited ASCII text file.</w:t>
      </w:r>
    </w:p>
    <w:p w:rsidR="00C97C20" w:rsidRPr="00B607CE" w:rsidRDefault="00C97C20" w:rsidP="003070F1">
      <w:pPr>
        <w:numPr>
          <w:ilvl w:val="0"/>
          <w:numId w:val="50"/>
        </w:numPr>
        <w:spacing w:before="0" w:after="0"/>
      </w:pPr>
      <w:r w:rsidRPr="00B607CE">
        <w:t xml:space="preserve">From the results table, a </w:t>
      </w:r>
      <w:r w:rsidRPr="00B607CE">
        <w:rPr>
          <w:i/>
        </w:rPr>
        <w:t>refine search</w:t>
      </w:r>
      <w:r w:rsidRPr="00B607CE">
        <w:t xml:space="preserve"> operation shall take the user back to the search screen and re-populate all the search fields that generated the current result.</w:t>
      </w:r>
    </w:p>
    <w:p w:rsidR="00C97C20" w:rsidRPr="00B607CE" w:rsidRDefault="00C97C20" w:rsidP="003070F1">
      <w:pPr>
        <w:numPr>
          <w:ilvl w:val="0"/>
          <w:numId w:val="50"/>
        </w:numPr>
        <w:spacing w:before="0" w:after="0"/>
      </w:pPr>
      <w:r w:rsidRPr="00B607CE">
        <w:t xml:space="preserve">From the results table, a </w:t>
      </w:r>
      <w:r w:rsidRPr="00B607CE">
        <w:rPr>
          <w:i/>
        </w:rPr>
        <w:t>new search</w:t>
      </w:r>
      <w:r w:rsidRPr="00B607CE">
        <w:t xml:space="preserve"> operation shall take the user back to the search screen with all search fields returned to their default values.</w:t>
      </w:r>
    </w:p>
    <w:p w:rsidR="00C97C20" w:rsidRPr="00B607CE" w:rsidRDefault="00C97C20" w:rsidP="00DB28E9">
      <w:pPr>
        <w:pStyle w:val="para"/>
        <w:keepNext/>
        <w:spacing w:before="120" w:after="0"/>
        <w:ind w:left="360"/>
        <w:rPr>
          <w:b/>
        </w:rPr>
      </w:pPr>
      <w:r w:rsidRPr="00B607CE">
        <w:rPr>
          <w:b/>
        </w:rPr>
        <w:lastRenderedPageBreak/>
        <w:t xml:space="preserve">(U) 3.2.17.24 </w:t>
      </w:r>
      <w:proofErr w:type="gramStart"/>
      <w:r w:rsidRPr="00B607CE">
        <w:rPr>
          <w:b/>
        </w:rPr>
        <w:t>The</w:t>
      </w:r>
      <w:proofErr w:type="gramEnd"/>
      <w:r w:rsidRPr="00B607CE">
        <w:rPr>
          <w:b/>
        </w:rPr>
        <w:t xml:space="preserve"> system shall provide the ability to color-code settings in the user interface (UI).</w:t>
      </w:r>
    </w:p>
    <w:p w:rsidR="00C97C20" w:rsidRPr="00B607CE" w:rsidRDefault="00C97C20" w:rsidP="003070F1">
      <w:pPr>
        <w:pStyle w:val="para2"/>
        <w:numPr>
          <w:ins w:id="484" w:author="Bill Sitz" w:date="2013-06-19T18:23:00Z"/>
        </w:numPr>
        <w:spacing w:before="0" w:after="120"/>
        <w:ind w:left="360"/>
      </w:pPr>
      <w:r w:rsidRPr="00B607CE">
        <w:t>This behavior can include the severity (level) value of the audit table records displayed to the user or communications status.</w:t>
      </w:r>
    </w:p>
    <w:p w:rsidR="00C97C20" w:rsidRPr="00B607CE" w:rsidRDefault="00C97C20" w:rsidP="00891FCD">
      <w:pPr>
        <w:pStyle w:val="para"/>
        <w:spacing w:before="120" w:after="0"/>
        <w:ind w:left="360"/>
        <w:rPr>
          <w:b/>
        </w:rPr>
      </w:pPr>
      <w:r w:rsidRPr="00B607CE">
        <w:rPr>
          <w:b/>
        </w:rPr>
        <w:t xml:space="preserve">(U) 3.2.17.25 </w:t>
      </w:r>
      <w:proofErr w:type="gramStart"/>
      <w:r w:rsidRPr="00B607CE">
        <w:rPr>
          <w:b/>
        </w:rPr>
        <w:t>The</w:t>
      </w:r>
      <w:proofErr w:type="gramEnd"/>
      <w:r w:rsidRPr="00B607CE">
        <w:rPr>
          <w:b/>
        </w:rPr>
        <w:t xml:space="preserve"> system shall provide a feedback mechanism to the user to indicate the system is processing the user-requested action if the transaction requires more than two (2) seconds to respond.</w:t>
      </w:r>
    </w:p>
    <w:p w:rsidR="00C97C20" w:rsidRPr="00B607CE" w:rsidRDefault="00C97C20" w:rsidP="00891FCD">
      <w:pPr>
        <w:pStyle w:val="para"/>
        <w:spacing w:before="120" w:after="0"/>
        <w:ind w:left="360"/>
        <w:rPr>
          <w:b/>
        </w:rPr>
      </w:pPr>
      <w:r w:rsidRPr="00B607CE">
        <w:rPr>
          <w:b/>
        </w:rPr>
        <w:t xml:space="preserve">(U) 3.2.17.26 </w:t>
      </w:r>
      <w:proofErr w:type="gramStart"/>
      <w:r w:rsidRPr="00B607CE">
        <w:rPr>
          <w:b/>
        </w:rPr>
        <w:t>The</w:t>
      </w:r>
      <w:proofErr w:type="gramEnd"/>
      <w:r w:rsidRPr="00B607CE">
        <w:rPr>
          <w:b/>
        </w:rPr>
        <w:t xml:space="preserve"> system’s Web-based user interface (UI) shall not require Java to be installed in the user’s browser.</w:t>
      </w:r>
    </w:p>
    <w:p w:rsidR="00C97C20" w:rsidRPr="00B607CE" w:rsidRDefault="00C97C20" w:rsidP="00891FCD">
      <w:pPr>
        <w:pStyle w:val="para"/>
        <w:spacing w:before="120" w:after="0"/>
        <w:ind w:left="360"/>
        <w:rPr>
          <w:b/>
        </w:rPr>
      </w:pPr>
      <w:r w:rsidRPr="00B607CE">
        <w:rPr>
          <w:b/>
        </w:rPr>
        <w:t xml:space="preserve">(U) 3.2.17.27 </w:t>
      </w:r>
      <w:proofErr w:type="gramStart"/>
      <w:r w:rsidRPr="00B607CE">
        <w:rPr>
          <w:b/>
        </w:rPr>
        <w:t>The</w:t>
      </w:r>
      <w:proofErr w:type="gramEnd"/>
      <w:r w:rsidRPr="00B607CE">
        <w:rPr>
          <w:b/>
        </w:rPr>
        <w:t xml:space="preserve"> system’s Web-based user interface (UI) shall not use Java applets.</w:t>
      </w:r>
    </w:p>
    <w:p w:rsidR="00C97C20" w:rsidRPr="00B607CE" w:rsidRDefault="00C97C20" w:rsidP="00420504">
      <w:pPr>
        <w:pStyle w:val="Heading3"/>
        <w:numPr>
          <w:ilvl w:val="2"/>
          <w:numId w:val="17"/>
        </w:numPr>
        <w:ind w:left="0" w:firstLine="0"/>
      </w:pPr>
      <w:bookmarkStart w:id="485" w:name="_Toc359515862"/>
      <w:bookmarkStart w:id="486" w:name="_Toc359518304"/>
      <w:bookmarkStart w:id="487" w:name="_Toc355399257"/>
      <w:bookmarkStart w:id="488" w:name="_Toc355848308"/>
      <w:bookmarkStart w:id="489" w:name="_Toc364676156"/>
      <w:bookmarkEnd w:id="485"/>
      <w:bookmarkEnd w:id="486"/>
      <w:bookmarkEnd w:id="487"/>
      <w:bookmarkEnd w:id="488"/>
      <w:r w:rsidRPr="00B607CE">
        <w:t>(U) Database</w:t>
      </w:r>
      <w:bookmarkEnd w:id="489"/>
    </w:p>
    <w:p w:rsidR="00C97C20" w:rsidRPr="00B607CE" w:rsidRDefault="00C97C20" w:rsidP="00AC271A">
      <w:r w:rsidRPr="00B607CE">
        <w:t>(U) The following subsection describes the system requirements for the database.</w:t>
      </w:r>
    </w:p>
    <w:p w:rsidR="00885FF9" w:rsidRPr="00885FF9" w:rsidRDefault="00C97C20" w:rsidP="00891FCD">
      <w:pPr>
        <w:pStyle w:val="para"/>
        <w:spacing w:before="120" w:after="0"/>
        <w:ind w:left="360"/>
        <w:rPr>
          <w:b/>
        </w:rPr>
      </w:pPr>
      <w:bookmarkStart w:id="490" w:name="_Toc355399259"/>
      <w:bookmarkEnd w:id="490"/>
      <w:r w:rsidRPr="00B607CE">
        <w:rPr>
          <w:b/>
        </w:rPr>
        <w:t xml:space="preserve">(U) 3.2.18.1 </w:t>
      </w:r>
      <w:proofErr w:type="gramStart"/>
      <w:r w:rsidRPr="00B607CE">
        <w:rPr>
          <w:b/>
        </w:rPr>
        <w:t>The</w:t>
      </w:r>
      <w:proofErr w:type="gramEnd"/>
      <w:r w:rsidRPr="00B607CE">
        <w:rPr>
          <w:b/>
        </w:rPr>
        <w:t xml:space="preserve"> system shall incorporate data storage capabilities that support transactions using, at a minimum, a v3 Java Database Connectivity (JDBC) driver</w:t>
      </w:r>
      <w:bookmarkStart w:id="491" w:name="_Toc355399260"/>
      <w:bookmarkEnd w:id="491"/>
      <w:r w:rsidRPr="00885FF9">
        <w:rPr>
          <w:b/>
        </w:rPr>
        <w:t>.</w:t>
      </w:r>
      <w:r w:rsidR="00173A52" w:rsidRPr="00885FF9">
        <w:rPr>
          <w:b/>
        </w:rPr>
        <w:t xml:space="preserve">  </w:t>
      </w:r>
    </w:p>
    <w:p w:rsidR="00C97C20" w:rsidRPr="00B607CE" w:rsidRDefault="00C97C20" w:rsidP="00891FCD">
      <w:pPr>
        <w:pStyle w:val="para"/>
        <w:spacing w:before="120" w:after="0"/>
        <w:ind w:left="360"/>
        <w:rPr>
          <w:b/>
        </w:rPr>
      </w:pPr>
      <w:r w:rsidRPr="00B607CE">
        <w:rPr>
          <w:b/>
        </w:rPr>
        <w:t xml:space="preserve">(U) 3.2.18.2 </w:t>
      </w:r>
      <w:proofErr w:type="gramStart"/>
      <w:r w:rsidRPr="00B607CE">
        <w:rPr>
          <w:b/>
        </w:rPr>
        <w:t>The</w:t>
      </w:r>
      <w:proofErr w:type="gramEnd"/>
      <w:r w:rsidRPr="00B607CE">
        <w:rPr>
          <w:b/>
        </w:rPr>
        <w:t xml:space="preserve"> system database shall support protection of classified data.</w:t>
      </w:r>
      <w:bookmarkStart w:id="492" w:name="_Toc355399261"/>
      <w:bookmarkEnd w:id="492"/>
    </w:p>
    <w:p w:rsidR="00C97C20" w:rsidRPr="00B607CE" w:rsidRDefault="00C97C20" w:rsidP="00B52C86">
      <w:pPr>
        <w:pStyle w:val="para2"/>
        <w:numPr>
          <w:ins w:id="493" w:author="Bill Sitz" w:date="2013-06-19T18:28:00Z"/>
        </w:numPr>
        <w:spacing w:before="0" w:after="120"/>
        <w:ind w:left="360"/>
      </w:pPr>
      <w:proofErr w:type="gramStart"/>
      <w:r w:rsidRPr="00B607CE">
        <w:t>This includes both row and attribute</w:t>
      </w:r>
      <w:proofErr w:type="gramEnd"/>
      <w:r w:rsidRPr="00B607CE">
        <w:t xml:space="preserve"> level protection/classification.</w:t>
      </w:r>
    </w:p>
    <w:p w:rsidR="00C97C20" w:rsidRPr="00B607CE" w:rsidRDefault="00C97C20" w:rsidP="00891FCD">
      <w:pPr>
        <w:pStyle w:val="para"/>
        <w:spacing w:before="120" w:after="0"/>
        <w:ind w:left="360"/>
        <w:rPr>
          <w:b/>
        </w:rPr>
      </w:pPr>
      <w:r w:rsidRPr="00B607CE">
        <w:rPr>
          <w:b/>
        </w:rPr>
        <w:t xml:space="preserve">(U) 3.2.18.3 </w:t>
      </w:r>
      <w:proofErr w:type="gramStart"/>
      <w:r w:rsidRPr="00B607CE">
        <w:rPr>
          <w:b/>
        </w:rPr>
        <w:t>When</w:t>
      </w:r>
      <w:proofErr w:type="gramEnd"/>
      <w:r w:rsidRPr="00B607CE">
        <w:rPr>
          <w:b/>
        </w:rPr>
        <w:t xml:space="preserve"> accessing a non-SQL database, the system shall incorporate a relational database that supports transactions.</w:t>
      </w:r>
    </w:p>
    <w:p w:rsidR="00C97C20" w:rsidRPr="00B607CE" w:rsidRDefault="00C97C20" w:rsidP="00891FCD">
      <w:pPr>
        <w:pStyle w:val="para"/>
        <w:spacing w:before="120" w:after="0"/>
        <w:ind w:left="360"/>
        <w:rPr>
          <w:b/>
        </w:rPr>
      </w:pPr>
      <w:r w:rsidRPr="00B607CE">
        <w:rPr>
          <w:b/>
        </w:rPr>
        <w:t xml:space="preserve">(U) 3.2.18.4 </w:t>
      </w:r>
      <w:proofErr w:type="gramStart"/>
      <w:r w:rsidRPr="00B607CE">
        <w:rPr>
          <w:b/>
        </w:rPr>
        <w:t>The</w:t>
      </w:r>
      <w:proofErr w:type="gramEnd"/>
      <w:r w:rsidRPr="00B607CE">
        <w:rPr>
          <w:b/>
        </w:rPr>
        <w:t xml:space="preserve"> system database shall permit internal application connections for the purposes of managing system information.</w:t>
      </w:r>
    </w:p>
    <w:p w:rsidR="00C97C20" w:rsidRPr="00B607CE" w:rsidRDefault="00C97C20" w:rsidP="00B52C86">
      <w:pPr>
        <w:pStyle w:val="para2"/>
        <w:numPr>
          <w:ins w:id="494" w:author="Bill Sitz" w:date="2013-06-19T18:30:00Z"/>
        </w:numPr>
        <w:spacing w:before="0" w:after="120"/>
        <w:ind w:left="360"/>
      </w:pPr>
      <w:r w:rsidRPr="00B607CE">
        <w:t xml:space="preserve">This includes managing </w:t>
      </w:r>
      <w:bookmarkStart w:id="495" w:name="_Toc355399262"/>
      <w:bookmarkEnd w:id="495"/>
      <w:r w:rsidRPr="00B607CE">
        <w:t>and manipulating applicable system information.</w:t>
      </w:r>
    </w:p>
    <w:p w:rsidR="00C97C20" w:rsidRPr="00B607CE" w:rsidRDefault="00C97C20" w:rsidP="00891FCD">
      <w:pPr>
        <w:pStyle w:val="para"/>
        <w:spacing w:before="120" w:after="0"/>
        <w:ind w:left="360"/>
        <w:rPr>
          <w:b/>
        </w:rPr>
      </w:pPr>
      <w:r w:rsidRPr="00B607CE">
        <w:rPr>
          <w:b/>
        </w:rPr>
        <w:t xml:space="preserve">(U) 3.2.18.5 </w:t>
      </w:r>
      <w:proofErr w:type="gramStart"/>
      <w:r w:rsidRPr="00B607CE">
        <w:rPr>
          <w:b/>
        </w:rPr>
        <w:t>The</w:t>
      </w:r>
      <w:proofErr w:type="gramEnd"/>
      <w:r w:rsidRPr="00B607CE">
        <w:rPr>
          <w:b/>
        </w:rPr>
        <w:t xml:space="preserve"> system database shall provide the capability to store audit information.</w:t>
      </w:r>
      <w:bookmarkStart w:id="496" w:name="_Toc355399263"/>
      <w:bookmarkEnd w:id="496"/>
    </w:p>
    <w:p w:rsidR="00C97C20" w:rsidRPr="00B607CE" w:rsidRDefault="00C97C20" w:rsidP="00891FCD">
      <w:pPr>
        <w:pStyle w:val="para"/>
        <w:spacing w:before="120" w:after="0"/>
        <w:ind w:left="360"/>
        <w:rPr>
          <w:b/>
        </w:rPr>
      </w:pPr>
      <w:r w:rsidRPr="00B607CE">
        <w:rPr>
          <w:b/>
        </w:rPr>
        <w:t xml:space="preserve">(U) 3.2.18.6 </w:t>
      </w:r>
      <w:proofErr w:type="gramStart"/>
      <w:r w:rsidRPr="00B607CE">
        <w:rPr>
          <w:b/>
        </w:rPr>
        <w:t>The</w:t>
      </w:r>
      <w:proofErr w:type="gramEnd"/>
      <w:r w:rsidRPr="00B607CE">
        <w:rPr>
          <w:b/>
        </w:rPr>
        <w:t xml:space="preserve"> system database shall provide the capability to store work product information.</w:t>
      </w:r>
      <w:bookmarkStart w:id="497" w:name="_Toc355399264"/>
      <w:bookmarkEnd w:id="497"/>
    </w:p>
    <w:p w:rsidR="00C97C20" w:rsidRPr="00B607CE" w:rsidRDefault="00C97C20" w:rsidP="00891FCD">
      <w:pPr>
        <w:pStyle w:val="para"/>
        <w:spacing w:before="120" w:after="0"/>
        <w:ind w:left="360"/>
        <w:rPr>
          <w:b/>
        </w:rPr>
      </w:pPr>
      <w:r w:rsidRPr="00B607CE">
        <w:rPr>
          <w:b/>
        </w:rPr>
        <w:t xml:space="preserve">(U) 3.2.18.7 </w:t>
      </w:r>
      <w:proofErr w:type="gramStart"/>
      <w:r w:rsidRPr="00B607CE">
        <w:rPr>
          <w:b/>
        </w:rPr>
        <w:t>The</w:t>
      </w:r>
      <w:proofErr w:type="gramEnd"/>
      <w:r w:rsidRPr="00B607CE">
        <w:rPr>
          <w:b/>
        </w:rPr>
        <w:t xml:space="preserve"> system database shall provide the capability to store entity information.</w:t>
      </w:r>
    </w:p>
    <w:p w:rsidR="00C97C20" w:rsidRPr="00B607CE" w:rsidRDefault="00C97C20" w:rsidP="00891FCD">
      <w:pPr>
        <w:pStyle w:val="para"/>
        <w:spacing w:before="120" w:after="0"/>
        <w:ind w:left="360"/>
        <w:rPr>
          <w:b/>
        </w:rPr>
      </w:pPr>
      <w:r w:rsidRPr="00B607CE">
        <w:rPr>
          <w:b/>
        </w:rPr>
        <w:t xml:space="preserve">(U) 3.2.18.8 </w:t>
      </w:r>
      <w:proofErr w:type="gramStart"/>
      <w:r w:rsidRPr="00B607CE">
        <w:rPr>
          <w:b/>
        </w:rPr>
        <w:t>The</w:t>
      </w:r>
      <w:proofErr w:type="gramEnd"/>
      <w:r w:rsidRPr="00B607CE">
        <w:rPr>
          <w:b/>
        </w:rPr>
        <w:t xml:space="preserve"> system database shall provide the capability to store notification messages.</w:t>
      </w:r>
      <w:bookmarkStart w:id="498" w:name="_Toc355399265"/>
      <w:bookmarkEnd w:id="498"/>
    </w:p>
    <w:p w:rsidR="00C97C20" w:rsidRPr="00B607CE" w:rsidRDefault="00C97C20" w:rsidP="00891FCD">
      <w:pPr>
        <w:pStyle w:val="para"/>
        <w:spacing w:before="120" w:after="0"/>
        <w:ind w:left="360"/>
        <w:rPr>
          <w:b/>
        </w:rPr>
      </w:pPr>
      <w:r w:rsidRPr="00B607CE">
        <w:rPr>
          <w:b/>
        </w:rPr>
        <w:t xml:space="preserve">(U) 3.2.18.9 </w:t>
      </w:r>
      <w:proofErr w:type="gramStart"/>
      <w:r w:rsidRPr="00B607CE">
        <w:rPr>
          <w:b/>
        </w:rPr>
        <w:t>The</w:t>
      </w:r>
      <w:proofErr w:type="gramEnd"/>
      <w:r w:rsidRPr="00B607CE">
        <w:rPr>
          <w:b/>
        </w:rPr>
        <w:t xml:space="preserve"> system database shall provide the capability to store user account information.</w:t>
      </w:r>
      <w:bookmarkStart w:id="499" w:name="_Toc355399266"/>
      <w:bookmarkEnd w:id="499"/>
    </w:p>
    <w:p w:rsidR="00C97C20" w:rsidRPr="00B607CE" w:rsidRDefault="00C97C20" w:rsidP="00891FCD">
      <w:pPr>
        <w:pStyle w:val="para"/>
        <w:spacing w:before="120" w:after="0"/>
        <w:ind w:left="360"/>
        <w:rPr>
          <w:b/>
        </w:rPr>
      </w:pPr>
      <w:r w:rsidRPr="00B607CE">
        <w:rPr>
          <w:b/>
        </w:rPr>
        <w:t xml:space="preserve">(U) 3.2.18.10 </w:t>
      </w:r>
      <w:proofErr w:type="gramStart"/>
      <w:r w:rsidRPr="00B607CE">
        <w:rPr>
          <w:b/>
        </w:rPr>
        <w:t>The</w:t>
      </w:r>
      <w:proofErr w:type="gramEnd"/>
      <w:r w:rsidRPr="00B607CE">
        <w:rPr>
          <w:b/>
        </w:rPr>
        <w:t xml:space="preserve"> system database shall provide the capability to store user preferences.</w:t>
      </w:r>
      <w:bookmarkStart w:id="500" w:name="_Toc355399267"/>
      <w:bookmarkEnd w:id="500"/>
    </w:p>
    <w:p w:rsidR="00C97C20" w:rsidRPr="00B607CE" w:rsidRDefault="00C97C20" w:rsidP="00891FCD">
      <w:pPr>
        <w:pStyle w:val="para"/>
        <w:spacing w:before="120" w:after="0"/>
        <w:ind w:left="360"/>
        <w:rPr>
          <w:b/>
        </w:rPr>
      </w:pPr>
      <w:r w:rsidRPr="00B607CE">
        <w:rPr>
          <w:b/>
        </w:rPr>
        <w:t xml:space="preserve">(U) 3.2.18.11 </w:t>
      </w:r>
      <w:proofErr w:type="gramStart"/>
      <w:r w:rsidRPr="00B607CE">
        <w:rPr>
          <w:b/>
        </w:rPr>
        <w:t>The</w:t>
      </w:r>
      <w:proofErr w:type="gramEnd"/>
      <w:r w:rsidRPr="00B607CE">
        <w:rPr>
          <w:b/>
        </w:rPr>
        <w:t xml:space="preserve"> system database shall provide the capability to store list of value (lookup) types of data for use across the application to ensure consistency.</w:t>
      </w:r>
    </w:p>
    <w:p w:rsidR="00C97C20" w:rsidRPr="00B607CE" w:rsidRDefault="00C97C20" w:rsidP="00891FCD">
      <w:pPr>
        <w:pStyle w:val="para"/>
        <w:spacing w:before="120" w:after="0"/>
        <w:ind w:left="360"/>
        <w:rPr>
          <w:b/>
        </w:rPr>
      </w:pPr>
      <w:r w:rsidRPr="00B607CE">
        <w:rPr>
          <w:b/>
        </w:rPr>
        <w:t xml:space="preserve">(U) 3.2.18.12 </w:t>
      </w:r>
      <w:proofErr w:type="gramStart"/>
      <w:r w:rsidRPr="00B607CE">
        <w:rPr>
          <w:b/>
        </w:rPr>
        <w:t>The</w:t>
      </w:r>
      <w:proofErr w:type="gramEnd"/>
      <w:r w:rsidRPr="00B607CE">
        <w:rPr>
          <w:b/>
        </w:rPr>
        <w:t xml:space="preserve"> system database shall provide the capability to store canned searches for use by all system users.</w:t>
      </w:r>
    </w:p>
    <w:p w:rsidR="00C97C20" w:rsidRPr="00B607CE" w:rsidRDefault="00C97C20" w:rsidP="007244D5">
      <w:pPr>
        <w:pStyle w:val="para"/>
        <w:keepNext/>
        <w:spacing w:before="120" w:after="0"/>
        <w:ind w:left="360"/>
        <w:rPr>
          <w:b/>
        </w:rPr>
      </w:pPr>
      <w:r w:rsidRPr="00B607CE">
        <w:rPr>
          <w:b/>
        </w:rPr>
        <w:t xml:space="preserve">(U) 3.2.18.13 </w:t>
      </w:r>
      <w:proofErr w:type="gramStart"/>
      <w:r w:rsidRPr="00B607CE">
        <w:rPr>
          <w:b/>
        </w:rPr>
        <w:t>The</w:t>
      </w:r>
      <w:proofErr w:type="gramEnd"/>
      <w:r w:rsidRPr="00B607CE">
        <w:rPr>
          <w:b/>
        </w:rPr>
        <w:t xml:space="preserve"> system database shall provide the capability to store user-defined searches for later use by the user.</w:t>
      </w:r>
    </w:p>
    <w:p w:rsidR="00C97C20" w:rsidRPr="00B607CE" w:rsidRDefault="00C97C20" w:rsidP="00B52C86">
      <w:pPr>
        <w:pStyle w:val="para2"/>
        <w:numPr>
          <w:ins w:id="501" w:author="Bill Sitz" w:date="2013-06-19T18:32:00Z"/>
        </w:numPr>
        <w:spacing w:before="0" w:after="120"/>
        <w:ind w:left="360"/>
      </w:pPr>
      <w:r w:rsidRPr="00B607CE">
        <w:t>(U) This use includes recall and modification.</w:t>
      </w:r>
    </w:p>
    <w:p w:rsidR="00C97C20" w:rsidRPr="00B607CE" w:rsidRDefault="00C97C20" w:rsidP="007244D5">
      <w:pPr>
        <w:pStyle w:val="para"/>
        <w:keepNext/>
        <w:spacing w:before="120" w:after="0"/>
        <w:ind w:left="360"/>
        <w:rPr>
          <w:b/>
        </w:rPr>
      </w:pPr>
      <w:r w:rsidRPr="00B607CE">
        <w:rPr>
          <w:b/>
        </w:rPr>
        <w:t xml:space="preserve">(U) 3.2.18.14 </w:t>
      </w:r>
      <w:proofErr w:type="gramStart"/>
      <w:r w:rsidRPr="00B607CE">
        <w:rPr>
          <w:b/>
        </w:rPr>
        <w:t>The</w:t>
      </w:r>
      <w:proofErr w:type="gramEnd"/>
      <w:r w:rsidRPr="00B607CE">
        <w:rPr>
          <w:b/>
        </w:rPr>
        <w:t xml:space="preserve"> system database shall provide the capability to store a defined workflow.</w:t>
      </w:r>
    </w:p>
    <w:p w:rsidR="00C97C20" w:rsidRPr="00B607CE" w:rsidRDefault="00C97C20" w:rsidP="007244D5">
      <w:pPr>
        <w:pStyle w:val="para2"/>
        <w:numPr>
          <w:ins w:id="502" w:author="Bill Sitz" w:date="2013-06-19T18:33:00Z"/>
        </w:numPr>
        <w:spacing w:before="0" w:after="120"/>
        <w:ind w:left="360"/>
      </w:pPr>
      <w:r w:rsidRPr="00B607CE">
        <w:t xml:space="preserve">(U) This includes all of its associated steps, nodes, rules and status information as appropriate. </w:t>
      </w:r>
    </w:p>
    <w:p w:rsidR="00C97C20" w:rsidRPr="00B607CE" w:rsidRDefault="00C97C20" w:rsidP="007244D5">
      <w:pPr>
        <w:pStyle w:val="para"/>
        <w:keepNext/>
        <w:spacing w:before="120" w:after="0"/>
        <w:ind w:left="360"/>
        <w:rPr>
          <w:b/>
        </w:rPr>
      </w:pPr>
      <w:r w:rsidRPr="00B607CE">
        <w:rPr>
          <w:b/>
        </w:rPr>
        <w:lastRenderedPageBreak/>
        <w:t xml:space="preserve">(U) 3.2.18.15 </w:t>
      </w:r>
      <w:proofErr w:type="gramStart"/>
      <w:r w:rsidRPr="00B607CE">
        <w:rPr>
          <w:b/>
        </w:rPr>
        <w:t>The</w:t>
      </w:r>
      <w:proofErr w:type="gramEnd"/>
      <w:r w:rsidRPr="00B607CE">
        <w:rPr>
          <w:b/>
        </w:rPr>
        <w:t xml:space="preserve"> system database shall provide the capability to store the user work queue data.</w:t>
      </w:r>
    </w:p>
    <w:p w:rsidR="00C97C20" w:rsidRPr="00B607CE" w:rsidRDefault="00C97C20" w:rsidP="00B52C86">
      <w:pPr>
        <w:pStyle w:val="para2"/>
        <w:numPr>
          <w:ins w:id="503" w:author="Bill Sitz" w:date="2013-06-19T18:33:00Z"/>
        </w:numPr>
        <w:spacing w:before="0" w:after="120"/>
        <w:ind w:left="360"/>
      </w:pPr>
      <w:r w:rsidRPr="00B607CE">
        <w:t>(U) This includes data associated with a user and a workflow.</w:t>
      </w:r>
    </w:p>
    <w:p w:rsidR="00C97C20" w:rsidRPr="00B607CE" w:rsidRDefault="00C97C20" w:rsidP="007244D5">
      <w:pPr>
        <w:pStyle w:val="para"/>
        <w:keepNext/>
        <w:spacing w:before="120" w:after="0"/>
        <w:ind w:left="360"/>
        <w:rPr>
          <w:b/>
        </w:rPr>
      </w:pPr>
      <w:r w:rsidRPr="00B607CE">
        <w:rPr>
          <w:b/>
        </w:rPr>
        <w:t xml:space="preserve">(U) 3.2.18.16 </w:t>
      </w:r>
      <w:proofErr w:type="gramStart"/>
      <w:r w:rsidRPr="00B607CE">
        <w:rPr>
          <w:b/>
        </w:rPr>
        <w:t>The</w:t>
      </w:r>
      <w:proofErr w:type="gramEnd"/>
      <w:r w:rsidRPr="00B607CE">
        <w:rPr>
          <w:b/>
        </w:rPr>
        <w:t xml:space="preserve"> system database shall provide the capability to store the group work queue data.</w:t>
      </w:r>
    </w:p>
    <w:p w:rsidR="00C97C20" w:rsidRPr="00B607CE" w:rsidRDefault="00C97C20" w:rsidP="00B52C86">
      <w:pPr>
        <w:pStyle w:val="para2"/>
        <w:numPr>
          <w:ins w:id="504" w:author="Bill Sitz" w:date="2013-06-19T18:34:00Z"/>
        </w:numPr>
        <w:spacing w:before="0" w:after="120"/>
        <w:ind w:left="360"/>
      </w:pPr>
      <w:r w:rsidRPr="00B607CE">
        <w:t>(U) This includes data associated with a user and a workflow.</w:t>
      </w:r>
    </w:p>
    <w:p w:rsidR="00C97C20" w:rsidRPr="00B607CE" w:rsidRDefault="00C97C20" w:rsidP="007244D5">
      <w:pPr>
        <w:pStyle w:val="para"/>
        <w:keepNext/>
        <w:spacing w:before="120" w:after="0"/>
        <w:ind w:left="360"/>
        <w:rPr>
          <w:b/>
        </w:rPr>
      </w:pPr>
      <w:r w:rsidRPr="00B607CE">
        <w:rPr>
          <w:b/>
        </w:rPr>
        <w:t xml:space="preserve">(U) 3.2.18.17 </w:t>
      </w:r>
      <w:proofErr w:type="gramStart"/>
      <w:r w:rsidRPr="00B607CE">
        <w:rPr>
          <w:b/>
        </w:rPr>
        <w:t>The</w:t>
      </w:r>
      <w:proofErr w:type="gramEnd"/>
      <w:r w:rsidRPr="00B607CE">
        <w:rPr>
          <w:b/>
        </w:rPr>
        <w:t xml:space="preserve"> system database shall provide the capability to store simulation data.</w:t>
      </w:r>
    </w:p>
    <w:p w:rsidR="00C97C20" w:rsidRPr="00B607CE" w:rsidRDefault="00C97C20" w:rsidP="00B52C86">
      <w:pPr>
        <w:pStyle w:val="para2"/>
        <w:numPr>
          <w:ins w:id="505" w:author="Bill Sitz" w:date="2013-06-19T18:35:00Z"/>
        </w:numPr>
        <w:spacing w:before="0" w:after="120"/>
        <w:ind w:left="360"/>
      </w:pPr>
      <w:r w:rsidRPr="00B607CE">
        <w:t>(U) This includes pre-canned, artificial messages</w:t>
      </w:r>
      <w:r w:rsidRPr="00B607CE" w:rsidDel="00B52C86">
        <w:t xml:space="preserve"> </w:t>
      </w:r>
      <w:r w:rsidRPr="00B607CE">
        <w:t>for use in exercises and for testing purposes.</w:t>
      </w:r>
    </w:p>
    <w:p w:rsidR="00C97C20" w:rsidRPr="00B607CE" w:rsidRDefault="00C97C20" w:rsidP="00891FCD">
      <w:pPr>
        <w:pStyle w:val="para"/>
        <w:spacing w:before="120" w:after="0"/>
        <w:ind w:left="360"/>
        <w:rPr>
          <w:b/>
        </w:rPr>
      </w:pPr>
      <w:r w:rsidRPr="00B607CE">
        <w:rPr>
          <w:b/>
        </w:rPr>
        <w:t xml:space="preserve">(U) 3.2.18.18 </w:t>
      </w:r>
      <w:proofErr w:type="gramStart"/>
      <w:r w:rsidRPr="00B607CE">
        <w:rPr>
          <w:b/>
        </w:rPr>
        <w:t>The</w:t>
      </w:r>
      <w:proofErr w:type="gramEnd"/>
      <w:r w:rsidRPr="00B607CE">
        <w:rPr>
          <w:b/>
        </w:rPr>
        <w:t xml:space="preserve"> system database shall provide the capability to store group account information.</w:t>
      </w:r>
    </w:p>
    <w:p w:rsidR="00C97C20" w:rsidRPr="00B607CE" w:rsidRDefault="00C97C20" w:rsidP="00891FCD">
      <w:pPr>
        <w:pStyle w:val="para"/>
        <w:spacing w:before="120" w:after="0"/>
        <w:ind w:left="360"/>
        <w:rPr>
          <w:b/>
        </w:rPr>
      </w:pPr>
      <w:r w:rsidRPr="00B607CE">
        <w:rPr>
          <w:b/>
        </w:rPr>
        <w:t xml:space="preserve">(U) 3.2.18.19 </w:t>
      </w:r>
      <w:proofErr w:type="gramStart"/>
      <w:r w:rsidRPr="00B607CE">
        <w:rPr>
          <w:b/>
        </w:rPr>
        <w:t>The</w:t>
      </w:r>
      <w:proofErr w:type="gramEnd"/>
      <w:r w:rsidRPr="00B607CE">
        <w:rPr>
          <w:b/>
        </w:rPr>
        <w:t xml:space="preserve"> system database shall provide the capability to store product templates.</w:t>
      </w:r>
    </w:p>
    <w:p w:rsidR="00C97C20" w:rsidRPr="00B607CE" w:rsidRDefault="00C97C20" w:rsidP="00891FCD">
      <w:pPr>
        <w:pStyle w:val="para"/>
        <w:spacing w:before="120" w:after="0"/>
        <w:ind w:left="360"/>
        <w:rPr>
          <w:b/>
        </w:rPr>
      </w:pPr>
      <w:r w:rsidRPr="00B607CE">
        <w:rPr>
          <w:b/>
        </w:rPr>
        <w:t xml:space="preserve">(U) 3.2.18.20 </w:t>
      </w:r>
      <w:proofErr w:type="gramStart"/>
      <w:r w:rsidRPr="00B607CE">
        <w:rPr>
          <w:b/>
        </w:rPr>
        <w:t>The</w:t>
      </w:r>
      <w:proofErr w:type="gramEnd"/>
      <w:r w:rsidRPr="00B607CE">
        <w:rPr>
          <w:b/>
        </w:rPr>
        <w:t xml:space="preserve"> system database shall provide the capability to store site-level system configuration information.</w:t>
      </w:r>
      <w:bookmarkStart w:id="506" w:name="_Toc355399268"/>
      <w:bookmarkEnd w:id="506"/>
    </w:p>
    <w:p w:rsidR="00C97C20" w:rsidRPr="00B607CE" w:rsidRDefault="00C97C20" w:rsidP="007244D5">
      <w:pPr>
        <w:pStyle w:val="para"/>
        <w:keepNext/>
        <w:spacing w:before="120" w:after="0"/>
        <w:ind w:left="360"/>
        <w:rPr>
          <w:b/>
        </w:rPr>
      </w:pPr>
      <w:r w:rsidRPr="00B607CE">
        <w:rPr>
          <w:b/>
        </w:rPr>
        <w:t xml:space="preserve">(U) 3.2.18.21 </w:t>
      </w:r>
      <w:proofErr w:type="gramStart"/>
      <w:r w:rsidRPr="00B607CE">
        <w:rPr>
          <w:b/>
        </w:rPr>
        <w:t>The</w:t>
      </w:r>
      <w:proofErr w:type="gramEnd"/>
      <w:r w:rsidRPr="00B607CE">
        <w:rPr>
          <w:b/>
        </w:rPr>
        <w:t xml:space="preserve"> system database shall provide the capability to store copies of all information transmitted to external systems.</w:t>
      </w:r>
    </w:p>
    <w:p w:rsidR="00C97C20" w:rsidRPr="00B607CE" w:rsidRDefault="00C97C20" w:rsidP="00EA6071">
      <w:pPr>
        <w:pStyle w:val="para2"/>
        <w:numPr>
          <w:ins w:id="507" w:author="Bill Sitz" w:date="2013-06-19T18:37:00Z"/>
        </w:numPr>
        <w:spacing w:before="0" w:after="120"/>
        <w:ind w:left="360"/>
      </w:pPr>
      <w:r w:rsidRPr="00B607CE">
        <w:t>(U) This includes transmitted data whether successful or unsuccessful.</w:t>
      </w:r>
      <w:bookmarkStart w:id="508" w:name="_Toc355399269"/>
      <w:bookmarkEnd w:id="508"/>
    </w:p>
    <w:p w:rsidR="00C97C20" w:rsidRPr="00B607CE" w:rsidRDefault="00C97C20" w:rsidP="007244D5">
      <w:pPr>
        <w:pStyle w:val="para"/>
        <w:keepNext/>
        <w:spacing w:before="120" w:after="0"/>
        <w:ind w:left="360"/>
        <w:rPr>
          <w:b/>
        </w:rPr>
      </w:pPr>
      <w:r w:rsidRPr="00B607CE">
        <w:rPr>
          <w:b/>
        </w:rPr>
        <w:t xml:space="preserve">(U) 3.2.18.22 </w:t>
      </w:r>
      <w:proofErr w:type="gramStart"/>
      <w:r w:rsidRPr="00B607CE">
        <w:rPr>
          <w:b/>
        </w:rPr>
        <w:t>The</w:t>
      </w:r>
      <w:proofErr w:type="gramEnd"/>
      <w:r w:rsidRPr="00B607CE">
        <w:rPr>
          <w:b/>
        </w:rPr>
        <w:t xml:space="preserve"> system database shall provide for online access to all stored data information, through the application, for a minimum of five years.</w:t>
      </w:r>
      <w:bookmarkStart w:id="509" w:name="_Toc355399270"/>
      <w:bookmarkEnd w:id="509"/>
    </w:p>
    <w:p w:rsidR="00C97C20" w:rsidRPr="00B607CE" w:rsidRDefault="00C97C20" w:rsidP="00EA6071">
      <w:pPr>
        <w:pStyle w:val="para2"/>
        <w:numPr>
          <w:ins w:id="510" w:author="Bill Sitz" w:date="2013-06-19T18:38:00Z"/>
        </w:numPr>
        <w:spacing w:before="0" w:after="120"/>
        <w:ind w:left="360"/>
      </w:pPr>
      <w:r w:rsidRPr="00B607CE">
        <w:t>(U) This includes audit and transmitted data.</w:t>
      </w:r>
    </w:p>
    <w:p w:rsidR="00C97C20" w:rsidRPr="00B607CE" w:rsidRDefault="00C97C20" w:rsidP="007244D5">
      <w:pPr>
        <w:pStyle w:val="para"/>
        <w:keepNext/>
        <w:spacing w:before="120" w:after="0"/>
        <w:ind w:left="360"/>
        <w:rPr>
          <w:b/>
        </w:rPr>
      </w:pPr>
      <w:r w:rsidRPr="00B607CE">
        <w:rPr>
          <w:b/>
        </w:rPr>
        <w:t xml:space="preserve">(U) 3.2.18.23 </w:t>
      </w:r>
      <w:proofErr w:type="gramStart"/>
      <w:r w:rsidRPr="00B607CE">
        <w:rPr>
          <w:b/>
        </w:rPr>
        <w:t>The</w:t>
      </w:r>
      <w:proofErr w:type="gramEnd"/>
      <w:r w:rsidRPr="00B607CE">
        <w:rPr>
          <w:b/>
        </w:rPr>
        <w:t xml:space="preserve"> system database shall associate stored data to the user who performed CRUDA operations on it.</w:t>
      </w:r>
      <w:bookmarkStart w:id="511" w:name="_Toc355399271"/>
      <w:bookmarkEnd w:id="511"/>
    </w:p>
    <w:p w:rsidR="00C97C20" w:rsidRPr="00B607CE" w:rsidRDefault="00C97C20" w:rsidP="00EA6071">
      <w:pPr>
        <w:pStyle w:val="para2"/>
        <w:spacing w:before="0" w:after="120"/>
        <w:ind w:left="360"/>
      </w:pPr>
      <w:r w:rsidRPr="00B607CE">
        <w:t xml:space="preserve">(U) These operations are </w:t>
      </w:r>
      <w:proofErr w:type="gramStart"/>
      <w:r w:rsidRPr="00B607CE">
        <w:t>create</w:t>
      </w:r>
      <w:proofErr w:type="gramEnd"/>
      <w:r w:rsidRPr="00B607CE">
        <w:t>, read, update, delete, archive (CRUDA).</w:t>
      </w:r>
    </w:p>
    <w:p w:rsidR="00C97C20" w:rsidRPr="00B607CE" w:rsidRDefault="00C97C20" w:rsidP="00891FCD">
      <w:pPr>
        <w:pStyle w:val="para"/>
        <w:spacing w:before="120" w:after="0"/>
        <w:ind w:left="360"/>
        <w:rPr>
          <w:b/>
          <w:color w:val="FF0000"/>
        </w:rPr>
      </w:pPr>
      <w:r w:rsidRPr="00B607CE">
        <w:rPr>
          <w:b/>
        </w:rPr>
        <w:t xml:space="preserve">(U) 3.2.18.24 The system database shall store widget settings for each </w:t>
      </w:r>
      <w:r w:rsidR="00CF5810" w:rsidRPr="00B607CE">
        <w:rPr>
          <w:b/>
        </w:rPr>
        <w:t>user preference (i.e. URL, size, shape, workspace, customization, dashboard configuration</w:t>
      </w:r>
      <w:proofErr w:type="gramStart"/>
      <w:r w:rsidR="00CF5810" w:rsidRPr="00B607CE">
        <w:rPr>
          <w:b/>
        </w:rPr>
        <w:t xml:space="preserve">) </w:t>
      </w:r>
      <w:r w:rsidRPr="00B607CE">
        <w:rPr>
          <w:b/>
        </w:rPr>
        <w:t>.</w:t>
      </w:r>
      <w:proofErr w:type="gramEnd"/>
      <w:r w:rsidR="00173A52" w:rsidRPr="00B607CE">
        <w:rPr>
          <w:b/>
        </w:rPr>
        <w:t xml:space="preserve">  </w:t>
      </w:r>
    </w:p>
    <w:p w:rsidR="00C97C20" w:rsidRPr="00B607CE" w:rsidRDefault="00C97C20" w:rsidP="00420504">
      <w:pPr>
        <w:pStyle w:val="Heading3"/>
        <w:numPr>
          <w:ilvl w:val="2"/>
          <w:numId w:val="17"/>
        </w:numPr>
        <w:ind w:left="0" w:firstLine="0"/>
      </w:pPr>
      <w:r w:rsidRPr="00B607CE" w:rsidDel="00BA671E">
        <w:t xml:space="preserve"> </w:t>
      </w:r>
      <w:bookmarkStart w:id="512" w:name="_Toc359515864"/>
      <w:bookmarkStart w:id="513" w:name="_Toc359518306"/>
      <w:bookmarkStart w:id="514" w:name="_Toc364676157"/>
      <w:bookmarkEnd w:id="512"/>
      <w:bookmarkEnd w:id="513"/>
      <w:r w:rsidRPr="00B607CE">
        <w:t>(U) Installation and Configuration</w:t>
      </w:r>
      <w:bookmarkEnd w:id="514"/>
    </w:p>
    <w:p w:rsidR="00C97C20" w:rsidRPr="00B607CE" w:rsidRDefault="00C97C20" w:rsidP="006B07C0">
      <w:r w:rsidRPr="00B607CE">
        <w:t>(U) The following subsection describes the system requirements for installation and configuration.</w:t>
      </w:r>
    </w:p>
    <w:p w:rsidR="00C97C20" w:rsidRPr="00B607CE" w:rsidRDefault="00C97C20" w:rsidP="002C6D05">
      <w:pPr>
        <w:pStyle w:val="para"/>
        <w:keepNext/>
        <w:spacing w:before="120" w:after="0"/>
        <w:ind w:left="360"/>
        <w:rPr>
          <w:b/>
        </w:rPr>
      </w:pPr>
      <w:r w:rsidRPr="00B607CE">
        <w:rPr>
          <w:b/>
        </w:rPr>
        <w:t xml:space="preserve">(U) 3.2.19.1 </w:t>
      </w:r>
      <w:proofErr w:type="gramStart"/>
      <w:r w:rsidRPr="00B607CE">
        <w:rPr>
          <w:b/>
        </w:rPr>
        <w:t>The</w:t>
      </w:r>
      <w:proofErr w:type="gramEnd"/>
      <w:r w:rsidRPr="00B607CE">
        <w:rPr>
          <w:b/>
        </w:rPr>
        <w:t xml:space="preserve"> system shall be developed such that it can be built with a single command.</w:t>
      </w:r>
    </w:p>
    <w:p w:rsidR="00C97C20" w:rsidRPr="00B607CE" w:rsidRDefault="00C97C20" w:rsidP="00EA6071">
      <w:pPr>
        <w:pStyle w:val="para2"/>
        <w:numPr>
          <w:ins w:id="515" w:author="Bill Sitz" w:date="2013-06-19T18:40:00Z"/>
        </w:numPr>
        <w:spacing w:before="0" w:after="120"/>
        <w:ind w:left="360"/>
      </w:pPr>
      <w:r w:rsidRPr="00B607CE">
        <w:t xml:space="preserve">(U) For example, an </w:t>
      </w:r>
      <w:r w:rsidRPr="00B607CE">
        <w:rPr>
          <w:i/>
        </w:rPr>
        <w:t>ant</w:t>
      </w:r>
      <w:r w:rsidRPr="00B607CE">
        <w:t xml:space="preserve"> or </w:t>
      </w:r>
      <w:r w:rsidRPr="00B607CE">
        <w:rPr>
          <w:i/>
        </w:rPr>
        <w:t>maven</w:t>
      </w:r>
      <w:r w:rsidRPr="00B607CE">
        <w:t xml:space="preserve"> target.</w:t>
      </w:r>
      <w:bookmarkStart w:id="516" w:name="_Toc355399273"/>
      <w:bookmarkEnd w:id="516"/>
    </w:p>
    <w:p w:rsidR="00C97C20" w:rsidRPr="00B607CE" w:rsidRDefault="00C97C20" w:rsidP="00891FCD">
      <w:pPr>
        <w:pStyle w:val="para"/>
        <w:spacing w:before="120" w:after="0"/>
        <w:ind w:left="360"/>
        <w:rPr>
          <w:b/>
        </w:rPr>
      </w:pPr>
      <w:r w:rsidRPr="00B607CE">
        <w:rPr>
          <w:b/>
        </w:rPr>
        <w:t xml:space="preserve">(U) 3.2.19.2 </w:t>
      </w:r>
      <w:proofErr w:type="gramStart"/>
      <w:r w:rsidRPr="00B607CE">
        <w:rPr>
          <w:b/>
        </w:rPr>
        <w:t>The</w:t>
      </w:r>
      <w:proofErr w:type="gramEnd"/>
      <w:r w:rsidRPr="00B607CE">
        <w:rPr>
          <w:b/>
        </w:rPr>
        <w:t xml:space="preserve"> system shall be installable with simple scripts.</w:t>
      </w:r>
      <w:bookmarkStart w:id="517" w:name="_Toc355399274"/>
      <w:bookmarkEnd w:id="517"/>
    </w:p>
    <w:p w:rsidR="00C97C20" w:rsidRPr="00B607CE" w:rsidRDefault="00C97C20" w:rsidP="002C6D05">
      <w:pPr>
        <w:pStyle w:val="para"/>
        <w:keepNext/>
        <w:spacing w:before="120" w:after="0"/>
        <w:ind w:left="360"/>
        <w:rPr>
          <w:b/>
        </w:rPr>
      </w:pPr>
      <w:r w:rsidRPr="00B607CE">
        <w:rPr>
          <w:b/>
        </w:rPr>
        <w:t xml:space="preserve">(U) 3.2.19.3 </w:t>
      </w:r>
      <w:proofErr w:type="gramStart"/>
      <w:r w:rsidRPr="00B607CE">
        <w:rPr>
          <w:b/>
        </w:rPr>
        <w:t>The</w:t>
      </w:r>
      <w:proofErr w:type="gramEnd"/>
      <w:r w:rsidRPr="00B607CE">
        <w:rPr>
          <w:b/>
        </w:rPr>
        <w:t xml:space="preserve"> system shall provide test scripts to ensure the system is installed correctly.</w:t>
      </w:r>
      <w:bookmarkStart w:id="518" w:name="_Toc355399275"/>
      <w:bookmarkEnd w:id="518"/>
    </w:p>
    <w:p w:rsidR="00C97C20" w:rsidRPr="00B607CE" w:rsidRDefault="00C97C20" w:rsidP="00EA6071">
      <w:pPr>
        <w:pStyle w:val="para2"/>
        <w:spacing w:before="0" w:after="120"/>
        <w:ind w:left="360"/>
      </w:pPr>
      <w:r w:rsidRPr="00B607CE">
        <w:t>(U) These test scripts should also test that the system is deployed correctly.</w:t>
      </w:r>
    </w:p>
    <w:p w:rsidR="00C97C20" w:rsidRPr="00B607CE" w:rsidRDefault="00C97C20" w:rsidP="00891FCD">
      <w:pPr>
        <w:pStyle w:val="para"/>
        <w:spacing w:before="120" w:after="0"/>
        <w:ind w:left="360"/>
        <w:rPr>
          <w:b/>
        </w:rPr>
      </w:pPr>
      <w:r w:rsidRPr="00B607CE">
        <w:rPr>
          <w:b/>
        </w:rPr>
        <w:t xml:space="preserve">(U) 3.2.19.4 </w:t>
      </w:r>
      <w:proofErr w:type="gramStart"/>
      <w:r w:rsidRPr="00B607CE">
        <w:rPr>
          <w:b/>
        </w:rPr>
        <w:t>The</w:t>
      </w:r>
      <w:proofErr w:type="gramEnd"/>
      <w:r w:rsidRPr="00B607CE">
        <w:rPr>
          <w:b/>
        </w:rPr>
        <w:t xml:space="preserve"> system shall allow the configuration of key system settings without requiring a software release.</w:t>
      </w:r>
      <w:bookmarkStart w:id="519" w:name="_Toc355399276"/>
      <w:bookmarkEnd w:id="519"/>
    </w:p>
    <w:p w:rsidR="00C97C20" w:rsidRPr="00B607CE" w:rsidRDefault="00C97C20" w:rsidP="00891FCD">
      <w:pPr>
        <w:pStyle w:val="para"/>
        <w:spacing w:before="120" w:after="0"/>
        <w:ind w:left="360"/>
        <w:rPr>
          <w:b/>
        </w:rPr>
      </w:pPr>
      <w:r w:rsidRPr="00B607CE">
        <w:rPr>
          <w:b/>
        </w:rPr>
        <w:t xml:space="preserve">(U) 3.2.19.5 </w:t>
      </w:r>
      <w:proofErr w:type="gramStart"/>
      <w:r w:rsidRPr="00B607CE">
        <w:rPr>
          <w:b/>
        </w:rPr>
        <w:t>The</w:t>
      </w:r>
      <w:proofErr w:type="gramEnd"/>
      <w:r w:rsidRPr="00B607CE">
        <w:rPr>
          <w:b/>
        </w:rPr>
        <w:t xml:space="preserve"> system shall provide the ability to specify server connection information in a configuration file.</w:t>
      </w:r>
      <w:bookmarkStart w:id="520" w:name="_Toc355399277"/>
      <w:bookmarkEnd w:id="520"/>
    </w:p>
    <w:p w:rsidR="00C97C20" w:rsidRPr="00B607CE" w:rsidRDefault="00C97C20" w:rsidP="00891FCD">
      <w:pPr>
        <w:pStyle w:val="para"/>
        <w:spacing w:before="120" w:after="0"/>
        <w:ind w:left="360"/>
        <w:rPr>
          <w:b/>
        </w:rPr>
      </w:pPr>
      <w:r w:rsidRPr="00B607CE">
        <w:rPr>
          <w:b/>
        </w:rPr>
        <w:t>(U</w:t>
      </w:r>
      <w:proofErr w:type="gramStart"/>
      <w:r w:rsidRPr="00B607CE">
        <w:rPr>
          <w:b/>
        </w:rPr>
        <w:t>)3.2.19.6</w:t>
      </w:r>
      <w:proofErr w:type="gramEnd"/>
      <w:r w:rsidRPr="00B607CE">
        <w:rPr>
          <w:b/>
        </w:rPr>
        <w:t xml:space="preserve"> The system shall support the use of scripts to create required database artifacts.</w:t>
      </w:r>
      <w:bookmarkStart w:id="521" w:name="_Toc355399278"/>
      <w:bookmarkEnd w:id="521"/>
    </w:p>
    <w:p w:rsidR="00C97C20" w:rsidRPr="00B607CE" w:rsidRDefault="00C97C20" w:rsidP="002C6D05">
      <w:pPr>
        <w:pStyle w:val="para"/>
        <w:keepNext/>
        <w:spacing w:before="120" w:after="0"/>
        <w:ind w:left="360"/>
        <w:rPr>
          <w:b/>
        </w:rPr>
      </w:pPr>
      <w:r w:rsidRPr="00B607CE">
        <w:rPr>
          <w:b/>
        </w:rPr>
        <w:lastRenderedPageBreak/>
        <w:t xml:space="preserve">(U) 3.2.19.7 </w:t>
      </w:r>
      <w:proofErr w:type="gramStart"/>
      <w:r w:rsidRPr="00B607CE">
        <w:rPr>
          <w:b/>
        </w:rPr>
        <w:t>The</w:t>
      </w:r>
      <w:proofErr w:type="gramEnd"/>
      <w:r w:rsidRPr="00B607CE">
        <w:rPr>
          <w:b/>
        </w:rPr>
        <w:t xml:space="preserve"> system shall support the use of scripts to load initialization data into the database.</w:t>
      </w:r>
      <w:bookmarkStart w:id="522" w:name="_Toc355399279"/>
      <w:bookmarkEnd w:id="522"/>
    </w:p>
    <w:p w:rsidR="00C97C20" w:rsidRPr="00B607CE" w:rsidRDefault="00C97C20" w:rsidP="00EA6071">
      <w:pPr>
        <w:pStyle w:val="para2"/>
        <w:spacing w:before="0" w:after="120"/>
        <w:ind w:left="360"/>
      </w:pPr>
      <w:r w:rsidRPr="00B607CE">
        <w:t xml:space="preserve">(U) This includes what is also known as </w:t>
      </w:r>
      <w:r w:rsidRPr="00B607CE">
        <w:rPr>
          <w:i/>
        </w:rPr>
        <w:t>seed</w:t>
      </w:r>
      <w:r w:rsidRPr="00B607CE">
        <w:t xml:space="preserve"> data.</w:t>
      </w:r>
    </w:p>
    <w:p w:rsidR="00C97C20" w:rsidRPr="00B607CE" w:rsidRDefault="00C97C20" w:rsidP="002C6D05">
      <w:pPr>
        <w:pStyle w:val="para"/>
        <w:keepNext/>
        <w:spacing w:before="120" w:after="0"/>
        <w:ind w:left="360"/>
        <w:rPr>
          <w:b/>
        </w:rPr>
      </w:pPr>
      <w:r w:rsidRPr="00B607CE">
        <w:rPr>
          <w:b/>
        </w:rPr>
        <w:t xml:space="preserve">(U) 3.2.19.8 </w:t>
      </w:r>
      <w:proofErr w:type="gramStart"/>
      <w:r w:rsidRPr="00B607CE">
        <w:rPr>
          <w:b/>
        </w:rPr>
        <w:t>The</w:t>
      </w:r>
      <w:proofErr w:type="gramEnd"/>
      <w:r w:rsidRPr="00B607CE">
        <w:rPr>
          <w:b/>
        </w:rPr>
        <w:t xml:space="preserve"> install process shall be documented.</w:t>
      </w:r>
    </w:p>
    <w:p w:rsidR="00C97C20" w:rsidRPr="00B607CE" w:rsidRDefault="00C97C20" w:rsidP="00EA6071">
      <w:pPr>
        <w:pStyle w:val="para2"/>
        <w:numPr>
          <w:ins w:id="523" w:author="Bill Sitz" w:date="2013-06-19T18:44:00Z"/>
        </w:numPr>
        <w:spacing w:before="0" w:after="120"/>
        <w:ind w:left="360"/>
      </w:pPr>
      <w:r w:rsidRPr="00B607CE">
        <w:t>(U) Provide both hardcopy and softcopy install process documentation with the system.</w:t>
      </w:r>
      <w:bookmarkStart w:id="524" w:name="_Toc355399280"/>
      <w:bookmarkEnd w:id="524"/>
    </w:p>
    <w:p w:rsidR="00C97C20" w:rsidRPr="00B607CE" w:rsidRDefault="00C97C20" w:rsidP="00891FCD">
      <w:pPr>
        <w:pStyle w:val="para"/>
        <w:spacing w:before="120" w:after="0"/>
        <w:ind w:left="360"/>
        <w:rPr>
          <w:b/>
        </w:rPr>
      </w:pPr>
      <w:r w:rsidRPr="00B607CE">
        <w:rPr>
          <w:b/>
        </w:rPr>
        <w:t xml:space="preserve">(U) 3.2.19.9 </w:t>
      </w:r>
      <w:proofErr w:type="gramStart"/>
      <w:r w:rsidRPr="00B607CE">
        <w:rPr>
          <w:b/>
        </w:rPr>
        <w:t>The</w:t>
      </w:r>
      <w:proofErr w:type="gramEnd"/>
      <w:r w:rsidRPr="00B607CE">
        <w:rPr>
          <w:b/>
        </w:rPr>
        <w:t xml:space="preserve"> system shall provide a capability for its initialization.</w:t>
      </w:r>
      <w:bookmarkStart w:id="525" w:name="_Toc355399281"/>
      <w:bookmarkEnd w:id="525"/>
    </w:p>
    <w:p w:rsidR="00C97C20" w:rsidRPr="00B607CE" w:rsidRDefault="00C97C20" w:rsidP="00891FCD">
      <w:pPr>
        <w:pStyle w:val="para"/>
        <w:spacing w:before="120" w:after="0"/>
        <w:ind w:left="360"/>
        <w:rPr>
          <w:b/>
        </w:rPr>
      </w:pPr>
      <w:r w:rsidRPr="00B607CE">
        <w:rPr>
          <w:b/>
        </w:rPr>
        <w:t xml:space="preserve">(U) 3.2.19.10 </w:t>
      </w:r>
      <w:proofErr w:type="gramStart"/>
      <w:r w:rsidRPr="00B607CE">
        <w:rPr>
          <w:b/>
        </w:rPr>
        <w:t>The</w:t>
      </w:r>
      <w:proofErr w:type="gramEnd"/>
      <w:r w:rsidRPr="00B607CE">
        <w:rPr>
          <w:b/>
        </w:rPr>
        <w:t xml:space="preserve"> system shall provide the capability for an orderly controlled shutdown of operations.</w:t>
      </w:r>
      <w:bookmarkStart w:id="526" w:name="_Toc355399282"/>
      <w:bookmarkEnd w:id="526"/>
    </w:p>
    <w:p w:rsidR="00C97C20" w:rsidRPr="00B607CE" w:rsidRDefault="00C97C20" w:rsidP="002C6D05">
      <w:pPr>
        <w:pStyle w:val="para"/>
        <w:keepNext/>
        <w:spacing w:before="120" w:after="0"/>
        <w:ind w:left="360"/>
        <w:rPr>
          <w:b/>
        </w:rPr>
      </w:pPr>
      <w:r w:rsidRPr="00B607CE">
        <w:rPr>
          <w:b/>
        </w:rPr>
        <w:t xml:space="preserve">(U) 3.2.19.11 </w:t>
      </w:r>
      <w:proofErr w:type="gramStart"/>
      <w:r w:rsidRPr="00B607CE">
        <w:rPr>
          <w:b/>
        </w:rPr>
        <w:t>The</w:t>
      </w:r>
      <w:proofErr w:type="gramEnd"/>
      <w:r w:rsidRPr="00B607CE">
        <w:rPr>
          <w:b/>
        </w:rPr>
        <w:t xml:space="preserve"> system shall provide the capability to update configuration setting for selected server-side functionality.</w:t>
      </w:r>
    </w:p>
    <w:p w:rsidR="00C97C20" w:rsidRPr="00B607CE" w:rsidRDefault="00C97C20" w:rsidP="00EA6071">
      <w:pPr>
        <w:pStyle w:val="para2"/>
        <w:numPr>
          <w:ins w:id="527" w:author="Bill Sitz" w:date="2013-06-19T18:46:00Z"/>
        </w:numPr>
        <w:spacing w:before="0" w:after="120"/>
        <w:ind w:left="360"/>
      </w:pPr>
      <w:r w:rsidRPr="00B607CE">
        <w:t>(U) For example, email server.</w:t>
      </w:r>
      <w:bookmarkStart w:id="528" w:name="_Toc355399283"/>
      <w:bookmarkEnd w:id="528"/>
    </w:p>
    <w:p w:rsidR="00C97C20" w:rsidRPr="00B607CE" w:rsidRDefault="00C97C20" w:rsidP="002C6D05">
      <w:pPr>
        <w:pStyle w:val="para"/>
        <w:keepNext/>
        <w:spacing w:before="120" w:after="0"/>
        <w:ind w:left="360"/>
        <w:rPr>
          <w:b/>
        </w:rPr>
      </w:pPr>
      <w:r w:rsidRPr="00B607CE">
        <w:rPr>
          <w:b/>
        </w:rPr>
        <w:t xml:space="preserve">(U) 3.2.19.12 </w:t>
      </w:r>
      <w:proofErr w:type="gramStart"/>
      <w:r w:rsidRPr="00B607CE">
        <w:rPr>
          <w:b/>
        </w:rPr>
        <w:t>The</w:t>
      </w:r>
      <w:proofErr w:type="gramEnd"/>
      <w:r w:rsidRPr="00B607CE">
        <w:rPr>
          <w:b/>
        </w:rPr>
        <w:t xml:space="preserve"> system shall be able to perform a backup operation on request.</w:t>
      </w:r>
    </w:p>
    <w:p w:rsidR="00C97C20" w:rsidRPr="00B607CE" w:rsidRDefault="00C97C20" w:rsidP="00B7107A">
      <w:pPr>
        <w:pStyle w:val="para2"/>
        <w:numPr>
          <w:ins w:id="529" w:author="Bill Sitz" w:date="2013-06-19T18:47:00Z"/>
        </w:numPr>
        <w:spacing w:before="0" w:after="120"/>
        <w:ind w:left="360"/>
      </w:pPr>
      <w:r w:rsidRPr="00B607CE">
        <w:t>(U) Backup operations can be on the entire system, a component, or individual files.</w:t>
      </w:r>
    </w:p>
    <w:p w:rsidR="00C97C20" w:rsidRPr="00B607CE" w:rsidRDefault="00C97C20" w:rsidP="002C6D05">
      <w:pPr>
        <w:pStyle w:val="para"/>
        <w:keepNext/>
        <w:spacing w:before="120" w:after="0"/>
        <w:ind w:left="360"/>
        <w:rPr>
          <w:b/>
        </w:rPr>
      </w:pPr>
      <w:r w:rsidRPr="00B607CE">
        <w:rPr>
          <w:b/>
        </w:rPr>
        <w:t xml:space="preserve">(U) 3.2.19.13 </w:t>
      </w:r>
      <w:proofErr w:type="gramStart"/>
      <w:r w:rsidRPr="00B607CE">
        <w:rPr>
          <w:b/>
        </w:rPr>
        <w:t>The</w:t>
      </w:r>
      <w:proofErr w:type="gramEnd"/>
      <w:r w:rsidRPr="00B607CE">
        <w:rPr>
          <w:b/>
        </w:rPr>
        <w:t xml:space="preserve"> system shall be able to perform a restore operation on request.</w:t>
      </w:r>
    </w:p>
    <w:p w:rsidR="00C97C20" w:rsidRPr="00B607CE" w:rsidRDefault="00C97C20" w:rsidP="00B7107A">
      <w:pPr>
        <w:pStyle w:val="para2"/>
        <w:numPr>
          <w:ins w:id="530" w:author="Bill Sitz" w:date="2013-06-19T18:48:00Z"/>
        </w:numPr>
        <w:spacing w:before="0" w:after="120"/>
        <w:ind w:left="360"/>
      </w:pPr>
      <w:r w:rsidRPr="00B607CE">
        <w:t>(U) Restore operations can be for the entire system, a component, or individual files</w:t>
      </w:r>
    </w:p>
    <w:p w:rsidR="00C97C20" w:rsidRPr="00B607CE" w:rsidRDefault="00C97C20" w:rsidP="002C6D05">
      <w:pPr>
        <w:pStyle w:val="para"/>
        <w:keepNext/>
        <w:spacing w:before="120" w:after="0"/>
        <w:ind w:left="360"/>
        <w:rPr>
          <w:b/>
        </w:rPr>
      </w:pPr>
      <w:r w:rsidRPr="00B607CE">
        <w:rPr>
          <w:b/>
        </w:rPr>
        <w:t xml:space="preserve">(U) 3.2.19.14 </w:t>
      </w:r>
      <w:proofErr w:type="gramStart"/>
      <w:r w:rsidRPr="00B607CE">
        <w:rPr>
          <w:b/>
        </w:rPr>
        <w:t>The</w:t>
      </w:r>
      <w:proofErr w:type="gramEnd"/>
      <w:r w:rsidRPr="00B607CE">
        <w:rPr>
          <w:b/>
        </w:rPr>
        <w:t xml:space="preserve"> system shall be able to perform a backup of security-relevant functions on request.</w:t>
      </w:r>
    </w:p>
    <w:p w:rsidR="00C97C20" w:rsidRPr="00B607CE" w:rsidRDefault="00C97C20" w:rsidP="00B7107A">
      <w:pPr>
        <w:pStyle w:val="para2"/>
        <w:spacing w:before="0" w:after="120"/>
        <w:ind w:left="360"/>
      </w:pPr>
      <w:r w:rsidRPr="00B607CE">
        <w:t>(U) This includes backing up security-relevant data.</w:t>
      </w:r>
    </w:p>
    <w:p w:rsidR="00C97C20" w:rsidRPr="00B607CE" w:rsidRDefault="00C97C20" w:rsidP="002C6D05">
      <w:pPr>
        <w:pStyle w:val="para"/>
        <w:keepNext/>
        <w:spacing w:before="120" w:after="0"/>
        <w:ind w:left="360"/>
        <w:rPr>
          <w:b/>
        </w:rPr>
      </w:pPr>
      <w:r w:rsidRPr="00B607CE">
        <w:rPr>
          <w:b/>
        </w:rPr>
        <w:t xml:space="preserve">(U) 3.2.19.15 </w:t>
      </w:r>
      <w:proofErr w:type="gramStart"/>
      <w:r w:rsidRPr="00B607CE">
        <w:rPr>
          <w:b/>
        </w:rPr>
        <w:t>The</w:t>
      </w:r>
      <w:proofErr w:type="gramEnd"/>
      <w:r w:rsidRPr="00B607CE">
        <w:rPr>
          <w:b/>
        </w:rPr>
        <w:t xml:space="preserve"> system shall be able to restore, on request, the security-relevant functions up to the last backup archive.</w:t>
      </w:r>
    </w:p>
    <w:p w:rsidR="00C97C20" w:rsidRPr="00B607CE" w:rsidRDefault="00C97C20" w:rsidP="00B7107A">
      <w:pPr>
        <w:pStyle w:val="para2"/>
        <w:spacing w:before="0" w:after="120"/>
        <w:ind w:left="360"/>
      </w:pPr>
      <w:r w:rsidRPr="00B607CE">
        <w:t>(U) This includes restoring security-relevant data.</w:t>
      </w:r>
    </w:p>
    <w:p w:rsidR="00C97C20" w:rsidRPr="00B607CE" w:rsidRDefault="00C97C20" w:rsidP="002C6D05">
      <w:pPr>
        <w:pStyle w:val="para"/>
        <w:keepNext/>
        <w:spacing w:before="120" w:after="0"/>
        <w:ind w:left="360"/>
        <w:rPr>
          <w:b/>
        </w:rPr>
      </w:pPr>
      <w:r w:rsidRPr="00B607CE">
        <w:rPr>
          <w:b/>
        </w:rPr>
        <w:t xml:space="preserve">(U) 3.2.19.16 </w:t>
      </w:r>
      <w:proofErr w:type="gramStart"/>
      <w:r w:rsidRPr="00B607CE">
        <w:rPr>
          <w:b/>
        </w:rPr>
        <w:t>The</w:t>
      </w:r>
      <w:proofErr w:type="gramEnd"/>
      <w:r w:rsidRPr="00B607CE">
        <w:rPr>
          <w:b/>
        </w:rPr>
        <w:t xml:space="preserve"> system shall be capable of being restored to the last known secure configuration through the application of the recorded changes to security-relevant functions.</w:t>
      </w:r>
    </w:p>
    <w:p w:rsidR="00C97C20" w:rsidRPr="00B607CE" w:rsidRDefault="00C97C20" w:rsidP="00B7107A">
      <w:pPr>
        <w:pStyle w:val="para2"/>
        <w:spacing w:before="0" w:after="120"/>
        <w:ind w:left="360"/>
        <w:sectPr w:rsidR="00C97C20" w:rsidRPr="00B607CE">
          <w:headerReference w:type="default" r:id="rId69"/>
          <w:type w:val="continuous"/>
          <w:pgSz w:w="12240" w:h="15840" w:code="1"/>
          <w:pgMar w:top="1728" w:right="1440" w:bottom="1440" w:left="1440" w:header="720" w:footer="720" w:gutter="0"/>
          <w:cols w:space="720"/>
        </w:sectPr>
      </w:pPr>
      <w:r w:rsidRPr="00B607CE">
        <w:t>(U) This includes security-relevant data.</w:t>
      </w:r>
    </w:p>
    <w:p w:rsidR="00C97C20" w:rsidRPr="00B607CE" w:rsidRDefault="00C97C20" w:rsidP="00420504">
      <w:pPr>
        <w:pStyle w:val="Heading3"/>
        <w:numPr>
          <w:ilvl w:val="2"/>
          <w:numId w:val="17"/>
        </w:numPr>
        <w:ind w:left="0" w:firstLine="0"/>
        <w:rPr>
          <w:rFonts w:eastAsia="MS Mincho"/>
        </w:rPr>
      </w:pPr>
      <w:bookmarkStart w:id="531" w:name="_Toc359515866"/>
      <w:bookmarkStart w:id="532" w:name="_Toc359518308"/>
      <w:bookmarkStart w:id="533" w:name="_Toc355016887"/>
      <w:bookmarkStart w:id="534" w:name="_Toc355078007"/>
      <w:bookmarkStart w:id="535" w:name="_Toc355078510"/>
      <w:bookmarkStart w:id="536" w:name="_Toc364676158"/>
      <w:bookmarkEnd w:id="531"/>
      <w:bookmarkEnd w:id="532"/>
      <w:bookmarkEnd w:id="533"/>
      <w:bookmarkEnd w:id="534"/>
      <w:bookmarkEnd w:id="535"/>
      <w:r w:rsidRPr="00B607CE">
        <w:rPr>
          <w:rFonts w:eastAsia="MS Mincho"/>
        </w:rPr>
        <w:lastRenderedPageBreak/>
        <w:t>(U) Help</w:t>
      </w:r>
      <w:bookmarkEnd w:id="536"/>
    </w:p>
    <w:p w:rsidR="00C97C20" w:rsidRPr="00B607CE" w:rsidRDefault="00C97C20" w:rsidP="006B07C0">
      <w:r w:rsidRPr="00B607CE">
        <w:t>(U) The following subsection describes the system requirements for help. Control all data this service stores and accesses by security labeling to support Mandatory Access Control requirements.</w:t>
      </w:r>
    </w:p>
    <w:p w:rsidR="00C97C20" w:rsidRPr="00885FF9" w:rsidRDefault="00C97C20" w:rsidP="00891FCD">
      <w:pPr>
        <w:pStyle w:val="para"/>
        <w:spacing w:before="120" w:after="0"/>
        <w:ind w:left="360"/>
        <w:rPr>
          <w:b/>
        </w:rPr>
      </w:pPr>
      <w:r w:rsidRPr="00B607CE">
        <w:rPr>
          <w:b/>
        </w:rPr>
        <w:t xml:space="preserve">(U) 3.2.20.1 </w:t>
      </w:r>
      <w:proofErr w:type="gramStart"/>
      <w:r w:rsidRPr="00B607CE">
        <w:rPr>
          <w:b/>
        </w:rPr>
        <w:t>The</w:t>
      </w:r>
      <w:proofErr w:type="gramEnd"/>
      <w:r w:rsidRPr="00B607CE">
        <w:rPr>
          <w:b/>
        </w:rPr>
        <w:t xml:space="preserve"> system shall provide an online help </w:t>
      </w:r>
      <w:r w:rsidRPr="00885FF9">
        <w:rPr>
          <w:b/>
        </w:rPr>
        <w:t>capability.</w:t>
      </w:r>
      <w:r w:rsidR="00576D80" w:rsidRPr="00885FF9">
        <w:rPr>
          <w:b/>
        </w:rPr>
        <w:t xml:space="preserve"> </w:t>
      </w:r>
    </w:p>
    <w:p w:rsidR="00C97C20" w:rsidRPr="00885FF9" w:rsidRDefault="00C97C20" w:rsidP="00891FCD">
      <w:pPr>
        <w:pStyle w:val="para"/>
        <w:spacing w:before="120" w:after="0"/>
        <w:ind w:left="360"/>
        <w:rPr>
          <w:b/>
        </w:rPr>
      </w:pPr>
      <w:r w:rsidRPr="00885FF9">
        <w:rPr>
          <w:b/>
        </w:rPr>
        <w:t xml:space="preserve">(U) 3.2.20.2 </w:t>
      </w:r>
      <w:proofErr w:type="gramStart"/>
      <w:r w:rsidRPr="00885FF9">
        <w:rPr>
          <w:b/>
        </w:rPr>
        <w:t>The</w:t>
      </w:r>
      <w:proofErr w:type="gramEnd"/>
      <w:r w:rsidRPr="00885FF9">
        <w:rPr>
          <w:b/>
        </w:rPr>
        <w:t xml:space="preserve"> system shall provide the capability for privileged users to access contact information.</w:t>
      </w:r>
    </w:p>
    <w:p w:rsidR="00C97C20" w:rsidRPr="00885FF9" w:rsidRDefault="00C97C20" w:rsidP="00E205BD">
      <w:pPr>
        <w:pStyle w:val="para2"/>
        <w:numPr>
          <w:ins w:id="537" w:author="Bill Sitz" w:date="2013-06-19T18:53:00Z"/>
        </w:numPr>
        <w:spacing w:before="0" w:after="120"/>
        <w:ind w:left="360"/>
        <w:rPr>
          <w:color w:val="auto"/>
        </w:rPr>
      </w:pPr>
      <w:r w:rsidRPr="00885FF9">
        <w:rPr>
          <w:color w:val="auto"/>
        </w:rPr>
        <w:t>(U) This includes saving and loading technical and operational points of contact for information and assistance.</w:t>
      </w:r>
    </w:p>
    <w:p w:rsidR="00C97C20" w:rsidRPr="00885FF9" w:rsidRDefault="00C97C20" w:rsidP="008805C2">
      <w:pPr>
        <w:pStyle w:val="para"/>
        <w:spacing w:before="120" w:after="0"/>
        <w:ind w:left="360"/>
        <w:rPr>
          <w:b/>
        </w:rPr>
      </w:pPr>
      <w:r w:rsidRPr="00885FF9">
        <w:rPr>
          <w:b/>
        </w:rPr>
        <w:t xml:space="preserve">(U) 3.2.20.3 </w:t>
      </w:r>
      <w:proofErr w:type="gramStart"/>
      <w:r w:rsidRPr="00885FF9">
        <w:rPr>
          <w:b/>
        </w:rPr>
        <w:t>The</w:t>
      </w:r>
      <w:proofErr w:type="gramEnd"/>
      <w:r w:rsidRPr="00885FF9">
        <w:rPr>
          <w:b/>
        </w:rPr>
        <w:t xml:space="preserve"> system shall provide on-line documentation.</w:t>
      </w:r>
      <w:r w:rsidR="008805C2" w:rsidRPr="00885FF9">
        <w:rPr>
          <w:b/>
        </w:rPr>
        <w:t xml:space="preserve"> </w:t>
      </w:r>
    </w:p>
    <w:p w:rsidR="00C97C20" w:rsidRPr="00885FF9" w:rsidRDefault="00C97C20" w:rsidP="00E205BD">
      <w:pPr>
        <w:pStyle w:val="para2"/>
        <w:keepNext/>
        <w:numPr>
          <w:ins w:id="538" w:author="Bill Sitz" w:date="2013-06-19T18:53:00Z"/>
        </w:numPr>
        <w:spacing w:before="0" w:after="120"/>
        <w:ind w:left="360"/>
        <w:rPr>
          <w:color w:val="auto"/>
        </w:rPr>
      </w:pPr>
      <w:r w:rsidRPr="00885FF9">
        <w:rPr>
          <w:color w:val="auto"/>
        </w:rPr>
        <w:t>(U) This documentation includes the following.</w:t>
      </w:r>
    </w:p>
    <w:p w:rsidR="00C97C20" w:rsidRPr="00B607CE" w:rsidRDefault="00C97C20" w:rsidP="00E205BD">
      <w:pPr>
        <w:pStyle w:val="ListParagraph"/>
        <w:keepNext/>
        <w:rPr>
          <w:rFonts w:eastAsia="MS Mincho"/>
        </w:rPr>
      </w:pPr>
      <w:r w:rsidRPr="00B607CE">
        <w:rPr>
          <w:rFonts w:eastAsia="MS Mincho"/>
        </w:rPr>
        <w:t>User Guide</w:t>
      </w:r>
    </w:p>
    <w:p w:rsidR="00C97C20" w:rsidRPr="00B607CE" w:rsidRDefault="00C97C20" w:rsidP="00E205BD">
      <w:pPr>
        <w:pStyle w:val="ListParagraph"/>
        <w:keepNext/>
        <w:rPr>
          <w:rFonts w:eastAsia="MS Mincho"/>
        </w:rPr>
      </w:pPr>
      <w:r w:rsidRPr="00B607CE">
        <w:rPr>
          <w:rFonts w:eastAsia="MS Mincho"/>
        </w:rPr>
        <w:t>System Administrator Guide</w:t>
      </w:r>
    </w:p>
    <w:p w:rsidR="00C97C20" w:rsidRPr="00B607CE" w:rsidRDefault="00C97C20" w:rsidP="00BB1780">
      <w:pPr>
        <w:pStyle w:val="ListParagraph"/>
        <w:rPr>
          <w:rFonts w:eastAsia="MS Mincho"/>
        </w:rPr>
      </w:pPr>
      <w:r w:rsidRPr="00B607CE">
        <w:rPr>
          <w:rFonts w:eastAsia="MS Mincho"/>
        </w:rPr>
        <w:t>References</w:t>
      </w:r>
    </w:p>
    <w:p w:rsidR="00C97C20" w:rsidRPr="00B607CE" w:rsidRDefault="00C97C20" w:rsidP="00891FCD">
      <w:pPr>
        <w:pStyle w:val="para"/>
        <w:spacing w:before="120" w:after="0"/>
        <w:ind w:left="360"/>
        <w:rPr>
          <w:b/>
        </w:rPr>
      </w:pPr>
      <w:r w:rsidRPr="00B607CE">
        <w:rPr>
          <w:b/>
        </w:rPr>
        <w:t xml:space="preserve">(U) 3.2.20.4 </w:t>
      </w:r>
      <w:proofErr w:type="gramStart"/>
      <w:r w:rsidRPr="00B607CE">
        <w:rPr>
          <w:b/>
        </w:rPr>
        <w:t>The</w:t>
      </w:r>
      <w:proofErr w:type="gramEnd"/>
      <w:r w:rsidRPr="00B607CE">
        <w:rPr>
          <w:b/>
        </w:rPr>
        <w:t xml:space="preserve"> system shall provide the capability for on-line problem reporting.</w:t>
      </w:r>
      <w:bookmarkStart w:id="539" w:name="_Toc355016891"/>
      <w:bookmarkStart w:id="540" w:name="_Toc355078011"/>
      <w:bookmarkStart w:id="541" w:name="_Toc355078514"/>
      <w:bookmarkStart w:id="542" w:name="_Toc355016892"/>
      <w:bookmarkStart w:id="543" w:name="_Toc355078012"/>
      <w:bookmarkStart w:id="544" w:name="_Toc355078515"/>
      <w:bookmarkStart w:id="545" w:name="_Toc355016893"/>
      <w:bookmarkStart w:id="546" w:name="_Toc355078013"/>
      <w:bookmarkStart w:id="547" w:name="_Toc355078516"/>
      <w:bookmarkEnd w:id="539"/>
      <w:bookmarkEnd w:id="540"/>
      <w:bookmarkEnd w:id="541"/>
      <w:bookmarkEnd w:id="542"/>
      <w:bookmarkEnd w:id="543"/>
      <w:bookmarkEnd w:id="544"/>
      <w:bookmarkEnd w:id="545"/>
      <w:bookmarkEnd w:id="546"/>
      <w:bookmarkEnd w:id="547"/>
    </w:p>
    <w:p w:rsidR="00C97C20" w:rsidRPr="00B607CE" w:rsidRDefault="00C97C20" w:rsidP="00420504">
      <w:pPr>
        <w:pStyle w:val="Heading3"/>
        <w:numPr>
          <w:ilvl w:val="2"/>
          <w:numId w:val="17"/>
        </w:numPr>
        <w:ind w:left="0" w:firstLine="0"/>
      </w:pPr>
      <w:bookmarkStart w:id="548" w:name="_Toc364676159"/>
      <w:r w:rsidRPr="00B607CE">
        <w:lastRenderedPageBreak/>
        <w:t>(U) Deployment</w:t>
      </w:r>
      <w:bookmarkEnd w:id="548"/>
    </w:p>
    <w:p w:rsidR="00C97C20" w:rsidRPr="00B607CE" w:rsidRDefault="00C97C20" w:rsidP="000235A8">
      <w:r w:rsidRPr="00B607CE">
        <w:t>(U) The following subsection describes the system requirements for deployment.</w:t>
      </w:r>
    </w:p>
    <w:p w:rsidR="00C97C20" w:rsidRPr="00B607CE" w:rsidRDefault="00C97C20" w:rsidP="000235A8">
      <w:pPr>
        <w:pStyle w:val="para"/>
        <w:spacing w:before="120" w:after="0"/>
        <w:ind w:left="360"/>
        <w:rPr>
          <w:b/>
        </w:rPr>
      </w:pPr>
      <w:r w:rsidRPr="00B607CE">
        <w:rPr>
          <w:b/>
        </w:rPr>
        <w:t xml:space="preserve">(U) 3.2.21.1 </w:t>
      </w:r>
      <w:proofErr w:type="gramStart"/>
      <w:r w:rsidRPr="00B607CE">
        <w:rPr>
          <w:b/>
        </w:rPr>
        <w:t>The</w:t>
      </w:r>
      <w:proofErr w:type="gramEnd"/>
      <w:r w:rsidRPr="00B607CE">
        <w:rPr>
          <w:b/>
        </w:rPr>
        <w:t xml:space="preserve"> system shall be capable of being deployed in a high assurance (HA) deployment configuration.</w:t>
      </w:r>
    </w:p>
    <w:p w:rsidR="00C97C20" w:rsidRPr="00B607CE" w:rsidRDefault="00C97C20" w:rsidP="000235A8">
      <w:pPr>
        <w:pStyle w:val="para"/>
        <w:spacing w:before="120" w:after="0"/>
        <w:ind w:left="360"/>
        <w:rPr>
          <w:b/>
        </w:rPr>
      </w:pPr>
      <w:r w:rsidRPr="00B607CE">
        <w:rPr>
          <w:b/>
        </w:rPr>
        <w:t xml:space="preserve">(U) 3.2.21.2 </w:t>
      </w:r>
      <w:proofErr w:type="gramStart"/>
      <w:r w:rsidRPr="00B607CE">
        <w:rPr>
          <w:b/>
        </w:rPr>
        <w:t>The</w:t>
      </w:r>
      <w:proofErr w:type="gramEnd"/>
      <w:r w:rsidRPr="00B607CE">
        <w:rPr>
          <w:b/>
        </w:rPr>
        <w:t xml:space="preserve"> system shall be capable of supporting Elastic Load Balancing (ELB).</w:t>
      </w:r>
    </w:p>
    <w:p w:rsidR="00C97C20" w:rsidRPr="00B607CE" w:rsidRDefault="00C97C20" w:rsidP="000235A8">
      <w:pPr>
        <w:pStyle w:val="para"/>
        <w:spacing w:before="120" w:after="0"/>
        <w:ind w:left="360"/>
        <w:rPr>
          <w:b/>
        </w:rPr>
      </w:pPr>
      <w:r w:rsidRPr="00B607CE">
        <w:rPr>
          <w:b/>
        </w:rPr>
        <w:t xml:space="preserve">(U) 3.2.21.3 </w:t>
      </w:r>
      <w:proofErr w:type="gramStart"/>
      <w:r w:rsidRPr="00B607CE">
        <w:rPr>
          <w:b/>
        </w:rPr>
        <w:t>The</w:t>
      </w:r>
      <w:proofErr w:type="gramEnd"/>
      <w:r w:rsidRPr="00B607CE">
        <w:rPr>
          <w:b/>
        </w:rPr>
        <w:t xml:space="preserve"> system shall be able to support application auto-scaling.</w:t>
      </w:r>
    </w:p>
    <w:p w:rsidR="00C97C20" w:rsidRPr="00B607CE" w:rsidRDefault="00C97C20" w:rsidP="00E205BD">
      <w:pPr>
        <w:pStyle w:val="para"/>
        <w:keepNext/>
        <w:spacing w:before="120" w:after="0"/>
        <w:ind w:left="360"/>
        <w:rPr>
          <w:b/>
        </w:rPr>
      </w:pPr>
      <w:r w:rsidRPr="00B607CE">
        <w:rPr>
          <w:b/>
        </w:rPr>
        <w:t xml:space="preserve">(U) 3.2.21.4 </w:t>
      </w:r>
      <w:proofErr w:type="gramStart"/>
      <w:r w:rsidRPr="00B607CE">
        <w:rPr>
          <w:b/>
        </w:rPr>
        <w:t>The</w:t>
      </w:r>
      <w:proofErr w:type="gramEnd"/>
      <w:r w:rsidRPr="00B607CE">
        <w:rPr>
          <w:b/>
        </w:rPr>
        <w:t xml:space="preserve"> system data capability shall be able to support elastic block storage volumes.</w:t>
      </w:r>
    </w:p>
    <w:p w:rsidR="00C97C20" w:rsidRPr="00B607CE" w:rsidRDefault="00C97C20" w:rsidP="00B7107A">
      <w:pPr>
        <w:pStyle w:val="para2"/>
        <w:numPr>
          <w:ins w:id="549" w:author="Bill Sitz" w:date="2013-06-19T18:55:00Z"/>
        </w:numPr>
        <w:spacing w:before="0" w:after="120"/>
        <w:ind w:left="360"/>
      </w:pPr>
      <w:r w:rsidRPr="00B607CE">
        <w:t>(U) This includes a system database and/or data store.</w:t>
      </w:r>
    </w:p>
    <w:p w:rsidR="00C97C20" w:rsidRPr="00B607CE" w:rsidRDefault="00C97C20" w:rsidP="00F94DA1">
      <w:pPr>
        <w:pStyle w:val="Heading2"/>
        <w:rPr>
          <w:rFonts w:eastAsia="MS Mincho"/>
        </w:rPr>
      </w:pPr>
      <w:bookmarkStart w:id="550" w:name="_Ref359346482"/>
      <w:bookmarkStart w:id="551" w:name="_Toc364676160"/>
      <w:r w:rsidRPr="00B607CE">
        <w:rPr>
          <w:rFonts w:eastAsia="MS Mincho"/>
        </w:rPr>
        <w:t>(U) SWIF Application Requirements</w:t>
      </w:r>
      <w:bookmarkEnd w:id="550"/>
      <w:bookmarkEnd w:id="551"/>
    </w:p>
    <w:p w:rsidR="00C97C20" w:rsidRPr="00B607CE" w:rsidRDefault="00C97C20" w:rsidP="00420504">
      <w:pPr>
        <w:pStyle w:val="Heading3"/>
        <w:numPr>
          <w:ilvl w:val="2"/>
          <w:numId w:val="17"/>
        </w:numPr>
        <w:ind w:left="0" w:firstLine="0"/>
      </w:pPr>
      <w:bookmarkStart w:id="552" w:name="_Toc364676161"/>
      <w:r w:rsidRPr="00B607CE">
        <w:t>(U/FOUO) Planning</w:t>
      </w:r>
      <w:bookmarkStart w:id="553" w:name="_Toc355399099"/>
      <w:bookmarkEnd w:id="553"/>
      <w:r w:rsidRPr="00B607CE">
        <w:t xml:space="preserve"> Application</w:t>
      </w:r>
      <w:bookmarkEnd w:id="552"/>
    </w:p>
    <w:p w:rsidR="00C97C20" w:rsidRPr="00B607CE" w:rsidRDefault="00C97C20" w:rsidP="00523A90">
      <w:r w:rsidRPr="00B607CE">
        <w:t>(</w:t>
      </w:r>
      <w:r w:rsidRPr="00B607CE">
        <w:rPr>
          <w:b/>
        </w:rPr>
        <w:t>U/FOUO</w:t>
      </w:r>
      <w:r w:rsidRPr="00B607CE">
        <w:t>) The following subsection describes the system requirements for the Planning application. The Planning application gives users the ability to generate Plans and Concept of Operations (CONOPS) work products, as well as facilitate planning within the Joint Planning process. Use security labeling to support Mandatory Access Control requirements to control all data this service stores and accesses.</w:t>
      </w:r>
    </w:p>
    <w:p w:rsidR="00C97C20" w:rsidRPr="00B607CE" w:rsidRDefault="00C97C20" w:rsidP="000235A8">
      <w:pPr>
        <w:pStyle w:val="para"/>
        <w:spacing w:before="120" w:after="0"/>
        <w:ind w:left="360"/>
        <w:rPr>
          <w:b/>
        </w:rPr>
      </w:pPr>
      <w:r w:rsidRPr="00B607CE">
        <w:rPr>
          <w:b/>
        </w:rPr>
        <w:t xml:space="preserve">(U//FOUO) 3.3.1.1 </w:t>
      </w:r>
      <w:proofErr w:type="gramStart"/>
      <w:r w:rsidRPr="00B607CE">
        <w:rPr>
          <w:b/>
        </w:rPr>
        <w:t>The</w:t>
      </w:r>
      <w:proofErr w:type="gramEnd"/>
      <w:r w:rsidRPr="00B607CE">
        <w:rPr>
          <w:b/>
        </w:rPr>
        <w:t xml:space="preserve"> system shall include a Planning application.</w:t>
      </w:r>
    </w:p>
    <w:p w:rsidR="00C97C20" w:rsidRPr="00B607CE" w:rsidRDefault="00C97C20" w:rsidP="000235A8">
      <w:pPr>
        <w:pStyle w:val="para"/>
        <w:spacing w:before="120" w:after="0"/>
        <w:ind w:left="360"/>
        <w:rPr>
          <w:b/>
        </w:rPr>
      </w:pPr>
      <w:r w:rsidRPr="00B607CE">
        <w:rPr>
          <w:b/>
        </w:rPr>
        <w:t xml:space="preserve">(U//FOUO) 3.3.1.2 </w:t>
      </w:r>
      <w:proofErr w:type="gramStart"/>
      <w:r w:rsidRPr="00B607CE">
        <w:rPr>
          <w:b/>
        </w:rPr>
        <w:t>The</w:t>
      </w:r>
      <w:proofErr w:type="gramEnd"/>
      <w:r w:rsidRPr="00B607CE">
        <w:rPr>
          <w:b/>
        </w:rPr>
        <w:t xml:space="preserve"> system Planning application shall operate within the SWIF architecture.</w:t>
      </w:r>
    </w:p>
    <w:p w:rsidR="00C97C20" w:rsidRPr="00B607CE" w:rsidRDefault="00C97C20" w:rsidP="000235A8">
      <w:pPr>
        <w:pStyle w:val="para"/>
        <w:spacing w:before="120" w:after="0"/>
        <w:ind w:left="360"/>
        <w:rPr>
          <w:b/>
        </w:rPr>
      </w:pPr>
      <w:r w:rsidRPr="00B607CE">
        <w:rPr>
          <w:b/>
        </w:rPr>
        <w:t xml:space="preserve">(U//FOUO) 3.3.1.3 </w:t>
      </w:r>
      <w:proofErr w:type="gramStart"/>
      <w:r w:rsidRPr="00B607CE">
        <w:rPr>
          <w:b/>
        </w:rPr>
        <w:t>The</w:t>
      </w:r>
      <w:proofErr w:type="gramEnd"/>
      <w:r w:rsidRPr="00B607CE">
        <w:rPr>
          <w:b/>
        </w:rPr>
        <w:t xml:space="preserve"> system Planning application shall use the SWIF Common Services.</w:t>
      </w:r>
    </w:p>
    <w:p w:rsidR="00C97C20" w:rsidRPr="00B607CE" w:rsidRDefault="00C97C20" w:rsidP="00141C73">
      <w:pPr>
        <w:pStyle w:val="para2"/>
        <w:spacing w:before="0" w:after="120"/>
        <w:ind w:left="360"/>
        <w:rPr>
          <w:b/>
        </w:rPr>
      </w:pPr>
      <w:r w:rsidRPr="00B607CE">
        <w:t>(U) This includes interacting with the common services.</w:t>
      </w:r>
    </w:p>
    <w:p w:rsidR="00C97C20" w:rsidRPr="00B607CE" w:rsidRDefault="00C97C20" w:rsidP="000235A8">
      <w:pPr>
        <w:pStyle w:val="para"/>
        <w:spacing w:before="120" w:after="0"/>
        <w:ind w:left="360"/>
        <w:rPr>
          <w:b/>
        </w:rPr>
      </w:pPr>
      <w:r w:rsidRPr="00B607CE">
        <w:rPr>
          <w:b/>
        </w:rPr>
        <w:t xml:space="preserve">(U//FOUO) 3.3.1.4 </w:t>
      </w:r>
      <w:proofErr w:type="gramStart"/>
      <w:r w:rsidRPr="00B607CE">
        <w:rPr>
          <w:b/>
        </w:rPr>
        <w:t>The</w:t>
      </w:r>
      <w:proofErr w:type="gramEnd"/>
      <w:r w:rsidRPr="00B607CE">
        <w:rPr>
          <w:b/>
        </w:rPr>
        <w:t xml:space="preserve"> system Planning application shall be capable of using the widgets within the SWIF Core Services.</w:t>
      </w:r>
      <w:bookmarkStart w:id="554" w:name="_Toc355399123"/>
      <w:bookmarkEnd w:id="554"/>
    </w:p>
    <w:p w:rsidR="00C97C20" w:rsidRPr="00B607CE" w:rsidRDefault="00C97C20" w:rsidP="00042E6B">
      <w:pPr>
        <w:pStyle w:val="para"/>
        <w:keepNext/>
        <w:spacing w:before="120" w:after="0"/>
        <w:ind w:left="360"/>
        <w:rPr>
          <w:b/>
        </w:rPr>
      </w:pPr>
      <w:r w:rsidRPr="00B607CE">
        <w:rPr>
          <w:b/>
        </w:rPr>
        <w:t xml:space="preserve">(U//FOUO) 3.3.1.5 </w:t>
      </w:r>
      <w:proofErr w:type="gramStart"/>
      <w:r w:rsidRPr="00B607CE">
        <w:rPr>
          <w:b/>
        </w:rPr>
        <w:t>The</w:t>
      </w:r>
      <w:proofErr w:type="gramEnd"/>
      <w:r w:rsidRPr="00B607CE">
        <w:rPr>
          <w:b/>
        </w:rPr>
        <w:t xml:space="preserve"> system shall include Planning widgets that allow users to perform CRUDA operations on Plans.</w:t>
      </w:r>
      <w:bookmarkStart w:id="555" w:name="_Toc355399033"/>
      <w:bookmarkEnd w:id="555"/>
    </w:p>
    <w:p w:rsidR="00C97C20" w:rsidRPr="00B607CE" w:rsidRDefault="00C97C20" w:rsidP="00141C73">
      <w:pPr>
        <w:pStyle w:val="para2"/>
        <w:spacing w:before="0" w:after="120"/>
        <w:ind w:left="360"/>
        <w:rPr>
          <w:b/>
        </w:rPr>
      </w:pPr>
      <w:r w:rsidRPr="00B607CE">
        <w:t xml:space="preserve">(U) These operations are </w:t>
      </w:r>
      <w:proofErr w:type="gramStart"/>
      <w:r w:rsidRPr="00B607CE">
        <w:t>create</w:t>
      </w:r>
      <w:proofErr w:type="gramEnd"/>
      <w:r w:rsidRPr="00B607CE">
        <w:t>, read, update, delete, archive (CRUDA).</w:t>
      </w:r>
    </w:p>
    <w:p w:rsidR="00C97C20" w:rsidRPr="00B607CE" w:rsidRDefault="00C97C20" w:rsidP="00042E6B">
      <w:pPr>
        <w:pStyle w:val="para"/>
        <w:keepNext/>
        <w:spacing w:before="120" w:after="0"/>
        <w:ind w:left="360"/>
        <w:rPr>
          <w:b/>
        </w:rPr>
      </w:pPr>
      <w:r w:rsidRPr="00B607CE">
        <w:rPr>
          <w:b/>
        </w:rPr>
        <w:t xml:space="preserve">(U//FOUO) 3.3.1.6 </w:t>
      </w:r>
      <w:proofErr w:type="gramStart"/>
      <w:r w:rsidRPr="00B607CE">
        <w:rPr>
          <w:b/>
        </w:rPr>
        <w:t>The</w:t>
      </w:r>
      <w:proofErr w:type="gramEnd"/>
      <w:r w:rsidRPr="00B607CE">
        <w:rPr>
          <w:b/>
        </w:rPr>
        <w:t xml:space="preserve"> system shall include Concept of Operations (CONOPS) widgets that allow users to perform CRUDA operations on CONOPS.</w:t>
      </w:r>
    </w:p>
    <w:p w:rsidR="00C97C20" w:rsidRPr="00B607CE" w:rsidRDefault="00C97C20" w:rsidP="00C65BB1">
      <w:pPr>
        <w:pStyle w:val="para2"/>
        <w:spacing w:before="0" w:after="120"/>
        <w:ind w:left="360"/>
      </w:pPr>
      <w:r w:rsidRPr="00B607CE">
        <w:t xml:space="preserve">(U) These operations are </w:t>
      </w:r>
      <w:proofErr w:type="gramStart"/>
      <w:r w:rsidRPr="00B607CE">
        <w:t>create</w:t>
      </w:r>
      <w:proofErr w:type="gramEnd"/>
      <w:r w:rsidRPr="00B607CE">
        <w:t>, read, update, delete, archive (CRUDA).</w:t>
      </w:r>
    </w:p>
    <w:p w:rsidR="00C97C20" w:rsidRPr="00B607CE" w:rsidRDefault="00C97C20" w:rsidP="000235A8">
      <w:pPr>
        <w:pStyle w:val="para"/>
        <w:spacing w:before="120" w:after="0"/>
        <w:ind w:left="360"/>
        <w:rPr>
          <w:b/>
        </w:rPr>
      </w:pPr>
      <w:r w:rsidRPr="00B607CE">
        <w:rPr>
          <w:b/>
        </w:rPr>
        <w:t xml:space="preserve">(U//FOUO) 3.3.1.7 </w:t>
      </w:r>
      <w:proofErr w:type="gramStart"/>
      <w:r w:rsidRPr="00B607CE">
        <w:rPr>
          <w:b/>
        </w:rPr>
        <w:t>The</w:t>
      </w:r>
      <w:proofErr w:type="gramEnd"/>
      <w:r w:rsidRPr="00B607CE">
        <w:rPr>
          <w:b/>
        </w:rPr>
        <w:t xml:space="preserve"> system Planning application shall be capable of using the System and Common Services within the SWIF Common Services.</w:t>
      </w:r>
    </w:p>
    <w:p w:rsidR="00C97C20" w:rsidRPr="00B607CE" w:rsidRDefault="00C97C20" w:rsidP="000235A8">
      <w:pPr>
        <w:pStyle w:val="para"/>
        <w:spacing w:before="120" w:after="0"/>
        <w:ind w:left="360"/>
        <w:rPr>
          <w:b/>
        </w:rPr>
      </w:pPr>
      <w:r w:rsidRPr="00B607CE">
        <w:rPr>
          <w:b/>
        </w:rPr>
        <w:t xml:space="preserve">(U//FOUO) 3.3.1.8 </w:t>
      </w:r>
      <w:proofErr w:type="gramStart"/>
      <w:r w:rsidRPr="00B607CE">
        <w:rPr>
          <w:b/>
        </w:rPr>
        <w:t>The</w:t>
      </w:r>
      <w:proofErr w:type="gramEnd"/>
      <w:r w:rsidRPr="00B607CE">
        <w:rPr>
          <w:b/>
        </w:rPr>
        <w:t xml:space="preserve"> system Planning Services shall be capable of using the Visualization Service within the SWIF Common Services.</w:t>
      </w:r>
    </w:p>
    <w:p w:rsidR="00C97C20" w:rsidRPr="00B607CE" w:rsidRDefault="00C97C20" w:rsidP="000235A8">
      <w:pPr>
        <w:pStyle w:val="para"/>
        <w:spacing w:before="120" w:after="0"/>
        <w:ind w:left="360"/>
        <w:rPr>
          <w:b/>
        </w:rPr>
      </w:pPr>
      <w:r w:rsidRPr="00B607CE">
        <w:rPr>
          <w:b/>
        </w:rPr>
        <w:t xml:space="preserve">(U//FOUO) 3.3.1.9 </w:t>
      </w:r>
      <w:proofErr w:type="gramStart"/>
      <w:r w:rsidRPr="00B607CE">
        <w:rPr>
          <w:b/>
        </w:rPr>
        <w:t>The</w:t>
      </w:r>
      <w:proofErr w:type="gramEnd"/>
      <w:r w:rsidRPr="00B607CE">
        <w:rPr>
          <w:b/>
        </w:rPr>
        <w:t xml:space="preserve"> system Planning application shall be capable of using the User Account Management (UAM) Service within the SWIF Common Services.</w:t>
      </w:r>
    </w:p>
    <w:p w:rsidR="00C97C20" w:rsidRPr="00B607CE" w:rsidRDefault="00C97C20" w:rsidP="000235A8">
      <w:pPr>
        <w:pStyle w:val="para"/>
        <w:spacing w:before="120" w:after="0"/>
        <w:ind w:left="360"/>
        <w:rPr>
          <w:b/>
        </w:rPr>
      </w:pPr>
      <w:r w:rsidRPr="00B607CE">
        <w:rPr>
          <w:b/>
        </w:rPr>
        <w:t xml:space="preserve">(U//FOUO) 3.3.1.10 </w:t>
      </w:r>
      <w:proofErr w:type="gramStart"/>
      <w:r w:rsidRPr="00B607CE">
        <w:rPr>
          <w:b/>
        </w:rPr>
        <w:t>The</w:t>
      </w:r>
      <w:proofErr w:type="gramEnd"/>
      <w:r w:rsidRPr="00B607CE">
        <w:rPr>
          <w:b/>
        </w:rPr>
        <w:t xml:space="preserve"> system Planning application shall be capable of using the Groups Service within the SWIF Common Services.</w:t>
      </w:r>
    </w:p>
    <w:p w:rsidR="00C97C20" w:rsidRPr="00B607CE" w:rsidRDefault="00C97C20" w:rsidP="000235A8">
      <w:pPr>
        <w:pStyle w:val="para"/>
        <w:spacing w:before="120" w:after="0"/>
        <w:ind w:left="360"/>
        <w:rPr>
          <w:b/>
        </w:rPr>
      </w:pPr>
      <w:r w:rsidRPr="00B607CE">
        <w:rPr>
          <w:b/>
        </w:rPr>
        <w:lastRenderedPageBreak/>
        <w:t xml:space="preserve">(U//FOUO) 3.3.1.11 </w:t>
      </w:r>
      <w:proofErr w:type="gramStart"/>
      <w:r w:rsidRPr="00B607CE">
        <w:rPr>
          <w:b/>
        </w:rPr>
        <w:t>The</w:t>
      </w:r>
      <w:proofErr w:type="gramEnd"/>
      <w:r w:rsidRPr="00B607CE">
        <w:rPr>
          <w:b/>
        </w:rPr>
        <w:t xml:space="preserve"> system Planning application shall be capable of using the Search Service within the SWIF Common Services.</w:t>
      </w:r>
    </w:p>
    <w:p w:rsidR="00C97C20" w:rsidRPr="00B607CE" w:rsidRDefault="00C97C20" w:rsidP="000235A8">
      <w:pPr>
        <w:pStyle w:val="para"/>
        <w:spacing w:before="120" w:after="0"/>
        <w:ind w:left="360"/>
        <w:rPr>
          <w:b/>
        </w:rPr>
      </w:pPr>
      <w:r w:rsidRPr="00B607CE">
        <w:rPr>
          <w:b/>
        </w:rPr>
        <w:t xml:space="preserve">(U//FOUO) 3.3.1.12 </w:t>
      </w:r>
      <w:proofErr w:type="gramStart"/>
      <w:r w:rsidRPr="00B607CE">
        <w:rPr>
          <w:b/>
        </w:rPr>
        <w:t>The</w:t>
      </w:r>
      <w:proofErr w:type="gramEnd"/>
      <w:r w:rsidRPr="00B607CE">
        <w:rPr>
          <w:b/>
        </w:rPr>
        <w:t xml:space="preserve"> system Planning application shall be capable of using the Workflow and Queues Service within the SWIF Common Services.</w:t>
      </w:r>
    </w:p>
    <w:p w:rsidR="00C97C20" w:rsidRPr="00B607CE" w:rsidRDefault="00C97C20" w:rsidP="000235A8">
      <w:pPr>
        <w:pStyle w:val="para"/>
        <w:spacing w:before="120" w:after="0"/>
        <w:ind w:left="360"/>
        <w:rPr>
          <w:b/>
        </w:rPr>
      </w:pPr>
      <w:r w:rsidRPr="00B607CE">
        <w:rPr>
          <w:b/>
        </w:rPr>
        <w:t xml:space="preserve">(U//FOUO) 3.3.1.13 </w:t>
      </w:r>
      <w:proofErr w:type="gramStart"/>
      <w:r w:rsidRPr="00B607CE">
        <w:rPr>
          <w:b/>
        </w:rPr>
        <w:t>The</w:t>
      </w:r>
      <w:proofErr w:type="gramEnd"/>
      <w:r w:rsidRPr="00B607CE">
        <w:rPr>
          <w:b/>
        </w:rPr>
        <w:t xml:space="preserve"> system Planning application shall be capable of using the Import Service within the SWIF Common Services.</w:t>
      </w:r>
    </w:p>
    <w:p w:rsidR="00C97C20" w:rsidRPr="00B607CE" w:rsidRDefault="00C97C20" w:rsidP="000235A8">
      <w:pPr>
        <w:pStyle w:val="para"/>
        <w:spacing w:before="120" w:after="0"/>
        <w:ind w:left="360"/>
        <w:rPr>
          <w:b/>
        </w:rPr>
      </w:pPr>
      <w:r w:rsidRPr="00B607CE">
        <w:rPr>
          <w:b/>
        </w:rPr>
        <w:t xml:space="preserve">(U//FOUO) 3.3.1.14 </w:t>
      </w:r>
      <w:proofErr w:type="gramStart"/>
      <w:r w:rsidRPr="00B607CE">
        <w:rPr>
          <w:b/>
        </w:rPr>
        <w:t>The</w:t>
      </w:r>
      <w:proofErr w:type="gramEnd"/>
      <w:r w:rsidRPr="00B607CE">
        <w:rPr>
          <w:b/>
        </w:rPr>
        <w:t xml:space="preserve"> system Planning application shall be capable of using the Export Service within the SWIF Common Services.</w:t>
      </w:r>
    </w:p>
    <w:p w:rsidR="00C97C20" w:rsidRPr="00B607CE" w:rsidRDefault="00C97C20" w:rsidP="000235A8">
      <w:pPr>
        <w:pStyle w:val="para"/>
        <w:spacing w:before="120" w:after="0"/>
        <w:ind w:left="360"/>
        <w:rPr>
          <w:b/>
        </w:rPr>
      </w:pPr>
      <w:r w:rsidRPr="00B607CE">
        <w:rPr>
          <w:b/>
        </w:rPr>
        <w:t xml:space="preserve">(U//FOUO) 3.3.1.15 </w:t>
      </w:r>
      <w:proofErr w:type="gramStart"/>
      <w:r w:rsidRPr="00B607CE">
        <w:rPr>
          <w:b/>
        </w:rPr>
        <w:t>The</w:t>
      </w:r>
      <w:proofErr w:type="gramEnd"/>
      <w:r w:rsidRPr="00B607CE">
        <w:rPr>
          <w:b/>
        </w:rPr>
        <w:t xml:space="preserve"> system Planning application shall be capable of using the Named Area of Interest (NAI) Service within the SWIF Common Services.</w:t>
      </w:r>
    </w:p>
    <w:p w:rsidR="00C97C20" w:rsidRPr="00B607CE" w:rsidRDefault="00C97C20" w:rsidP="004632C4">
      <w:pPr>
        <w:pStyle w:val="para"/>
        <w:spacing w:before="120" w:after="0"/>
        <w:ind w:left="345"/>
      </w:pPr>
      <w:r w:rsidRPr="00B607CE">
        <w:rPr>
          <w:b/>
        </w:rPr>
        <w:t xml:space="preserve">(U//FOUO) 3.3.1.16 </w:t>
      </w:r>
      <w:proofErr w:type="gramStart"/>
      <w:r w:rsidRPr="00B607CE">
        <w:rPr>
          <w:b/>
        </w:rPr>
        <w:t>The</w:t>
      </w:r>
      <w:proofErr w:type="gramEnd"/>
      <w:r w:rsidRPr="00B607CE">
        <w:rPr>
          <w:b/>
        </w:rPr>
        <w:t xml:space="preserve"> system Planning application shall be capable of using the Analytic Tools within the SWIF Common Services.</w:t>
      </w:r>
    </w:p>
    <w:p w:rsidR="00C97C20" w:rsidRPr="00B607CE" w:rsidRDefault="00C97C20" w:rsidP="002363D2">
      <w:pPr>
        <w:pStyle w:val="para"/>
        <w:spacing w:before="120" w:after="0"/>
        <w:ind w:left="345"/>
      </w:pPr>
      <w:r w:rsidRPr="00B607CE">
        <w:rPr>
          <w:b/>
        </w:rPr>
        <w:t xml:space="preserve">(U//FOUO) 3.3.1.17 </w:t>
      </w:r>
      <w:proofErr w:type="gramStart"/>
      <w:r w:rsidRPr="00B607CE">
        <w:rPr>
          <w:b/>
        </w:rPr>
        <w:t>The</w:t>
      </w:r>
      <w:proofErr w:type="gramEnd"/>
      <w:r w:rsidRPr="00B607CE">
        <w:rPr>
          <w:b/>
        </w:rPr>
        <w:t xml:space="preserve"> system Planning application shall be capable of using the Production Service within the SWIF Common Services.</w:t>
      </w:r>
    </w:p>
    <w:p w:rsidR="00C97C20" w:rsidRPr="00B607CE" w:rsidRDefault="00C97C20" w:rsidP="002363D2">
      <w:pPr>
        <w:pStyle w:val="para"/>
        <w:spacing w:before="120" w:after="0"/>
        <w:ind w:left="345"/>
      </w:pPr>
      <w:r w:rsidRPr="00B607CE">
        <w:rPr>
          <w:b/>
        </w:rPr>
        <w:t xml:space="preserve">(U//FOUO) 3.3.1.18 </w:t>
      </w:r>
      <w:proofErr w:type="gramStart"/>
      <w:r w:rsidRPr="00B607CE">
        <w:rPr>
          <w:b/>
        </w:rPr>
        <w:t>The</w:t>
      </w:r>
      <w:proofErr w:type="gramEnd"/>
      <w:r w:rsidRPr="00B607CE">
        <w:rPr>
          <w:b/>
        </w:rPr>
        <w:t xml:space="preserve"> system Planning application shall be capable of using the Notification Service within the SWIF Common Services.</w:t>
      </w:r>
    </w:p>
    <w:p w:rsidR="00C97C20" w:rsidRPr="00B607CE" w:rsidRDefault="00C97C20" w:rsidP="002363D2">
      <w:pPr>
        <w:pStyle w:val="para"/>
        <w:spacing w:before="120" w:after="0"/>
        <w:ind w:left="345"/>
      </w:pPr>
      <w:r w:rsidRPr="00B607CE">
        <w:rPr>
          <w:b/>
        </w:rPr>
        <w:t xml:space="preserve">(U//FOUO) 3.3.1.19 </w:t>
      </w:r>
      <w:proofErr w:type="gramStart"/>
      <w:r w:rsidRPr="00B607CE">
        <w:rPr>
          <w:b/>
        </w:rPr>
        <w:t>The</w:t>
      </w:r>
      <w:proofErr w:type="gramEnd"/>
      <w:r w:rsidRPr="00B607CE">
        <w:rPr>
          <w:b/>
        </w:rPr>
        <w:t xml:space="preserve"> system Planning application shall be capable of using the Subscription Service within the SWIF Common Services.</w:t>
      </w:r>
    </w:p>
    <w:p w:rsidR="00C97C20" w:rsidRPr="00B607CE" w:rsidRDefault="00C97C20" w:rsidP="002363D2">
      <w:pPr>
        <w:pStyle w:val="para"/>
        <w:spacing w:before="120" w:after="0"/>
        <w:ind w:left="345"/>
      </w:pPr>
      <w:r w:rsidRPr="00B607CE">
        <w:rPr>
          <w:b/>
        </w:rPr>
        <w:t xml:space="preserve">(U//FOUO) 3.3.1.20 </w:t>
      </w:r>
      <w:proofErr w:type="gramStart"/>
      <w:r w:rsidRPr="00B607CE">
        <w:rPr>
          <w:b/>
        </w:rPr>
        <w:t>The</w:t>
      </w:r>
      <w:proofErr w:type="gramEnd"/>
      <w:r w:rsidRPr="00B607CE">
        <w:rPr>
          <w:b/>
        </w:rPr>
        <w:t xml:space="preserve"> system Planning application shall be capable of using the Audit Service within the SWIF Common Services.</w:t>
      </w:r>
    </w:p>
    <w:p w:rsidR="00C97C20" w:rsidRPr="00B607CE" w:rsidRDefault="00C97C20" w:rsidP="002363D2">
      <w:pPr>
        <w:pStyle w:val="para"/>
        <w:spacing w:before="120" w:after="0"/>
        <w:ind w:left="345"/>
      </w:pPr>
      <w:r w:rsidRPr="00B607CE">
        <w:rPr>
          <w:b/>
        </w:rPr>
        <w:t xml:space="preserve">(U//FOUO) 3.3.1.21 </w:t>
      </w:r>
      <w:proofErr w:type="gramStart"/>
      <w:r w:rsidRPr="00B607CE">
        <w:rPr>
          <w:b/>
        </w:rPr>
        <w:t>The</w:t>
      </w:r>
      <w:proofErr w:type="gramEnd"/>
      <w:r w:rsidRPr="00B607CE">
        <w:rPr>
          <w:b/>
        </w:rPr>
        <w:t xml:space="preserve"> system Planning application shall be capable of using the Usage and Performance Analytic Service within the SWIF Common Services.</w:t>
      </w:r>
    </w:p>
    <w:p w:rsidR="00C97C20" w:rsidRPr="00B607CE" w:rsidRDefault="00C97C20" w:rsidP="002363D2">
      <w:pPr>
        <w:pStyle w:val="para"/>
        <w:spacing w:before="120" w:after="0"/>
        <w:ind w:left="345"/>
      </w:pPr>
      <w:r w:rsidRPr="00B607CE">
        <w:rPr>
          <w:b/>
        </w:rPr>
        <w:t xml:space="preserve">(U//FOUO) 3.3.1.22 </w:t>
      </w:r>
      <w:proofErr w:type="gramStart"/>
      <w:r w:rsidRPr="00B607CE">
        <w:rPr>
          <w:b/>
        </w:rPr>
        <w:t>The</w:t>
      </w:r>
      <w:proofErr w:type="gramEnd"/>
      <w:r w:rsidRPr="00B607CE">
        <w:rPr>
          <w:b/>
        </w:rPr>
        <w:t xml:space="preserve"> system Planning application shall be capable of using the System Configuration Service within the SWIF Common Services.</w:t>
      </w:r>
    </w:p>
    <w:p w:rsidR="00C97C20" w:rsidRPr="00B607CE" w:rsidRDefault="00C97C20" w:rsidP="002363D2">
      <w:pPr>
        <w:pStyle w:val="para"/>
        <w:spacing w:before="120" w:after="0"/>
        <w:ind w:left="345"/>
      </w:pPr>
      <w:r w:rsidRPr="00B607CE">
        <w:rPr>
          <w:b/>
        </w:rPr>
        <w:t xml:space="preserve">(U//FOUO) 3.3.1.23 </w:t>
      </w:r>
      <w:proofErr w:type="gramStart"/>
      <w:r w:rsidRPr="00B607CE">
        <w:rPr>
          <w:b/>
        </w:rPr>
        <w:t>The</w:t>
      </w:r>
      <w:proofErr w:type="gramEnd"/>
      <w:r w:rsidRPr="00B607CE">
        <w:rPr>
          <w:b/>
        </w:rPr>
        <w:t xml:space="preserve"> system Planning application shall be capable of using the User Preference Service within the SWIF Common Services.</w:t>
      </w:r>
    </w:p>
    <w:p w:rsidR="00C97C20" w:rsidRPr="00B607CE" w:rsidRDefault="00C97C20" w:rsidP="002363D2">
      <w:pPr>
        <w:pStyle w:val="para"/>
        <w:spacing w:before="120" w:after="0"/>
        <w:ind w:left="345"/>
      </w:pPr>
      <w:r w:rsidRPr="00B607CE">
        <w:rPr>
          <w:b/>
        </w:rPr>
        <w:t xml:space="preserve">(U//FOUO) 3.3.1.24 </w:t>
      </w:r>
      <w:proofErr w:type="gramStart"/>
      <w:r w:rsidRPr="00B607CE">
        <w:rPr>
          <w:b/>
        </w:rPr>
        <w:t>The</w:t>
      </w:r>
      <w:proofErr w:type="gramEnd"/>
      <w:r w:rsidRPr="00B607CE">
        <w:rPr>
          <w:b/>
        </w:rPr>
        <w:t xml:space="preserve"> system Planning application shall be capable of storing data in the system’s database.</w:t>
      </w:r>
    </w:p>
    <w:p w:rsidR="00C97C20" w:rsidRPr="00B607CE" w:rsidRDefault="00C97C20" w:rsidP="002363D2">
      <w:pPr>
        <w:pStyle w:val="para"/>
        <w:spacing w:before="120" w:after="0"/>
        <w:ind w:left="345"/>
      </w:pPr>
      <w:r w:rsidRPr="00B607CE">
        <w:rPr>
          <w:b/>
        </w:rPr>
        <w:t xml:space="preserve">(U//FOUO) 3.3.1.25 </w:t>
      </w:r>
      <w:proofErr w:type="gramStart"/>
      <w:r w:rsidRPr="00B607CE">
        <w:rPr>
          <w:b/>
        </w:rPr>
        <w:t>The</w:t>
      </w:r>
      <w:proofErr w:type="gramEnd"/>
      <w:r w:rsidRPr="00B607CE">
        <w:rPr>
          <w:b/>
        </w:rPr>
        <w:t xml:space="preserve"> system Planning application shall comply with the UI requirements described within this document to provide a consistent user experience.</w:t>
      </w:r>
    </w:p>
    <w:p w:rsidR="00C97C20" w:rsidRPr="00B607CE" w:rsidRDefault="00C97C20" w:rsidP="002363D2">
      <w:pPr>
        <w:pStyle w:val="para"/>
        <w:spacing w:before="120" w:after="0"/>
        <w:ind w:left="345"/>
      </w:pPr>
      <w:r w:rsidRPr="00B607CE">
        <w:rPr>
          <w:b/>
        </w:rPr>
        <w:t xml:space="preserve">(U//FOUO) 3.3.1.26 </w:t>
      </w:r>
      <w:proofErr w:type="gramStart"/>
      <w:r w:rsidRPr="00B607CE">
        <w:rPr>
          <w:b/>
        </w:rPr>
        <w:t>The</w:t>
      </w:r>
      <w:proofErr w:type="gramEnd"/>
      <w:r w:rsidRPr="00B607CE">
        <w:rPr>
          <w:b/>
        </w:rPr>
        <w:t xml:space="preserve"> system Planning application shall be capable of using the Help Service within the SWIF Common Services.</w:t>
      </w:r>
    </w:p>
    <w:p w:rsidR="00C97C20" w:rsidRPr="00B607CE" w:rsidRDefault="00C97C20" w:rsidP="002363D2">
      <w:pPr>
        <w:pStyle w:val="para"/>
        <w:spacing w:before="120" w:after="0"/>
        <w:ind w:left="345"/>
      </w:pPr>
      <w:r w:rsidRPr="00B607CE">
        <w:rPr>
          <w:b/>
        </w:rPr>
        <w:t xml:space="preserve">(U//FOUO) 3.3.1.27 </w:t>
      </w:r>
      <w:proofErr w:type="gramStart"/>
      <w:r w:rsidRPr="00B607CE">
        <w:rPr>
          <w:b/>
        </w:rPr>
        <w:t>The</w:t>
      </w:r>
      <w:proofErr w:type="gramEnd"/>
      <w:r w:rsidRPr="00B607CE">
        <w:rPr>
          <w:b/>
        </w:rPr>
        <w:t xml:space="preserve"> system Planning Services shall provide the capability for a user to </w:t>
      </w:r>
      <w:bookmarkStart w:id="556" w:name="_Toc355399101"/>
      <w:bookmarkEnd w:id="556"/>
      <w:r w:rsidRPr="00B607CE">
        <w:rPr>
          <w:b/>
        </w:rPr>
        <w:t>perform CRUDA operations on Plans.</w:t>
      </w:r>
    </w:p>
    <w:p w:rsidR="00C97C20" w:rsidRPr="00B607CE" w:rsidRDefault="00C97C20" w:rsidP="00141C73">
      <w:pPr>
        <w:pStyle w:val="para2"/>
        <w:spacing w:before="0" w:after="120"/>
        <w:ind w:left="360"/>
      </w:pPr>
      <w:r w:rsidRPr="00B607CE">
        <w:t xml:space="preserve">(U) These operations are </w:t>
      </w:r>
      <w:proofErr w:type="gramStart"/>
      <w:r w:rsidRPr="00B607CE">
        <w:t>create</w:t>
      </w:r>
      <w:proofErr w:type="gramEnd"/>
      <w:r w:rsidRPr="00B607CE">
        <w:t>, read, update, delete, archive (CRUDA).</w:t>
      </w:r>
    </w:p>
    <w:p w:rsidR="00C97C20" w:rsidRPr="00B607CE" w:rsidRDefault="00C97C20" w:rsidP="002363D2">
      <w:pPr>
        <w:pStyle w:val="para"/>
        <w:spacing w:before="120" w:after="0"/>
        <w:ind w:left="345"/>
      </w:pPr>
      <w:r w:rsidRPr="00B607CE">
        <w:rPr>
          <w:b/>
        </w:rPr>
        <w:t xml:space="preserve">(U//FOUO) 3.3.1.28 </w:t>
      </w:r>
      <w:proofErr w:type="gramStart"/>
      <w:r w:rsidRPr="00B607CE">
        <w:rPr>
          <w:b/>
        </w:rPr>
        <w:t>The</w:t>
      </w:r>
      <w:proofErr w:type="gramEnd"/>
      <w:r w:rsidRPr="00B607CE">
        <w:rPr>
          <w:b/>
        </w:rPr>
        <w:t xml:space="preserve"> system Planning Services shall provide the capability for a user to perform CRUDA operations on Concepts of Operations (CONOPS).</w:t>
      </w:r>
    </w:p>
    <w:p w:rsidR="00C97C20" w:rsidRPr="00B607CE" w:rsidRDefault="00C97C20" w:rsidP="00C65BB1">
      <w:pPr>
        <w:pStyle w:val="para2"/>
        <w:spacing w:before="0" w:after="120"/>
        <w:ind w:left="360"/>
      </w:pPr>
      <w:r w:rsidRPr="00B607CE">
        <w:t xml:space="preserve">(U) These operations are </w:t>
      </w:r>
      <w:proofErr w:type="gramStart"/>
      <w:r w:rsidRPr="00B607CE">
        <w:t>create</w:t>
      </w:r>
      <w:proofErr w:type="gramEnd"/>
      <w:r w:rsidRPr="00B607CE">
        <w:t>, read, update, delete, archive (CRUDA).</w:t>
      </w:r>
    </w:p>
    <w:p w:rsidR="00C97C20" w:rsidRPr="00B607CE" w:rsidRDefault="00C97C20" w:rsidP="002363D2">
      <w:pPr>
        <w:pStyle w:val="para"/>
        <w:spacing w:before="120" w:after="0"/>
        <w:ind w:left="345"/>
      </w:pPr>
      <w:r w:rsidRPr="00B607CE">
        <w:rPr>
          <w:b/>
        </w:rPr>
        <w:lastRenderedPageBreak/>
        <w:t xml:space="preserve">(U//FOUO) 3.3.1.29 </w:t>
      </w:r>
      <w:proofErr w:type="gramStart"/>
      <w:r w:rsidRPr="00B607CE">
        <w:rPr>
          <w:b/>
        </w:rPr>
        <w:t>The</w:t>
      </w:r>
      <w:proofErr w:type="gramEnd"/>
      <w:r w:rsidRPr="00B607CE">
        <w:rPr>
          <w:b/>
        </w:rPr>
        <w:t xml:space="preserve"> system Planning Services shall provide the capability for a user to perform CRUDA operations on Capabilities.</w:t>
      </w:r>
    </w:p>
    <w:p w:rsidR="00C97C20" w:rsidRPr="00B607CE" w:rsidRDefault="00C97C20" w:rsidP="00C65BB1">
      <w:pPr>
        <w:pStyle w:val="para2"/>
        <w:spacing w:before="0" w:after="120"/>
        <w:ind w:left="360"/>
      </w:pPr>
      <w:r w:rsidRPr="00B607CE">
        <w:t xml:space="preserve">(U) These operations are </w:t>
      </w:r>
      <w:proofErr w:type="gramStart"/>
      <w:r w:rsidRPr="00B607CE">
        <w:t>create</w:t>
      </w:r>
      <w:proofErr w:type="gramEnd"/>
      <w:r w:rsidRPr="00B607CE">
        <w:t>, read, update, delete, archive (CRUDA).</w:t>
      </w:r>
    </w:p>
    <w:p w:rsidR="00C97C20" w:rsidRPr="00B607CE" w:rsidRDefault="00C97C20" w:rsidP="002363D2">
      <w:pPr>
        <w:pStyle w:val="para"/>
        <w:spacing w:before="120" w:after="0"/>
        <w:ind w:left="345"/>
      </w:pPr>
      <w:r w:rsidRPr="00B607CE">
        <w:rPr>
          <w:b/>
        </w:rPr>
        <w:t xml:space="preserve">(U//FOUO) 3.3.1.30 </w:t>
      </w:r>
      <w:proofErr w:type="gramStart"/>
      <w:r w:rsidRPr="00B607CE">
        <w:rPr>
          <w:b/>
        </w:rPr>
        <w:t>The</w:t>
      </w:r>
      <w:proofErr w:type="gramEnd"/>
      <w:r w:rsidRPr="00B607CE">
        <w:rPr>
          <w:b/>
        </w:rPr>
        <w:t xml:space="preserve"> system shall provide the capability for a user to set discretionary access (users or groups) to the Planning Services.</w:t>
      </w:r>
    </w:p>
    <w:p w:rsidR="00C97C20" w:rsidRPr="00B607CE" w:rsidRDefault="00C97C20" w:rsidP="002363D2">
      <w:pPr>
        <w:pStyle w:val="para"/>
        <w:spacing w:before="120" w:after="0"/>
        <w:ind w:left="345"/>
      </w:pPr>
      <w:r w:rsidRPr="00B607CE">
        <w:rPr>
          <w:b/>
        </w:rPr>
        <w:t xml:space="preserve">(U//FOUO) 3.3.1.31 </w:t>
      </w:r>
      <w:proofErr w:type="gramStart"/>
      <w:r w:rsidRPr="00B607CE">
        <w:rPr>
          <w:b/>
        </w:rPr>
        <w:t>The</w:t>
      </w:r>
      <w:proofErr w:type="gramEnd"/>
      <w:r w:rsidRPr="00B607CE">
        <w:rPr>
          <w:b/>
        </w:rPr>
        <w:t xml:space="preserve"> system shall provide the capability for a user to develop a Concept of Operations (CONOP) for the selected capability specific to a Plan.</w:t>
      </w:r>
      <w:bookmarkStart w:id="557" w:name="_Toc355399112"/>
      <w:bookmarkEnd w:id="557"/>
    </w:p>
    <w:p w:rsidR="00C97C20" w:rsidRPr="00B607CE" w:rsidRDefault="00C97C20" w:rsidP="002363D2">
      <w:pPr>
        <w:pStyle w:val="para"/>
        <w:spacing w:before="120" w:after="0"/>
        <w:ind w:left="345"/>
      </w:pPr>
      <w:r w:rsidRPr="00B607CE">
        <w:rPr>
          <w:b/>
        </w:rPr>
        <w:t xml:space="preserve">(U//FOUO) 3.3.1.32 </w:t>
      </w:r>
      <w:proofErr w:type="gramStart"/>
      <w:r w:rsidRPr="00B607CE">
        <w:rPr>
          <w:b/>
        </w:rPr>
        <w:t>The</w:t>
      </w:r>
      <w:proofErr w:type="gramEnd"/>
      <w:r w:rsidRPr="00B607CE">
        <w:rPr>
          <w:b/>
        </w:rPr>
        <w:t xml:space="preserve"> system shall provide the capability for a user to display nodes and relationships</w:t>
      </w:r>
      <w:bookmarkStart w:id="558" w:name="_Toc355399113"/>
      <w:bookmarkEnd w:id="558"/>
      <w:r w:rsidRPr="00B607CE">
        <w:rPr>
          <w:b/>
        </w:rPr>
        <w:t>.</w:t>
      </w:r>
    </w:p>
    <w:p w:rsidR="00C97C20" w:rsidRPr="00B607CE" w:rsidRDefault="00C97C20" w:rsidP="002363D2">
      <w:pPr>
        <w:pStyle w:val="para"/>
        <w:spacing w:before="120" w:after="0"/>
        <w:ind w:left="345"/>
      </w:pPr>
      <w:r w:rsidRPr="00B607CE">
        <w:rPr>
          <w:b/>
        </w:rPr>
        <w:t xml:space="preserve">(U//FOUO) 3.3.1.33 </w:t>
      </w:r>
      <w:proofErr w:type="gramStart"/>
      <w:r w:rsidRPr="00B607CE">
        <w:rPr>
          <w:b/>
        </w:rPr>
        <w:t>The</w:t>
      </w:r>
      <w:proofErr w:type="gramEnd"/>
      <w:r w:rsidRPr="00B607CE">
        <w:rPr>
          <w:b/>
        </w:rPr>
        <w:t xml:space="preserve"> system shall provide the capability for a user to create a user-defined diagram of the overall Plan.</w:t>
      </w:r>
      <w:bookmarkStart w:id="559" w:name="_Toc355399114"/>
      <w:bookmarkEnd w:id="559"/>
    </w:p>
    <w:p w:rsidR="00C97C20" w:rsidRPr="00B607CE" w:rsidRDefault="00C97C20" w:rsidP="002363D2">
      <w:pPr>
        <w:pStyle w:val="para"/>
        <w:spacing w:before="120" w:after="0"/>
        <w:ind w:left="345"/>
        <w:rPr>
          <w:b/>
        </w:rPr>
      </w:pPr>
      <w:r w:rsidRPr="00B607CE">
        <w:rPr>
          <w:b/>
        </w:rPr>
        <w:t xml:space="preserve">(U//FOUO) 3.3.1.34 </w:t>
      </w:r>
      <w:proofErr w:type="gramStart"/>
      <w:r w:rsidRPr="00B607CE">
        <w:rPr>
          <w:b/>
        </w:rPr>
        <w:t>The</w:t>
      </w:r>
      <w:proofErr w:type="gramEnd"/>
      <w:r w:rsidRPr="00B607CE">
        <w:rPr>
          <w:b/>
        </w:rPr>
        <w:t xml:space="preserve"> system shall provide the capability for a user to create a product from a Plan.</w:t>
      </w:r>
    </w:p>
    <w:p w:rsidR="00C97C20" w:rsidRPr="00B607CE" w:rsidRDefault="00C97C20" w:rsidP="00141C73">
      <w:pPr>
        <w:pStyle w:val="para2"/>
        <w:numPr>
          <w:ins w:id="560" w:author="Bill Sitz" w:date="2013-06-19T19:27:00Z"/>
        </w:numPr>
        <w:spacing w:before="0" w:after="120"/>
        <w:ind w:left="360"/>
        <w:rPr>
          <w:b/>
        </w:rPr>
      </w:pPr>
      <w:r w:rsidRPr="00B607CE">
        <w:t>(U) This includes creating a product from a Concept of Operations (CONOPS).</w:t>
      </w:r>
      <w:bookmarkStart w:id="561" w:name="_Toc355399115"/>
      <w:bookmarkEnd w:id="561"/>
    </w:p>
    <w:p w:rsidR="00C97C20" w:rsidRPr="00B607CE" w:rsidRDefault="00C97C20" w:rsidP="002363D2">
      <w:pPr>
        <w:pStyle w:val="para"/>
        <w:spacing w:before="120" w:after="0"/>
        <w:ind w:left="345"/>
      </w:pPr>
      <w:r w:rsidRPr="00B607CE">
        <w:rPr>
          <w:b/>
        </w:rPr>
        <w:t xml:space="preserve">(U//FOUO) 3.3.1.35 </w:t>
      </w:r>
      <w:proofErr w:type="gramStart"/>
      <w:r w:rsidRPr="00B607CE">
        <w:rPr>
          <w:b/>
        </w:rPr>
        <w:t>The</w:t>
      </w:r>
      <w:proofErr w:type="gramEnd"/>
      <w:r w:rsidRPr="00B607CE">
        <w:rPr>
          <w:b/>
        </w:rPr>
        <w:t xml:space="preserve"> system shall provide the capability for a user to associate Capabilities to a Plan.</w:t>
      </w:r>
      <w:bookmarkStart w:id="562" w:name="_Toc355399117"/>
      <w:bookmarkEnd w:id="562"/>
    </w:p>
    <w:p w:rsidR="00C97C20" w:rsidRPr="00B607CE" w:rsidRDefault="00C97C20" w:rsidP="002363D2">
      <w:pPr>
        <w:pStyle w:val="para"/>
        <w:spacing w:before="120" w:after="0"/>
        <w:ind w:left="345"/>
      </w:pPr>
      <w:r w:rsidRPr="00B607CE">
        <w:rPr>
          <w:b/>
        </w:rPr>
        <w:t xml:space="preserve">(U//FOUO) 3.3.1.36 </w:t>
      </w:r>
      <w:proofErr w:type="gramStart"/>
      <w:r w:rsidRPr="00B607CE">
        <w:rPr>
          <w:b/>
        </w:rPr>
        <w:t>The</w:t>
      </w:r>
      <w:proofErr w:type="gramEnd"/>
      <w:r w:rsidRPr="00B607CE">
        <w:rPr>
          <w:b/>
        </w:rPr>
        <w:t xml:space="preserve"> system shall provide the capability for a user to associate Target Folders to a Plan.</w:t>
      </w:r>
      <w:bookmarkStart w:id="563" w:name="_Toc355399118"/>
      <w:bookmarkEnd w:id="563"/>
    </w:p>
    <w:p w:rsidR="00C97C20" w:rsidRPr="00B607CE" w:rsidRDefault="00C97C20" w:rsidP="002363D2">
      <w:pPr>
        <w:pStyle w:val="para"/>
        <w:spacing w:before="120" w:after="0"/>
        <w:ind w:left="345"/>
      </w:pPr>
      <w:r w:rsidRPr="00B607CE">
        <w:rPr>
          <w:b/>
        </w:rPr>
        <w:t>(U//FOUO) 3.3.1.37 The system shall provide the capability for a user to associate Target Folders and Capabilities to each other in support of creating a decision matrix</w:t>
      </w:r>
      <w:bookmarkStart w:id="564" w:name="_Toc355399119"/>
      <w:bookmarkEnd w:id="564"/>
      <w:r w:rsidRPr="00B607CE">
        <w:rPr>
          <w:b/>
        </w:rPr>
        <w:t>.</w:t>
      </w:r>
    </w:p>
    <w:p w:rsidR="00C97C20" w:rsidRPr="00B607CE" w:rsidRDefault="00C97C20" w:rsidP="002363D2">
      <w:pPr>
        <w:pStyle w:val="para"/>
        <w:spacing w:before="120" w:after="0"/>
        <w:ind w:left="345"/>
      </w:pPr>
      <w:r w:rsidRPr="00B607CE">
        <w:rPr>
          <w:b/>
        </w:rPr>
        <w:t xml:space="preserve">(U//FOUO) 3.3.1.38 </w:t>
      </w:r>
      <w:proofErr w:type="gramStart"/>
      <w:r w:rsidRPr="00B607CE">
        <w:rPr>
          <w:b/>
        </w:rPr>
        <w:t>The</w:t>
      </w:r>
      <w:proofErr w:type="gramEnd"/>
      <w:r w:rsidRPr="00B607CE">
        <w:rPr>
          <w:b/>
        </w:rPr>
        <w:t xml:space="preserve"> system shall provide the capability for a user to associate Plans to Concepts of Operations (CONOPS).</w:t>
      </w:r>
      <w:bookmarkStart w:id="565" w:name="_Toc355399120"/>
      <w:bookmarkEnd w:id="565"/>
    </w:p>
    <w:p w:rsidR="00C97C20" w:rsidRPr="00B607CE" w:rsidRDefault="00C97C20" w:rsidP="002363D2">
      <w:pPr>
        <w:pStyle w:val="para"/>
        <w:spacing w:before="120" w:after="0"/>
        <w:ind w:left="345"/>
      </w:pPr>
      <w:r w:rsidRPr="00B607CE">
        <w:rPr>
          <w:b/>
        </w:rPr>
        <w:t xml:space="preserve">(U//FOUO) 3.3.1.39 </w:t>
      </w:r>
      <w:proofErr w:type="gramStart"/>
      <w:r w:rsidRPr="00B607CE">
        <w:rPr>
          <w:b/>
        </w:rPr>
        <w:t>The</w:t>
      </w:r>
      <w:proofErr w:type="gramEnd"/>
      <w:r w:rsidRPr="00B607CE">
        <w:rPr>
          <w:b/>
        </w:rPr>
        <w:t xml:space="preserve"> system shall provide the capability for a user to create a user-defined capability of a specific Plan.</w:t>
      </w:r>
      <w:bookmarkStart w:id="566" w:name="_Toc355399121"/>
      <w:bookmarkEnd w:id="566"/>
    </w:p>
    <w:p w:rsidR="00C97C20" w:rsidRPr="00B607CE" w:rsidRDefault="00C97C20" w:rsidP="002363D2">
      <w:pPr>
        <w:pStyle w:val="para"/>
        <w:spacing w:before="120" w:after="0"/>
        <w:ind w:left="345"/>
      </w:pPr>
      <w:r w:rsidRPr="00B607CE">
        <w:rPr>
          <w:b/>
        </w:rPr>
        <w:t xml:space="preserve">(U//FOUO) 3.3.1.40 </w:t>
      </w:r>
      <w:proofErr w:type="gramStart"/>
      <w:r w:rsidRPr="00B607CE">
        <w:rPr>
          <w:b/>
        </w:rPr>
        <w:t>The</w:t>
      </w:r>
      <w:proofErr w:type="gramEnd"/>
      <w:r w:rsidRPr="00B607CE">
        <w:rPr>
          <w:b/>
        </w:rPr>
        <w:t xml:space="preserve"> system shall provide the capability for a user to create a SWIF Common </w:t>
      </w:r>
      <w:proofErr w:type="spellStart"/>
      <w:r w:rsidRPr="00B607CE">
        <w:rPr>
          <w:b/>
        </w:rPr>
        <w:t>Datta</w:t>
      </w:r>
      <w:proofErr w:type="spellEnd"/>
      <w:r w:rsidRPr="00B607CE">
        <w:rPr>
          <w:b/>
        </w:rPr>
        <w:t xml:space="preserve"> Model (CDM) Record.</w:t>
      </w:r>
      <w:bookmarkStart w:id="567" w:name="_Toc355399122"/>
      <w:bookmarkStart w:id="568" w:name="_Toc355399124"/>
      <w:bookmarkEnd w:id="567"/>
      <w:bookmarkEnd w:id="568"/>
    </w:p>
    <w:p w:rsidR="00C97C20" w:rsidRPr="00B607CE" w:rsidRDefault="00C97C20" w:rsidP="002363D2">
      <w:pPr>
        <w:pStyle w:val="para"/>
        <w:spacing w:before="120" w:after="0"/>
        <w:ind w:left="345"/>
        <w:rPr>
          <w:b/>
        </w:rPr>
      </w:pPr>
      <w:r w:rsidRPr="00B607CE">
        <w:rPr>
          <w:b/>
        </w:rPr>
        <w:t xml:space="preserve">(U//FOUO) 3.3.1.41 </w:t>
      </w:r>
      <w:proofErr w:type="gramStart"/>
      <w:r w:rsidRPr="00B607CE">
        <w:rPr>
          <w:b/>
        </w:rPr>
        <w:t>The</w:t>
      </w:r>
      <w:proofErr w:type="gramEnd"/>
      <w:r w:rsidRPr="00B607CE">
        <w:rPr>
          <w:b/>
        </w:rPr>
        <w:t xml:space="preserve"> system shall provide the ability to link all created objects to a unique identifier associated with the SWIF user’s products.</w:t>
      </w:r>
    </w:p>
    <w:p w:rsidR="00C97C20" w:rsidRPr="00B607CE" w:rsidRDefault="00C97C20" w:rsidP="00C65BB1">
      <w:pPr>
        <w:pStyle w:val="para2"/>
        <w:spacing w:before="0" w:after="120"/>
        <w:ind w:left="360"/>
      </w:pPr>
      <w:r w:rsidRPr="00B607CE">
        <w:t>These include Plans, CONOPS and Capabilities.</w:t>
      </w:r>
    </w:p>
    <w:p w:rsidR="00C97C20" w:rsidRPr="00B607CE" w:rsidRDefault="00C97C20" w:rsidP="00042E6B">
      <w:pPr>
        <w:pStyle w:val="para"/>
        <w:keepNext/>
        <w:spacing w:before="120" w:after="0"/>
        <w:ind w:left="346"/>
        <w:rPr>
          <w:b/>
        </w:rPr>
      </w:pPr>
      <w:r w:rsidRPr="00B607CE">
        <w:rPr>
          <w:b/>
        </w:rPr>
        <w:t xml:space="preserve">(U//FOUO) 3.3.1.42 </w:t>
      </w:r>
      <w:proofErr w:type="gramStart"/>
      <w:r w:rsidRPr="00B607CE">
        <w:rPr>
          <w:b/>
        </w:rPr>
        <w:t>The</w:t>
      </w:r>
      <w:proofErr w:type="gramEnd"/>
      <w:r w:rsidRPr="00B607CE">
        <w:rPr>
          <w:b/>
        </w:rPr>
        <w:t xml:space="preserve"> system shall provide the capability for a user to mark created items with the appropriate security markings.</w:t>
      </w:r>
    </w:p>
    <w:p w:rsidR="00C97C20" w:rsidRPr="00B607CE" w:rsidRDefault="00C97C20" w:rsidP="00141C73">
      <w:pPr>
        <w:pStyle w:val="para2"/>
        <w:spacing w:before="0" w:after="120"/>
        <w:ind w:left="360"/>
        <w:rPr>
          <w:b/>
        </w:rPr>
      </w:pPr>
      <w:r w:rsidRPr="00B607CE">
        <w:t>(U) These markings include classification and any other security control markings.</w:t>
      </w:r>
    </w:p>
    <w:p w:rsidR="00C97C20" w:rsidRPr="00B607CE" w:rsidRDefault="00C97C20" w:rsidP="00042E6B">
      <w:pPr>
        <w:pStyle w:val="para"/>
        <w:keepNext/>
        <w:spacing w:before="120" w:after="0"/>
        <w:ind w:left="346"/>
        <w:rPr>
          <w:b/>
        </w:rPr>
      </w:pPr>
      <w:r w:rsidRPr="00B607CE">
        <w:rPr>
          <w:b/>
        </w:rPr>
        <w:t xml:space="preserve">(U//FOUO) 3.3.1.43 </w:t>
      </w:r>
      <w:proofErr w:type="gramStart"/>
      <w:r w:rsidRPr="00B607CE">
        <w:rPr>
          <w:b/>
        </w:rPr>
        <w:t>The</w:t>
      </w:r>
      <w:proofErr w:type="gramEnd"/>
      <w:r w:rsidRPr="00B607CE">
        <w:rPr>
          <w:b/>
        </w:rPr>
        <w:t xml:space="preserve"> system shall provide the capability for a user to set discretionary access on previously created items.</w:t>
      </w:r>
    </w:p>
    <w:p w:rsidR="00C97C20" w:rsidRPr="00B607CE" w:rsidRDefault="00C97C20" w:rsidP="00141C73">
      <w:pPr>
        <w:pStyle w:val="para2"/>
        <w:spacing w:before="0" w:after="120"/>
        <w:ind w:left="360"/>
      </w:pPr>
      <w:r w:rsidRPr="00B607CE">
        <w:t>(U) This includes users or groups and Plans, CONOPS and Capabilities.</w:t>
      </w:r>
    </w:p>
    <w:p w:rsidR="00C97C20" w:rsidRPr="00B607CE" w:rsidRDefault="00C97C20" w:rsidP="002363D2">
      <w:pPr>
        <w:pStyle w:val="para"/>
        <w:spacing w:before="120" w:after="0"/>
        <w:ind w:left="345"/>
      </w:pPr>
      <w:r w:rsidRPr="00B607CE">
        <w:rPr>
          <w:b/>
        </w:rPr>
        <w:t xml:space="preserve">(U//FOUO) 3.3.1.44 </w:t>
      </w:r>
      <w:proofErr w:type="gramStart"/>
      <w:r w:rsidRPr="00B607CE">
        <w:rPr>
          <w:b/>
        </w:rPr>
        <w:t>The</w:t>
      </w:r>
      <w:proofErr w:type="gramEnd"/>
      <w:r w:rsidRPr="00B607CE">
        <w:rPr>
          <w:b/>
        </w:rPr>
        <w:t xml:space="preserve"> system shall provide the capability for a user to import Capabilities from an external source.</w:t>
      </w:r>
    </w:p>
    <w:p w:rsidR="00C97C20" w:rsidRPr="00B607CE" w:rsidRDefault="00C97C20" w:rsidP="002363D2">
      <w:pPr>
        <w:pStyle w:val="para"/>
        <w:spacing w:before="120" w:after="0"/>
        <w:ind w:left="345"/>
      </w:pPr>
      <w:r w:rsidRPr="00B607CE">
        <w:rPr>
          <w:b/>
        </w:rPr>
        <w:t xml:space="preserve">(U//FOUO) 3.3.1.45 </w:t>
      </w:r>
      <w:proofErr w:type="gramStart"/>
      <w:r w:rsidRPr="00B607CE">
        <w:rPr>
          <w:b/>
        </w:rPr>
        <w:t>The</w:t>
      </w:r>
      <w:proofErr w:type="gramEnd"/>
      <w:r w:rsidRPr="00B607CE">
        <w:rPr>
          <w:b/>
        </w:rPr>
        <w:t xml:space="preserve"> system shall provide the capability for a user to import Target Folders from an external source.</w:t>
      </w:r>
    </w:p>
    <w:p w:rsidR="00C97C20" w:rsidRPr="00B607CE" w:rsidRDefault="00C97C20" w:rsidP="002363D2">
      <w:pPr>
        <w:pStyle w:val="para"/>
        <w:spacing w:before="120" w:after="0"/>
        <w:ind w:left="345"/>
      </w:pPr>
      <w:r w:rsidRPr="00B607CE">
        <w:rPr>
          <w:b/>
        </w:rPr>
        <w:lastRenderedPageBreak/>
        <w:t xml:space="preserve">(U//FOUO) 3.3.1.46 </w:t>
      </w:r>
      <w:proofErr w:type="gramStart"/>
      <w:r w:rsidRPr="00B607CE">
        <w:rPr>
          <w:b/>
        </w:rPr>
        <w:t>The</w:t>
      </w:r>
      <w:proofErr w:type="gramEnd"/>
      <w:r w:rsidRPr="00B607CE">
        <w:rPr>
          <w:b/>
        </w:rPr>
        <w:t xml:space="preserve"> system shall provide the capability for a user to import other data for subsequent Planning analysis.</w:t>
      </w:r>
    </w:p>
    <w:p w:rsidR="00C97C20" w:rsidRPr="00B607CE" w:rsidRDefault="00B23B69" w:rsidP="00042E6B">
      <w:pPr>
        <w:pStyle w:val="para"/>
        <w:keepNext/>
        <w:spacing w:before="120" w:after="0"/>
        <w:ind w:left="346"/>
        <w:rPr>
          <w:b/>
        </w:rPr>
      </w:pPr>
      <w:r w:rsidRPr="00B607CE">
        <w:rPr>
          <w:b/>
        </w:rPr>
        <w:t xml:space="preserve"> </w:t>
      </w:r>
      <w:r w:rsidR="00C97C20" w:rsidRPr="00B607CE">
        <w:rPr>
          <w:b/>
        </w:rPr>
        <w:t xml:space="preserve">(U//FOUO) </w:t>
      </w:r>
      <w:r w:rsidRPr="00B607CE">
        <w:rPr>
          <w:b/>
        </w:rPr>
        <w:t>3.3.1.47</w:t>
      </w:r>
      <w:r w:rsidR="00C97C20" w:rsidRPr="00B607CE">
        <w:rPr>
          <w:b/>
        </w:rPr>
        <w:t xml:space="preserve"> </w:t>
      </w:r>
      <w:proofErr w:type="gramStart"/>
      <w:r w:rsidR="00C97C20" w:rsidRPr="00B607CE">
        <w:rPr>
          <w:b/>
        </w:rPr>
        <w:t>The</w:t>
      </w:r>
      <w:proofErr w:type="gramEnd"/>
      <w:r w:rsidR="00C97C20" w:rsidRPr="00B607CE">
        <w:rPr>
          <w:b/>
        </w:rPr>
        <w:t xml:space="preserve"> system shall provide problem definition tools.</w:t>
      </w:r>
    </w:p>
    <w:p w:rsidR="00C97C20" w:rsidRPr="00B607CE" w:rsidRDefault="00C97C20" w:rsidP="00141C73">
      <w:pPr>
        <w:pStyle w:val="para2"/>
        <w:numPr>
          <w:ins w:id="569" w:author="Bill Sitz" w:date="2013-06-19T19:35:00Z"/>
        </w:numPr>
        <w:spacing w:before="0" w:after="120"/>
        <w:ind w:left="360"/>
        <w:rPr>
          <w:b/>
        </w:rPr>
      </w:pPr>
      <w:r w:rsidRPr="00B607CE">
        <w:t>(U) These tools include graphic organizers, conceptual models, mind maps, and causal loop diagrams.</w:t>
      </w:r>
    </w:p>
    <w:p w:rsidR="00C97C20" w:rsidRPr="00B607CE" w:rsidRDefault="00C97C20" w:rsidP="00042E6B">
      <w:pPr>
        <w:pStyle w:val="para"/>
        <w:keepNext/>
        <w:spacing w:before="120" w:after="0"/>
        <w:ind w:left="346"/>
        <w:rPr>
          <w:b/>
        </w:rPr>
      </w:pPr>
      <w:r w:rsidRPr="00B607CE">
        <w:rPr>
          <w:b/>
        </w:rPr>
        <w:t xml:space="preserve">(U//FOUO) </w:t>
      </w:r>
      <w:r w:rsidR="00B23B69" w:rsidRPr="00B607CE">
        <w:rPr>
          <w:b/>
        </w:rPr>
        <w:t>3.3.1.48</w:t>
      </w:r>
      <w:r w:rsidRPr="00B607CE">
        <w:rPr>
          <w:b/>
        </w:rPr>
        <w:t xml:space="preserve"> </w:t>
      </w:r>
      <w:proofErr w:type="gramStart"/>
      <w:r w:rsidRPr="00B607CE">
        <w:rPr>
          <w:b/>
        </w:rPr>
        <w:t>The</w:t>
      </w:r>
      <w:proofErr w:type="gramEnd"/>
      <w:r w:rsidRPr="00B607CE">
        <w:rPr>
          <w:b/>
        </w:rPr>
        <w:t xml:space="preserve"> system shall provide decision support tools.</w:t>
      </w:r>
    </w:p>
    <w:p w:rsidR="00C97C20" w:rsidRPr="00B607CE" w:rsidRDefault="00C97C20" w:rsidP="00141C73">
      <w:pPr>
        <w:pStyle w:val="para2"/>
        <w:numPr>
          <w:ins w:id="570" w:author="Bill Sitz" w:date="2013-06-19T19:37:00Z"/>
        </w:numPr>
        <w:spacing w:before="0" w:after="120"/>
        <w:ind w:left="360"/>
        <w:rPr>
          <w:b/>
        </w:rPr>
      </w:pPr>
      <w:r w:rsidRPr="00B607CE">
        <w:t>(U) These tools include synthesis, ranking, trade-off analysis, multi-criteria decision, and shared vision model tools.</w:t>
      </w:r>
    </w:p>
    <w:p w:rsidR="00C97C20" w:rsidRPr="00B607CE" w:rsidRDefault="00C97C20" w:rsidP="002363D2">
      <w:pPr>
        <w:pStyle w:val="para"/>
        <w:spacing w:before="120" w:after="0"/>
        <w:ind w:left="345"/>
      </w:pPr>
      <w:r w:rsidRPr="00B607CE">
        <w:rPr>
          <w:b/>
        </w:rPr>
        <w:t xml:space="preserve">(U//FOUO) </w:t>
      </w:r>
      <w:r w:rsidR="00B23B69" w:rsidRPr="00B607CE">
        <w:rPr>
          <w:b/>
        </w:rPr>
        <w:t>3.3.1.49</w:t>
      </w:r>
      <w:r w:rsidRPr="00B607CE">
        <w:rPr>
          <w:b/>
        </w:rPr>
        <w:t xml:space="preserve"> </w:t>
      </w:r>
      <w:proofErr w:type="gramStart"/>
      <w:r w:rsidRPr="00B607CE">
        <w:rPr>
          <w:b/>
        </w:rPr>
        <w:t>The</w:t>
      </w:r>
      <w:proofErr w:type="gramEnd"/>
      <w:r w:rsidRPr="00B607CE">
        <w:rPr>
          <w:b/>
        </w:rPr>
        <w:t xml:space="preserve"> system shall provide a course of action (COA) development support capability.</w:t>
      </w:r>
    </w:p>
    <w:p w:rsidR="00C97C20" w:rsidRPr="00B607CE" w:rsidRDefault="00C97C20" w:rsidP="002363D2">
      <w:pPr>
        <w:pStyle w:val="para"/>
        <w:spacing w:before="120" w:after="0"/>
        <w:ind w:left="345"/>
        <w:rPr>
          <w:b/>
        </w:rPr>
      </w:pPr>
      <w:r w:rsidRPr="00B607CE">
        <w:rPr>
          <w:b/>
        </w:rPr>
        <w:t xml:space="preserve">(U//FOUO) </w:t>
      </w:r>
      <w:r w:rsidR="00B23B69" w:rsidRPr="00B607CE">
        <w:rPr>
          <w:b/>
        </w:rPr>
        <w:t>3.3.1.50</w:t>
      </w:r>
      <w:r w:rsidRPr="00B607CE">
        <w:rPr>
          <w:b/>
        </w:rPr>
        <w:t xml:space="preserve"> </w:t>
      </w:r>
      <w:proofErr w:type="gramStart"/>
      <w:r w:rsidRPr="00B607CE">
        <w:rPr>
          <w:b/>
        </w:rPr>
        <w:t>The</w:t>
      </w:r>
      <w:proofErr w:type="gramEnd"/>
      <w:r w:rsidRPr="00B607CE">
        <w:rPr>
          <w:b/>
        </w:rPr>
        <w:t xml:space="preserve"> system shall provide a simulation capability to assist in course of action (COA) development.</w:t>
      </w:r>
    </w:p>
    <w:p w:rsidR="00C97C20" w:rsidRPr="00B607CE" w:rsidRDefault="00C97C20" w:rsidP="00420504">
      <w:pPr>
        <w:pStyle w:val="Heading3"/>
        <w:numPr>
          <w:ilvl w:val="2"/>
          <w:numId w:val="17"/>
        </w:numPr>
        <w:ind w:left="0" w:firstLine="0"/>
      </w:pPr>
      <w:bookmarkStart w:id="571" w:name="_Toc364676162"/>
      <w:r w:rsidRPr="00B607CE">
        <w:t>(U) Target Folder Application</w:t>
      </w:r>
      <w:bookmarkEnd w:id="571"/>
    </w:p>
    <w:p w:rsidR="00C97C20" w:rsidRPr="00B607CE" w:rsidRDefault="00C97C20" w:rsidP="00F94DA1">
      <w:r w:rsidRPr="00B607CE">
        <w:t>(U) The following subsection describes the system requirements for the Target Folder application. Use security labeling to support Mandatory Access Control requirements to control all data this service stores and accesses.</w:t>
      </w:r>
    </w:p>
    <w:p w:rsidR="00C97C20" w:rsidRPr="00B607CE" w:rsidRDefault="00C97C20" w:rsidP="000235A8">
      <w:pPr>
        <w:pStyle w:val="para"/>
        <w:spacing w:before="120" w:after="0"/>
        <w:ind w:left="360"/>
        <w:rPr>
          <w:b/>
        </w:rPr>
      </w:pPr>
      <w:r w:rsidRPr="00B607CE">
        <w:rPr>
          <w:b/>
        </w:rPr>
        <w:t xml:space="preserve">(U) 3.3.2.1 </w:t>
      </w:r>
      <w:proofErr w:type="gramStart"/>
      <w:r w:rsidRPr="00B607CE">
        <w:rPr>
          <w:b/>
        </w:rPr>
        <w:t>The</w:t>
      </w:r>
      <w:proofErr w:type="gramEnd"/>
      <w:r w:rsidRPr="00B607CE">
        <w:rPr>
          <w:b/>
        </w:rPr>
        <w:t xml:space="preserve"> system shall include a Target Folder application.</w:t>
      </w:r>
    </w:p>
    <w:p w:rsidR="00C97C20" w:rsidRPr="00B607CE" w:rsidRDefault="00C97C20" w:rsidP="000235A8">
      <w:pPr>
        <w:pStyle w:val="para"/>
        <w:spacing w:before="120" w:after="0"/>
        <w:ind w:left="360"/>
        <w:rPr>
          <w:b/>
        </w:rPr>
      </w:pPr>
      <w:r w:rsidRPr="00B607CE">
        <w:rPr>
          <w:b/>
        </w:rPr>
        <w:t>(U) 3.3.2.2 The Target Folder application shall work with the SWIF core services.</w:t>
      </w:r>
    </w:p>
    <w:p w:rsidR="00C97C20" w:rsidRPr="00B607CE" w:rsidRDefault="00C97C20" w:rsidP="00C939DA">
      <w:pPr>
        <w:pStyle w:val="para"/>
        <w:keepNext/>
        <w:spacing w:before="120" w:after="0"/>
        <w:ind w:left="360"/>
        <w:rPr>
          <w:b/>
        </w:rPr>
      </w:pPr>
      <w:r w:rsidRPr="00B607CE">
        <w:rPr>
          <w:b/>
        </w:rPr>
        <w:t xml:space="preserve">(U) 3.3.2.3 </w:t>
      </w:r>
      <w:proofErr w:type="gramStart"/>
      <w:r w:rsidRPr="00B607CE">
        <w:rPr>
          <w:b/>
        </w:rPr>
        <w:t>The</w:t>
      </w:r>
      <w:proofErr w:type="gramEnd"/>
      <w:r w:rsidRPr="00B607CE">
        <w:rPr>
          <w:b/>
        </w:rPr>
        <w:t xml:space="preserve"> system shall include a Target Folder widget that allows users to perform CRUDA operations on targets.</w:t>
      </w:r>
    </w:p>
    <w:p w:rsidR="00C97C20" w:rsidRPr="00B607CE" w:rsidRDefault="00C97C20" w:rsidP="00141C73">
      <w:pPr>
        <w:pStyle w:val="para2"/>
        <w:spacing w:before="0" w:after="120"/>
        <w:ind w:left="360"/>
        <w:rPr>
          <w:b/>
        </w:rPr>
      </w:pPr>
      <w:r w:rsidRPr="00B607CE">
        <w:t xml:space="preserve">(U) These operations are </w:t>
      </w:r>
      <w:proofErr w:type="gramStart"/>
      <w:r w:rsidRPr="00B607CE">
        <w:t>create</w:t>
      </w:r>
      <w:proofErr w:type="gramEnd"/>
      <w:r w:rsidRPr="00B607CE">
        <w:t>, read, update, delete, archive (CRUDA).</w:t>
      </w:r>
    </w:p>
    <w:p w:rsidR="00C97C20" w:rsidRPr="00B607CE" w:rsidRDefault="00C97C20" w:rsidP="000235A8">
      <w:pPr>
        <w:pStyle w:val="para"/>
        <w:spacing w:before="120" w:after="0"/>
        <w:ind w:left="360"/>
        <w:rPr>
          <w:b/>
        </w:rPr>
      </w:pPr>
      <w:bookmarkStart w:id="572" w:name="_Toc355399116"/>
      <w:bookmarkEnd w:id="572"/>
      <w:r w:rsidRPr="00B607CE">
        <w:rPr>
          <w:b/>
        </w:rPr>
        <w:t xml:space="preserve">(U) 3.3.2.4 </w:t>
      </w:r>
      <w:proofErr w:type="gramStart"/>
      <w:r w:rsidRPr="00B607CE">
        <w:rPr>
          <w:b/>
        </w:rPr>
        <w:t>The</w:t>
      </w:r>
      <w:proofErr w:type="gramEnd"/>
      <w:r w:rsidRPr="00B607CE">
        <w:rPr>
          <w:b/>
        </w:rPr>
        <w:t xml:space="preserve"> system shall provide the capability for the user to perform target feasibility analysis.</w:t>
      </w:r>
    </w:p>
    <w:p w:rsidR="00C97C20" w:rsidRPr="00B607CE" w:rsidRDefault="00C97C20" w:rsidP="00F94DA1">
      <w:pPr>
        <w:pStyle w:val="Heading2"/>
        <w:rPr>
          <w:rFonts w:eastAsia="MS Mincho"/>
        </w:rPr>
      </w:pPr>
      <w:bookmarkStart w:id="573" w:name="_Toc364676163"/>
      <w:r w:rsidRPr="00B607CE">
        <w:lastRenderedPageBreak/>
        <w:t>(U) System Interface Requirements</w:t>
      </w:r>
      <w:bookmarkEnd w:id="573"/>
    </w:p>
    <w:p w:rsidR="00C97C20" w:rsidRPr="00B607CE" w:rsidRDefault="00C97C20" w:rsidP="00420504">
      <w:pPr>
        <w:pStyle w:val="Heading3"/>
        <w:numPr>
          <w:ilvl w:val="2"/>
          <w:numId w:val="17"/>
        </w:numPr>
        <w:ind w:left="0" w:firstLine="0"/>
      </w:pPr>
      <w:bookmarkStart w:id="574" w:name="_Toc364676164"/>
      <w:r w:rsidRPr="00B607CE">
        <w:t>(U) Interface Identification and Diagrams</w:t>
      </w:r>
      <w:bookmarkEnd w:id="574"/>
    </w:p>
    <w:p w:rsidR="00C97C20" w:rsidRPr="00B607CE" w:rsidRDefault="0029162F" w:rsidP="006921E1">
      <w:pPr>
        <w:pStyle w:val="Graphic"/>
        <w:rPr>
          <w:rFonts w:eastAsia="MS Mincho"/>
        </w:rPr>
      </w:pPr>
      <w:r w:rsidRPr="00B607CE">
        <w:rPr>
          <w:rFonts w:eastAsia="MS Mincho"/>
        </w:rPr>
        <w:drawing>
          <wp:inline distT="0" distB="0" distL="0" distR="0" wp14:anchorId="6DD386BB" wp14:editId="66E4B58F">
            <wp:extent cx="5924550" cy="584835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24550" cy="5848350"/>
                    </a:xfrm>
                    <a:prstGeom prst="rect">
                      <a:avLst/>
                    </a:prstGeom>
                    <a:noFill/>
                    <a:ln>
                      <a:noFill/>
                    </a:ln>
                  </pic:spPr>
                </pic:pic>
              </a:graphicData>
            </a:graphic>
          </wp:inline>
        </w:drawing>
      </w:r>
    </w:p>
    <w:p w:rsidR="00C97C20" w:rsidRPr="00B607CE" w:rsidRDefault="00C97C20" w:rsidP="006921E1">
      <w:pPr>
        <w:keepNext/>
        <w:spacing w:before="0" w:after="0"/>
        <w:jc w:val="right"/>
        <w:rPr>
          <w:i/>
        </w:rPr>
      </w:pPr>
      <w:r w:rsidRPr="00B607CE">
        <w:rPr>
          <w:i/>
        </w:rPr>
        <w:t xml:space="preserve">[Figure is </w:t>
      </w:r>
      <w:r w:rsidRPr="00B607CE">
        <w:rPr>
          <w:b/>
          <w:i/>
        </w:rPr>
        <w:t>U//FOUO</w:t>
      </w:r>
      <w:r w:rsidRPr="00B607CE">
        <w:rPr>
          <w:i/>
        </w:rPr>
        <w:t>]</w:t>
      </w:r>
    </w:p>
    <w:p w:rsidR="00C97C20" w:rsidRPr="00B607CE" w:rsidRDefault="00C97C20" w:rsidP="00101AA3">
      <w:pPr>
        <w:pStyle w:val="Caption"/>
        <w:numPr>
          <w:ilvl w:val="0"/>
          <w:numId w:val="34"/>
        </w:numPr>
        <w:spacing w:before="80"/>
        <w:sectPr w:rsidR="00C97C20" w:rsidRPr="00B607CE">
          <w:headerReference w:type="default" r:id="rId71"/>
          <w:type w:val="continuous"/>
          <w:pgSz w:w="12240" w:h="15840" w:code="1"/>
          <w:pgMar w:top="1728" w:right="1440" w:bottom="1440" w:left="1440" w:header="720" w:footer="720" w:gutter="0"/>
          <w:cols w:space="720"/>
        </w:sectPr>
      </w:pPr>
      <w:bookmarkStart w:id="575" w:name="_Toc364676209"/>
      <w:r w:rsidRPr="00B607CE">
        <w:t xml:space="preserve">Figure </w:t>
      </w:r>
      <w:fldSimple w:instr=" SEQ Figure \* ARABIC ">
        <w:r w:rsidR="004E1900" w:rsidRPr="00B607CE">
          <w:rPr>
            <w:noProof/>
          </w:rPr>
          <w:t>6</w:t>
        </w:r>
      </w:fldSimple>
      <w:r w:rsidRPr="00B607CE">
        <w:t>: (U) SWIF External Interfaces</w:t>
      </w:r>
      <w:bookmarkEnd w:id="575"/>
    </w:p>
    <w:p w:rsidR="00C97C20" w:rsidRPr="00B607CE" w:rsidRDefault="00C97C20" w:rsidP="00420504">
      <w:pPr>
        <w:pStyle w:val="Heading3"/>
        <w:numPr>
          <w:ilvl w:val="2"/>
          <w:numId w:val="17"/>
        </w:numPr>
        <w:ind w:left="0" w:firstLine="0"/>
      </w:pPr>
      <w:bookmarkStart w:id="576" w:name="_Toc364676165"/>
      <w:r w:rsidRPr="00B607CE">
        <w:lastRenderedPageBreak/>
        <w:t>(U) Internal Interfaces</w:t>
      </w:r>
      <w:bookmarkEnd w:id="576"/>
    </w:p>
    <w:p w:rsidR="00C97C20" w:rsidRPr="00B607CE" w:rsidRDefault="00C97C20" w:rsidP="00F43325">
      <w:pPr>
        <w:keepNext/>
      </w:pPr>
      <w:r w:rsidRPr="00B607CE">
        <w:t>(U) The following subsection describes the system requirements for internal interfaces.</w:t>
      </w:r>
    </w:p>
    <w:p w:rsidR="00C97C20" w:rsidRPr="00B607CE" w:rsidRDefault="00C97C20" w:rsidP="000235A8">
      <w:pPr>
        <w:pStyle w:val="para"/>
        <w:spacing w:before="120" w:after="0"/>
        <w:ind w:left="360"/>
        <w:rPr>
          <w:b/>
        </w:rPr>
      </w:pPr>
      <w:r w:rsidRPr="00B607CE">
        <w:rPr>
          <w:b/>
        </w:rPr>
        <w:t xml:space="preserve">(U) 3.4.2.1 </w:t>
      </w:r>
      <w:proofErr w:type="gramStart"/>
      <w:r w:rsidRPr="00B607CE">
        <w:rPr>
          <w:b/>
        </w:rPr>
        <w:t>The</w:t>
      </w:r>
      <w:proofErr w:type="gramEnd"/>
      <w:r w:rsidRPr="00B607CE">
        <w:rPr>
          <w:b/>
        </w:rPr>
        <w:t xml:space="preserve"> system’s hardware interfaces shall be compliant with referenced operations and computer/communications security requirements and standards.</w:t>
      </w:r>
    </w:p>
    <w:p w:rsidR="00C97C20" w:rsidRPr="00B607CE" w:rsidRDefault="00C97C20" w:rsidP="000235A8">
      <w:pPr>
        <w:pStyle w:val="para"/>
        <w:spacing w:before="120" w:after="0"/>
        <w:ind w:left="360"/>
        <w:rPr>
          <w:b/>
        </w:rPr>
      </w:pPr>
      <w:r w:rsidRPr="00B607CE">
        <w:rPr>
          <w:b/>
        </w:rPr>
        <w:t xml:space="preserve">(U) 3.4.2.2 </w:t>
      </w:r>
      <w:proofErr w:type="gramStart"/>
      <w:r w:rsidRPr="00B607CE">
        <w:rPr>
          <w:b/>
        </w:rPr>
        <w:t>The</w:t>
      </w:r>
      <w:proofErr w:type="gramEnd"/>
      <w:r w:rsidRPr="00B607CE">
        <w:rPr>
          <w:b/>
        </w:rPr>
        <w:t xml:space="preserve"> system shall be capable of operating on Ethernet-based networks that support protocols including TCP/IP and HTTPS.</w:t>
      </w:r>
    </w:p>
    <w:p w:rsidR="00C97C20" w:rsidRPr="00B607CE" w:rsidRDefault="00C97C20" w:rsidP="000235A8">
      <w:pPr>
        <w:pStyle w:val="para"/>
        <w:spacing w:before="120" w:after="0"/>
        <w:ind w:left="360"/>
        <w:rPr>
          <w:b/>
        </w:rPr>
      </w:pPr>
      <w:r w:rsidRPr="00B607CE">
        <w:rPr>
          <w:b/>
        </w:rPr>
        <w:t>(U) 3.4.2.3.The system shall provide the capability to interface with a database.</w:t>
      </w:r>
    </w:p>
    <w:p w:rsidR="00C97C20" w:rsidRPr="00B607CE" w:rsidRDefault="00C97C20" w:rsidP="000235A8">
      <w:pPr>
        <w:pStyle w:val="para"/>
        <w:spacing w:before="120" w:after="0"/>
        <w:ind w:left="360"/>
        <w:rPr>
          <w:b/>
        </w:rPr>
      </w:pPr>
      <w:r w:rsidRPr="00B607CE">
        <w:rPr>
          <w:b/>
        </w:rPr>
        <w:t xml:space="preserve">(U) 3.4.2.4 </w:t>
      </w:r>
      <w:proofErr w:type="gramStart"/>
      <w:r w:rsidRPr="00B607CE">
        <w:rPr>
          <w:b/>
        </w:rPr>
        <w:t>The</w:t>
      </w:r>
      <w:proofErr w:type="gramEnd"/>
      <w:r w:rsidRPr="00B607CE">
        <w:rPr>
          <w:b/>
        </w:rPr>
        <w:t xml:space="preserve"> system shall provide for secure connections (TLS) for all thick client communication.</w:t>
      </w:r>
    </w:p>
    <w:p w:rsidR="00C97C20" w:rsidRPr="00B607CE" w:rsidRDefault="00C97C20" w:rsidP="00420504">
      <w:pPr>
        <w:pStyle w:val="Heading3"/>
        <w:numPr>
          <w:ilvl w:val="2"/>
          <w:numId w:val="17"/>
        </w:numPr>
        <w:ind w:left="0" w:firstLine="0"/>
      </w:pPr>
      <w:bookmarkStart w:id="577" w:name="_Toc364676166"/>
      <w:r w:rsidRPr="00B607CE">
        <w:t>(U) External Interfaces</w:t>
      </w:r>
      <w:bookmarkEnd w:id="577"/>
    </w:p>
    <w:p w:rsidR="00C97C20" w:rsidRPr="00B607CE" w:rsidRDefault="00C97C20" w:rsidP="000353B9">
      <w:r w:rsidRPr="00B607CE">
        <w:t>(U) The following subsection describes the system requirements for the SWIF interfaces to external systems. The SWIF Interface Control Document (ICD; not yet produced) contains a description of the each interface including data formats, communications protocols, and information assurance.</w:t>
      </w:r>
    </w:p>
    <w:p w:rsidR="00C97C20" w:rsidRPr="00B607CE" w:rsidRDefault="00C97C20" w:rsidP="000235A8">
      <w:pPr>
        <w:pStyle w:val="para"/>
        <w:spacing w:before="120" w:after="0"/>
        <w:ind w:left="360"/>
        <w:rPr>
          <w:b/>
        </w:rPr>
      </w:pPr>
      <w:r w:rsidRPr="00B607CE">
        <w:rPr>
          <w:b/>
        </w:rPr>
        <w:t xml:space="preserve">(U) 3.4.3.1 </w:t>
      </w:r>
      <w:proofErr w:type="gramStart"/>
      <w:r w:rsidRPr="00B607CE">
        <w:rPr>
          <w:b/>
        </w:rPr>
        <w:t>The</w:t>
      </w:r>
      <w:proofErr w:type="gramEnd"/>
      <w:r w:rsidRPr="00B607CE">
        <w:rPr>
          <w:b/>
        </w:rPr>
        <w:t xml:space="preserve"> configuration of the system’s controlled interface to the external systems shall be restricted to privileged Site Administrators.</w:t>
      </w:r>
    </w:p>
    <w:p w:rsidR="00C97C20" w:rsidRPr="00B607CE" w:rsidRDefault="00C97C20" w:rsidP="000235A8">
      <w:pPr>
        <w:pStyle w:val="para"/>
        <w:spacing w:before="120" w:after="0"/>
        <w:ind w:left="360"/>
        <w:rPr>
          <w:b/>
        </w:rPr>
      </w:pPr>
      <w:r w:rsidRPr="00B607CE">
        <w:rPr>
          <w:b/>
        </w:rPr>
        <w:t>(U) 3.4.3.2 Data transmitted from an external systems controlled interface shall be audited.</w:t>
      </w:r>
    </w:p>
    <w:p w:rsidR="00C97C20" w:rsidRPr="00B607CE" w:rsidRDefault="00C97C20" w:rsidP="000235A8">
      <w:pPr>
        <w:pStyle w:val="para"/>
        <w:spacing w:before="120" w:after="0"/>
        <w:ind w:left="360"/>
        <w:rPr>
          <w:b/>
        </w:rPr>
      </w:pPr>
      <w:r w:rsidRPr="00B607CE">
        <w:rPr>
          <w:b/>
        </w:rPr>
        <w:t>(U) 3.4.3.3 Data sent from external systems to the SWIF system shall include a classification marking for the classification of the content of the data exchange.</w:t>
      </w:r>
    </w:p>
    <w:p w:rsidR="00C97C20" w:rsidRPr="00B607CE" w:rsidRDefault="00C97C20" w:rsidP="00F94DA1">
      <w:pPr>
        <w:pStyle w:val="para"/>
        <w:keepNext/>
        <w:spacing w:before="120" w:after="0"/>
        <w:ind w:left="360"/>
        <w:rPr>
          <w:b/>
        </w:rPr>
      </w:pPr>
      <w:r w:rsidRPr="00B607CE">
        <w:rPr>
          <w:b/>
        </w:rPr>
        <w:t xml:space="preserve">(U) 3.4.3.4 </w:t>
      </w:r>
      <w:proofErr w:type="gramStart"/>
      <w:r w:rsidRPr="00B607CE">
        <w:rPr>
          <w:b/>
        </w:rPr>
        <w:t>The</w:t>
      </w:r>
      <w:proofErr w:type="gramEnd"/>
      <w:r w:rsidRPr="00B607CE">
        <w:rPr>
          <w:b/>
        </w:rPr>
        <w:t xml:space="preserve"> system shall provide for secure network connections (HTTPS) for all Web interfaces.</w:t>
      </w:r>
    </w:p>
    <w:p w:rsidR="00C97C20" w:rsidRPr="00B607CE" w:rsidRDefault="00C97C20" w:rsidP="00384B3B">
      <w:pPr>
        <w:pStyle w:val="para2"/>
        <w:numPr>
          <w:ins w:id="578" w:author="Bill Sitz" w:date="2013-06-20T11:16:00Z"/>
        </w:numPr>
        <w:spacing w:before="0" w:after="120"/>
        <w:ind w:left="360"/>
      </w:pPr>
      <w:r w:rsidRPr="00B607CE">
        <w:t>(U) This requirement includes Web service methods.</w:t>
      </w:r>
    </w:p>
    <w:p w:rsidR="00C97C20" w:rsidRPr="00B607CE" w:rsidRDefault="00C97C20" w:rsidP="00F94DA1">
      <w:pPr>
        <w:pStyle w:val="para"/>
        <w:keepNext/>
        <w:spacing w:before="120" w:after="0"/>
        <w:ind w:left="360"/>
        <w:rPr>
          <w:b/>
        </w:rPr>
      </w:pPr>
      <w:r w:rsidRPr="00B607CE">
        <w:rPr>
          <w:b/>
        </w:rPr>
        <w:t xml:space="preserve">(U) 3.4.3.5 </w:t>
      </w:r>
      <w:proofErr w:type="gramStart"/>
      <w:r w:rsidRPr="00B607CE">
        <w:rPr>
          <w:b/>
        </w:rPr>
        <w:t>The</w:t>
      </w:r>
      <w:proofErr w:type="gramEnd"/>
      <w:r w:rsidRPr="00B607CE">
        <w:rPr>
          <w:b/>
        </w:rPr>
        <w:t xml:space="preserve"> system shall provide the capability to interface with an external email server.</w:t>
      </w:r>
    </w:p>
    <w:p w:rsidR="00C97C20" w:rsidRPr="00B607CE" w:rsidRDefault="00C97C20" w:rsidP="00384B3B">
      <w:pPr>
        <w:pStyle w:val="para2"/>
        <w:numPr>
          <w:ins w:id="579" w:author="Bill Sitz" w:date="2013-06-20T11:17:00Z"/>
        </w:numPr>
        <w:spacing w:before="0" w:after="120"/>
        <w:ind w:left="360"/>
      </w:pPr>
      <w:r w:rsidRPr="00B607CE">
        <w:t>(U) This requirement applies if configured to do so in the host environment.</w:t>
      </w:r>
    </w:p>
    <w:p w:rsidR="00C97C20" w:rsidRPr="00B607CE" w:rsidRDefault="00C97C20" w:rsidP="000235A8">
      <w:pPr>
        <w:pStyle w:val="para"/>
        <w:spacing w:before="120" w:after="0"/>
        <w:ind w:left="360"/>
        <w:rPr>
          <w:b/>
        </w:rPr>
      </w:pPr>
      <w:r w:rsidRPr="00B607CE">
        <w:rPr>
          <w:b/>
        </w:rPr>
        <w:t xml:space="preserve">(U) 3.4.3.6 </w:t>
      </w:r>
      <w:proofErr w:type="gramStart"/>
      <w:r w:rsidRPr="00B607CE">
        <w:rPr>
          <w:b/>
        </w:rPr>
        <w:t>The</w:t>
      </w:r>
      <w:proofErr w:type="gramEnd"/>
      <w:r w:rsidRPr="00B607CE">
        <w:rPr>
          <w:b/>
        </w:rPr>
        <w:t xml:space="preserve"> system shall provide a Web interface for all actions initiated by users.</w:t>
      </w:r>
    </w:p>
    <w:p w:rsidR="00C97C20" w:rsidRPr="00B607CE" w:rsidRDefault="00C97C20" w:rsidP="000235A8">
      <w:pPr>
        <w:pStyle w:val="para"/>
        <w:spacing w:before="120" w:after="0"/>
        <w:ind w:left="360"/>
        <w:rPr>
          <w:b/>
        </w:rPr>
      </w:pPr>
      <w:r w:rsidRPr="00B607CE">
        <w:rPr>
          <w:b/>
        </w:rPr>
        <w:t xml:space="preserve">(U) 3.4.3.7 </w:t>
      </w:r>
      <w:proofErr w:type="gramStart"/>
      <w:r w:rsidRPr="00B607CE">
        <w:rPr>
          <w:b/>
        </w:rPr>
        <w:t>The</w:t>
      </w:r>
      <w:proofErr w:type="gramEnd"/>
      <w:r w:rsidRPr="00B607CE">
        <w:rPr>
          <w:b/>
        </w:rPr>
        <w:t xml:space="preserve"> system shall provide for a controlled interface with an image library.</w:t>
      </w:r>
    </w:p>
    <w:p w:rsidR="00C97C20" w:rsidRPr="00B607CE" w:rsidRDefault="00C97C20" w:rsidP="00044083">
      <w:pPr>
        <w:pStyle w:val="para"/>
        <w:keepNext/>
        <w:spacing w:before="120" w:after="0"/>
        <w:ind w:left="360"/>
        <w:rPr>
          <w:b/>
        </w:rPr>
      </w:pPr>
      <w:r w:rsidRPr="00B607CE">
        <w:rPr>
          <w:b/>
        </w:rPr>
        <w:t xml:space="preserve">(U) 3.4.3.8 </w:t>
      </w:r>
      <w:proofErr w:type="gramStart"/>
      <w:r w:rsidRPr="00B607CE">
        <w:rPr>
          <w:b/>
        </w:rPr>
        <w:t>The</w:t>
      </w:r>
      <w:proofErr w:type="gramEnd"/>
      <w:r w:rsidRPr="00B607CE">
        <w:rPr>
          <w:b/>
        </w:rPr>
        <w:t xml:space="preserve"> system shall provide an OpenSearch interface to allow external systems to access SWIF data holdings.</w:t>
      </w:r>
    </w:p>
    <w:p w:rsidR="00C97C20" w:rsidRPr="00B607CE" w:rsidRDefault="00C97C20" w:rsidP="00384B3B">
      <w:pPr>
        <w:pStyle w:val="para2"/>
        <w:numPr>
          <w:ins w:id="580" w:author="Bill Sitz" w:date="2013-06-20T11:18:00Z"/>
        </w:numPr>
        <w:spacing w:before="0" w:after="120"/>
        <w:ind w:left="360"/>
      </w:pPr>
      <w:r w:rsidRPr="00B607CE">
        <w:t>(U) This interface includes subscribing to SWIF data holdings.</w:t>
      </w:r>
    </w:p>
    <w:p w:rsidR="00C97C20" w:rsidRPr="00B607CE" w:rsidRDefault="00C97C20" w:rsidP="00F94DA1">
      <w:pPr>
        <w:pStyle w:val="para"/>
        <w:keepNext/>
        <w:spacing w:before="120" w:after="0"/>
        <w:ind w:left="360"/>
        <w:rPr>
          <w:b/>
        </w:rPr>
      </w:pPr>
      <w:r w:rsidRPr="00B607CE">
        <w:rPr>
          <w:b/>
        </w:rPr>
        <w:t xml:space="preserve">(U) 3.4.3.9 </w:t>
      </w:r>
      <w:proofErr w:type="gramStart"/>
      <w:r w:rsidRPr="00B607CE">
        <w:rPr>
          <w:b/>
        </w:rPr>
        <w:t>The</w:t>
      </w:r>
      <w:proofErr w:type="gramEnd"/>
      <w:r w:rsidRPr="00B607CE">
        <w:rPr>
          <w:b/>
        </w:rPr>
        <w:t xml:space="preserve"> system shall provide a Web Processing Service (WPS) interface to allow external systems to access SWIF data holdings.</w:t>
      </w:r>
    </w:p>
    <w:p w:rsidR="00C97C20" w:rsidRPr="00B607CE" w:rsidRDefault="00C97C20" w:rsidP="00384B3B">
      <w:pPr>
        <w:pStyle w:val="para2"/>
        <w:spacing w:before="0" w:after="120"/>
        <w:ind w:left="360"/>
      </w:pPr>
      <w:r w:rsidRPr="00B607CE">
        <w:t>(U) This interface includes subscribing to SWIF data holdings.</w:t>
      </w:r>
    </w:p>
    <w:p w:rsidR="00C97C20" w:rsidRPr="00B607CE" w:rsidRDefault="00C97C20" w:rsidP="000235A8">
      <w:pPr>
        <w:pStyle w:val="para"/>
        <w:spacing w:before="120" w:after="0"/>
        <w:ind w:left="360"/>
        <w:rPr>
          <w:b/>
        </w:rPr>
      </w:pPr>
      <w:r w:rsidRPr="00B607CE">
        <w:rPr>
          <w:b/>
        </w:rPr>
        <w:t xml:space="preserve">(U) 3.4.3.10 </w:t>
      </w:r>
      <w:proofErr w:type="gramStart"/>
      <w:r w:rsidRPr="00B607CE">
        <w:rPr>
          <w:b/>
        </w:rPr>
        <w:t>The</w:t>
      </w:r>
      <w:proofErr w:type="gramEnd"/>
      <w:r w:rsidRPr="00B607CE">
        <w:rPr>
          <w:b/>
        </w:rPr>
        <w:t xml:space="preserve"> system shall provide a controlled interface with WMS/WFS-enabled servers.</w:t>
      </w:r>
    </w:p>
    <w:p w:rsidR="00C97C20" w:rsidRPr="00B607CE" w:rsidRDefault="00C97C20" w:rsidP="000235A8">
      <w:pPr>
        <w:pStyle w:val="para"/>
        <w:spacing w:before="120" w:after="0"/>
        <w:ind w:left="360"/>
        <w:rPr>
          <w:b/>
        </w:rPr>
      </w:pPr>
      <w:r w:rsidRPr="00B607CE">
        <w:rPr>
          <w:b/>
        </w:rPr>
        <w:t xml:space="preserve">(U) 3.4.3.11 </w:t>
      </w:r>
      <w:proofErr w:type="gramStart"/>
      <w:r w:rsidRPr="00B607CE">
        <w:rPr>
          <w:b/>
        </w:rPr>
        <w:t>The</w:t>
      </w:r>
      <w:proofErr w:type="gramEnd"/>
      <w:r w:rsidRPr="00B607CE">
        <w:rPr>
          <w:b/>
        </w:rPr>
        <w:t xml:space="preserve"> system shall provide for a controlled interface with a map server.</w:t>
      </w:r>
    </w:p>
    <w:p w:rsidR="00C97C20" w:rsidRPr="00B607CE" w:rsidRDefault="00C97C20" w:rsidP="000235A8">
      <w:pPr>
        <w:pStyle w:val="para"/>
        <w:spacing w:before="120" w:after="0"/>
        <w:ind w:left="360"/>
        <w:rPr>
          <w:b/>
        </w:rPr>
      </w:pPr>
      <w:r w:rsidRPr="00B607CE">
        <w:rPr>
          <w:b/>
        </w:rPr>
        <w:t xml:space="preserve">(U) 3.4.3.12 </w:t>
      </w:r>
      <w:proofErr w:type="gramStart"/>
      <w:r w:rsidRPr="00B607CE">
        <w:rPr>
          <w:b/>
        </w:rPr>
        <w:t>The</w:t>
      </w:r>
      <w:proofErr w:type="gramEnd"/>
      <w:r w:rsidRPr="00B607CE">
        <w:rPr>
          <w:b/>
        </w:rPr>
        <w:t xml:space="preserve"> system shall provide a capability for managing </w:t>
      </w:r>
      <w:proofErr w:type="spellStart"/>
      <w:r w:rsidRPr="00B607CE">
        <w:rPr>
          <w:b/>
        </w:rPr>
        <w:t>taskings</w:t>
      </w:r>
      <w:proofErr w:type="spellEnd"/>
      <w:r w:rsidRPr="00B607CE">
        <w:rPr>
          <w:b/>
        </w:rPr>
        <w:t xml:space="preserve"> to external systems.</w:t>
      </w:r>
    </w:p>
    <w:p w:rsidR="00C97C20" w:rsidRPr="00B607CE" w:rsidRDefault="00C97C20" w:rsidP="000235A8">
      <w:pPr>
        <w:pStyle w:val="para"/>
        <w:spacing w:before="120" w:after="0"/>
        <w:ind w:left="360"/>
        <w:rPr>
          <w:b/>
        </w:rPr>
      </w:pPr>
      <w:r w:rsidRPr="00B607CE">
        <w:rPr>
          <w:b/>
        </w:rPr>
        <w:lastRenderedPageBreak/>
        <w:t xml:space="preserve">(U) 3.4.3.13 </w:t>
      </w:r>
      <w:proofErr w:type="gramStart"/>
      <w:r w:rsidRPr="00B607CE">
        <w:rPr>
          <w:b/>
        </w:rPr>
        <w:t>The</w:t>
      </w:r>
      <w:proofErr w:type="gramEnd"/>
      <w:r w:rsidRPr="00B607CE">
        <w:rPr>
          <w:b/>
        </w:rPr>
        <w:t xml:space="preserve"> system shall provide a controlled interface with requirements management systems.</w:t>
      </w:r>
    </w:p>
    <w:p w:rsidR="00C97C20" w:rsidRPr="00B607CE" w:rsidRDefault="00C97C20" w:rsidP="000235A8">
      <w:pPr>
        <w:pStyle w:val="para"/>
        <w:spacing w:before="120" w:after="0"/>
        <w:ind w:left="360"/>
        <w:rPr>
          <w:b/>
        </w:rPr>
      </w:pPr>
      <w:r w:rsidRPr="00B607CE">
        <w:rPr>
          <w:b/>
        </w:rPr>
        <w:t xml:space="preserve">(U) 3.4.3.14 </w:t>
      </w:r>
      <w:proofErr w:type="gramStart"/>
      <w:r w:rsidRPr="00B607CE">
        <w:rPr>
          <w:b/>
        </w:rPr>
        <w:t>The</w:t>
      </w:r>
      <w:proofErr w:type="gramEnd"/>
      <w:r w:rsidRPr="00B607CE">
        <w:rPr>
          <w:b/>
        </w:rPr>
        <w:t xml:space="preserve"> system shall provide a controlled interface with external analytic systems.</w:t>
      </w:r>
    </w:p>
    <w:p w:rsidR="00C97C20" w:rsidRPr="00B607CE" w:rsidRDefault="00C97C20" w:rsidP="000235A8">
      <w:pPr>
        <w:pStyle w:val="para"/>
        <w:spacing w:before="120" w:after="0"/>
        <w:ind w:left="360"/>
        <w:rPr>
          <w:b/>
        </w:rPr>
      </w:pPr>
      <w:r w:rsidRPr="00B607CE">
        <w:rPr>
          <w:b/>
        </w:rPr>
        <w:t xml:space="preserve">(U) 3.4.3.15 </w:t>
      </w:r>
      <w:proofErr w:type="gramStart"/>
      <w:r w:rsidRPr="00B607CE">
        <w:rPr>
          <w:b/>
        </w:rPr>
        <w:t>The</w:t>
      </w:r>
      <w:proofErr w:type="gramEnd"/>
      <w:r w:rsidRPr="00B607CE">
        <w:rPr>
          <w:b/>
        </w:rPr>
        <w:t xml:space="preserve"> system shall provide the capability to monitor communications between the SWIF system and external systems.</w:t>
      </w:r>
    </w:p>
    <w:p w:rsidR="00C97C20" w:rsidRPr="00B607CE" w:rsidRDefault="00C97C20" w:rsidP="000235A8">
      <w:pPr>
        <w:pStyle w:val="para"/>
        <w:spacing w:before="120" w:after="0"/>
        <w:ind w:left="360"/>
        <w:rPr>
          <w:b/>
        </w:rPr>
      </w:pPr>
      <w:r w:rsidRPr="00B607CE">
        <w:rPr>
          <w:b/>
        </w:rPr>
        <w:t xml:space="preserve">(U) 3.4.3.16 </w:t>
      </w:r>
      <w:proofErr w:type="gramStart"/>
      <w:r w:rsidRPr="00B607CE">
        <w:rPr>
          <w:b/>
        </w:rPr>
        <w:t>The</w:t>
      </w:r>
      <w:proofErr w:type="gramEnd"/>
      <w:r w:rsidRPr="00B607CE">
        <w:rPr>
          <w:b/>
        </w:rPr>
        <w:t xml:space="preserve"> system shall provide a controlled interface with the Modernized Integrated Data Bases (MIDB).</w:t>
      </w:r>
    </w:p>
    <w:p w:rsidR="00C97C20" w:rsidRPr="00B607CE" w:rsidRDefault="00C97C20" w:rsidP="000235A8">
      <w:pPr>
        <w:pStyle w:val="para"/>
        <w:spacing w:before="120" w:after="0"/>
        <w:ind w:left="360"/>
        <w:rPr>
          <w:b/>
        </w:rPr>
      </w:pPr>
      <w:r w:rsidRPr="00B607CE">
        <w:rPr>
          <w:b/>
        </w:rPr>
        <w:t xml:space="preserve">(U) 3.4.3.17 </w:t>
      </w:r>
      <w:proofErr w:type="gramStart"/>
      <w:r w:rsidRPr="00B607CE">
        <w:rPr>
          <w:b/>
        </w:rPr>
        <w:t>The</w:t>
      </w:r>
      <w:proofErr w:type="gramEnd"/>
      <w:r w:rsidRPr="00B607CE">
        <w:rPr>
          <w:b/>
        </w:rPr>
        <w:t xml:space="preserve"> system shall provide the capability to export SWIF documents into a SWIF-defined format.</w:t>
      </w:r>
    </w:p>
    <w:p w:rsidR="00C97C20" w:rsidRPr="00B607CE" w:rsidRDefault="00C97C20" w:rsidP="00F94DA1">
      <w:pPr>
        <w:pStyle w:val="Heading2"/>
      </w:pPr>
      <w:bookmarkStart w:id="581" w:name="_Toc359515876"/>
      <w:bookmarkStart w:id="582" w:name="_Toc359518318"/>
      <w:bookmarkStart w:id="583" w:name="_Toc364676167"/>
      <w:bookmarkEnd w:id="581"/>
      <w:bookmarkEnd w:id="582"/>
      <w:r w:rsidRPr="00B607CE">
        <w:t>(U) System Internal Data Requirements</w:t>
      </w:r>
      <w:bookmarkEnd w:id="583"/>
    </w:p>
    <w:p w:rsidR="00C97C20" w:rsidRPr="00B607CE" w:rsidRDefault="00C97C20" w:rsidP="00C92C91">
      <w:pPr>
        <w:pStyle w:val="para"/>
      </w:pPr>
      <w:r w:rsidRPr="00B607CE">
        <w:t>(U) The SWIF System/Subsystem Specification is a system-level document and does not define the internal details of the SWIF subsystems and their functions or the internal data structures for each subsystem. The data structures will be documented in the SWIF Logical Data Model (LDM).</w:t>
      </w:r>
    </w:p>
    <w:p w:rsidR="00C97C20" w:rsidRPr="00B607CE" w:rsidRDefault="00C97C20" w:rsidP="00F94DA1">
      <w:pPr>
        <w:pStyle w:val="Heading2"/>
      </w:pPr>
      <w:bookmarkStart w:id="584" w:name="_Toc355016902"/>
      <w:bookmarkStart w:id="585" w:name="_Toc355078022"/>
      <w:bookmarkStart w:id="586" w:name="_Toc355078525"/>
      <w:bookmarkStart w:id="587" w:name="_Toc364676168"/>
      <w:bookmarkEnd w:id="584"/>
      <w:bookmarkEnd w:id="585"/>
      <w:bookmarkEnd w:id="586"/>
      <w:r w:rsidRPr="00B607CE">
        <w:t>(U) Adaptation Requirements</w:t>
      </w:r>
      <w:bookmarkEnd w:id="587"/>
    </w:p>
    <w:p w:rsidR="00C97C20" w:rsidRPr="00B607CE" w:rsidRDefault="00C97C20" w:rsidP="00AE5E6B">
      <w:r w:rsidRPr="00B607CE">
        <w:rPr>
          <w:szCs w:val="24"/>
        </w:rPr>
        <w:t xml:space="preserve">(U) </w:t>
      </w:r>
      <w:r w:rsidRPr="00B607CE">
        <w:t>The following subsection describes the system adaptation requirements.</w:t>
      </w:r>
    </w:p>
    <w:p w:rsidR="00C97C20" w:rsidRPr="00B607CE" w:rsidRDefault="00C97C20" w:rsidP="000235A8">
      <w:pPr>
        <w:pStyle w:val="para"/>
        <w:spacing w:before="120" w:after="0"/>
        <w:ind w:left="360"/>
        <w:rPr>
          <w:b/>
        </w:rPr>
      </w:pPr>
      <w:r w:rsidRPr="00B607CE">
        <w:rPr>
          <w:b/>
        </w:rPr>
        <w:t xml:space="preserve">(U) 3.6.1 </w:t>
      </w:r>
      <w:proofErr w:type="gramStart"/>
      <w:r w:rsidRPr="00B607CE">
        <w:rPr>
          <w:b/>
        </w:rPr>
        <w:t>A</w:t>
      </w:r>
      <w:proofErr w:type="gramEnd"/>
      <w:r w:rsidRPr="00B607CE">
        <w:rPr>
          <w:b/>
        </w:rPr>
        <w:t xml:space="preserve"> test/training system shall be made available.</w:t>
      </w:r>
    </w:p>
    <w:p w:rsidR="00C97C20" w:rsidRPr="00B607CE" w:rsidRDefault="00C97C20" w:rsidP="000235A8">
      <w:pPr>
        <w:pStyle w:val="para"/>
        <w:spacing w:before="120" w:after="0"/>
        <w:ind w:left="360"/>
        <w:rPr>
          <w:b/>
        </w:rPr>
      </w:pPr>
      <w:r w:rsidRPr="00B607CE">
        <w:rPr>
          <w:b/>
        </w:rPr>
        <w:t xml:space="preserve">(U) 3.6.2 </w:t>
      </w:r>
      <w:proofErr w:type="gramStart"/>
      <w:r w:rsidRPr="00B607CE">
        <w:rPr>
          <w:b/>
        </w:rPr>
        <w:t>The</w:t>
      </w:r>
      <w:proofErr w:type="gramEnd"/>
      <w:r w:rsidRPr="00B607CE">
        <w:rPr>
          <w:b/>
        </w:rPr>
        <w:t xml:space="preserve"> test/training system shall have, as a minimum, the same functionality as the operational system.</w:t>
      </w:r>
    </w:p>
    <w:p w:rsidR="00C97C20" w:rsidRPr="00B607CE" w:rsidRDefault="00C97C20" w:rsidP="000235A8">
      <w:pPr>
        <w:pStyle w:val="para"/>
        <w:spacing w:before="120" w:after="0"/>
        <w:ind w:left="360"/>
        <w:rPr>
          <w:b/>
        </w:rPr>
      </w:pPr>
      <w:r w:rsidRPr="00B607CE">
        <w:rPr>
          <w:b/>
        </w:rPr>
        <w:t xml:space="preserve">(U) 3.6.3 </w:t>
      </w:r>
      <w:proofErr w:type="gramStart"/>
      <w:r w:rsidRPr="00B607CE">
        <w:rPr>
          <w:b/>
        </w:rPr>
        <w:t>A</w:t>
      </w:r>
      <w:proofErr w:type="gramEnd"/>
      <w:r w:rsidRPr="00B607CE">
        <w:rPr>
          <w:b/>
        </w:rPr>
        <w:t xml:space="preserve"> variant of the system shall be made available to support a Coalition environment.</w:t>
      </w:r>
    </w:p>
    <w:p w:rsidR="00C97C20" w:rsidRPr="00B607CE" w:rsidRDefault="00C97C20" w:rsidP="00F94DA1">
      <w:pPr>
        <w:pStyle w:val="Heading2"/>
      </w:pPr>
      <w:bookmarkStart w:id="588" w:name="_Toc359515879"/>
      <w:bookmarkStart w:id="589" w:name="_Toc359518321"/>
      <w:bookmarkStart w:id="590" w:name="_Toc355016904"/>
      <w:bookmarkStart w:id="591" w:name="_Toc355078024"/>
      <w:bookmarkStart w:id="592" w:name="_Toc355078527"/>
      <w:bookmarkStart w:id="593" w:name="_Toc355016905"/>
      <w:bookmarkStart w:id="594" w:name="_Toc355078025"/>
      <w:bookmarkStart w:id="595" w:name="_Toc355078528"/>
      <w:bookmarkStart w:id="596" w:name="_Toc364676169"/>
      <w:bookmarkEnd w:id="588"/>
      <w:bookmarkEnd w:id="589"/>
      <w:bookmarkEnd w:id="590"/>
      <w:bookmarkEnd w:id="591"/>
      <w:bookmarkEnd w:id="592"/>
      <w:bookmarkEnd w:id="593"/>
      <w:bookmarkEnd w:id="594"/>
      <w:bookmarkEnd w:id="595"/>
      <w:r w:rsidRPr="00B607CE">
        <w:t>(U) Safety Requirements</w:t>
      </w:r>
      <w:bookmarkEnd w:id="596"/>
    </w:p>
    <w:p w:rsidR="00C97C20" w:rsidRPr="00B607CE" w:rsidRDefault="00C97C20" w:rsidP="00E548E8">
      <w:bookmarkStart w:id="597" w:name="_Toc355399295"/>
      <w:bookmarkStart w:id="598" w:name="_Toc355399296"/>
      <w:bookmarkEnd w:id="597"/>
      <w:bookmarkEnd w:id="598"/>
      <w:r w:rsidRPr="00B607CE">
        <w:rPr>
          <w:szCs w:val="24"/>
        </w:rPr>
        <w:t xml:space="preserve">(U) </w:t>
      </w:r>
      <w:r w:rsidRPr="00B607CE">
        <w:t>The following subsection describes the system safety requirements.</w:t>
      </w:r>
    </w:p>
    <w:p w:rsidR="00C97C20" w:rsidRPr="00B607CE" w:rsidRDefault="00C97C20" w:rsidP="000235A8">
      <w:pPr>
        <w:pStyle w:val="para"/>
        <w:spacing w:before="120" w:after="0"/>
        <w:ind w:left="360"/>
        <w:rPr>
          <w:b/>
        </w:rPr>
      </w:pPr>
      <w:r w:rsidRPr="00B607CE">
        <w:rPr>
          <w:b/>
        </w:rPr>
        <w:t xml:space="preserve">(U) 3.7.1 </w:t>
      </w:r>
      <w:bookmarkStart w:id="599" w:name="_Toc355399297"/>
      <w:bookmarkStart w:id="600" w:name="_Toc355399298"/>
      <w:bookmarkStart w:id="601" w:name="_Toc355399299"/>
      <w:bookmarkStart w:id="602" w:name="_Toc355399300"/>
      <w:bookmarkStart w:id="603" w:name="_Toc355399301"/>
      <w:bookmarkStart w:id="604" w:name="_Toc355399302"/>
      <w:bookmarkEnd w:id="599"/>
      <w:bookmarkEnd w:id="600"/>
      <w:bookmarkEnd w:id="601"/>
      <w:bookmarkEnd w:id="602"/>
      <w:bookmarkEnd w:id="603"/>
      <w:bookmarkEnd w:id="604"/>
      <w:proofErr w:type="gramStart"/>
      <w:r w:rsidRPr="00B607CE">
        <w:rPr>
          <w:b/>
        </w:rPr>
        <w:t>The</w:t>
      </w:r>
      <w:proofErr w:type="gramEnd"/>
      <w:r w:rsidRPr="00B607CE">
        <w:rPr>
          <w:b/>
        </w:rPr>
        <w:t xml:space="preserve"> system shall comply with best safety practices to minimize potential hazards.</w:t>
      </w:r>
    </w:p>
    <w:p w:rsidR="00C97C20" w:rsidRPr="00B607CE" w:rsidRDefault="00C97C20" w:rsidP="00E548E8">
      <w:pPr>
        <w:pStyle w:val="para2"/>
        <w:numPr>
          <w:ins w:id="605" w:author="Bill Sitz" w:date="2013-06-20T11:28:00Z"/>
        </w:numPr>
        <w:spacing w:before="0" w:after="120"/>
        <w:ind w:left="360"/>
      </w:pPr>
      <w:r w:rsidRPr="00B607CE">
        <w:t>(U) This requirement is to minimize hazards to personnel, property, and the environment (e.g., OSHA, electrical, and fire safety, and the restriction on the use of dangerous materials).</w:t>
      </w:r>
      <w:bookmarkStart w:id="606" w:name="_Toc355399303"/>
      <w:bookmarkEnd w:id="606"/>
    </w:p>
    <w:p w:rsidR="00C97C20" w:rsidRPr="00B607CE" w:rsidRDefault="00C97C20" w:rsidP="000235A8">
      <w:pPr>
        <w:pStyle w:val="para"/>
        <w:spacing w:before="120" w:after="0"/>
        <w:ind w:left="360"/>
        <w:rPr>
          <w:b/>
        </w:rPr>
      </w:pPr>
      <w:r w:rsidRPr="00B607CE">
        <w:rPr>
          <w:b/>
        </w:rPr>
        <w:t>(U) 3.7.2 Warnings shall be issued to users before system shutdown.</w:t>
      </w:r>
    </w:p>
    <w:p w:rsidR="00C97C20" w:rsidRPr="00B607CE" w:rsidRDefault="00C97C20" w:rsidP="00F94DA1">
      <w:pPr>
        <w:pStyle w:val="Heading2"/>
      </w:pPr>
      <w:bookmarkStart w:id="607" w:name="_Toc359515881"/>
      <w:bookmarkStart w:id="608" w:name="_Toc359518323"/>
      <w:bookmarkStart w:id="609" w:name="_Toc355016908"/>
      <w:bookmarkStart w:id="610" w:name="_Toc355078028"/>
      <w:bookmarkStart w:id="611" w:name="_Toc355078531"/>
      <w:bookmarkStart w:id="612" w:name="_Toc355016909"/>
      <w:bookmarkStart w:id="613" w:name="_Toc355078029"/>
      <w:bookmarkStart w:id="614" w:name="_Toc355078532"/>
      <w:bookmarkStart w:id="615" w:name="_Toc355016910"/>
      <w:bookmarkStart w:id="616" w:name="_Toc355078030"/>
      <w:bookmarkStart w:id="617" w:name="_Toc355078533"/>
      <w:bookmarkStart w:id="618" w:name="_Toc355016911"/>
      <w:bookmarkStart w:id="619" w:name="_Toc355078031"/>
      <w:bookmarkStart w:id="620" w:name="_Toc355078534"/>
      <w:bookmarkStart w:id="621" w:name="_Toc355016912"/>
      <w:bookmarkStart w:id="622" w:name="_Toc355078032"/>
      <w:bookmarkStart w:id="623" w:name="_Toc355078535"/>
      <w:bookmarkStart w:id="624" w:name="_Toc355016913"/>
      <w:bookmarkStart w:id="625" w:name="_Toc355078033"/>
      <w:bookmarkStart w:id="626" w:name="_Toc355078536"/>
      <w:bookmarkStart w:id="627" w:name="_Ref359408743"/>
      <w:bookmarkStart w:id="628" w:name="_Ref359409100"/>
      <w:bookmarkStart w:id="629" w:name="_Toc364676170"/>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r w:rsidRPr="00B607CE">
        <w:t>(U) Security and Privacy Requirements</w:t>
      </w:r>
      <w:bookmarkEnd w:id="627"/>
      <w:bookmarkEnd w:id="628"/>
      <w:bookmarkEnd w:id="629"/>
    </w:p>
    <w:p w:rsidR="00C97C20" w:rsidRPr="00B607CE" w:rsidRDefault="00C97C20" w:rsidP="00E548E8">
      <w:pPr>
        <w:pStyle w:val="para"/>
      </w:pPr>
      <w:r w:rsidRPr="00B607CE">
        <w:t>(U) The requirements in this specification assume the system will be hosted on platforms that are protected at an appropriate level for the information processed on it. These protections include appropriate levels of physical, personnel, communications, emanations, and technical surveillance countermeasures (TSCM) security, as required in Intelligence Community Directives (ICDs). The system will be certified and accredited in accordance with the target network accreditor.</w:t>
      </w:r>
    </w:p>
    <w:p w:rsidR="00C97C20" w:rsidRPr="00B607CE" w:rsidRDefault="00C97C20" w:rsidP="00E548E8">
      <w:pPr>
        <w:pStyle w:val="para"/>
      </w:pPr>
      <w:r w:rsidRPr="00B607CE">
        <w:t>(U) The full scope of security requirements for the SWIF system is detailed in the SWIF Certification and Accreditation documentation.</w:t>
      </w:r>
    </w:p>
    <w:p w:rsidR="00C97C20" w:rsidRPr="00B607CE" w:rsidRDefault="00C97C20" w:rsidP="00420504">
      <w:pPr>
        <w:pStyle w:val="Heading3"/>
        <w:numPr>
          <w:ilvl w:val="2"/>
          <w:numId w:val="17"/>
        </w:numPr>
        <w:ind w:left="0" w:firstLine="0"/>
      </w:pPr>
      <w:bookmarkStart w:id="630" w:name="_Toc364676171"/>
      <w:r w:rsidRPr="00B607CE">
        <w:lastRenderedPageBreak/>
        <w:t>(U) Security</w:t>
      </w:r>
      <w:bookmarkEnd w:id="630"/>
    </w:p>
    <w:p w:rsidR="00C97C20" w:rsidRPr="00885FF9" w:rsidRDefault="00C97C20" w:rsidP="00C204D0">
      <w:pPr>
        <w:keepNext/>
      </w:pPr>
      <w:r w:rsidRPr="00B607CE">
        <w:t xml:space="preserve">(U) The following requirements describe the system’s requirements for </w:t>
      </w:r>
      <w:r w:rsidRPr="00885FF9">
        <w:t>security.</w:t>
      </w:r>
      <w:r w:rsidR="007B486C" w:rsidRPr="00885FF9">
        <w:t xml:space="preserve"> </w:t>
      </w:r>
    </w:p>
    <w:p w:rsidR="00C97C20" w:rsidRPr="00885FF9" w:rsidRDefault="00C97C20" w:rsidP="00F94DA1">
      <w:pPr>
        <w:pStyle w:val="para"/>
        <w:keepNext/>
        <w:spacing w:before="120" w:after="0"/>
        <w:ind w:left="360"/>
        <w:rPr>
          <w:b/>
        </w:rPr>
      </w:pPr>
      <w:r w:rsidRPr="00885FF9">
        <w:rPr>
          <w:b/>
        </w:rPr>
        <w:t xml:space="preserve">(U) 3.8.1.1 </w:t>
      </w:r>
      <w:proofErr w:type="gramStart"/>
      <w:r w:rsidRPr="00885FF9">
        <w:rPr>
          <w:b/>
        </w:rPr>
        <w:t>The</w:t>
      </w:r>
      <w:proofErr w:type="gramEnd"/>
      <w:r w:rsidRPr="00885FF9">
        <w:rPr>
          <w:b/>
        </w:rPr>
        <w:t xml:space="preserve"> system shall comply with Intelligence Community Directives on security controls on the dissemination of intelligence information.</w:t>
      </w:r>
      <w:r w:rsidR="007B486C" w:rsidRPr="00885FF9">
        <w:rPr>
          <w:b/>
        </w:rPr>
        <w:t xml:space="preserve"> </w:t>
      </w:r>
    </w:p>
    <w:p w:rsidR="00C97C20" w:rsidRPr="00885FF9" w:rsidRDefault="00C97C20" w:rsidP="00D3117F">
      <w:pPr>
        <w:pStyle w:val="para2"/>
        <w:numPr>
          <w:ins w:id="631" w:author="Bill Sitz" w:date="2013-06-20T11:50:00Z"/>
        </w:numPr>
        <w:spacing w:before="0" w:after="120"/>
        <w:ind w:left="360"/>
        <w:rPr>
          <w:color w:val="auto"/>
        </w:rPr>
      </w:pPr>
      <w:r w:rsidRPr="00885FF9">
        <w:rPr>
          <w:color w:val="auto"/>
        </w:rPr>
        <w:t xml:space="preserve">(U) Note: Intelligence Community Directive 710, </w:t>
      </w:r>
      <w:r w:rsidRPr="00885FF9">
        <w:rPr>
          <w:i/>
          <w:color w:val="auto"/>
        </w:rPr>
        <w:t>Classification and Control Markings System</w:t>
      </w:r>
      <w:r w:rsidRPr="00885FF9">
        <w:rPr>
          <w:color w:val="auto"/>
        </w:rPr>
        <w:t xml:space="preserve">, has replaced sections I-IV and XI-XVI of DCID 6/6, </w:t>
      </w:r>
      <w:r w:rsidRPr="00885FF9">
        <w:rPr>
          <w:i/>
          <w:color w:val="auto"/>
        </w:rPr>
        <w:t>Security Controls on the Dissemination of Intelligence Information</w:t>
      </w:r>
      <w:r w:rsidRPr="00885FF9">
        <w:rPr>
          <w:color w:val="auto"/>
        </w:rPr>
        <w:t xml:space="preserve"> (sections V-X and Annexes A and B of DCID 6/6 remain in effect until otherwise rescinded). Pay particular attention to the portions of these directives that pertain to Executive Order 12958 as it pertains to marking classified information.</w:t>
      </w:r>
      <w:bookmarkStart w:id="632" w:name="_Toc355399306"/>
      <w:bookmarkEnd w:id="632"/>
    </w:p>
    <w:p w:rsidR="00C97C20" w:rsidRPr="00885FF9" w:rsidRDefault="00C97C20" w:rsidP="000235A8">
      <w:pPr>
        <w:pStyle w:val="para"/>
        <w:spacing w:before="120" w:after="0"/>
        <w:ind w:left="360"/>
        <w:rPr>
          <w:b/>
        </w:rPr>
      </w:pPr>
      <w:r w:rsidRPr="00885FF9">
        <w:rPr>
          <w:b/>
        </w:rPr>
        <w:t xml:space="preserve">(U) 3.8.1.2 </w:t>
      </w:r>
      <w:proofErr w:type="gramStart"/>
      <w:r w:rsidRPr="00885FF9">
        <w:rPr>
          <w:b/>
        </w:rPr>
        <w:t>The</w:t>
      </w:r>
      <w:proofErr w:type="gramEnd"/>
      <w:r w:rsidRPr="00885FF9">
        <w:rPr>
          <w:b/>
        </w:rPr>
        <w:t xml:space="preserve"> system shall meet collateral Department of Defense s</w:t>
      </w:r>
      <w:r w:rsidR="00A17ED8" w:rsidRPr="00885FF9">
        <w:rPr>
          <w:b/>
        </w:rPr>
        <w:t xml:space="preserve">ecurity certification and </w:t>
      </w:r>
      <w:r w:rsidRPr="00885FF9">
        <w:rPr>
          <w:b/>
        </w:rPr>
        <w:t>accreditation requirements.</w:t>
      </w:r>
      <w:bookmarkStart w:id="633" w:name="_Toc355399307"/>
      <w:bookmarkEnd w:id="633"/>
      <w:r w:rsidR="007B486C" w:rsidRPr="00885FF9">
        <w:t xml:space="preserve"> </w:t>
      </w:r>
    </w:p>
    <w:p w:rsidR="00C97C20" w:rsidRPr="00885FF9" w:rsidRDefault="00C97C20" w:rsidP="000235A8">
      <w:pPr>
        <w:pStyle w:val="para"/>
        <w:spacing w:before="120" w:after="0"/>
        <w:ind w:left="360"/>
        <w:rPr>
          <w:b/>
        </w:rPr>
      </w:pPr>
      <w:r w:rsidRPr="00885FF9">
        <w:rPr>
          <w:b/>
        </w:rPr>
        <w:t xml:space="preserve">(U) 3.8.1.3 </w:t>
      </w:r>
      <w:proofErr w:type="gramStart"/>
      <w:r w:rsidRPr="00885FF9">
        <w:rPr>
          <w:b/>
        </w:rPr>
        <w:t>The</w:t>
      </w:r>
      <w:proofErr w:type="gramEnd"/>
      <w:r w:rsidRPr="00885FF9">
        <w:rPr>
          <w:b/>
        </w:rPr>
        <w:t xml:space="preserve"> system shall meet Intelligence Community Sensitive Compartmented Information (SCI) security certification/accreditation requirements, as applicable.</w:t>
      </w:r>
      <w:bookmarkStart w:id="634" w:name="_Toc355399308"/>
      <w:bookmarkEnd w:id="634"/>
      <w:r w:rsidR="00A17ED8" w:rsidRPr="00885FF9">
        <w:t xml:space="preserve"> </w:t>
      </w:r>
    </w:p>
    <w:p w:rsidR="00C97C20" w:rsidRPr="00885FF9" w:rsidRDefault="00C97C20" w:rsidP="000235A8">
      <w:pPr>
        <w:pStyle w:val="para"/>
        <w:spacing w:before="120" w:after="0"/>
        <w:ind w:left="360"/>
        <w:rPr>
          <w:b/>
        </w:rPr>
      </w:pPr>
      <w:r w:rsidRPr="00885FF9">
        <w:rPr>
          <w:b/>
        </w:rPr>
        <w:t xml:space="preserve">(U) 3.8.1.4 </w:t>
      </w:r>
      <w:proofErr w:type="gramStart"/>
      <w:r w:rsidRPr="00885FF9">
        <w:rPr>
          <w:b/>
        </w:rPr>
        <w:t>The</w:t>
      </w:r>
      <w:proofErr w:type="gramEnd"/>
      <w:r w:rsidRPr="00885FF9">
        <w:rPr>
          <w:b/>
        </w:rPr>
        <w:t xml:space="preserve"> system shall be accessible only to authorized users.</w:t>
      </w:r>
      <w:bookmarkStart w:id="635" w:name="_Toc355399309"/>
      <w:bookmarkEnd w:id="635"/>
    </w:p>
    <w:p w:rsidR="00C97C20" w:rsidRPr="00885FF9" w:rsidRDefault="00C97C20" w:rsidP="000235A8">
      <w:pPr>
        <w:pStyle w:val="para"/>
        <w:spacing w:before="120" w:after="0"/>
        <w:ind w:left="360"/>
        <w:rPr>
          <w:b/>
        </w:rPr>
      </w:pPr>
      <w:r w:rsidRPr="00885FF9">
        <w:rPr>
          <w:b/>
        </w:rPr>
        <w:t xml:space="preserve">(U) 3.8.1.5 </w:t>
      </w:r>
      <w:proofErr w:type="gramStart"/>
      <w:r w:rsidRPr="00885FF9">
        <w:rPr>
          <w:b/>
        </w:rPr>
        <w:t>The</w:t>
      </w:r>
      <w:proofErr w:type="gramEnd"/>
      <w:r w:rsidRPr="00885FF9">
        <w:rPr>
          <w:b/>
        </w:rPr>
        <w:t xml:space="preserve"> system shall require a user to log on to the system before the user can access the system application and its resources for any functionality</w:t>
      </w:r>
      <w:r w:rsidR="00A17ED8" w:rsidRPr="00885FF9">
        <w:rPr>
          <w:b/>
        </w:rPr>
        <w:t>.</w:t>
      </w:r>
      <w:r w:rsidRPr="00885FF9">
        <w:rPr>
          <w:b/>
        </w:rPr>
        <w:t xml:space="preserve"> </w:t>
      </w:r>
    </w:p>
    <w:p w:rsidR="00C97C20" w:rsidRPr="00885FF9" w:rsidRDefault="00C97C20" w:rsidP="00F94DA1">
      <w:pPr>
        <w:pStyle w:val="para"/>
        <w:keepNext/>
        <w:spacing w:before="120" w:after="0"/>
        <w:ind w:left="360"/>
        <w:rPr>
          <w:b/>
        </w:rPr>
      </w:pPr>
      <w:r w:rsidRPr="00885FF9">
        <w:rPr>
          <w:b/>
        </w:rPr>
        <w:t xml:space="preserve">(U) 3.8.1.6 </w:t>
      </w:r>
      <w:proofErr w:type="gramStart"/>
      <w:r w:rsidRPr="00885FF9">
        <w:rPr>
          <w:b/>
        </w:rPr>
        <w:t>The</w:t>
      </w:r>
      <w:proofErr w:type="gramEnd"/>
      <w:r w:rsidRPr="00885FF9">
        <w:rPr>
          <w:b/>
        </w:rPr>
        <w:t xml:space="preserve"> system shall allow for a visitor account.</w:t>
      </w:r>
    </w:p>
    <w:p w:rsidR="00C97C20" w:rsidRPr="00885FF9" w:rsidRDefault="00C97C20" w:rsidP="0062250C">
      <w:pPr>
        <w:pStyle w:val="para2"/>
        <w:numPr>
          <w:ins w:id="636" w:author="Bill Sitz" w:date="2013-06-20T12:13:00Z"/>
        </w:numPr>
        <w:spacing w:before="0" w:after="120"/>
        <w:ind w:left="360"/>
        <w:rPr>
          <w:color w:val="auto"/>
        </w:rPr>
      </w:pPr>
      <w:r w:rsidRPr="00885FF9">
        <w:rPr>
          <w:color w:val="auto"/>
        </w:rPr>
        <w:t xml:space="preserve">(U) This guest or visitor account will be treated as a user with </w:t>
      </w:r>
      <w:proofErr w:type="gramStart"/>
      <w:r w:rsidRPr="00885FF9">
        <w:rPr>
          <w:i/>
          <w:color w:val="auto"/>
        </w:rPr>
        <w:t>Unclassified</w:t>
      </w:r>
      <w:proofErr w:type="gramEnd"/>
      <w:r w:rsidRPr="00885FF9">
        <w:rPr>
          <w:color w:val="auto"/>
        </w:rPr>
        <w:t xml:space="preserve"> security clearance.</w:t>
      </w:r>
      <w:bookmarkStart w:id="637" w:name="_Toc355399311"/>
      <w:bookmarkEnd w:id="637"/>
    </w:p>
    <w:p w:rsidR="00C97C20" w:rsidRPr="00885FF9" w:rsidRDefault="00C97C20" w:rsidP="00F94DA1">
      <w:pPr>
        <w:pStyle w:val="para"/>
        <w:keepNext/>
        <w:spacing w:before="120" w:after="0"/>
        <w:ind w:left="360"/>
        <w:rPr>
          <w:b/>
        </w:rPr>
      </w:pPr>
      <w:r w:rsidRPr="00885FF9">
        <w:rPr>
          <w:b/>
        </w:rPr>
        <w:t xml:space="preserve">(U) 3.8.1.7 </w:t>
      </w:r>
      <w:proofErr w:type="gramStart"/>
      <w:r w:rsidRPr="00885FF9">
        <w:rPr>
          <w:b/>
        </w:rPr>
        <w:t>The</w:t>
      </w:r>
      <w:proofErr w:type="gramEnd"/>
      <w:r w:rsidRPr="00885FF9">
        <w:rPr>
          <w:b/>
        </w:rPr>
        <w:t xml:space="preserve"> system shall allow for only a single session per user account</w:t>
      </w:r>
      <w:r w:rsidR="00A17ED8" w:rsidRPr="00885FF9">
        <w:rPr>
          <w:b/>
        </w:rPr>
        <w:t>.</w:t>
      </w:r>
      <w:r w:rsidRPr="00885FF9">
        <w:rPr>
          <w:b/>
        </w:rPr>
        <w:t xml:space="preserve"> </w:t>
      </w:r>
    </w:p>
    <w:p w:rsidR="00C97C20" w:rsidRPr="00885FF9" w:rsidRDefault="00C97C20" w:rsidP="0062250C">
      <w:pPr>
        <w:pStyle w:val="para2"/>
        <w:numPr>
          <w:ins w:id="638" w:author="Bill Sitz" w:date="2013-06-20T12:14:00Z"/>
        </w:numPr>
        <w:spacing w:before="0" w:after="120"/>
        <w:ind w:left="360"/>
        <w:rPr>
          <w:color w:val="auto"/>
        </w:rPr>
      </w:pPr>
      <w:r w:rsidRPr="00885FF9">
        <w:rPr>
          <w:color w:val="auto"/>
        </w:rPr>
        <w:t>(U) If a user has an active session and tries to log in using a different client machine or browser; the prior session will be invalidated</w:t>
      </w:r>
      <w:r w:rsidR="00FE7AFA" w:rsidRPr="00885FF9">
        <w:rPr>
          <w:color w:val="auto"/>
        </w:rPr>
        <w:t xml:space="preserve"> </w:t>
      </w:r>
    </w:p>
    <w:p w:rsidR="00C97C20" w:rsidRPr="00885FF9" w:rsidRDefault="00C97C20" w:rsidP="00F94DA1">
      <w:pPr>
        <w:pStyle w:val="para"/>
        <w:keepNext/>
        <w:spacing w:before="120" w:after="0"/>
        <w:ind w:left="360"/>
        <w:rPr>
          <w:b/>
        </w:rPr>
      </w:pPr>
      <w:r w:rsidRPr="00885FF9">
        <w:rPr>
          <w:b/>
        </w:rPr>
        <w:t xml:space="preserve">(U) 3.8.1.8 </w:t>
      </w:r>
      <w:proofErr w:type="gramStart"/>
      <w:r w:rsidRPr="00885FF9">
        <w:rPr>
          <w:b/>
        </w:rPr>
        <w:t>The</w:t>
      </w:r>
      <w:proofErr w:type="gramEnd"/>
      <w:r w:rsidRPr="00885FF9">
        <w:rPr>
          <w:b/>
        </w:rPr>
        <w:t xml:space="preserve"> system shall include an Identification and Authentication (I&amp;A) management mechanism that uniquely identifies and authenticates.</w:t>
      </w:r>
    </w:p>
    <w:p w:rsidR="00C97C20" w:rsidRPr="00885FF9" w:rsidRDefault="00C97C20" w:rsidP="0062250C">
      <w:pPr>
        <w:pStyle w:val="para2"/>
        <w:numPr>
          <w:ins w:id="639" w:author="Bill Sitz" w:date="2013-06-20T12:15:00Z"/>
        </w:numPr>
        <w:spacing w:before="0" w:after="120"/>
        <w:ind w:left="360"/>
        <w:rPr>
          <w:color w:val="auto"/>
        </w:rPr>
      </w:pPr>
      <w:r w:rsidRPr="00885FF9">
        <w:rPr>
          <w:color w:val="auto"/>
        </w:rPr>
        <w:t>(U) This mechanism also associates the user identifier with all auditable actions taken by that user.</w:t>
      </w:r>
      <w:bookmarkStart w:id="640" w:name="_Toc355399313"/>
      <w:bookmarkEnd w:id="640"/>
    </w:p>
    <w:p w:rsidR="00C97C20" w:rsidRPr="00885FF9" w:rsidRDefault="00C97C20" w:rsidP="000235A8">
      <w:pPr>
        <w:pStyle w:val="para"/>
        <w:spacing w:before="120" w:after="0"/>
        <w:ind w:left="360"/>
        <w:rPr>
          <w:b/>
        </w:rPr>
      </w:pPr>
      <w:r w:rsidRPr="00885FF9">
        <w:rPr>
          <w:b/>
        </w:rPr>
        <w:t xml:space="preserve">(U) 3.8.1.9 </w:t>
      </w:r>
      <w:proofErr w:type="gramStart"/>
      <w:r w:rsidRPr="00885FF9">
        <w:rPr>
          <w:b/>
        </w:rPr>
        <w:t>The</w:t>
      </w:r>
      <w:proofErr w:type="gramEnd"/>
      <w:r w:rsidRPr="00885FF9">
        <w:rPr>
          <w:b/>
        </w:rPr>
        <w:t xml:space="preserve"> system shall provide for secure user login authentication and authorization for system access.</w:t>
      </w:r>
      <w:bookmarkStart w:id="641" w:name="_Toc355399314"/>
      <w:bookmarkEnd w:id="641"/>
    </w:p>
    <w:p w:rsidR="00C97C20" w:rsidRPr="00885FF9" w:rsidRDefault="00C97C20" w:rsidP="000235A8">
      <w:pPr>
        <w:pStyle w:val="para"/>
        <w:spacing w:before="120" w:after="0"/>
        <w:ind w:left="360"/>
        <w:rPr>
          <w:b/>
        </w:rPr>
        <w:sectPr w:rsidR="00C97C20" w:rsidRPr="00885FF9">
          <w:headerReference w:type="default" r:id="rId72"/>
          <w:pgSz w:w="12240" w:h="15840" w:code="1"/>
          <w:pgMar w:top="1728" w:right="1440" w:bottom="1440" w:left="1440" w:header="720" w:footer="720" w:gutter="0"/>
          <w:cols w:space="720"/>
        </w:sectPr>
      </w:pPr>
      <w:r w:rsidRPr="00885FF9">
        <w:rPr>
          <w:b/>
        </w:rPr>
        <w:t xml:space="preserve">(U) 3.8.1.10 </w:t>
      </w:r>
      <w:proofErr w:type="gramStart"/>
      <w:r w:rsidRPr="00885FF9">
        <w:rPr>
          <w:b/>
        </w:rPr>
        <w:t>The</w:t>
      </w:r>
      <w:proofErr w:type="gramEnd"/>
      <w:r w:rsidRPr="00885FF9">
        <w:rPr>
          <w:b/>
        </w:rPr>
        <w:t xml:space="preserve"> system shall include read-only classification banners within each user interface (UI) screen displayed.</w:t>
      </w:r>
      <w:bookmarkStart w:id="642" w:name="_Toc355399315"/>
      <w:bookmarkEnd w:id="642"/>
      <w:r w:rsidR="00A17ED8" w:rsidRPr="00885FF9">
        <w:rPr>
          <w:b/>
        </w:rPr>
        <w:t xml:space="preserve">  </w:t>
      </w:r>
      <w:r w:rsidR="00834FC8" w:rsidRPr="00885FF9">
        <w:rPr>
          <w:b/>
        </w:rPr>
        <w:t xml:space="preserve"> </w:t>
      </w:r>
    </w:p>
    <w:p w:rsidR="00C97C20" w:rsidRPr="00885FF9" w:rsidRDefault="00C97C20" w:rsidP="000235A8">
      <w:pPr>
        <w:pStyle w:val="para"/>
        <w:spacing w:before="120" w:after="0"/>
        <w:ind w:left="360"/>
        <w:rPr>
          <w:b/>
        </w:rPr>
      </w:pPr>
      <w:r w:rsidRPr="00885FF9">
        <w:rPr>
          <w:b/>
        </w:rPr>
        <w:lastRenderedPageBreak/>
        <w:t xml:space="preserve">(U) 3.8.1.11 </w:t>
      </w:r>
      <w:proofErr w:type="gramStart"/>
      <w:r w:rsidRPr="00885FF9">
        <w:rPr>
          <w:b/>
        </w:rPr>
        <w:t>The</w:t>
      </w:r>
      <w:proofErr w:type="gramEnd"/>
      <w:r w:rsidRPr="00885FF9">
        <w:rPr>
          <w:b/>
        </w:rPr>
        <w:t xml:space="preserve"> system shall display classification banners within each system window being displayed with a background color matching the appropriate classification level.</w:t>
      </w:r>
      <w:bookmarkStart w:id="643" w:name="_Toc355399316"/>
      <w:bookmarkEnd w:id="643"/>
      <w:r w:rsidR="004D6792" w:rsidRPr="00885FF9">
        <w:rPr>
          <w:b/>
        </w:rPr>
        <w:t xml:space="preserve"> </w:t>
      </w:r>
    </w:p>
    <w:p w:rsidR="00C97C20" w:rsidRPr="00B607CE" w:rsidRDefault="00C97C20" w:rsidP="000235A8">
      <w:pPr>
        <w:pStyle w:val="para"/>
        <w:spacing w:before="120" w:after="0"/>
        <w:ind w:left="360"/>
        <w:rPr>
          <w:b/>
        </w:rPr>
      </w:pPr>
      <w:r w:rsidRPr="00B607CE">
        <w:rPr>
          <w:b/>
        </w:rPr>
        <w:t xml:space="preserve">(U) 3.8.1.12 </w:t>
      </w:r>
      <w:proofErr w:type="gramStart"/>
      <w:r w:rsidRPr="00B607CE">
        <w:rPr>
          <w:b/>
        </w:rPr>
        <w:t>The</w:t>
      </w:r>
      <w:proofErr w:type="gramEnd"/>
      <w:r w:rsidRPr="00B607CE">
        <w:rPr>
          <w:b/>
        </w:rPr>
        <w:t xml:space="preserve"> system shall allow the Site Administrator to set the classification instructions in the banner displayed to the system user.</w:t>
      </w:r>
      <w:bookmarkStart w:id="644" w:name="_Toc355399317"/>
      <w:bookmarkEnd w:id="644"/>
      <w:r w:rsidR="00834FC8" w:rsidRPr="00B607CE">
        <w:rPr>
          <w:b/>
        </w:rPr>
        <w:t xml:space="preserve"> (</w:t>
      </w:r>
      <w:proofErr w:type="gramStart"/>
      <w:r w:rsidR="00834FC8" w:rsidRPr="00B607CE">
        <w:rPr>
          <w:b/>
        </w:rPr>
        <w:t>unclear</w:t>
      </w:r>
      <w:proofErr w:type="gramEnd"/>
      <w:r w:rsidR="00834FC8" w:rsidRPr="00B607CE">
        <w:rPr>
          <w:b/>
        </w:rPr>
        <w:t xml:space="preserve"> if available)</w:t>
      </w:r>
    </w:p>
    <w:p w:rsidR="00C97C20" w:rsidRPr="00B607CE" w:rsidRDefault="00C97C20" w:rsidP="000235A8">
      <w:pPr>
        <w:pStyle w:val="para"/>
        <w:spacing w:before="120" w:after="0"/>
        <w:ind w:left="360"/>
        <w:rPr>
          <w:b/>
        </w:rPr>
      </w:pPr>
      <w:r w:rsidRPr="00B607CE">
        <w:rPr>
          <w:b/>
        </w:rPr>
        <w:t xml:space="preserve">(U) 3.8.1.13 </w:t>
      </w:r>
      <w:proofErr w:type="gramStart"/>
      <w:r w:rsidRPr="00B607CE">
        <w:rPr>
          <w:b/>
        </w:rPr>
        <w:t>All</w:t>
      </w:r>
      <w:proofErr w:type="gramEnd"/>
      <w:r w:rsidRPr="00B607CE">
        <w:rPr>
          <w:b/>
        </w:rPr>
        <w:t xml:space="preserve"> factory (including commercial) default passwords for the system shall be changed before operational deployment.</w:t>
      </w:r>
      <w:bookmarkStart w:id="645" w:name="_Toc355399318"/>
      <w:bookmarkEnd w:id="645"/>
    </w:p>
    <w:p w:rsidR="00C97C20" w:rsidRPr="00B607CE" w:rsidRDefault="00C97C20" w:rsidP="000235A8">
      <w:pPr>
        <w:pStyle w:val="para"/>
        <w:spacing w:before="120" w:after="0"/>
        <w:ind w:left="360"/>
        <w:rPr>
          <w:b/>
        </w:rPr>
      </w:pPr>
      <w:r w:rsidRPr="00B607CE">
        <w:rPr>
          <w:b/>
        </w:rPr>
        <w:t xml:space="preserve">(U) 3.8.1.14 </w:t>
      </w:r>
      <w:proofErr w:type="gramStart"/>
      <w:r w:rsidRPr="00B607CE">
        <w:rPr>
          <w:b/>
        </w:rPr>
        <w:t>The</w:t>
      </w:r>
      <w:proofErr w:type="gramEnd"/>
      <w:r w:rsidRPr="00B607CE">
        <w:rPr>
          <w:b/>
        </w:rPr>
        <w:t xml:space="preserve"> system shall ensure system notifications are destined for the correct recipient, based on the type of notification.</w:t>
      </w:r>
    </w:p>
    <w:p w:rsidR="00C97C20" w:rsidRPr="00B607CE" w:rsidRDefault="00C97C20" w:rsidP="000235A8">
      <w:pPr>
        <w:pStyle w:val="para"/>
        <w:spacing w:before="120" w:after="0"/>
        <w:ind w:left="360"/>
        <w:rPr>
          <w:b/>
        </w:rPr>
      </w:pPr>
      <w:r w:rsidRPr="00B607CE">
        <w:rPr>
          <w:b/>
        </w:rPr>
        <w:t xml:space="preserve">(U) 3.8.1.15 </w:t>
      </w:r>
      <w:bookmarkStart w:id="646" w:name="OLE_LINK4"/>
      <w:proofErr w:type="gramStart"/>
      <w:r w:rsidRPr="00B607CE">
        <w:rPr>
          <w:b/>
        </w:rPr>
        <w:t>The</w:t>
      </w:r>
      <w:proofErr w:type="gramEnd"/>
      <w:r w:rsidRPr="00B607CE">
        <w:rPr>
          <w:b/>
        </w:rPr>
        <w:t xml:space="preserve"> system shall ensure the content of a notification for the intended recipient is appropriate for the type of notification.</w:t>
      </w:r>
      <w:bookmarkEnd w:id="646"/>
    </w:p>
    <w:p w:rsidR="00C97C20" w:rsidRPr="00B607CE" w:rsidRDefault="00C97C20" w:rsidP="00F94DA1">
      <w:pPr>
        <w:pStyle w:val="para"/>
        <w:keepNext/>
        <w:spacing w:before="120" w:after="0"/>
        <w:ind w:left="360"/>
        <w:rPr>
          <w:b/>
        </w:rPr>
      </w:pPr>
      <w:r w:rsidRPr="00B607CE">
        <w:rPr>
          <w:b/>
        </w:rPr>
        <w:lastRenderedPageBreak/>
        <w:t xml:space="preserve">(U) 3.8.1.16 </w:t>
      </w:r>
      <w:proofErr w:type="gramStart"/>
      <w:r w:rsidRPr="00B607CE">
        <w:rPr>
          <w:b/>
        </w:rPr>
        <w:t>The</w:t>
      </w:r>
      <w:proofErr w:type="gramEnd"/>
      <w:r w:rsidRPr="00B607CE">
        <w:rPr>
          <w:b/>
        </w:rPr>
        <w:t xml:space="preserve"> system shall validate the integrity information associated with each notification.</w:t>
      </w:r>
    </w:p>
    <w:p w:rsidR="00C97C20" w:rsidRPr="00B607CE" w:rsidRDefault="00C97C20" w:rsidP="00962B3E">
      <w:pPr>
        <w:pStyle w:val="para2"/>
        <w:numPr>
          <w:ins w:id="647" w:author="Bill Sitz" w:date="2013-06-20T12:23:00Z"/>
        </w:numPr>
        <w:spacing w:before="0" w:after="120"/>
        <w:ind w:left="360"/>
      </w:pPr>
      <w:r w:rsidRPr="00B607CE">
        <w:t>(U) Integrity information includes integrity seal, or non-repudiation data.</w:t>
      </w:r>
    </w:p>
    <w:p w:rsidR="00C97C20" w:rsidRPr="00B607CE" w:rsidRDefault="00C97C20" w:rsidP="00F94DA1">
      <w:pPr>
        <w:pStyle w:val="para"/>
        <w:keepNext/>
        <w:spacing w:before="120" w:after="0"/>
        <w:ind w:left="360"/>
        <w:rPr>
          <w:b/>
        </w:rPr>
      </w:pPr>
      <w:r w:rsidRPr="00B607CE">
        <w:rPr>
          <w:b/>
        </w:rPr>
        <w:t xml:space="preserve">(U) 3.8.1.17 </w:t>
      </w:r>
      <w:proofErr w:type="gramStart"/>
      <w:r w:rsidRPr="00B607CE">
        <w:rPr>
          <w:b/>
        </w:rPr>
        <w:t>The</w:t>
      </w:r>
      <w:proofErr w:type="gramEnd"/>
      <w:r w:rsidRPr="00B607CE">
        <w:rPr>
          <w:b/>
        </w:rPr>
        <w:t xml:space="preserve"> system shall provide the ability to monitor notifications transmitted from the system to external systems.</w:t>
      </w:r>
    </w:p>
    <w:p w:rsidR="00C97C20" w:rsidRPr="00B607CE" w:rsidRDefault="00C97C20" w:rsidP="00E15B81">
      <w:pPr>
        <w:pStyle w:val="para2"/>
        <w:numPr>
          <w:ins w:id="648" w:author="Bill Sitz" w:date="2013-06-20T12:35:00Z"/>
        </w:numPr>
        <w:spacing w:before="0" w:after="120"/>
        <w:ind w:left="360"/>
      </w:pPr>
      <w:r w:rsidRPr="00B607CE">
        <w:t>(U) Included in the monitoring function is and a record capability.</w:t>
      </w:r>
    </w:p>
    <w:p w:rsidR="00C97C20" w:rsidRPr="00B607CE" w:rsidRDefault="00C97C20" w:rsidP="00F94DA1">
      <w:pPr>
        <w:pStyle w:val="para"/>
        <w:keepNext/>
        <w:spacing w:before="120" w:after="0"/>
        <w:ind w:left="360"/>
        <w:rPr>
          <w:b/>
        </w:rPr>
      </w:pPr>
      <w:r w:rsidRPr="00B607CE">
        <w:rPr>
          <w:b/>
        </w:rPr>
        <w:t xml:space="preserve">(U) 3.8.1.18 </w:t>
      </w:r>
      <w:proofErr w:type="gramStart"/>
      <w:r w:rsidRPr="00B607CE">
        <w:rPr>
          <w:b/>
        </w:rPr>
        <w:t>The</w:t>
      </w:r>
      <w:proofErr w:type="gramEnd"/>
      <w:r w:rsidRPr="00B607CE">
        <w:rPr>
          <w:b/>
        </w:rPr>
        <w:t xml:space="preserve"> system shall provide a role-based access control system to support a single log-on capability based on an individual user profile.</w:t>
      </w:r>
    </w:p>
    <w:p w:rsidR="00C97C20" w:rsidRPr="00B607CE" w:rsidRDefault="00C97C20" w:rsidP="00E15B81">
      <w:pPr>
        <w:pStyle w:val="para2"/>
        <w:numPr>
          <w:ins w:id="649" w:author="Bill Sitz" w:date="2013-06-20T12:37:00Z"/>
        </w:numPr>
        <w:spacing w:before="0" w:after="120"/>
        <w:ind w:left="360"/>
      </w:pPr>
      <w:r w:rsidRPr="00B607CE">
        <w:t>(U) This process consists of strong identification and authorization and formal accesses (clearances).</w:t>
      </w:r>
      <w:bookmarkStart w:id="650" w:name="_Toc355399319"/>
      <w:bookmarkEnd w:id="650"/>
    </w:p>
    <w:p w:rsidR="00C97C20" w:rsidRPr="00B607CE" w:rsidRDefault="00C97C20" w:rsidP="00F94DA1">
      <w:pPr>
        <w:pStyle w:val="para"/>
        <w:keepNext/>
        <w:spacing w:before="120" w:after="0"/>
        <w:ind w:left="360"/>
        <w:rPr>
          <w:b/>
        </w:rPr>
      </w:pPr>
      <w:r w:rsidRPr="00B607CE">
        <w:rPr>
          <w:b/>
        </w:rPr>
        <w:t xml:space="preserve">(U) 3.8.1.19 </w:t>
      </w:r>
      <w:proofErr w:type="gramStart"/>
      <w:r w:rsidRPr="00B607CE">
        <w:rPr>
          <w:b/>
        </w:rPr>
        <w:t>The</w:t>
      </w:r>
      <w:proofErr w:type="gramEnd"/>
      <w:r w:rsidRPr="00B607CE">
        <w:rPr>
          <w:b/>
        </w:rPr>
        <w:t xml:space="preserve"> system shall authenticate each user using strong authentication mechanisms over secure channels before authorizing access to the system.</w:t>
      </w:r>
      <w:bookmarkStart w:id="651" w:name="_Toc355399320"/>
      <w:bookmarkEnd w:id="651"/>
    </w:p>
    <w:p w:rsidR="00C97C20" w:rsidRPr="00B607CE" w:rsidRDefault="00C97C20" w:rsidP="00F94DA1">
      <w:pPr>
        <w:pStyle w:val="para"/>
        <w:keepNext/>
        <w:spacing w:before="120" w:after="0"/>
        <w:ind w:left="360"/>
        <w:rPr>
          <w:b/>
        </w:rPr>
      </w:pPr>
      <w:r w:rsidRPr="00B607CE">
        <w:rPr>
          <w:b/>
        </w:rPr>
        <w:t xml:space="preserve">(U) 3.8.1.20 </w:t>
      </w:r>
      <w:proofErr w:type="gramStart"/>
      <w:r w:rsidRPr="00B607CE">
        <w:rPr>
          <w:b/>
        </w:rPr>
        <w:t>The</w:t>
      </w:r>
      <w:proofErr w:type="gramEnd"/>
      <w:r w:rsidRPr="00B607CE">
        <w:rPr>
          <w:b/>
        </w:rPr>
        <w:t xml:space="preserve"> system shall only use Transport Layer Security (TLS) encryption mechanisms that are Federal Information Processing Standards (FIPS) 140-2 compliant.</w:t>
      </w:r>
    </w:p>
    <w:p w:rsidR="00C97C20" w:rsidRPr="00B607CE" w:rsidRDefault="00C97C20" w:rsidP="002854EC">
      <w:pPr>
        <w:pStyle w:val="para2"/>
        <w:numPr>
          <w:ins w:id="652" w:author="Bill Sitz" w:date="2013-06-20T12:38:00Z"/>
        </w:numPr>
        <w:spacing w:before="0" w:after="120"/>
        <w:ind w:left="360"/>
      </w:pPr>
      <w:r w:rsidRPr="00B607CE">
        <w:t xml:space="preserve">(U) Note: the system cannot control the encryption modules and methods used on the network. </w:t>
      </w:r>
      <w:bookmarkStart w:id="653" w:name="_Toc355399321"/>
      <w:bookmarkEnd w:id="653"/>
    </w:p>
    <w:p w:rsidR="00C97C20" w:rsidRPr="00B607CE" w:rsidRDefault="002D1C6D" w:rsidP="00F94DA1">
      <w:pPr>
        <w:pStyle w:val="para"/>
        <w:keepNext/>
        <w:spacing w:before="120" w:after="0"/>
        <w:ind w:left="360"/>
        <w:rPr>
          <w:b/>
        </w:rPr>
      </w:pPr>
      <w:r w:rsidRPr="00B607CE">
        <w:rPr>
          <w:b/>
        </w:rPr>
        <w:t xml:space="preserve"> </w:t>
      </w:r>
      <w:r w:rsidR="00C97C20" w:rsidRPr="00B607CE">
        <w:rPr>
          <w:b/>
        </w:rPr>
        <w:t xml:space="preserve">(U) </w:t>
      </w:r>
      <w:r w:rsidRPr="00B607CE">
        <w:rPr>
          <w:b/>
        </w:rPr>
        <w:t>3.8.1.21</w:t>
      </w:r>
      <w:r w:rsidR="00C97C20" w:rsidRPr="00B607CE">
        <w:rPr>
          <w:b/>
        </w:rPr>
        <w:t xml:space="preserve"> </w:t>
      </w:r>
      <w:proofErr w:type="gramStart"/>
      <w:r w:rsidR="00C97C20" w:rsidRPr="00B607CE">
        <w:rPr>
          <w:b/>
        </w:rPr>
        <w:t>The</w:t>
      </w:r>
      <w:proofErr w:type="gramEnd"/>
      <w:r w:rsidR="00C97C20" w:rsidRPr="00B607CE">
        <w:rPr>
          <w:b/>
        </w:rPr>
        <w:t xml:space="preserve"> system shall protect all identified data items.</w:t>
      </w:r>
    </w:p>
    <w:p w:rsidR="00C97C20" w:rsidRPr="00B607CE" w:rsidRDefault="00C97C20" w:rsidP="002854EC">
      <w:pPr>
        <w:pStyle w:val="para2"/>
        <w:numPr>
          <w:ins w:id="654" w:author="Bill Sitz" w:date="2013-06-20T12:39:00Z"/>
        </w:numPr>
        <w:spacing w:before="0" w:after="120"/>
        <w:ind w:left="360"/>
      </w:pPr>
      <w:r w:rsidRPr="00B607CE">
        <w:t>This protection will be by row or attribute based security settings.</w:t>
      </w:r>
      <w:bookmarkStart w:id="655" w:name="_Toc355399323"/>
      <w:bookmarkEnd w:id="655"/>
    </w:p>
    <w:p w:rsidR="00C97C20" w:rsidRPr="00B607CE" w:rsidRDefault="00C97C20" w:rsidP="000235A8">
      <w:pPr>
        <w:pStyle w:val="para"/>
        <w:spacing w:before="120" w:after="0"/>
        <w:ind w:left="360"/>
        <w:rPr>
          <w:b/>
        </w:rPr>
      </w:pPr>
      <w:r w:rsidRPr="00B607CE">
        <w:rPr>
          <w:b/>
        </w:rPr>
        <w:t xml:space="preserve">(U) </w:t>
      </w:r>
      <w:r w:rsidR="002D1C6D" w:rsidRPr="00B607CE">
        <w:rPr>
          <w:b/>
        </w:rPr>
        <w:t xml:space="preserve">3.8.1.22 </w:t>
      </w:r>
      <w:proofErr w:type="gramStart"/>
      <w:r w:rsidRPr="00B607CE">
        <w:rPr>
          <w:b/>
        </w:rPr>
        <w:t>The</w:t>
      </w:r>
      <w:proofErr w:type="gramEnd"/>
      <w:r w:rsidRPr="00B607CE">
        <w:rPr>
          <w:b/>
        </w:rPr>
        <w:t xml:space="preserve"> system shall restrict read access to data based on Controlled Access Program Coordination Office (CAPCO) guidelines (including classification).</w:t>
      </w:r>
    </w:p>
    <w:p w:rsidR="00C97C20" w:rsidRPr="00B607CE" w:rsidRDefault="002D1C6D" w:rsidP="000235A8">
      <w:pPr>
        <w:pStyle w:val="para"/>
        <w:spacing w:before="120" w:after="0"/>
        <w:ind w:left="360"/>
        <w:rPr>
          <w:b/>
        </w:rPr>
      </w:pPr>
      <w:r w:rsidRPr="00B607CE">
        <w:rPr>
          <w:b/>
        </w:rPr>
        <w:t>(U) 3.8.1.23</w:t>
      </w:r>
      <w:r w:rsidR="00C97C20" w:rsidRPr="00B607CE">
        <w:rPr>
          <w:b/>
        </w:rPr>
        <w:t xml:space="preserve"> </w:t>
      </w:r>
      <w:proofErr w:type="gramStart"/>
      <w:r w:rsidR="00C97C20" w:rsidRPr="00B607CE">
        <w:rPr>
          <w:b/>
        </w:rPr>
        <w:t>The</w:t>
      </w:r>
      <w:proofErr w:type="gramEnd"/>
      <w:r w:rsidR="00C97C20" w:rsidRPr="00B607CE">
        <w:rPr>
          <w:b/>
        </w:rPr>
        <w:t xml:space="preserve"> system shall restrict access to actions based on roles with associated privileges.</w:t>
      </w:r>
      <w:bookmarkStart w:id="656" w:name="_Toc355399324"/>
      <w:bookmarkEnd w:id="656"/>
    </w:p>
    <w:p w:rsidR="00C97C20" w:rsidRPr="00B607CE" w:rsidRDefault="00C97C20" w:rsidP="00F94DA1">
      <w:pPr>
        <w:pStyle w:val="para"/>
        <w:keepNext/>
        <w:spacing w:before="120" w:after="0"/>
        <w:ind w:left="360"/>
        <w:rPr>
          <w:b/>
        </w:rPr>
      </w:pPr>
      <w:r w:rsidRPr="00B607CE">
        <w:rPr>
          <w:b/>
        </w:rPr>
        <w:t xml:space="preserve">(U) </w:t>
      </w:r>
      <w:r w:rsidR="002D1C6D" w:rsidRPr="00B607CE">
        <w:rPr>
          <w:b/>
        </w:rPr>
        <w:t>3.8.1.24</w:t>
      </w:r>
      <w:r w:rsidRPr="00B607CE">
        <w:rPr>
          <w:b/>
        </w:rPr>
        <w:t xml:space="preserve"> </w:t>
      </w:r>
      <w:proofErr w:type="gramStart"/>
      <w:r w:rsidRPr="00B607CE">
        <w:rPr>
          <w:b/>
        </w:rPr>
        <w:t>The</w:t>
      </w:r>
      <w:proofErr w:type="gramEnd"/>
      <w:r w:rsidRPr="00B607CE">
        <w:rPr>
          <w:b/>
        </w:rPr>
        <w:t xml:space="preserve"> system shall support the ability of a user to be able to hide his account from appearing in objects associated with system.</w:t>
      </w:r>
    </w:p>
    <w:p w:rsidR="00C97C20" w:rsidRPr="00B607CE" w:rsidRDefault="00C97C20" w:rsidP="002854EC">
      <w:pPr>
        <w:pStyle w:val="para2"/>
        <w:numPr>
          <w:ins w:id="657" w:author="Bill Sitz" w:date="2013-06-20T12:42:00Z"/>
        </w:numPr>
        <w:spacing w:before="0" w:after="120"/>
        <w:ind w:left="360"/>
      </w:pPr>
      <w:r w:rsidRPr="00B607CE">
        <w:t>(</w:t>
      </w:r>
      <w:r w:rsidRPr="00B607CE">
        <w:rPr>
          <w:b/>
        </w:rPr>
        <w:t>U//FOUO</w:t>
      </w:r>
      <w:r w:rsidRPr="00B607CE">
        <w:t>) This includes group lists or other objects such as Plans, CONOPS, etc.</w:t>
      </w:r>
      <w:bookmarkStart w:id="658" w:name="_Toc355399325"/>
      <w:bookmarkEnd w:id="658"/>
    </w:p>
    <w:p w:rsidR="00C97C20" w:rsidRPr="00B607CE" w:rsidRDefault="00C97C20" w:rsidP="00F94DA1">
      <w:pPr>
        <w:pStyle w:val="para"/>
        <w:keepNext/>
        <w:spacing w:before="120" w:after="0"/>
        <w:ind w:left="360"/>
        <w:rPr>
          <w:b/>
        </w:rPr>
      </w:pPr>
      <w:r w:rsidRPr="00B607CE">
        <w:rPr>
          <w:b/>
        </w:rPr>
        <w:t xml:space="preserve">(U) </w:t>
      </w:r>
      <w:r w:rsidR="002D1C6D" w:rsidRPr="00B607CE">
        <w:rPr>
          <w:b/>
        </w:rPr>
        <w:t>3.8.1.25</w:t>
      </w:r>
      <w:r w:rsidRPr="00B607CE">
        <w:rPr>
          <w:b/>
        </w:rPr>
        <w:t xml:space="preserve"> </w:t>
      </w:r>
      <w:proofErr w:type="gramStart"/>
      <w:r w:rsidRPr="00B607CE">
        <w:rPr>
          <w:b/>
        </w:rPr>
        <w:t>The</w:t>
      </w:r>
      <w:proofErr w:type="gramEnd"/>
      <w:r w:rsidRPr="00B607CE">
        <w:rPr>
          <w:b/>
        </w:rPr>
        <w:t xml:space="preserve"> system shall support the ability of a user to be able to associate an alias with the user’s account.</w:t>
      </w:r>
    </w:p>
    <w:p w:rsidR="00C97C20" w:rsidRPr="00B607CE" w:rsidRDefault="00C97C20" w:rsidP="002854EC">
      <w:pPr>
        <w:pStyle w:val="para2"/>
        <w:numPr>
          <w:ins w:id="659" w:author="Bill Sitz" w:date="2013-06-20T12:44:00Z"/>
        </w:numPr>
        <w:spacing w:before="0" w:after="120"/>
        <w:ind w:left="360"/>
      </w:pPr>
      <w:r w:rsidRPr="00B607CE">
        <w:t>(</w:t>
      </w:r>
      <w:r w:rsidRPr="00B607CE">
        <w:rPr>
          <w:b/>
        </w:rPr>
        <w:t>U//FOUO</w:t>
      </w:r>
      <w:r w:rsidRPr="00B607CE">
        <w:t xml:space="preserve">) The alias name would appear in lieu of the user’s name or contact information </w:t>
      </w:r>
      <w:proofErr w:type="gramStart"/>
      <w:r w:rsidRPr="00B607CE">
        <w:t>in  group</w:t>
      </w:r>
      <w:proofErr w:type="gramEnd"/>
      <w:r w:rsidRPr="00B607CE">
        <w:t xml:space="preserve"> lists or if associated with objects in the system (e.g., Plans, CONOPS, etc.)</w:t>
      </w:r>
      <w:bookmarkStart w:id="660" w:name="_Toc355399326"/>
      <w:bookmarkEnd w:id="660"/>
    </w:p>
    <w:p w:rsidR="00C97C20" w:rsidRPr="00B607CE" w:rsidRDefault="00C97C20" w:rsidP="00F94DA1">
      <w:pPr>
        <w:pStyle w:val="para"/>
        <w:keepNext/>
        <w:spacing w:before="120" w:after="0"/>
        <w:ind w:left="360"/>
        <w:rPr>
          <w:b/>
        </w:rPr>
      </w:pPr>
      <w:r w:rsidRPr="00B607CE">
        <w:rPr>
          <w:b/>
        </w:rPr>
        <w:t xml:space="preserve">(U) </w:t>
      </w:r>
      <w:r w:rsidR="002D1C6D" w:rsidRPr="00B607CE">
        <w:rPr>
          <w:b/>
        </w:rPr>
        <w:t>3.8.1.26</w:t>
      </w:r>
      <w:r w:rsidRPr="00B607CE">
        <w:rPr>
          <w:b/>
        </w:rPr>
        <w:t xml:space="preserve"> </w:t>
      </w:r>
      <w:proofErr w:type="gramStart"/>
      <w:r w:rsidRPr="00B607CE">
        <w:rPr>
          <w:b/>
        </w:rPr>
        <w:t>The</w:t>
      </w:r>
      <w:proofErr w:type="gramEnd"/>
      <w:r w:rsidRPr="00B607CE">
        <w:rPr>
          <w:b/>
        </w:rPr>
        <w:t xml:space="preserve"> system shall be able to associate external user authentication information to a SWIF Role.</w:t>
      </w:r>
      <w:bookmarkStart w:id="661" w:name="_Toc355399327"/>
      <w:bookmarkEnd w:id="661"/>
    </w:p>
    <w:p w:rsidR="00C97C20" w:rsidRPr="00B607CE" w:rsidRDefault="00C97C20" w:rsidP="002854EC">
      <w:pPr>
        <w:pStyle w:val="para2"/>
        <w:numPr>
          <w:ins w:id="662" w:author="Bill Sitz" w:date="2013-06-20T12:45:00Z"/>
        </w:numPr>
        <w:spacing w:before="0" w:after="120"/>
        <w:ind w:left="360"/>
        <w:sectPr w:rsidR="00C97C20" w:rsidRPr="00B607CE">
          <w:headerReference w:type="default" r:id="rId73"/>
          <w:type w:val="continuous"/>
          <w:pgSz w:w="12240" w:h="15840" w:code="1"/>
          <w:pgMar w:top="1728" w:right="1440" w:bottom="1440" w:left="1440" w:header="720" w:footer="720" w:gutter="0"/>
          <w:cols w:space="720"/>
        </w:sectPr>
      </w:pPr>
      <w:r w:rsidRPr="00B607CE">
        <w:t>(U) This includes DCADS or external LDAP server information.</w:t>
      </w:r>
    </w:p>
    <w:p w:rsidR="00C97C20" w:rsidRPr="00B607CE" w:rsidRDefault="00C97C20" w:rsidP="000235A8">
      <w:pPr>
        <w:pStyle w:val="para"/>
        <w:spacing w:before="120" w:after="0"/>
        <w:ind w:left="360"/>
        <w:rPr>
          <w:b/>
        </w:rPr>
      </w:pPr>
      <w:r w:rsidRPr="00B607CE">
        <w:rPr>
          <w:b/>
        </w:rPr>
        <w:lastRenderedPageBreak/>
        <w:t xml:space="preserve">(U) </w:t>
      </w:r>
      <w:r w:rsidR="002D1C6D" w:rsidRPr="00B607CE">
        <w:rPr>
          <w:b/>
        </w:rPr>
        <w:t>3.8.1.27</w:t>
      </w:r>
      <w:r w:rsidRPr="00B607CE">
        <w:rPr>
          <w:b/>
        </w:rPr>
        <w:t xml:space="preserve"> </w:t>
      </w:r>
      <w:proofErr w:type="gramStart"/>
      <w:r w:rsidRPr="00B607CE">
        <w:rPr>
          <w:b/>
        </w:rPr>
        <w:t>The</w:t>
      </w:r>
      <w:proofErr w:type="gramEnd"/>
      <w:r w:rsidRPr="00B607CE">
        <w:rPr>
          <w:b/>
        </w:rPr>
        <w:t xml:space="preserve"> system shall enforce password complexity in compliance with the targeted deployment network.</w:t>
      </w:r>
      <w:bookmarkStart w:id="663" w:name="_Toc355399328"/>
      <w:bookmarkEnd w:id="663"/>
    </w:p>
    <w:p w:rsidR="00C97C20" w:rsidRPr="00B607CE" w:rsidRDefault="002D1C6D" w:rsidP="000235A8">
      <w:pPr>
        <w:pStyle w:val="para"/>
        <w:keepNext/>
        <w:spacing w:before="120" w:after="0"/>
        <w:ind w:left="360"/>
        <w:rPr>
          <w:b/>
        </w:rPr>
      </w:pPr>
      <w:r w:rsidRPr="00B607CE">
        <w:rPr>
          <w:b/>
        </w:rPr>
        <w:t>(U) 3.8.1.28</w:t>
      </w:r>
      <w:r w:rsidR="00C97C20" w:rsidRPr="00B607CE">
        <w:rPr>
          <w:b/>
        </w:rPr>
        <w:t xml:space="preserve"> </w:t>
      </w:r>
      <w:proofErr w:type="gramStart"/>
      <w:r w:rsidR="00C97C20" w:rsidRPr="00B607CE">
        <w:rPr>
          <w:b/>
        </w:rPr>
        <w:t>The</w:t>
      </w:r>
      <w:proofErr w:type="gramEnd"/>
      <w:r w:rsidR="00C97C20" w:rsidRPr="00B607CE">
        <w:rPr>
          <w:b/>
        </w:rPr>
        <w:t xml:space="preserve"> system shall establish a trusted path to each user.</w:t>
      </w:r>
      <w:r w:rsidR="00864AA9" w:rsidRPr="00B607CE">
        <w:rPr>
          <w:b/>
        </w:rPr>
        <w:t xml:space="preserve"> </w:t>
      </w:r>
    </w:p>
    <w:p w:rsidR="00C97C20" w:rsidRPr="00B607CE" w:rsidRDefault="00C97C20" w:rsidP="002854EC">
      <w:pPr>
        <w:pStyle w:val="para2"/>
        <w:numPr>
          <w:ins w:id="664" w:author="Bill Sitz" w:date="2013-06-20T12:46:00Z"/>
        </w:numPr>
        <w:spacing w:before="0" w:after="120"/>
        <w:ind w:left="360"/>
        <w:sectPr w:rsidR="00C97C20" w:rsidRPr="00B607CE">
          <w:type w:val="continuous"/>
          <w:pgSz w:w="12240" w:h="15840" w:code="1"/>
          <w:pgMar w:top="1728" w:right="1440" w:bottom="1440" w:left="1440" w:header="720" w:footer="720" w:gutter="0"/>
          <w:cols w:space="720"/>
        </w:sectPr>
      </w:pPr>
      <w:r w:rsidRPr="00B607CE">
        <w:t xml:space="preserve">(U) Once the system establishes a trusted path it will then identify and authenticate each user. </w:t>
      </w:r>
    </w:p>
    <w:p w:rsidR="00C97C20" w:rsidRPr="00B607CE" w:rsidRDefault="002D1C6D" w:rsidP="000235A8">
      <w:pPr>
        <w:pStyle w:val="para"/>
        <w:keepNext/>
        <w:spacing w:before="120" w:after="0"/>
        <w:ind w:left="360"/>
        <w:rPr>
          <w:b/>
        </w:rPr>
      </w:pPr>
      <w:r w:rsidRPr="00B607CE">
        <w:rPr>
          <w:b/>
        </w:rPr>
        <w:lastRenderedPageBreak/>
        <w:t>(U) 3.8.1.29</w:t>
      </w:r>
      <w:r w:rsidR="00C97C20" w:rsidRPr="00B607CE">
        <w:rPr>
          <w:b/>
        </w:rPr>
        <w:t xml:space="preserve"> </w:t>
      </w:r>
      <w:proofErr w:type="gramStart"/>
      <w:r w:rsidR="00C97C20" w:rsidRPr="00B607CE">
        <w:rPr>
          <w:b/>
        </w:rPr>
        <w:t>Upon</w:t>
      </w:r>
      <w:proofErr w:type="gramEnd"/>
      <w:r w:rsidR="00C97C20" w:rsidRPr="00B607CE">
        <w:rPr>
          <w:b/>
        </w:rPr>
        <w:t xml:space="preserve"> successful identification and authentication, the system shall establish a protected path between each authorized user and the system.</w:t>
      </w:r>
    </w:p>
    <w:p w:rsidR="00C97C20" w:rsidRPr="00B607CE" w:rsidRDefault="00C97C20" w:rsidP="00014021">
      <w:pPr>
        <w:pStyle w:val="para2"/>
        <w:keepNext/>
        <w:numPr>
          <w:ins w:id="665" w:author="Bill Sitz" w:date="2013-06-20T12:47:00Z"/>
        </w:numPr>
        <w:spacing w:before="0" w:after="120"/>
        <w:ind w:left="360"/>
      </w:pPr>
      <w:r w:rsidRPr="00B607CE">
        <w:t>(U) This protected path will provide the following characteristics:</w:t>
      </w:r>
    </w:p>
    <w:p w:rsidR="00C97C20" w:rsidRPr="00B607CE" w:rsidRDefault="00C97C20" w:rsidP="00014021">
      <w:pPr>
        <w:pStyle w:val="para"/>
        <w:numPr>
          <w:ilvl w:val="0"/>
          <w:numId w:val="51"/>
        </w:numPr>
      </w:pPr>
      <w:r w:rsidRPr="00B607CE">
        <w:t>Protect confidentiality of data during transmission between the authorized user and the system.</w:t>
      </w:r>
    </w:p>
    <w:p w:rsidR="00C97C20" w:rsidRPr="00B607CE" w:rsidRDefault="00C97C20" w:rsidP="00014021">
      <w:pPr>
        <w:pStyle w:val="para"/>
        <w:numPr>
          <w:ilvl w:val="0"/>
          <w:numId w:val="51"/>
        </w:numPr>
      </w:pPr>
      <w:r w:rsidRPr="00B607CE">
        <w:lastRenderedPageBreak/>
        <w:t>Protect integrity of data during transmission between the authorized user and the system.</w:t>
      </w:r>
    </w:p>
    <w:p w:rsidR="00C97C20" w:rsidRPr="00B607CE" w:rsidRDefault="00C97C20" w:rsidP="00014021">
      <w:pPr>
        <w:pStyle w:val="para"/>
        <w:numPr>
          <w:ilvl w:val="0"/>
          <w:numId w:val="51"/>
        </w:numPr>
      </w:pPr>
      <w:r w:rsidRPr="00B607CE">
        <w:t>Provide a distinct communication channel between each authorized user and the system.</w:t>
      </w:r>
    </w:p>
    <w:p w:rsidR="00C97C20" w:rsidRPr="00B607CE" w:rsidRDefault="00C97C20" w:rsidP="000235A8">
      <w:pPr>
        <w:pStyle w:val="para"/>
        <w:spacing w:before="120" w:after="0"/>
        <w:ind w:left="360"/>
        <w:rPr>
          <w:b/>
        </w:rPr>
      </w:pPr>
      <w:r w:rsidRPr="00B607CE">
        <w:rPr>
          <w:b/>
        </w:rPr>
        <w:t xml:space="preserve">(U) </w:t>
      </w:r>
      <w:r w:rsidR="00863D7F" w:rsidRPr="00B607CE">
        <w:rPr>
          <w:b/>
        </w:rPr>
        <w:t>3.8.1.30</w:t>
      </w:r>
      <w:r w:rsidRPr="00B607CE">
        <w:rPr>
          <w:b/>
        </w:rPr>
        <w:t xml:space="preserve"> </w:t>
      </w:r>
      <w:proofErr w:type="gramStart"/>
      <w:r w:rsidRPr="00B607CE">
        <w:rPr>
          <w:b/>
        </w:rPr>
        <w:t>The</w:t>
      </w:r>
      <w:proofErr w:type="gramEnd"/>
      <w:r w:rsidRPr="00B607CE">
        <w:rPr>
          <w:b/>
        </w:rPr>
        <w:t xml:space="preserve"> system shall provide a mechanism that will prevent unauthorized use of security-relevant system functions including related data.</w:t>
      </w:r>
    </w:p>
    <w:p w:rsidR="00C97C20" w:rsidRPr="00B607CE" w:rsidRDefault="00C97C20" w:rsidP="000235A8">
      <w:pPr>
        <w:pStyle w:val="para"/>
        <w:spacing w:before="120" w:after="0"/>
        <w:ind w:left="360"/>
        <w:rPr>
          <w:b/>
        </w:rPr>
      </w:pPr>
      <w:r w:rsidRPr="00B607CE">
        <w:rPr>
          <w:b/>
        </w:rPr>
        <w:t xml:space="preserve">(U) </w:t>
      </w:r>
      <w:r w:rsidR="00863D7F" w:rsidRPr="00B607CE">
        <w:rPr>
          <w:b/>
        </w:rPr>
        <w:t>3.8.1.31</w:t>
      </w:r>
      <w:r w:rsidRPr="00B607CE">
        <w:rPr>
          <w:b/>
        </w:rPr>
        <w:t xml:space="preserve"> </w:t>
      </w:r>
      <w:proofErr w:type="gramStart"/>
      <w:r w:rsidRPr="00B607CE">
        <w:rPr>
          <w:b/>
        </w:rPr>
        <w:t>The</w:t>
      </w:r>
      <w:proofErr w:type="gramEnd"/>
      <w:r w:rsidRPr="00B607CE">
        <w:rPr>
          <w:b/>
        </w:rPr>
        <w:t xml:space="preserve"> system shall provide a mechanism that will detect unauthorized use of security-relevant system functions including related data.</w:t>
      </w:r>
    </w:p>
    <w:p w:rsidR="00C97C20" w:rsidRPr="00B607CE" w:rsidRDefault="00C97C20" w:rsidP="000235A8">
      <w:pPr>
        <w:pStyle w:val="para"/>
        <w:spacing w:before="120" w:after="0"/>
        <w:ind w:left="360"/>
        <w:rPr>
          <w:b/>
        </w:rPr>
      </w:pPr>
      <w:r w:rsidRPr="00B607CE">
        <w:rPr>
          <w:b/>
        </w:rPr>
        <w:t xml:space="preserve">(U) </w:t>
      </w:r>
      <w:r w:rsidR="00863D7F" w:rsidRPr="00B607CE">
        <w:rPr>
          <w:b/>
        </w:rPr>
        <w:t>3.8.1.32</w:t>
      </w:r>
      <w:r w:rsidRPr="00B607CE">
        <w:rPr>
          <w:b/>
        </w:rPr>
        <w:t xml:space="preserve"> </w:t>
      </w:r>
      <w:proofErr w:type="gramStart"/>
      <w:r w:rsidRPr="00B607CE">
        <w:rPr>
          <w:b/>
        </w:rPr>
        <w:t>The</w:t>
      </w:r>
      <w:proofErr w:type="gramEnd"/>
      <w:r w:rsidRPr="00B607CE">
        <w:rPr>
          <w:b/>
        </w:rPr>
        <w:t xml:space="preserve"> system shall generate an audit record for unauthorized attempts to use security-relevant functions including related data.</w:t>
      </w:r>
    </w:p>
    <w:p w:rsidR="00C97C20" w:rsidRPr="00B607CE" w:rsidRDefault="00C97C20" w:rsidP="000235A8">
      <w:pPr>
        <w:pStyle w:val="para"/>
        <w:spacing w:before="120" w:after="0"/>
        <w:ind w:left="360"/>
        <w:rPr>
          <w:b/>
        </w:rPr>
      </w:pPr>
      <w:r w:rsidRPr="00B607CE">
        <w:rPr>
          <w:b/>
        </w:rPr>
        <w:t xml:space="preserve">(U) </w:t>
      </w:r>
      <w:r w:rsidR="00863D7F" w:rsidRPr="00B607CE">
        <w:rPr>
          <w:b/>
        </w:rPr>
        <w:t>3.8.1.33</w:t>
      </w:r>
      <w:r w:rsidRPr="00B607CE">
        <w:rPr>
          <w:b/>
        </w:rPr>
        <w:t xml:space="preserve"> </w:t>
      </w:r>
      <w:proofErr w:type="gramStart"/>
      <w:r w:rsidRPr="00B607CE">
        <w:rPr>
          <w:b/>
        </w:rPr>
        <w:t>The</w:t>
      </w:r>
      <w:proofErr w:type="gramEnd"/>
      <w:r w:rsidRPr="00B607CE">
        <w:rPr>
          <w:b/>
        </w:rPr>
        <w:t xml:space="preserve"> system shall provide a mechanism that will prevent the unauthorized modification of security-relevant functions including related data.</w:t>
      </w:r>
    </w:p>
    <w:p w:rsidR="00C97C20" w:rsidRPr="00B607CE" w:rsidRDefault="00C97C20" w:rsidP="000235A8">
      <w:pPr>
        <w:pStyle w:val="para"/>
        <w:spacing w:before="120" w:after="0"/>
        <w:ind w:left="360"/>
        <w:rPr>
          <w:b/>
        </w:rPr>
      </w:pPr>
      <w:r w:rsidRPr="00B607CE">
        <w:rPr>
          <w:b/>
        </w:rPr>
        <w:t xml:space="preserve">(U) </w:t>
      </w:r>
      <w:r w:rsidR="00863D7F" w:rsidRPr="00B607CE">
        <w:rPr>
          <w:b/>
        </w:rPr>
        <w:t>3.8.1.34</w:t>
      </w:r>
      <w:r w:rsidRPr="00B607CE">
        <w:rPr>
          <w:b/>
        </w:rPr>
        <w:t xml:space="preserve"> </w:t>
      </w:r>
      <w:proofErr w:type="gramStart"/>
      <w:r w:rsidRPr="00B607CE">
        <w:rPr>
          <w:b/>
        </w:rPr>
        <w:t>The</w:t>
      </w:r>
      <w:proofErr w:type="gramEnd"/>
      <w:r w:rsidRPr="00B607CE">
        <w:rPr>
          <w:b/>
        </w:rPr>
        <w:t xml:space="preserve"> system shall provide a mechanism to detect unauthorized modification of security-relevant functions including related data.</w:t>
      </w:r>
    </w:p>
    <w:p w:rsidR="00C97C20" w:rsidRPr="00B607CE" w:rsidRDefault="00C97C20" w:rsidP="000235A8">
      <w:pPr>
        <w:pStyle w:val="para"/>
        <w:spacing w:before="120" w:after="0"/>
        <w:ind w:left="360"/>
        <w:rPr>
          <w:b/>
        </w:rPr>
      </w:pPr>
      <w:r w:rsidRPr="00B607CE">
        <w:rPr>
          <w:b/>
        </w:rPr>
        <w:t xml:space="preserve">(U) </w:t>
      </w:r>
      <w:r w:rsidR="00863D7F" w:rsidRPr="00B607CE">
        <w:rPr>
          <w:b/>
        </w:rPr>
        <w:t>3.8.1.35</w:t>
      </w:r>
      <w:r w:rsidRPr="00B607CE">
        <w:rPr>
          <w:b/>
        </w:rPr>
        <w:t xml:space="preserve"> </w:t>
      </w:r>
      <w:proofErr w:type="gramStart"/>
      <w:r w:rsidRPr="00B607CE">
        <w:rPr>
          <w:b/>
        </w:rPr>
        <w:t>The</w:t>
      </w:r>
      <w:proofErr w:type="gramEnd"/>
      <w:r w:rsidRPr="00B607CE">
        <w:rPr>
          <w:b/>
        </w:rPr>
        <w:t xml:space="preserve"> system shall generate an audit record for unauthorized attempts to modify security-relevant functions including related data.</w:t>
      </w:r>
    </w:p>
    <w:p w:rsidR="00C97C20" w:rsidRPr="00B607CE" w:rsidRDefault="00C97C20" w:rsidP="000235A8">
      <w:pPr>
        <w:pStyle w:val="para"/>
        <w:spacing w:before="120" w:after="0"/>
        <w:ind w:left="360"/>
        <w:rPr>
          <w:b/>
        </w:rPr>
      </w:pPr>
      <w:r w:rsidRPr="00B607CE">
        <w:rPr>
          <w:b/>
        </w:rPr>
        <w:t xml:space="preserve">(U) </w:t>
      </w:r>
      <w:r w:rsidR="00863D7F" w:rsidRPr="00B607CE">
        <w:rPr>
          <w:b/>
        </w:rPr>
        <w:t>3.8.1.36</w:t>
      </w:r>
      <w:r w:rsidRPr="00B607CE">
        <w:rPr>
          <w:b/>
        </w:rPr>
        <w:t xml:space="preserve"> </w:t>
      </w:r>
      <w:proofErr w:type="gramStart"/>
      <w:r w:rsidRPr="00B607CE">
        <w:rPr>
          <w:b/>
        </w:rPr>
        <w:t>The</w:t>
      </w:r>
      <w:proofErr w:type="gramEnd"/>
      <w:r w:rsidRPr="00B607CE">
        <w:rPr>
          <w:b/>
        </w:rPr>
        <w:t xml:space="preserve"> system shall provide a mechanism that will enforce the “Principle of Least Privilege” on security-relevant functions.</w:t>
      </w:r>
    </w:p>
    <w:p w:rsidR="00C97C20" w:rsidRPr="00B607CE" w:rsidRDefault="00C97C20" w:rsidP="000235A8">
      <w:pPr>
        <w:pStyle w:val="para"/>
        <w:spacing w:before="120" w:after="0"/>
        <w:ind w:left="360"/>
        <w:rPr>
          <w:b/>
        </w:rPr>
      </w:pPr>
      <w:r w:rsidRPr="00B607CE">
        <w:rPr>
          <w:b/>
        </w:rPr>
        <w:t xml:space="preserve">(U) </w:t>
      </w:r>
      <w:r w:rsidR="00863D7F" w:rsidRPr="00B607CE">
        <w:rPr>
          <w:b/>
        </w:rPr>
        <w:t>3.8.1.37</w:t>
      </w:r>
      <w:r w:rsidRPr="00B607CE">
        <w:rPr>
          <w:b/>
        </w:rPr>
        <w:t xml:space="preserve"> </w:t>
      </w:r>
      <w:proofErr w:type="gramStart"/>
      <w:r w:rsidRPr="00B607CE">
        <w:rPr>
          <w:b/>
        </w:rPr>
        <w:t>The</w:t>
      </w:r>
      <w:proofErr w:type="gramEnd"/>
      <w:r w:rsidRPr="00B607CE">
        <w:rPr>
          <w:b/>
        </w:rPr>
        <w:t xml:space="preserve"> system shall prevent interference with its operation by removing all residual data generated during its processing when that processing is concluded.</w:t>
      </w:r>
    </w:p>
    <w:p w:rsidR="00C97C20" w:rsidRPr="00B607CE" w:rsidRDefault="00C97C20" w:rsidP="00F94DA1">
      <w:pPr>
        <w:pStyle w:val="para"/>
        <w:keepNext/>
        <w:spacing w:before="120" w:after="0"/>
        <w:ind w:left="360"/>
        <w:rPr>
          <w:b/>
        </w:rPr>
      </w:pPr>
      <w:r w:rsidRPr="00B607CE">
        <w:rPr>
          <w:b/>
        </w:rPr>
        <w:t xml:space="preserve">(U) </w:t>
      </w:r>
      <w:r w:rsidR="00863D7F" w:rsidRPr="00B607CE">
        <w:rPr>
          <w:b/>
        </w:rPr>
        <w:t>3.8.1.38</w:t>
      </w:r>
      <w:r w:rsidRPr="00B607CE">
        <w:rPr>
          <w:b/>
        </w:rPr>
        <w:t xml:space="preserve"> </w:t>
      </w:r>
      <w:proofErr w:type="gramStart"/>
      <w:r w:rsidRPr="00B607CE">
        <w:rPr>
          <w:b/>
        </w:rPr>
        <w:t>The</w:t>
      </w:r>
      <w:proofErr w:type="gramEnd"/>
      <w:r w:rsidRPr="00B607CE">
        <w:rPr>
          <w:b/>
        </w:rPr>
        <w:t xml:space="preserve"> system shall prevent access to information previously contained in objects that have been unallocated.</w:t>
      </w:r>
    </w:p>
    <w:p w:rsidR="00C97C20" w:rsidRPr="00B607CE" w:rsidRDefault="00C97C20" w:rsidP="00014021">
      <w:pPr>
        <w:pStyle w:val="para2"/>
        <w:numPr>
          <w:ins w:id="666" w:author="Bill Sitz" w:date="2013-06-20T12:56:00Z"/>
        </w:numPr>
        <w:spacing w:before="0" w:after="120"/>
        <w:ind w:left="360"/>
      </w:pPr>
      <w:r w:rsidRPr="00B607CE">
        <w:t>(U) Unallocated objects may be subsequently reallocated.</w:t>
      </w:r>
    </w:p>
    <w:p w:rsidR="00C97C20" w:rsidRPr="00B607CE" w:rsidRDefault="00C97C20" w:rsidP="000235A8">
      <w:pPr>
        <w:pStyle w:val="para"/>
        <w:spacing w:before="120" w:after="0"/>
        <w:ind w:left="360"/>
        <w:rPr>
          <w:b/>
        </w:rPr>
      </w:pPr>
      <w:r w:rsidRPr="00B607CE">
        <w:rPr>
          <w:b/>
        </w:rPr>
        <w:t xml:space="preserve">(U) </w:t>
      </w:r>
      <w:r w:rsidR="00863D7F" w:rsidRPr="00B607CE">
        <w:rPr>
          <w:b/>
        </w:rPr>
        <w:t>3.8.1.39</w:t>
      </w:r>
      <w:r w:rsidRPr="00B607CE">
        <w:rPr>
          <w:b/>
        </w:rPr>
        <w:t xml:space="preserve"> </w:t>
      </w:r>
      <w:proofErr w:type="gramStart"/>
      <w:r w:rsidRPr="00B607CE">
        <w:rPr>
          <w:b/>
        </w:rPr>
        <w:t>The</w:t>
      </w:r>
      <w:proofErr w:type="gramEnd"/>
      <w:r w:rsidRPr="00B607CE">
        <w:rPr>
          <w:b/>
        </w:rPr>
        <w:t xml:space="preserve"> system shall provide a mechanism that will prevent the bypass of security functions.</w:t>
      </w:r>
    </w:p>
    <w:p w:rsidR="00C97C20" w:rsidRPr="00B607CE" w:rsidRDefault="00C97C20" w:rsidP="000235A8">
      <w:pPr>
        <w:pStyle w:val="para"/>
        <w:spacing w:before="120" w:after="0"/>
        <w:ind w:left="360"/>
        <w:rPr>
          <w:b/>
        </w:rPr>
      </w:pPr>
      <w:r w:rsidRPr="00B607CE">
        <w:rPr>
          <w:b/>
        </w:rPr>
        <w:t xml:space="preserve">(U) </w:t>
      </w:r>
      <w:r w:rsidR="00863D7F" w:rsidRPr="00B607CE">
        <w:rPr>
          <w:b/>
        </w:rPr>
        <w:t>3.8.1.40</w:t>
      </w:r>
      <w:r w:rsidRPr="00B607CE">
        <w:rPr>
          <w:b/>
        </w:rPr>
        <w:t xml:space="preserve"> </w:t>
      </w:r>
      <w:proofErr w:type="gramStart"/>
      <w:r w:rsidRPr="00B607CE">
        <w:rPr>
          <w:b/>
        </w:rPr>
        <w:t>The</w:t>
      </w:r>
      <w:proofErr w:type="gramEnd"/>
      <w:r w:rsidRPr="00B607CE">
        <w:rPr>
          <w:b/>
        </w:rPr>
        <w:t xml:space="preserve"> system shall provide a mechanism to search specified objects for malicious content defined by the malicious content profile(s).</w:t>
      </w:r>
    </w:p>
    <w:p w:rsidR="00C97C20" w:rsidRPr="00B607CE" w:rsidRDefault="00C97C20" w:rsidP="000235A8">
      <w:pPr>
        <w:pStyle w:val="para"/>
        <w:spacing w:before="120" w:after="0"/>
        <w:ind w:left="360"/>
        <w:rPr>
          <w:b/>
        </w:rPr>
      </w:pPr>
      <w:r w:rsidRPr="00B607CE">
        <w:rPr>
          <w:b/>
        </w:rPr>
        <w:t xml:space="preserve">(U) </w:t>
      </w:r>
      <w:r w:rsidR="00863D7F" w:rsidRPr="00B607CE">
        <w:rPr>
          <w:b/>
        </w:rPr>
        <w:t>3.8.1.41</w:t>
      </w:r>
      <w:r w:rsidRPr="00B607CE">
        <w:rPr>
          <w:b/>
        </w:rPr>
        <w:t xml:space="preserve"> </w:t>
      </w:r>
      <w:proofErr w:type="gramStart"/>
      <w:r w:rsidRPr="00B607CE">
        <w:rPr>
          <w:b/>
        </w:rPr>
        <w:t>If</w:t>
      </w:r>
      <w:proofErr w:type="gramEnd"/>
      <w:r w:rsidRPr="00B607CE">
        <w:rPr>
          <w:b/>
        </w:rPr>
        <w:t xml:space="preserve"> malicious content is found, the system shall generate an audit record and perform other actions specified by the requestor.</w:t>
      </w:r>
    </w:p>
    <w:p w:rsidR="00C97C20" w:rsidRPr="00B607CE" w:rsidRDefault="00C97C20" w:rsidP="00F94DA1">
      <w:pPr>
        <w:pStyle w:val="para"/>
        <w:keepNext/>
        <w:spacing w:before="120" w:after="0"/>
        <w:ind w:left="360"/>
        <w:rPr>
          <w:b/>
        </w:rPr>
      </w:pPr>
      <w:r w:rsidRPr="00B607CE">
        <w:rPr>
          <w:b/>
        </w:rPr>
        <w:t xml:space="preserve">(U) </w:t>
      </w:r>
      <w:r w:rsidR="00863D7F" w:rsidRPr="00B607CE">
        <w:rPr>
          <w:b/>
        </w:rPr>
        <w:t>3.8.1.42</w:t>
      </w:r>
      <w:r w:rsidRPr="00B607CE">
        <w:rPr>
          <w:b/>
        </w:rPr>
        <w:t xml:space="preserve"> </w:t>
      </w:r>
      <w:proofErr w:type="gramStart"/>
      <w:r w:rsidRPr="00B607CE">
        <w:rPr>
          <w:b/>
        </w:rPr>
        <w:t>The</w:t>
      </w:r>
      <w:proofErr w:type="gramEnd"/>
      <w:r w:rsidRPr="00B607CE">
        <w:rPr>
          <w:b/>
        </w:rPr>
        <w:t xml:space="preserve"> audit record for the malicious content detection shall support evaluating the detected content.</w:t>
      </w:r>
    </w:p>
    <w:p w:rsidR="00C97C20" w:rsidRPr="00B607CE" w:rsidRDefault="00C97C20" w:rsidP="009901A0">
      <w:pPr>
        <w:pStyle w:val="para2"/>
        <w:numPr>
          <w:ins w:id="667" w:author="Bill Sitz" w:date="2013-06-20T12:59:00Z"/>
        </w:numPr>
        <w:spacing w:before="0" w:after="120"/>
        <w:ind w:left="360"/>
      </w:pPr>
      <w:r w:rsidRPr="00B607CE">
        <w:t>(U) This includes the identity requesting the search, the identity of the object, and the identity of the malicious content.</w:t>
      </w:r>
    </w:p>
    <w:p w:rsidR="00C97C20" w:rsidRPr="00B607CE" w:rsidRDefault="00863D7F" w:rsidP="00F94DA1">
      <w:pPr>
        <w:pStyle w:val="para"/>
        <w:keepNext/>
        <w:spacing w:before="120" w:after="0"/>
        <w:ind w:left="360"/>
        <w:rPr>
          <w:b/>
        </w:rPr>
      </w:pPr>
      <w:r w:rsidRPr="00B607CE">
        <w:rPr>
          <w:b/>
        </w:rPr>
        <w:t>(U) 3.8.1.43</w:t>
      </w:r>
      <w:r w:rsidR="00C97C20" w:rsidRPr="00B607CE">
        <w:rPr>
          <w:b/>
        </w:rPr>
        <w:t xml:space="preserve"> </w:t>
      </w:r>
      <w:proofErr w:type="gramStart"/>
      <w:r w:rsidR="00C97C20" w:rsidRPr="00B607CE">
        <w:rPr>
          <w:b/>
        </w:rPr>
        <w:t>The</w:t>
      </w:r>
      <w:proofErr w:type="gramEnd"/>
      <w:r w:rsidR="00C97C20" w:rsidRPr="00B607CE">
        <w:rPr>
          <w:b/>
        </w:rPr>
        <w:t xml:space="preserve"> system shall assign restrictive default values for the access control attributes of all subjects and objects when they are created.</w:t>
      </w:r>
    </w:p>
    <w:p w:rsidR="00C97C20" w:rsidRPr="00B607CE" w:rsidRDefault="00C97C20" w:rsidP="009901A0">
      <w:pPr>
        <w:pStyle w:val="para2"/>
        <w:numPr>
          <w:ins w:id="668" w:author="Bill Sitz" w:date="2013-06-20T13:00:00Z"/>
        </w:numPr>
        <w:spacing w:before="0" w:after="120"/>
        <w:ind w:left="360"/>
      </w:pPr>
      <w:r w:rsidRPr="00B607CE">
        <w:t>(U) For components supporting a MAC policy, the system shall assign the MAC attributes to the access control attributes for all subjects and objects as they are created. For components supporting a DAC policy, the system shall assign the DAC attributes to the access control attributes for all subjects and objects as they are created.</w:t>
      </w:r>
    </w:p>
    <w:p w:rsidR="00C97C20" w:rsidRPr="00B607CE" w:rsidRDefault="00863D7F" w:rsidP="000235A8">
      <w:pPr>
        <w:pStyle w:val="para"/>
        <w:spacing w:before="120" w:after="0"/>
        <w:ind w:left="360"/>
        <w:rPr>
          <w:b/>
        </w:rPr>
      </w:pPr>
      <w:r w:rsidRPr="00B607CE">
        <w:rPr>
          <w:b/>
        </w:rPr>
        <w:t>(U) 3.8.1.44</w:t>
      </w:r>
      <w:r w:rsidR="00C97C20" w:rsidRPr="00B607CE">
        <w:rPr>
          <w:b/>
        </w:rPr>
        <w:t xml:space="preserve"> </w:t>
      </w:r>
      <w:proofErr w:type="gramStart"/>
      <w:r w:rsidR="00C97C20" w:rsidRPr="00B607CE">
        <w:rPr>
          <w:b/>
        </w:rPr>
        <w:t>The</w:t>
      </w:r>
      <w:proofErr w:type="gramEnd"/>
      <w:r w:rsidR="00C97C20" w:rsidRPr="00B607CE">
        <w:rPr>
          <w:b/>
        </w:rPr>
        <w:t xml:space="preserve"> system shall assign the MAC attributes to the access control attributes for all subjects and objects residing on systems enforcing a MAC policy.</w:t>
      </w:r>
    </w:p>
    <w:p w:rsidR="00C97C20" w:rsidRPr="00B607CE" w:rsidRDefault="00863D7F" w:rsidP="000235A8">
      <w:pPr>
        <w:pStyle w:val="para"/>
        <w:spacing w:before="120" w:after="0"/>
        <w:ind w:left="360"/>
        <w:rPr>
          <w:b/>
        </w:rPr>
      </w:pPr>
      <w:r w:rsidRPr="00B607CE">
        <w:rPr>
          <w:b/>
        </w:rPr>
        <w:lastRenderedPageBreak/>
        <w:t>(U) 3.8.1.45</w:t>
      </w:r>
      <w:r w:rsidR="00C97C20" w:rsidRPr="00B607CE">
        <w:rPr>
          <w:b/>
        </w:rPr>
        <w:t xml:space="preserve"> </w:t>
      </w:r>
      <w:proofErr w:type="gramStart"/>
      <w:r w:rsidR="00C97C20" w:rsidRPr="00B607CE">
        <w:rPr>
          <w:b/>
        </w:rPr>
        <w:t>The</w:t>
      </w:r>
      <w:proofErr w:type="gramEnd"/>
      <w:r w:rsidR="00C97C20" w:rsidRPr="00B607CE">
        <w:rPr>
          <w:b/>
        </w:rPr>
        <w:t xml:space="preserve"> system shall provide the capability for a subject to obtain the DAC attributes (e.g., group membership or access type) for a particular subject (user) or object they dominate.</w:t>
      </w:r>
    </w:p>
    <w:p w:rsidR="00C97C20" w:rsidRPr="00B607CE" w:rsidRDefault="00863D7F" w:rsidP="000235A8">
      <w:pPr>
        <w:pStyle w:val="para"/>
        <w:spacing w:before="120" w:after="0"/>
        <w:ind w:left="360"/>
        <w:rPr>
          <w:b/>
        </w:rPr>
      </w:pPr>
      <w:r w:rsidRPr="00B607CE">
        <w:rPr>
          <w:b/>
        </w:rPr>
        <w:t>(U) 3.8.1.46</w:t>
      </w:r>
      <w:r w:rsidR="00C97C20" w:rsidRPr="00B607CE">
        <w:rPr>
          <w:b/>
        </w:rPr>
        <w:t xml:space="preserve"> </w:t>
      </w:r>
      <w:proofErr w:type="gramStart"/>
      <w:r w:rsidR="00C97C20" w:rsidRPr="00B607CE">
        <w:rPr>
          <w:b/>
        </w:rPr>
        <w:t>The</w:t>
      </w:r>
      <w:proofErr w:type="gramEnd"/>
      <w:r w:rsidR="00C97C20" w:rsidRPr="00B607CE">
        <w:rPr>
          <w:b/>
        </w:rPr>
        <w:t xml:space="preserve"> system shall provide the ability for a subject residing on systems enforcing a MAC policy to obtain the MAC attribute values of a subject or object they dominate.</w:t>
      </w:r>
    </w:p>
    <w:p w:rsidR="00C97C20" w:rsidRPr="00B607CE" w:rsidRDefault="00863D7F" w:rsidP="000235A8">
      <w:pPr>
        <w:pStyle w:val="para"/>
        <w:spacing w:before="120" w:after="0"/>
        <w:ind w:left="360"/>
        <w:rPr>
          <w:b/>
        </w:rPr>
      </w:pPr>
      <w:r w:rsidRPr="00B607CE">
        <w:rPr>
          <w:b/>
        </w:rPr>
        <w:t>(U) 3.8.1.47</w:t>
      </w:r>
      <w:r w:rsidR="00C97C20" w:rsidRPr="00B607CE">
        <w:rPr>
          <w:b/>
        </w:rPr>
        <w:t xml:space="preserve"> </w:t>
      </w:r>
      <w:proofErr w:type="gramStart"/>
      <w:r w:rsidR="00C97C20" w:rsidRPr="00B607CE">
        <w:rPr>
          <w:b/>
        </w:rPr>
        <w:t>The</w:t>
      </w:r>
      <w:proofErr w:type="gramEnd"/>
      <w:r w:rsidR="00C97C20" w:rsidRPr="00B607CE">
        <w:rPr>
          <w:b/>
        </w:rPr>
        <w:t xml:space="preserve"> system shall provide the ability for a subject to determine whether it has DAC access to a named object.</w:t>
      </w:r>
    </w:p>
    <w:p w:rsidR="00C97C20" w:rsidRPr="00B607CE" w:rsidRDefault="00863D7F" w:rsidP="000235A8">
      <w:pPr>
        <w:pStyle w:val="para"/>
        <w:spacing w:before="120" w:after="0"/>
        <w:ind w:left="360"/>
        <w:rPr>
          <w:b/>
        </w:rPr>
      </w:pPr>
      <w:r w:rsidRPr="00B607CE">
        <w:rPr>
          <w:b/>
        </w:rPr>
        <w:t>(U) 3.8.1.48</w:t>
      </w:r>
      <w:r w:rsidR="00C97C20" w:rsidRPr="00B607CE">
        <w:rPr>
          <w:b/>
        </w:rPr>
        <w:t xml:space="preserve"> </w:t>
      </w:r>
      <w:proofErr w:type="gramStart"/>
      <w:r w:rsidR="00C97C20" w:rsidRPr="00B607CE">
        <w:rPr>
          <w:b/>
        </w:rPr>
        <w:t>The</w:t>
      </w:r>
      <w:proofErr w:type="gramEnd"/>
      <w:r w:rsidR="00C97C20" w:rsidRPr="00B607CE">
        <w:rPr>
          <w:b/>
        </w:rPr>
        <w:t xml:space="preserve"> system shall be able to compare two sets of MAC attribute values to determine their dominance relationship.</w:t>
      </w:r>
    </w:p>
    <w:p w:rsidR="00C97C20" w:rsidRPr="00B607CE" w:rsidRDefault="00863D7F" w:rsidP="000235A8">
      <w:pPr>
        <w:pStyle w:val="para"/>
        <w:spacing w:before="120" w:after="0"/>
        <w:ind w:left="360"/>
        <w:rPr>
          <w:b/>
        </w:rPr>
      </w:pPr>
      <w:r w:rsidRPr="00B607CE">
        <w:rPr>
          <w:b/>
        </w:rPr>
        <w:t>(U) 3.8.1.49</w:t>
      </w:r>
      <w:r w:rsidR="00C97C20" w:rsidRPr="00B607CE">
        <w:rPr>
          <w:b/>
        </w:rPr>
        <w:t xml:space="preserve"> </w:t>
      </w:r>
      <w:proofErr w:type="gramStart"/>
      <w:r w:rsidR="00C97C20" w:rsidRPr="00B607CE">
        <w:rPr>
          <w:b/>
        </w:rPr>
        <w:t>The</w:t>
      </w:r>
      <w:proofErr w:type="gramEnd"/>
      <w:r w:rsidR="00C97C20" w:rsidRPr="00B607CE">
        <w:rPr>
          <w:b/>
        </w:rPr>
        <w:t xml:space="preserve"> system shall be able to determine whether the values for the MAC attributes assigned to a subject or object are valid, to include conforming to the relationship rules for MAC attributes.</w:t>
      </w:r>
    </w:p>
    <w:p w:rsidR="00C97C20" w:rsidRPr="00B607CE" w:rsidRDefault="00C97C20" w:rsidP="000235A8">
      <w:pPr>
        <w:pStyle w:val="para"/>
        <w:spacing w:before="120" w:after="0"/>
        <w:ind w:left="360"/>
        <w:rPr>
          <w:b/>
        </w:rPr>
      </w:pPr>
      <w:r w:rsidRPr="00B607CE">
        <w:rPr>
          <w:b/>
        </w:rPr>
        <w:t xml:space="preserve">(U) </w:t>
      </w:r>
      <w:r w:rsidR="00863D7F" w:rsidRPr="00B607CE">
        <w:rPr>
          <w:b/>
        </w:rPr>
        <w:t>3.8.1.50</w:t>
      </w:r>
      <w:r w:rsidRPr="00B607CE">
        <w:rPr>
          <w:b/>
        </w:rPr>
        <w:t xml:space="preserve"> </w:t>
      </w:r>
      <w:proofErr w:type="gramStart"/>
      <w:r w:rsidRPr="00B607CE">
        <w:rPr>
          <w:b/>
        </w:rPr>
        <w:t>The</w:t>
      </w:r>
      <w:proofErr w:type="gramEnd"/>
      <w:r w:rsidRPr="00B607CE">
        <w:rPr>
          <w:b/>
        </w:rPr>
        <w:t xml:space="preserve"> system shall mediate access to an object by a subject, based on the access control attributes and policies extant on a given component.</w:t>
      </w:r>
    </w:p>
    <w:p w:rsidR="00C97C20" w:rsidRPr="00B607CE" w:rsidRDefault="00C97C20" w:rsidP="00F94DA1">
      <w:pPr>
        <w:pStyle w:val="para"/>
        <w:keepNext/>
        <w:spacing w:before="120" w:after="0"/>
        <w:ind w:left="360"/>
        <w:rPr>
          <w:b/>
        </w:rPr>
      </w:pPr>
      <w:r w:rsidRPr="00B607CE">
        <w:rPr>
          <w:b/>
        </w:rPr>
        <w:t xml:space="preserve">(U) </w:t>
      </w:r>
      <w:r w:rsidR="00863D7F" w:rsidRPr="00B607CE">
        <w:rPr>
          <w:b/>
        </w:rPr>
        <w:t>3.8.1.51</w:t>
      </w:r>
      <w:r w:rsidRPr="00B607CE">
        <w:rPr>
          <w:b/>
        </w:rPr>
        <w:t xml:space="preserve"> </w:t>
      </w:r>
      <w:proofErr w:type="gramStart"/>
      <w:r w:rsidRPr="00B607CE">
        <w:rPr>
          <w:b/>
        </w:rPr>
        <w:t>The</w:t>
      </w:r>
      <w:proofErr w:type="gramEnd"/>
      <w:r w:rsidRPr="00B607CE">
        <w:rPr>
          <w:b/>
        </w:rPr>
        <w:t xml:space="preserve"> system shall provide a service to generate non-repudiation data.</w:t>
      </w:r>
    </w:p>
    <w:p w:rsidR="00C97C20" w:rsidRPr="00B607CE" w:rsidRDefault="00C97C20" w:rsidP="00863D7F">
      <w:pPr>
        <w:pStyle w:val="para2"/>
        <w:spacing w:before="0" w:after="0"/>
        <w:ind w:left="360"/>
      </w:pPr>
      <w:r w:rsidRPr="00B607CE">
        <w:t>(U) This non-repudiation data generated shall contain at least the following:</w:t>
      </w:r>
    </w:p>
    <w:p w:rsidR="00C97C20" w:rsidRPr="00B607CE" w:rsidRDefault="00C97C20" w:rsidP="00863D7F">
      <w:pPr>
        <w:pStyle w:val="para"/>
        <w:numPr>
          <w:ilvl w:val="0"/>
          <w:numId w:val="52"/>
        </w:numPr>
        <w:spacing w:before="0" w:after="0"/>
      </w:pPr>
      <w:r w:rsidRPr="00B607CE">
        <w:t>identity of the requesting user,</w:t>
      </w:r>
    </w:p>
    <w:p w:rsidR="00C97C20" w:rsidRPr="00B607CE" w:rsidRDefault="00C97C20" w:rsidP="00863D7F">
      <w:pPr>
        <w:pStyle w:val="para"/>
        <w:numPr>
          <w:ilvl w:val="0"/>
          <w:numId w:val="52"/>
        </w:numPr>
        <w:spacing w:before="0" w:after="0"/>
      </w:pPr>
      <w:r w:rsidRPr="00B607CE">
        <w:t xml:space="preserve">date and time of the request, </w:t>
      </w:r>
    </w:p>
    <w:p w:rsidR="00C97C20" w:rsidRPr="00B607CE" w:rsidRDefault="00C97C20" w:rsidP="00863D7F">
      <w:pPr>
        <w:pStyle w:val="para"/>
        <w:numPr>
          <w:ilvl w:val="0"/>
          <w:numId w:val="52"/>
        </w:numPr>
        <w:spacing w:before="0" w:after="0"/>
      </w:pPr>
      <w:r w:rsidRPr="00B607CE">
        <w:t xml:space="preserve">identity of the data, and </w:t>
      </w:r>
    </w:p>
    <w:p w:rsidR="00C97C20" w:rsidRPr="00B607CE" w:rsidRDefault="00C97C20" w:rsidP="00863D7F">
      <w:pPr>
        <w:pStyle w:val="para"/>
        <w:numPr>
          <w:ilvl w:val="0"/>
          <w:numId w:val="52"/>
        </w:numPr>
        <w:spacing w:before="0" w:after="0"/>
      </w:pPr>
      <w:proofErr w:type="gramStart"/>
      <w:r w:rsidRPr="00B607CE">
        <w:t>a</w:t>
      </w:r>
      <w:proofErr w:type="gramEnd"/>
      <w:r w:rsidRPr="00B607CE">
        <w:t xml:space="preserve"> unique identifier for the data (e.g., a strong hash) for which the requestor is claiming responsibility, bound together by a cryptographic seal.</w:t>
      </w:r>
    </w:p>
    <w:p w:rsidR="00C97C20" w:rsidRPr="00B607CE" w:rsidRDefault="00C97C20" w:rsidP="000235A8">
      <w:pPr>
        <w:pStyle w:val="para"/>
        <w:spacing w:before="120" w:after="0"/>
        <w:ind w:left="360"/>
        <w:rPr>
          <w:b/>
        </w:rPr>
      </w:pPr>
      <w:r w:rsidRPr="00B607CE">
        <w:rPr>
          <w:b/>
        </w:rPr>
        <w:t xml:space="preserve">(U) </w:t>
      </w:r>
      <w:r w:rsidR="00863D7F" w:rsidRPr="00B607CE">
        <w:rPr>
          <w:b/>
        </w:rPr>
        <w:t>3.8.1.53</w:t>
      </w:r>
      <w:r w:rsidRPr="00B607CE">
        <w:rPr>
          <w:b/>
        </w:rPr>
        <w:t xml:space="preserve"> </w:t>
      </w:r>
      <w:proofErr w:type="gramStart"/>
      <w:r w:rsidRPr="00B607CE">
        <w:rPr>
          <w:b/>
        </w:rPr>
        <w:t>The</w:t>
      </w:r>
      <w:proofErr w:type="gramEnd"/>
      <w:r w:rsidRPr="00B607CE">
        <w:rPr>
          <w:b/>
        </w:rPr>
        <w:t xml:space="preserve"> system shall generate a non-repudiation record whenever the system generates non-repudiation data.</w:t>
      </w:r>
    </w:p>
    <w:p w:rsidR="00C97C20" w:rsidRPr="00B607CE" w:rsidRDefault="00C97C20" w:rsidP="000235A8">
      <w:pPr>
        <w:pStyle w:val="para"/>
        <w:spacing w:before="120" w:after="0"/>
        <w:ind w:left="360"/>
        <w:rPr>
          <w:b/>
        </w:rPr>
      </w:pPr>
      <w:r w:rsidRPr="00B607CE">
        <w:rPr>
          <w:b/>
        </w:rPr>
        <w:t xml:space="preserve">(U) </w:t>
      </w:r>
      <w:r w:rsidR="00863D7F" w:rsidRPr="00B607CE">
        <w:rPr>
          <w:b/>
        </w:rPr>
        <w:t>3.8.1.54</w:t>
      </w:r>
      <w:r w:rsidRPr="00B607CE">
        <w:rPr>
          <w:b/>
        </w:rPr>
        <w:t xml:space="preserve"> </w:t>
      </w:r>
      <w:proofErr w:type="gramStart"/>
      <w:r w:rsidRPr="00B607CE">
        <w:rPr>
          <w:b/>
        </w:rPr>
        <w:t>The</w:t>
      </w:r>
      <w:proofErr w:type="gramEnd"/>
      <w:r w:rsidRPr="00B607CE">
        <w:rPr>
          <w:b/>
        </w:rPr>
        <w:t xml:space="preserve"> system shall provide a service to verify the authenticity of non-repudiation data.</w:t>
      </w:r>
    </w:p>
    <w:p w:rsidR="00C97C20" w:rsidRPr="00B607CE" w:rsidRDefault="00C97C20" w:rsidP="000235A8">
      <w:pPr>
        <w:pStyle w:val="para"/>
        <w:spacing w:before="120" w:after="0"/>
        <w:ind w:left="360"/>
        <w:rPr>
          <w:b/>
        </w:rPr>
      </w:pPr>
      <w:r w:rsidRPr="00B607CE">
        <w:rPr>
          <w:b/>
        </w:rPr>
        <w:t xml:space="preserve">(U) </w:t>
      </w:r>
      <w:r w:rsidR="00863D7F" w:rsidRPr="00B607CE">
        <w:rPr>
          <w:b/>
        </w:rPr>
        <w:t>3.8.1.55</w:t>
      </w:r>
      <w:r w:rsidRPr="00B607CE">
        <w:rPr>
          <w:b/>
        </w:rPr>
        <w:t xml:space="preserve"> </w:t>
      </w:r>
      <w:proofErr w:type="gramStart"/>
      <w:r w:rsidRPr="00B607CE">
        <w:rPr>
          <w:b/>
        </w:rPr>
        <w:t>The</w:t>
      </w:r>
      <w:proofErr w:type="gramEnd"/>
      <w:r w:rsidRPr="00B607CE">
        <w:rPr>
          <w:b/>
        </w:rPr>
        <w:t xml:space="preserve"> system shall generate a non-repudiation record whenever the system validates non-repudiation data.</w:t>
      </w:r>
    </w:p>
    <w:p w:rsidR="00C97C20" w:rsidRPr="00B607CE" w:rsidRDefault="00C97C20" w:rsidP="00F94DA1">
      <w:pPr>
        <w:pStyle w:val="para"/>
        <w:keepNext/>
        <w:spacing w:before="120" w:after="0"/>
        <w:ind w:left="360"/>
        <w:rPr>
          <w:b/>
        </w:rPr>
      </w:pPr>
      <w:r w:rsidRPr="00B607CE">
        <w:rPr>
          <w:b/>
        </w:rPr>
        <w:t xml:space="preserve">(U) </w:t>
      </w:r>
      <w:r w:rsidR="00863D7F" w:rsidRPr="00B607CE">
        <w:rPr>
          <w:b/>
        </w:rPr>
        <w:t>3.8.1.56</w:t>
      </w:r>
      <w:r w:rsidRPr="00B607CE">
        <w:rPr>
          <w:b/>
        </w:rPr>
        <w:t xml:space="preserve"> </w:t>
      </w:r>
      <w:proofErr w:type="gramStart"/>
      <w:r w:rsidRPr="00B607CE">
        <w:rPr>
          <w:b/>
        </w:rPr>
        <w:t>The</w:t>
      </w:r>
      <w:proofErr w:type="gramEnd"/>
      <w:r w:rsidRPr="00B607CE">
        <w:rPr>
          <w:b/>
        </w:rPr>
        <w:t xml:space="preserve"> system shall generate a non-repudiation record when the system verifies the authenticity of non-repudiation data.</w:t>
      </w:r>
    </w:p>
    <w:p w:rsidR="00C97C20" w:rsidRPr="00B607CE" w:rsidRDefault="00C97C20" w:rsidP="00863D7F">
      <w:pPr>
        <w:pStyle w:val="para2"/>
        <w:keepNext/>
        <w:numPr>
          <w:ins w:id="669" w:author="Bill Sitz" w:date="2013-06-20T13:10:00Z"/>
        </w:numPr>
        <w:spacing w:before="0" w:after="0"/>
        <w:ind w:left="360"/>
      </w:pPr>
      <w:r w:rsidRPr="00B607CE">
        <w:t>(U) A non-repudiation record shall contain at least the following:</w:t>
      </w:r>
    </w:p>
    <w:p w:rsidR="00C97C20" w:rsidRPr="00B607CE" w:rsidRDefault="00C97C20" w:rsidP="00863D7F">
      <w:pPr>
        <w:pStyle w:val="para"/>
        <w:numPr>
          <w:ilvl w:val="0"/>
          <w:numId w:val="53"/>
        </w:numPr>
        <w:spacing w:before="0" w:after="0"/>
      </w:pPr>
      <w:r w:rsidRPr="00B607CE">
        <w:t>The type of non-repudiation action taken (i.e., generation, verification);</w:t>
      </w:r>
    </w:p>
    <w:p w:rsidR="00C97C20" w:rsidRPr="00B607CE" w:rsidRDefault="00C97C20" w:rsidP="00863D7F">
      <w:pPr>
        <w:pStyle w:val="para"/>
        <w:numPr>
          <w:ilvl w:val="0"/>
          <w:numId w:val="53"/>
        </w:numPr>
        <w:spacing w:before="0" w:after="0"/>
      </w:pPr>
      <w:r w:rsidRPr="00B607CE">
        <w:t>The date and time of the action;</w:t>
      </w:r>
    </w:p>
    <w:p w:rsidR="00C97C20" w:rsidRPr="00B607CE" w:rsidRDefault="00C97C20" w:rsidP="00863D7F">
      <w:pPr>
        <w:pStyle w:val="para"/>
        <w:numPr>
          <w:ilvl w:val="0"/>
          <w:numId w:val="53"/>
        </w:numPr>
        <w:spacing w:before="0" w:after="0"/>
      </w:pPr>
      <w:r w:rsidRPr="00B607CE">
        <w:t>The result of the action;</w:t>
      </w:r>
    </w:p>
    <w:p w:rsidR="00C97C20" w:rsidRPr="00B607CE" w:rsidRDefault="00C97C20" w:rsidP="00B57D47">
      <w:pPr>
        <w:pStyle w:val="para"/>
        <w:numPr>
          <w:ilvl w:val="0"/>
          <w:numId w:val="53"/>
        </w:numPr>
      </w:pPr>
      <w:r w:rsidRPr="00B607CE">
        <w:t>The identity of the object; and,</w:t>
      </w:r>
    </w:p>
    <w:p w:rsidR="00C97C20" w:rsidRPr="00B607CE" w:rsidRDefault="00C97C20" w:rsidP="00B57D47">
      <w:pPr>
        <w:pStyle w:val="para"/>
        <w:numPr>
          <w:ilvl w:val="0"/>
          <w:numId w:val="53"/>
        </w:numPr>
      </w:pPr>
      <w:r w:rsidRPr="00B607CE">
        <w:t>The non-repudiation data bound to the object.</w:t>
      </w:r>
    </w:p>
    <w:p w:rsidR="00C97C20" w:rsidRPr="00B607CE" w:rsidRDefault="00C97C20" w:rsidP="00F94DA1">
      <w:pPr>
        <w:pStyle w:val="para"/>
        <w:keepNext/>
        <w:spacing w:before="120" w:after="0"/>
        <w:ind w:left="360"/>
        <w:rPr>
          <w:b/>
        </w:rPr>
      </w:pPr>
      <w:r w:rsidRPr="00B607CE">
        <w:rPr>
          <w:b/>
        </w:rPr>
        <w:t xml:space="preserve">(U) </w:t>
      </w:r>
      <w:r w:rsidR="00863D7F" w:rsidRPr="00B607CE">
        <w:rPr>
          <w:b/>
        </w:rPr>
        <w:t>3.8.1.57</w:t>
      </w:r>
      <w:r w:rsidRPr="00B607CE">
        <w:rPr>
          <w:b/>
        </w:rPr>
        <w:t xml:space="preserve"> </w:t>
      </w:r>
      <w:proofErr w:type="gramStart"/>
      <w:r w:rsidRPr="00B607CE">
        <w:rPr>
          <w:b/>
        </w:rPr>
        <w:t>The</w:t>
      </w:r>
      <w:proofErr w:type="gramEnd"/>
      <w:r w:rsidRPr="00B607CE">
        <w:rPr>
          <w:b/>
        </w:rPr>
        <w:t xml:space="preserve"> system shall provide the capability for the ISSO to retrieve non-repudiation records.</w:t>
      </w:r>
    </w:p>
    <w:p w:rsidR="00C97C20" w:rsidRPr="00B607CE" w:rsidRDefault="00C97C20" w:rsidP="00B57D47">
      <w:pPr>
        <w:pStyle w:val="para2"/>
        <w:numPr>
          <w:ins w:id="670" w:author="Bill Sitz" w:date="2013-06-20T13:12:00Z"/>
        </w:numPr>
        <w:spacing w:before="0" w:after="120"/>
        <w:ind w:left="360"/>
      </w:pPr>
      <w:r w:rsidRPr="00B607CE">
        <w:t>(U) Retrieval criteria can include date/time the non-repudiation record was generated, identity of the user responsible for non-repudiation action, identity of the object referenced by the non-repudiation data).</w:t>
      </w:r>
    </w:p>
    <w:p w:rsidR="00C97C20" w:rsidRPr="00B607CE" w:rsidRDefault="00C97C20" w:rsidP="000235A8">
      <w:pPr>
        <w:pStyle w:val="para"/>
        <w:spacing w:before="120" w:after="0"/>
        <w:ind w:left="360"/>
        <w:rPr>
          <w:b/>
        </w:rPr>
      </w:pPr>
      <w:r w:rsidRPr="00B607CE">
        <w:rPr>
          <w:b/>
        </w:rPr>
        <w:lastRenderedPageBreak/>
        <w:t xml:space="preserve">(U) </w:t>
      </w:r>
      <w:r w:rsidR="00863D7F" w:rsidRPr="00B607CE">
        <w:rPr>
          <w:b/>
        </w:rPr>
        <w:t>3.8.1.58</w:t>
      </w:r>
      <w:r w:rsidRPr="00B607CE">
        <w:rPr>
          <w:b/>
        </w:rPr>
        <w:t xml:space="preserve"> </w:t>
      </w:r>
      <w:proofErr w:type="gramStart"/>
      <w:r w:rsidRPr="00B607CE">
        <w:rPr>
          <w:b/>
        </w:rPr>
        <w:t>The</w:t>
      </w:r>
      <w:proofErr w:type="gramEnd"/>
      <w:r w:rsidRPr="00B607CE">
        <w:rPr>
          <w:b/>
        </w:rPr>
        <w:t xml:space="preserve"> system shall preserve non-repudiation records for forensic analysis.</w:t>
      </w:r>
    </w:p>
    <w:p w:rsidR="00C97C20" w:rsidRPr="00B607CE" w:rsidRDefault="00C97C20" w:rsidP="00F94DA1">
      <w:pPr>
        <w:pStyle w:val="para"/>
        <w:keepNext/>
        <w:spacing w:before="120" w:after="0"/>
        <w:ind w:left="360"/>
        <w:rPr>
          <w:b/>
        </w:rPr>
      </w:pPr>
      <w:r w:rsidRPr="00B607CE">
        <w:rPr>
          <w:b/>
        </w:rPr>
        <w:t xml:space="preserve">(U) </w:t>
      </w:r>
      <w:r w:rsidR="00863D7F" w:rsidRPr="00B607CE">
        <w:rPr>
          <w:b/>
        </w:rPr>
        <w:t>3.8.1.59</w:t>
      </w:r>
      <w:r w:rsidRPr="00B607CE">
        <w:rPr>
          <w:b/>
        </w:rPr>
        <w:t xml:space="preserve"> </w:t>
      </w:r>
      <w:proofErr w:type="gramStart"/>
      <w:r w:rsidRPr="00B607CE">
        <w:rPr>
          <w:b/>
        </w:rPr>
        <w:t>The</w:t>
      </w:r>
      <w:proofErr w:type="gramEnd"/>
      <w:r w:rsidRPr="00B607CE">
        <w:rPr>
          <w:b/>
        </w:rPr>
        <w:t xml:space="preserve"> system shall generate audit records capturing security-relevant events.</w:t>
      </w:r>
    </w:p>
    <w:p w:rsidR="00C97C20" w:rsidRPr="00B607CE" w:rsidRDefault="00C97C20" w:rsidP="00863D7F">
      <w:pPr>
        <w:pStyle w:val="para2"/>
        <w:keepNext/>
        <w:numPr>
          <w:ins w:id="671" w:author="Bill Sitz" w:date="2013-06-20T13:13:00Z"/>
        </w:numPr>
        <w:spacing w:before="0" w:after="0"/>
        <w:ind w:left="360"/>
      </w:pPr>
      <w:r w:rsidRPr="00B607CE">
        <w:t>(U) All audit records shall include the following:</w:t>
      </w:r>
    </w:p>
    <w:p w:rsidR="00C97C20" w:rsidRPr="00B607CE" w:rsidRDefault="00C97C20" w:rsidP="00863D7F">
      <w:pPr>
        <w:pStyle w:val="para"/>
        <w:keepNext/>
        <w:numPr>
          <w:ilvl w:val="0"/>
          <w:numId w:val="54"/>
        </w:numPr>
        <w:spacing w:before="0" w:after="0"/>
      </w:pPr>
      <w:r w:rsidRPr="00B607CE">
        <w:t>The type of event (e.g., data authentication)</w:t>
      </w:r>
    </w:p>
    <w:p w:rsidR="00C97C20" w:rsidRPr="00B607CE" w:rsidRDefault="00C97C20" w:rsidP="00863D7F">
      <w:pPr>
        <w:pStyle w:val="para"/>
        <w:keepNext/>
        <w:numPr>
          <w:ilvl w:val="0"/>
          <w:numId w:val="54"/>
        </w:numPr>
        <w:spacing w:before="0" w:after="0"/>
      </w:pPr>
      <w:r w:rsidRPr="00B607CE">
        <w:t>The date and time of the event</w:t>
      </w:r>
    </w:p>
    <w:p w:rsidR="00C97C20" w:rsidRPr="00B607CE" w:rsidRDefault="00C97C20" w:rsidP="00863D7F">
      <w:pPr>
        <w:pStyle w:val="para"/>
        <w:numPr>
          <w:ilvl w:val="0"/>
          <w:numId w:val="54"/>
        </w:numPr>
        <w:spacing w:before="0" w:after="0"/>
      </w:pPr>
      <w:r w:rsidRPr="00B607CE">
        <w:t>The result of the action</w:t>
      </w:r>
    </w:p>
    <w:p w:rsidR="00C97C20" w:rsidRPr="00B607CE" w:rsidRDefault="00C97C20" w:rsidP="00863D7F">
      <w:pPr>
        <w:pStyle w:val="para"/>
        <w:numPr>
          <w:ilvl w:val="0"/>
          <w:numId w:val="54"/>
        </w:numPr>
        <w:spacing w:before="0" w:after="0"/>
      </w:pPr>
      <w:r w:rsidRPr="00B607CE">
        <w:t>The identity of the entity performing the action</w:t>
      </w:r>
    </w:p>
    <w:p w:rsidR="00C97C20" w:rsidRPr="00B607CE" w:rsidRDefault="00C97C20" w:rsidP="00863D7F">
      <w:pPr>
        <w:pStyle w:val="para"/>
        <w:numPr>
          <w:ilvl w:val="0"/>
          <w:numId w:val="54"/>
        </w:numPr>
        <w:spacing w:before="0" w:after="0"/>
      </w:pPr>
      <w:r w:rsidRPr="00B607CE">
        <w:t>Any event-specific data</w:t>
      </w:r>
    </w:p>
    <w:p w:rsidR="00C97C20" w:rsidRPr="00B607CE" w:rsidRDefault="003B791B" w:rsidP="000235A8">
      <w:pPr>
        <w:pStyle w:val="para"/>
        <w:spacing w:before="120" w:after="0"/>
        <w:ind w:left="360"/>
        <w:rPr>
          <w:b/>
        </w:rPr>
      </w:pPr>
      <w:r w:rsidRPr="00B607CE">
        <w:rPr>
          <w:b/>
        </w:rPr>
        <w:t>(U) 3.8.1.60</w:t>
      </w:r>
      <w:r w:rsidR="00C97C20" w:rsidRPr="00B607CE">
        <w:rPr>
          <w:b/>
        </w:rPr>
        <w:t xml:space="preserve"> </w:t>
      </w:r>
      <w:proofErr w:type="gramStart"/>
      <w:r w:rsidR="00C97C20" w:rsidRPr="00B607CE">
        <w:rPr>
          <w:b/>
        </w:rPr>
        <w:t>The</w:t>
      </w:r>
      <w:proofErr w:type="gramEnd"/>
      <w:r w:rsidR="00C97C20" w:rsidRPr="00B607CE">
        <w:rPr>
          <w:b/>
        </w:rPr>
        <w:t xml:space="preserve"> system shall store generated audit events into an audit log that is protected against unauthorized modification.</w:t>
      </w:r>
    </w:p>
    <w:p w:rsidR="00C97C20" w:rsidRPr="00B607CE" w:rsidRDefault="003B791B" w:rsidP="00F94DA1">
      <w:pPr>
        <w:pStyle w:val="para"/>
        <w:keepNext/>
        <w:spacing w:before="120" w:after="0"/>
        <w:ind w:left="360"/>
        <w:rPr>
          <w:b/>
        </w:rPr>
      </w:pPr>
      <w:r w:rsidRPr="00B607CE">
        <w:rPr>
          <w:b/>
        </w:rPr>
        <w:t>(U) 3.8.1.61</w:t>
      </w:r>
      <w:r w:rsidR="00C97C20" w:rsidRPr="00B607CE">
        <w:rPr>
          <w:b/>
        </w:rPr>
        <w:t xml:space="preserve"> </w:t>
      </w:r>
      <w:proofErr w:type="gramStart"/>
      <w:r w:rsidR="00C97C20" w:rsidRPr="00B607CE">
        <w:rPr>
          <w:b/>
        </w:rPr>
        <w:t>The</w:t>
      </w:r>
      <w:proofErr w:type="gramEnd"/>
      <w:r w:rsidR="00C97C20" w:rsidRPr="00B607CE">
        <w:rPr>
          <w:b/>
        </w:rPr>
        <w:t xml:space="preserve"> audit log shall be capable of being exported by authorized privileged users.</w:t>
      </w:r>
    </w:p>
    <w:p w:rsidR="00C97C20" w:rsidRPr="00B607CE" w:rsidRDefault="00C97C20" w:rsidP="00B57D47">
      <w:pPr>
        <w:pStyle w:val="para2"/>
        <w:numPr>
          <w:ins w:id="672" w:author="Bill Sitz" w:date="2013-06-20T13:15:00Z"/>
        </w:numPr>
        <w:spacing w:before="0" w:after="120"/>
        <w:ind w:left="360"/>
      </w:pPr>
      <w:r w:rsidRPr="00B607CE">
        <w:t>(U) This includes the ability of an authorized privileged user to print the audit log.</w:t>
      </w:r>
    </w:p>
    <w:p w:rsidR="00C97C20" w:rsidRPr="00B607CE" w:rsidRDefault="00C97C20" w:rsidP="00F94DA1">
      <w:pPr>
        <w:pStyle w:val="para"/>
        <w:keepNext/>
        <w:spacing w:before="120" w:after="0"/>
        <w:ind w:left="360"/>
        <w:rPr>
          <w:b/>
        </w:rPr>
      </w:pPr>
      <w:r w:rsidRPr="00B607CE">
        <w:rPr>
          <w:b/>
        </w:rPr>
        <w:t xml:space="preserve">(U) </w:t>
      </w:r>
      <w:r w:rsidR="003B791B" w:rsidRPr="00B607CE">
        <w:rPr>
          <w:b/>
        </w:rPr>
        <w:t>3.8.1.62</w:t>
      </w:r>
      <w:r w:rsidRPr="00B607CE">
        <w:rPr>
          <w:b/>
        </w:rPr>
        <w:t xml:space="preserve"> </w:t>
      </w:r>
      <w:proofErr w:type="gramStart"/>
      <w:r w:rsidRPr="00B607CE">
        <w:rPr>
          <w:b/>
        </w:rPr>
        <w:t>The</w:t>
      </w:r>
      <w:proofErr w:type="gramEnd"/>
      <w:r w:rsidRPr="00B607CE">
        <w:rPr>
          <w:b/>
        </w:rPr>
        <w:t xml:space="preserve"> system shall provide the capability for the ISSO to obtain an audit record.</w:t>
      </w:r>
    </w:p>
    <w:p w:rsidR="00C97C20" w:rsidRPr="00B607CE" w:rsidRDefault="00C97C20" w:rsidP="00B57D47">
      <w:pPr>
        <w:pStyle w:val="para2"/>
        <w:numPr>
          <w:ins w:id="673" w:author="Bill Sitz" w:date="2013-06-20T13:16:00Z"/>
        </w:numPr>
        <w:spacing w:before="0" w:after="120"/>
        <w:ind w:left="360"/>
      </w:pPr>
      <w:r w:rsidRPr="00B607CE">
        <w:t>(U) The ISSO can use specific criteria (e.g., time range, user ID, object ID, subsystem).</w:t>
      </w:r>
    </w:p>
    <w:p w:rsidR="00C97C20" w:rsidRPr="00B607CE" w:rsidRDefault="00C97C20" w:rsidP="00F94DA1">
      <w:pPr>
        <w:pStyle w:val="para"/>
        <w:keepNext/>
        <w:spacing w:before="120" w:after="0"/>
        <w:ind w:left="360"/>
        <w:rPr>
          <w:b/>
        </w:rPr>
      </w:pPr>
      <w:r w:rsidRPr="00B607CE">
        <w:rPr>
          <w:b/>
        </w:rPr>
        <w:t xml:space="preserve">(U) </w:t>
      </w:r>
      <w:r w:rsidR="003B791B" w:rsidRPr="00B607CE">
        <w:rPr>
          <w:b/>
        </w:rPr>
        <w:t>3.8.1.63</w:t>
      </w:r>
      <w:r w:rsidRPr="00B607CE">
        <w:rPr>
          <w:b/>
        </w:rPr>
        <w:t xml:space="preserve"> </w:t>
      </w:r>
      <w:proofErr w:type="gramStart"/>
      <w:r w:rsidRPr="00B607CE">
        <w:rPr>
          <w:b/>
        </w:rPr>
        <w:t>The</w:t>
      </w:r>
      <w:proofErr w:type="gramEnd"/>
      <w:r w:rsidRPr="00B607CE">
        <w:rPr>
          <w:b/>
        </w:rPr>
        <w:t xml:space="preserve"> system shall be able to perform a backup operation.</w:t>
      </w:r>
    </w:p>
    <w:p w:rsidR="00C97C20" w:rsidRPr="00B607CE" w:rsidRDefault="00C97C20" w:rsidP="00B57D47">
      <w:pPr>
        <w:pStyle w:val="para2"/>
        <w:numPr>
          <w:ins w:id="674" w:author="Bill Sitz" w:date="2013-06-20T13:17:00Z"/>
        </w:numPr>
        <w:spacing w:before="0" w:after="120"/>
        <w:ind w:left="360"/>
      </w:pPr>
      <w:r w:rsidRPr="00B607CE">
        <w:t>(U) This backup operation can be on the entire system, a component, or individual files on request.</w:t>
      </w:r>
    </w:p>
    <w:p w:rsidR="00C97C20" w:rsidRPr="00B607CE" w:rsidRDefault="00C97C20" w:rsidP="00F94DA1">
      <w:pPr>
        <w:pStyle w:val="para"/>
        <w:keepNext/>
        <w:spacing w:before="120" w:after="0"/>
        <w:ind w:left="360"/>
        <w:rPr>
          <w:b/>
        </w:rPr>
      </w:pPr>
      <w:r w:rsidRPr="00B607CE">
        <w:rPr>
          <w:b/>
        </w:rPr>
        <w:t xml:space="preserve">(U) </w:t>
      </w:r>
      <w:r w:rsidR="003B791B" w:rsidRPr="00B607CE">
        <w:rPr>
          <w:b/>
        </w:rPr>
        <w:t>3.8.1.64</w:t>
      </w:r>
      <w:r w:rsidRPr="00B607CE">
        <w:rPr>
          <w:b/>
        </w:rPr>
        <w:t xml:space="preserve"> </w:t>
      </w:r>
      <w:proofErr w:type="gramStart"/>
      <w:r w:rsidRPr="00B607CE">
        <w:rPr>
          <w:b/>
        </w:rPr>
        <w:t>The</w:t>
      </w:r>
      <w:proofErr w:type="gramEnd"/>
      <w:r w:rsidRPr="00B607CE">
        <w:rPr>
          <w:b/>
        </w:rPr>
        <w:t xml:space="preserve"> system shall be able to perform a restore operation.</w:t>
      </w:r>
    </w:p>
    <w:p w:rsidR="00C97C20" w:rsidRPr="00B607CE" w:rsidRDefault="00C97C20" w:rsidP="00B57D47">
      <w:pPr>
        <w:pStyle w:val="para2"/>
        <w:numPr>
          <w:ins w:id="675" w:author="Bill Sitz" w:date="2013-06-20T13:17:00Z"/>
        </w:numPr>
        <w:spacing w:before="0" w:after="120"/>
        <w:ind w:left="360"/>
      </w:pPr>
      <w:r w:rsidRPr="00B607CE">
        <w:t>(U) This backup operation can be on the entire system, a component, or individual files on request.</w:t>
      </w:r>
    </w:p>
    <w:p w:rsidR="00C97C20" w:rsidRPr="00B607CE" w:rsidRDefault="00C97C20" w:rsidP="000235A8">
      <w:pPr>
        <w:pStyle w:val="para"/>
        <w:spacing w:before="120" w:after="0"/>
        <w:ind w:left="360"/>
        <w:rPr>
          <w:b/>
        </w:rPr>
      </w:pPr>
      <w:r w:rsidRPr="00B607CE">
        <w:rPr>
          <w:b/>
        </w:rPr>
        <w:t xml:space="preserve">(U) </w:t>
      </w:r>
      <w:r w:rsidR="003B791B" w:rsidRPr="00B607CE">
        <w:rPr>
          <w:b/>
        </w:rPr>
        <w:t>3.8.1.65</w:t>
      </w:r>
      <w:r w:rsidRPr="00B607CE">
        <w:rPr>
          <w:b/>
        </w:rPr>
        <w:t xml:space="preserve"> </w:t>
      </w:r>
      <w:proofErr w:type="gramStart"/>
      <w:r w:rsidRPr="00B607CE">
        <w:rPr>
          <w:b/>
        </w:rPr>
        <w:t>The</w:t>
      </w:r>
      <w:proofErr w:type="gramEnd"/>
      <w:r w:rsidRPr="00B607CE">
        <w:rPr>
          <w:b/>
        </w:rPr>
        <w:t xml:space="preserve"> system shall be able to perform a backup of security-relevant functions including data on request.</w:t>
      </w:r>
    </w:p>
    <w:p w:rsidR="00C97C20" w:rsidRPr="00B607CE" w:rsidRDefault="00C97C20" w:rsidP="000235A8">
      <w:pPr>
        <w:pStyle w:val="para"/>
        <w:spacing w:before="120" w:after="0"/>
        <w:ind w:left="360"/>
        <w:rPr>
          <w:b/>
        </w:rPr>
      </w:pPr>
      <w:r w:rsidRPr="00B607CE">
        <w:rPr>
          <w:b/>
        </w:rPr>
        <w:t>(U) 3.8.1.6</w:t>
      </w:r>
      <w:r w:rsidR="003B791B" w:rsidRPr="00B607CE">
        <w:rPr>
          <w:b/>
        </w:rPr>
        <w:t>6</w:t>
      </w:r>
      <w:r w:rsidRPr="00B607CE">
        <w:rPr>
          <w:b/>
        </w:rPr>
        <w:t xml:space="preserve"> </w:t>
      </w:r>
      <w:proofErr w:type="gramStart"/>
      <w:r w:rsidRPr="00B607CE">
        <w:rPr>
          <w:b/>
        </w:rPr>
        <w:t>The</w:t>
      </w:r>
      <w:proofErr w:type="gramEnd"/>
      <w:r w:rsidRPr="00B607CE">
        <w:rPr>
          <w:b/>
        </w:rPr>
        <w:t xml:space="preserve"> system shall be able to restore, on request, the security-relevant functions including data up to the last backup archive.</w:t>
      </w:r>
    </w:p>
    <w:p w:rsidR="00C97C20" w:rsidRPr="00B607CE" w:rsidRDefault="003B791B" w:rsidP="000235A8">
      <w:pPr>
        <w:pStyle w:val="para"/>
        <w:spacing w:before="120" w:after="0"/>
        <w:ind w:left="360"/>
        <w:rPr>
          <w:b/>
        </w:rPr>
      </w:pPr>
      <w:r w:rsidRPr="00B607CE">
        <w:rPr>
          <w:b/>
        </w:rPr>
        <w:t>(U) 3.8.1.67</w:t>
      </w:r>
      <w:r w:rsidR="00C97C20" w:rsidRPr="00B607CE">
        <w:rPr>
          <w:b/>
        </w:rPr>
        <w:t xml:space="preserve"> </w:t>
      </w:r>
      <w:proofErr w:type="gramStart"/>
      <w:r w:rsidR="00C97C20" w:rsidRPr="00B607CE">
        <w:rPr>
          <w:b/>
        </w:rPr>
        <w:t>The</w:t>
      </w:r>
      <w:proofErr w:type="gramEnd"/>
      <w:r w:rsidR="00C97C20" w:rsidRPr="00B607CE">
        <w:rPr>
          <w:b/>
        </w:rPr>
        <w:t xml:space="preserve"> systems shall be capable of being restored to the last known secure configuration through the application of the recorded changes to security-relevant data including functions.</w:t>
      </w:r>
    </w:p>
    <w:p w:rsidR="00C97C20" w:rsidRPr="00B607CE" w:rsidRDefault="00C97C20" w:rsidP="000235A8">
      <w:pPr>
        <w:pStyle w:val="para"/>
        <w:spacing w:before="120" w:after="0"/>
        <w:ind w:left="360"/>
        <w:rPr>
          <w:b/>
        </w:rPr>
      </w:pPr>
      <w:r w:rsidRPr="00B607CE">
        <w:rPr>
          <w:b/>
        </w:rPr>
        <w:t xml:space="preserve">(U) </w:t>
      </w:r>
      <w:r w:rsidR="003B791B" w:rsidRPr="00B607CE">
        <w:rPr>
          <w:b/>
        </w:rPr>
        <w:t>3.8.1.68</w:t>
      </w:r>
      <w:r w:rsidRPr="00B607CE">
        <w:rPr>
          <w:b/>
        </w:rPr>
        <w:t xml:space="preserve"> </w:t>
      </w:r>
      <w:proofErr w:type="gramStart"/>
      <w:r w:rsidRPr="00B607CE">
        <w:rPr>
          <w:b/>
        </w:rPr>
        <w:t>The</w:t>
      </w:r>
      <w:proofErr w:type="gramEnd"/>
      <w:r w:rsidRPr="00B607CE">
        <w:rPr>
          <w:b/>
        </w:rPr>
        <w:t xml:space="preserve"> system shall provide the capability to generate an integrity seal for data that permits modification of the original data to be detected.</w:t>
      </w:r>
    </w:p>
    <w:p w:rsidR="00C97C20" w:rsidRPr="00B607CE" w:rsidRDefault="00C97C20" w:rsidP="000235A8">
      <w:pPr>
        <w:pStyle w:val="para"/>
        <w:spacing w:before="120" w:after="0"/>
        <w:ind w:left="360"/>
        <w:rPr>
          <w:b/>
        </w:rPr>
      </w:pPr>
      <w:r w:rsidRPr="00B607CE">
        <w:rPr>
          <w:b/>
        </w:rPr>
        <w:t xml:space="preserve">(U) </w:t>
      </w:r>
      <w:r w:rsidR="003B791B" w:rsidRPr="00B607CE">
        <w:rPr>
          <w:b/>
        </w:rPr>
        <w:t>3.8.1.69</w:t>
      </w:r>
      <w:r w:rsidRPr="00B607CE">
        <w:rPr>
          <w:b/>
        </w:rPr>
        <w:t xml:space="preserve"> </w:t>
      </w:r>
      <w:proofErr w:type="gramStart"/>
      <w:r w:rsidRPr="00B607CE">
        <w:rPr>
          <w:b/>
        </w:rPr>
        <w:t>The</w:t>
      </w:r>
      <w:proofErr w:type="gramEnd"/>
      <w:r w:rsidRPr="00B607CE">
        <w:rPr>
          <w:b/>
        </w:rPr>
        <w:t xml:space="preserve"> system shall provide the capability to validate the integrity seal that has been generated for data.</w:t>
      </w:r>
    </w:p>
    <w:p w:rsidR="00C97C20" w:rsidRPr="00B607CE" w:rsidRDefault="00C97C20" w:rsidP="000235A8">
      <w:pPr>
        <w:pStyle w:val="para"/>
        <w:spacing w:before="120" w:after="0"/>
        <w:ind w:left="360"/>
        <w:rPr>
          <w:b/>
        </w:rPr>
      </w:pPr>
      <w:r w:rsidRPr="00B607CE">
        <w:rPr>
          <w:b/>
        </w:rPr>
        <w:t xml:space="preserve">(U) </w:t>
      </w:r>
      <w:r w:rsidR="003B791B" w:rsidRPr="00B607CE">
        <w:rPr>
          <w:b/>
        </w:rPr>
        <w:t>3.8.1.70</w:t>
      </w:r>
      <w:r w:rsidRPr="00B607CE">
        <w:rPr>
          <w:b/>
        </w:rPr>
        <w:t xml:space="preserve"> </w:t>
      </w:r>
      <w:proofErr w:type="gramStart"/>
      <w:r w:rsidRPr="00B607CE">
        <w:rPr>
          <w:b/>
        </w:rPr>
        <w:t>The</w:t>
      </w:r>
      <w:proofErr w:type="gramEnd"/>
      <w:r w:rsidRPr="00B607CE">
        <w:rPr>
          <w:b/>
        </w:rPr>
        <w:t xml:space="preserve"> system shall provide the capability to ensure the confidentiality of data through encryption.</w:t>
      </w:r>
    </w:p>
    <w:p w:rsidR="00C97C20" w:rsidRPr="00B607CE" w:rsidRDefault="00C97C20" w:rsidP="000235A8">
      <w:pPr>
        <w:pStyle w:val="para"/>
        <w:spacing w:before="120" w:after="0"/>
        <w:ind w:left="360"/>
        <w:rPr>
          <w:b/>
        </w:rPr>
      </w:pPr>
      <w:r w:rsidRPr="00B607CE">
        <w:rPr>
          <w:b/>
        </w:rPr>
        <w:t xml:space="preserve">(U) </w:t>
      </w:r>
      <w:r w:rsidR="003B791B" w:rsidRPr="00B607CE">
        <w:rPr>
          <w:b/>
        </w:rPr>
        <w:t>3.8.1.71</w:t>
      </w:r>
      <w:r w:rsidRPr="00B607CE">
        <w:rPr>
          <w:b/>
        </w:rPr>
        <w:t xml:space="preserve"> </w:t>
      </w:r>
      <w:proofErr w:type="gramStart"/>
      <w:r w:rsidRPr="00B607CE">
        <w:rPr>
          <w:b/>
        </w:rPr>
        <w:t>The</w:t>
      </w:r>
      <w:proofErr w:type="gramEnd"/>
      <w:r w:rsidRPr="00B607CE">
        <w:rPr>
          <w:b/>
        </w:rPr>
        <w:t xml:space="preserve"> system shall provide the capability to decrypt encrypted data.</w:t>
      </w:r>
    </w:p>
    <w:p w:rsidR="00C97C20" w:rsidRPr="00B607CE" w:rsidRDefault="00C97C20" w:rsidP="00F94DA1">
      <w:pPr>
        <w:pStyle w:val="para"/>
        <w:keepNext/>
        <w:spacing w:before="120" w:after="0"/>
        <w:ind w:left="360"/>
        <w:rPr>
          <w:b/>
        </w:rPr>
      </w:pPr>
      <w:r w:rsidRPr="00B607CE">
        <w:rPr>
          <w:b/>
        </w:rPr>
        <w:t xml:space="preserve">(U) </w:t>
      </w:r>
      <w:r w:rsidR="003B791B" w:rsidRPr="00B607CE">
        <w:rPr>
          <w:b/>
        </w:rPr>
        <w:t>3.8.1.72</w:t>
      </w:r>
      <w:r w:rsidRPr="00B607CE">
        <w:rPr>
          <w:b/>
        </w:rPr>
        <w:t xml:space="preserve"> </w:t>
      </w:r>
      <w:proofErr w:type="gramStart"/>
      <w:r w:rsidRPr="00B607CE">
        <w:rPr>
          <w:b/>
        </w:rPr>
        <w:t>The</w:t>
      </w:r>
      <w:proofErr w:type="gramEnd"/>
      <w:r w:rsidRPr="00B607CE">
        <w:rPr>
          <w:b/>
        </w:rPr>
        <w:t xml:space="preserve"> system shall require all users interacting with the system to identify themselves to include authenticating their claimed identity.</w:t>
      </w:r>
    </w:p>
    <w:p w:rsidR="00C97C20" w:rsidRPr="00B607CE" w:rsidRDefault="00C97C20" w:rsidP="0082272A">
      <w:pPr>
        <w:pStyle w:val="para2"/>
        <w:numPr>
          <w:ins w:id="676" w:author="Bill Sitz" w:date="2013-06-20T13:24:00Z"/>
        </w:numPr>
        <w:spacing w:before="0" w:after="120"/>
        <w:ind w:left="360"/>
      </w:pPr>
      <w:r w:rsidRPr="00B607CE">
        <w:t xml:space="preserve">(U) If the user employs a direct connection to the system (i.e., using a device attached to a system component by a private, physically or logically isolated link), the user may use reusable passwords (conforming to the SWIF password policy). If the user employs a shared or remote connection to the system (i.e., using a device attached to a network or broadcast media), the user </w:t>
      </w:r>
      <w:r w:rsidRPr="00B607CE">
        <w:lastRenderedPageBreak/>
        <w:t>must use a single-use authenticator or a cryptographic authentication mechanism (i.e., shall employ strong user identification and authentication).</w:t>
      </w:r>
    </w:p>
    <w:p w:rsidR="00C97C20" w:rsidRPr="00B607CE" w:rsidRDefault="00C97C20" w:rsidP="000235A8">
      <w:pPr>
        <w:pStyle w:val="para"/>
        <w:spacing w:before="120" w:after="0"/>
        <w:ind w:left="360"/>
        <w:rPr>
          <w:b/>
        </w:rPr>
      </w:pPr>
      <w:r w:rsidRPr="00B607CE">
        <w:rPr>
          <w:b/>
        </w:rPr>
        <w:t xml:space="preserve">(U) </w:t>
      </w:r>
      <w:r w:rsidR="003B791B" w:rsidRPr="00B607CE">
        <w:rPr>
          <w:b/>
        </w:rPr>
        <w:t>3.8.1.73</w:t>
      </w:r>
      <w:r w:rsidRPr="00B607CE">
        <w:rPr>
          <w:b/>
        </w:rPr>
        <w:t xml:space="preserve"> </w:t>
      </w:r>
      <w:proofErr w:type="gramStart"/>
      <w:r w:rsidRPr="00B607CE">
        <w:rPr>
          <w:b/>
        </w:rPr>
        <w:t>The</w:t>
      </w:r>
      <w:proofErr w:type="gramEnd"/>
      <w:r w:rsidRPr="00B607CE">
        <w:rPr>
          <w:b/>
        </w:rPr>
        <w:t xml:space="preserve"> system shall notify users that their authenticator will expire within an ISSO-specified period prior to the authenticator’s expiration.</w:t>
      </w:r>
    </w:p>
    <w:p w:rsidR="00C97C20" w:rsidRPr="00B607CE" w:rsidRDefault="00C97C20" w:rsidP="000235A8">
      <w:pPr>
        <w:pStyle w:val="para"/>
        <w:spacing w:before="120" w:after="0"/>
        <w:ind w:left="360"/>
        <w:rPr>
          <w:b/>
        </w:rPr>
      </w:pPr>
      <w:r w:rsidRPr="00B607CE">
        <w:rPr>
          <w:b/>
        </w:rPr>
        <w:t xml:space="preserve">(U) </w:t>
      </w:r>
      <w:r w:rsidR="003B791B" w:rsidRPr="00B607CE">
        <w:rPr>
          <w:b/>
        </w:rPr>
        <w:t>3.8.1.74</w:t>
      </w:r>
      <w:r w:rsidRPr="00B607CE">
        <w:rPr>
          <w:b/>
        </w:rPr>
        <w:t xml:space="preserve"> </w:t>
      </w:r>
      <w:proofErr w:type="gramStart"/>
      <w:r w:rsidRPr="00B607CE">
        <w:rPr>
          <w:b/>
        </w:rPr>
        <w:t>The</w:t>
      </w:r>
      <w:proofErr w:type="gramEnd"/>
      <w:r w:rsidRPr="00B607CE">
        <w:rPr>
          <w:b/>
        </w:rPr>
        <w:t xml:space="preserve"> system shall make an authenticator unusable after an ISSO-specified lifetime.</w:t>
      </w:r>
    </w:p>
    <w:p w:rsidR="00C97C20" w:rsidRPr="00B607CE" w:rsidRDefault="00C97C20" w:rsidP="000235A8">
      <w:pPr>
        <w:pStyle w:val="para"/>
        <w:spacing w:before="120" w:after="0"/>
        <w:ind w:left="360"/>
        <w:rPr>
          <w:b/>
        </w:rPr>
      </w:pPr>
      <w:r w:rsidRPr="00B607CE">
        <w:rPr>
          <w:b/>
        </w:rPr>
        <w:t xml:space="preserve">(U) </w:t>
      </w:r>
      <w:r w:rsidR="003B791B" w:rsidRPr="00B607CE">
        <w:rPr>
          <w:b/>
        </w:rPr>
        <w:t>3.8.1.75</w:t>
      </w:r>
      <w:r w:rsidRPr="00B607CE">
        <w:rPr>
          <w:b/>
        </w:rPr>
        <w:t xml:space="preserve"> </w:t>
      </w:r>
      <w:proofErr w:type="gramStart"/>
      <w:r w:rsidRPr="00B607CE">
        <w:rPr>
          <w:b/>
        </w:rPr>
        <w:t>The</w:t>
      </w:r>
      <w:proofErr w:type="gramEnd"/>
      <w:r w:rsidRPr="00B607CE">
        <w:rPr>
          <w:b/>
        </w:rPr>
        <w:t xml:space="preserve"> system shall be able to obtain identification and authentication attributes (e.g., user ID) for a user from the user profile identification and authentication attributes.</w:t>
      </w:r>
    </w:p>
    <w:p w:rsidR="00C97C20" w:rsidRPr="00B607CE" w:rsidRDefault="003B791B" w:rsidP="00F94DA1">
      <w:pPr>
        <w:pStyle w:val="para"/>
        <w:keepNext/>
        <w:spacing w:before="120" w:after="0"/>
        <w:ind w:left="360"/>
        <w:rPr>
          <w:b/>
        </w:rPr>
      </w:pPr>
      <w:r w:rsidRPr="00B607CE">
        <w:rPr>
          <w:b/>
        </w:rPr>
        <w:t>(U) 3.8.1.76</w:t>
      </w:r>
      <w:r w:rsidR="00C97C20" w:rsidRPr="00B607CE">
        <w:rPr>
          <w:b/>
        </w:rPr>
        <w:t xml:space="preserve"> </w:t>
      </w:r>
      <w:proofErr w:type="gramStart"/>
      <w:r w:rsidR="00C97C20" w:rsidRPr="00B607CE">
        <w:rPr>
          <w:b/>
        </w:rPr>
        <w:t>The</w:t>
      </w:r>
      <w:proofErr w:type="gramEnd"/>
      <w:r w:rsidR="00C97C20" w:rsidRPr="00B607CE">
        <w:rPr>
          <w:b/>
        </w:rPr>
        <w:t xml:space="preserve"> system shall invoke the appropriate user interface based on user authentication.</w:t>
      </w:r>
    </w:p>
    <w:p w:rsidR="00C97C20" w:rsidRPr="00B607CE" w:rsidRDefault="00C97C20" w:rsidP="0082272A">
      <w:pPr>
        <w:pStyle w:val="para2"/>
        <w:numPr>
          <w:ins w:id="677" w:author="Bill Sitz" w:date="2013-06-20T13:27:00Z"/>
        </w:numPr>
        <w:spacing w:before="0" w:after="120"/>
        <w:ind w:left="360"/>
      </w:pPr>
      <w:r w:rsidRPr="00B607CE">
        <w:t>(U) This occurs after General and Privileged Users have successfully identified and authenticated themselves and have selected a role.</w:t>
      </w:r>
    </w:p>
    <w:p w:rsidR="00C97C20" w:rsidRPr="00B607CE" w:rsidRDefault="00C97C20" w:rsidP="00F94DA1">
      <w:pPr>
        <w:pStyle w:val="para"/>
        <w:keepNext/>
        <w:spacing w:before="120" w:after="0"/>
        <w:ind w:left="360"/>
        <w:rPr>
          <w:b/>
        </w:rPr>
      </w:pPr>
      <w:r w:rsidRPr="00B607CE">
        <w:rPr>
          <w:b/>
        </w:rPr>
        <w:t xml:space="preserve">(U) </w:t>
      </w:r>
      <w:r w:rsidR="003B791B" w:rsidRPr="00B607CE">
        <w:rPr>
          <w:b/>
        </w:rPr>
        <w:t>3.8.1.77</w:t>
      </w:r>
      <w:r w:rsidRPr="00B607CE">
        <w:rPr>
          <w:b/>
        </w:rPr>
        <w:t xml:space="preserve"> </w:t>
      </w:r>
      <w:proofErr w:type="gramStart"/>
      <w:r w:rsidRPr="00B607CE">
        <w:rPr>
          <w:b/>
        </w:rPr>
        <w:t>The</w:t>
      </w:r>
      <w:proofErr w:type="gramEnd"/>
      <w:r w:rsidRPr="00B607CE">
        <w:rPr>
          <w:b/>
        </w:rPr>
        <w:t xml:space="preserve"> system shall provide the capability for an individual authorized user to update the user’s own user identification and authentication attributes maintained in the user profile.</w:t>
      </w:r>
    </w:p>
    <w:p w:rsidR="00C97C20" w:rsidRPr="00B607CE" w:rsidRDefault="00C97C20" w:rsidP="00DB6D1B">
      <w:pPr>
        <w:pStyle w:val="para2"/>
        <w:numPr>
          <w:ins w:id="678" w:author="Bill Sitz" w:date="2013-06-20T13:28:00Z"/>
        </w:numPr>
        <w:spacing w:before="0" w:after="120"/>
        <w:ind w:left="360"/>
      </w:pPr>
      <w:r w:rsidRPr="00B607CE">
        <w:t>(U) Additionally, an ISSO can update any user’s identification and authentication attributes maintained in the user’s profile.</w:t>
      </w:r>
    </w:p>
    <w:p w:rsidR="00C97C20" w:rsidRPr="00B607CE" w:rsidRDefault="00C97C20" w:rsidP="000235A8">
      <w:pPr>
        <w:pStyle w:val="para"/>
        <w:spacing w:before="120" w:after="0"/>
        <w:ind w:left="360"/>
        <w:rPr>
          <w:b/>
        </w:rPr>
      </w:pPr>
      <w:r w:rsidRPr="00B607CE">
        <w:rPr>
          <w:b/>
        </w:rPr>
        <w:t xml:space="preserve">(U) </w:t>
      </w:r>
      <w:r w:rsidR="003B791B" w:rsidRPr="00B607CE">
        <w:rPr>
          <w:b/>
        </w:rPr>
        <w:t>3.8.1.78</w:t>
      </w:r>
      <w:r w:rsidRPr="00B607CE">
        <w:rPr>
          <w:b/>
        </w:rPr>
        <w:t xml:space="preserve"> </w:t>
      </w:r>
      <w:proofErr w:type="gramStart"/>
      <w:r w:rsidRPr="00B607CE">
        <w:rPr>
          <w:b/>
        </w:rPr>
        <w:t>The</w:t>
      </w:r>
      <w:proofErr w:type="gramEnd"/>
      <w:r w:rsidRPr="00B607CE">
        <w:rPr>
          <w:b/>
        </w:rPr>
        <w:t xml:space="preserve"> system shall ensure that user passwords are sufficiently strong for reliable authentication by conforming with FIPS 181, Automated Password Generator (APG), October 1993.</w:t>
      </w:r>
    </w:p>
    <w:p w:rsidR="00C97C20" w:rsidRPr="00B607CE" w:rsidRDefault="00C97C20" w:rsidP="000235A8">
      <w:pPr>
        <w:pStyle w:val="para"/>
        <w:spacing w:before="120" w:after="0"/>
        <w:ind w:left="360"/>
        <w:rPr>
          <w:b/>
        </w:rPr>
      </w:pPr>
      <w:r w:rsidRPr="00B607CE">
        <w:rPr>
          <w:b/>
        </w:rPr>
        <w:t xml:space="preserve">(U) </w:t>
      </w:r>
      <w:r w:rsidR="003B791B" w:rsidRPr="00B607CE">
        <w:rPr>
          <w:b/>
        </w:rPr>
        <w:t>3.8.1.79</w:t>
      </w:r>
      <w:r w:rsidRPr="00B607CE">
        <w:rPr>
          <w:b/>
        </w:rPr>
        <w:t xml:space="preserve"> </w:t>
      </w:r>
      <w:proofErr w:type="gramStart"/>
      <w:r w:rsidRPr="00B607CE">
        <w:rPr>
          <w:b/>
        </w:rPr>
        <w:t>The</w:t>
      </w:r>
      <w:proofErr w:type="gramEnd"/>
      <w:r w:rsidRPr="00B607CE">
        <w:rPr>
          <w:b/>
        </w:rPr>
        <w:t xml:space="preserve"> system shall provide a reliable time source to its components.</w:t>
      </w:r>
    </w:p>
    <w:p w:rsidR="00C97C20" w:rsidRPr="00B607CE" w:rsidRDefault="00C97C20" w:rsidP="00DB6D1B">
      <w:pPr>
        <w:pStyle w:val="para2"/>
        <w:spacing w:before="0" w:after="120"/>
        <w:ind w:left="360"/>
      </w:pPr>
      <w:r w:rsidRPr="00B607CE">
        <w:t>(U) The reliable time source supports the generation of non-repudiation and audit data and subsequent analysis of merged audit data across all system components.</w:t>
      </w:r>
    </w:p>
    <w:p w:rsidR="00C97C20" w:rsidRPr="00B607CE" w:rsidRDefault="00C97C20" w:rsidP="00F94DA1">
      <w:pPr>
        <w:pStyle w:val="para"/>
        <w:keepNext/>
        <w:spacing w:before="120" w:after="0"/>
        <w:ind w:left="360"/>
        <w:rPr>
          <w:b/>
        </w:rPr>
      </w:pPr>
      <w:r w:rsidRPr="00B607CE">
        <w:rPr>
          <w:b/>
        </w:rPr>
        <w:t xml:space="preserve">(U) </w:t>
      </w:r>
      <w:r w:rsidR="003B791B" w:rsidRPr="00B607CE">
        <w:rPr>
          <w:b/>
        </w:rPr>
        <w:t>3.8.1.80</w:t>
      </w:r>
      <w:r w:rsidRPr="00B607CE">
        <w:rPr>
          <w:b/>
        </w:rPr>
        <w:t xml:space="preserve"> </w:t>
      </w:r>
      <w:proofErr w:type="gramStart"/>
      <w:r w:rsidRPr="00B607CE">
        <w:rPr>
          <w:b/>
        </w:rPr>
        <w:t>The</w:t>
      </w:r>
      <w:proofErr w:type="gramEnd"/>
      <w:r w:rsidRPr="00B607CE">
        <w:rPr>
          <w:b/>
        </w:rPr>
        <w:t xml:space="preserve"> system shall provide the capability to adjust the reliable time source with values obtained from an authorized reference time source.</w:t>
      </w:r>
    </w:p>
    <w:p w:rsidR="00C97C20" w:rsidRPr="00B607CE" w:rsidRDefault="00C97C20" w:rsidP="00DB6D1B">
      <w:pPr>
        <w:pStyle w:val="para2"/>
        <w:spacing w:before="0" w:after="120"/>
        <w:ind w:left="360"/>
      </w:pPr>
      <w:r w:rsidRPr="00B607CE">
        <w:t>(U) The ISSO or Administrator is the privileged user able to initialize or update the system time source.</w:t>
      </w:r>
    </w:p>
    <w:p w:rsidR="00C97C20" w:rsidRPr="00B607CE" w:rsidRDefault="00C97C20" w:rsidP="00420504">
      <w:pPr>
        <w:pStyle w:val="Heading3"/>
        <w:numPr>
          <w:ilvl w:val="2"/>
          <w:numId w:val="17"/>
        </w:numPr>
        <w:ind w:left="0" w:firstLine="0"/>
      </w:pPr>
      <w:bookmarkStart w:id="679" w:name="_Toc364676172"/>
      <w:r w:rsidRPr="00B607CE">
        <w:t>(U) Privacy</w:t>
      </w:r>
      <w:bookmarkEnd w:id="679"/>
    </w:p>
    <w:p w:rsidR="00C97C20" w:rsidRPr="00B607CE" w:rsidRDefault="00C97C20" w:rsidP="00AE5E6B">
      <w:r w:rsidRPr="00B607CE">
        <w:t>(U) The following requirements describe the system’s requirements for privacy.</w:t>
      </w:r>
    </w:p>
    <w:p w:rsidR="00C97C20" w:rsidRPr="00B607CE" w:rsidRDefault="00C97C20" w:rsidP="000235A8">
      <w:pPr>
        <w:pStyle w:val="para"/>
        <w:spacing w:before="120" w:after="0"/>
        <w:ind w:left="360"/>
        <w:rPr>
          <w:b/>
        </w:rPr>
      </w:pPr>
      <w:r w:rsidRPr="00B607CE">
        <w:rPr>
          <w:b/>
        </w:rPr>
        <w:t xml:space="preserve">(U) 3.8.2.1 </w:t>
      </w:r>
      <w:proofErr w:type="gramStart"/>
      <w:r w:rsidRPr="00B607CE">
        <w:rPr>
          <w:b/>
        </w:rPr>
        <w:t>The</w:t>
      </w:r>
      <w:proofErr w:type="gramEnd"/>
      <w:r w:rsidRPr="00B607CE">
        <w:rPr>
          <w:b/>
        </w:rPr>
        <w:t xml:space="preserve"> system shall comply with the provisions of the Foreign Intelligence Surveillance Act as it pertains to the collection and retention of data on U.S. persons.</w:t>
      </w:r>
    </w:p>
    <w:p w:rsidR="00C97C20" w:rsidRPr="00B607CE" w:rsidRDefault="00C97C20" w:rsidP="0086309C">
      <w:pPr>
        <w:pStyle w:val="para"/>
        <w:keepNext/>
        <w:spacing w:before="120" w:after="0"/>
        <w:ind w:left="360"/>
        <w:rPr>
          <w:b/>
        </w:rPr>
      </w:pPr>
      <w:r w:rsidRPr="00B607CE">
        <w:rPr>
          <w:b/>
        </w:rPr>
        <w:t xml:space="preserve">(U) 3.8.2.2 </w:t>
      </w:r>
      <w:proofErr w:type="gramStart"/>
      <w:r w:rsidRPr="00B607CE">
        <w:rPr>
          <w:b/>
        </w:rPr>
        <w:t>The</w:t>
      </w:r>
      <w:proofErr w:type="gramEnd"/>
      <w:r w:rsidRPr="00B607CE">
        <w:rPr>
          <w:b/>
        </w:rPr>
        <w:t xml:space="preserve"> system shall provide the capability to notify the Site Administrator automatically when information held about a U.S. Person is reaching its expiration date.</w:t>
      </w:r>
    </w:p>
    <w:p w:rsidR="00C97C20" w:rsidRPr="00B607CE" w:rsidRDefault="00C97C20" w:rsidP="00DB6D1B">
      <w:pPr>
        <w:pStyle w:val="para2"/>
        <w:numPr>
          <w:ins w:id="680" w:author="Bill Sitz" w:date="2013-06-20T11:40:00Z"/>
        </w:numPr>
        <w:spacing w:before="0" w:after="120"/>
        <w:ind w:left="360"/>
      </w:pPr>
      <w:r w:rsidRPr="00B607CE">
        <w:t>(U) This notification is so that the Administrator can expunge or extend the expiration date per compliance with the law.</w:t>
      </w:r>
    </w:p>
    <w:p w:rsidR="00C97C20" w:rsidRPr="00B607CE" w:rsidRDefault="00C97C20" w:rsidP="000235A8">
      <w:pPr>
        <w:pStyle w:val="para"/>
        <w:spacing w:before="120" w:after="0"/>
        <w:ind w:left="360"/>
        <w:rPr>
          <w:b/>
        </w:rPr>
      </w:pPr>
      <w:r w:rsidRPr="00B607CE">
        <w:rPr>
          <w:b/>
        </w:rPr>
        <w:t xml:space="preserve">(U) 3.8.2.3 </w:t>
      </w:r>
      <w:proofErr w:type="gramStart"/>
      <w:r w:rsidRPr="00B607CE">
        <w:rPr>
          <w:b/>
        </w:rPr>
        <w:t>The</w:t>
      </w:r>
      <w:proofErr w:type="gramEnd"/>
      <w:r w:rsidRPr="00B607CE">
        <w:rPr>
          <w:b/>
        </w:rPr>
        <w:t xml:space="preserve"> system shall comply with the Privacy Act of 1974.</w:t>
      </w:r>
    </w:p>
    <w:p w:rsidR="00C97C20" w:rsidRPr="00B607CE" w:rsidRDefault="00C97C20" w:rsidP="00DB6D1B">
      <w:pPr>
        <w:pStyle w:val="para2"/>
        <w:numPr>
          <w:ins w:id="681" w:author="Bill Sitz" w:date="2013-06-20T11:39:00Z"/>
        </w:numPr>
        <w:spacing w:before="0" w:after="120"/>
        <w:ind w:left="360"/>
      </w:pPr>
      <w:r w:rsidRPr="00B607CE">
        <w:t>(U) This act governs the collection, maintenance, use, and dissemination of personally identifiable information about users of the system.</w:t>
      </w:r>
    </w:p>
    <w:p w:rsidR="00C97C20" w:rsidRPr="00B607CE" w:rsidRDefault="00C97C20" w:rsidP="00F94DA1">
      <w:pPr>
        <w:pStyle w:val="Heading2"/>
      </w:pPr>
      <w:bookmarkStart w:id="682" w:name="_Toc355399330"/>
      <w:bookmarkStart w:id="683" w:name="_Toc355848349"/>
      <w:bookmarkStart w:id="684" w:name="_Toc355016937"/>
      <w:bookmarkStart w:id="685" w:name="_Toc355078059"/>
      <w:bookmarkStart w:id="686" w:name="_Toc355078562"/>
      <w:bookmarkStart w:id="687" w:name="_Toc355016938"/>
      <w:bookmarkStart w:id="688" w:name="_Toc355078060"/>
      <w:bookmarkStart w:id="689" w:name="_Toc355078563"/>
      <w:bookmarkStart w:id="690" w:name="_Toc355016939"/>
      <w:bookmarkStart w:id="691" w:name="_Toc355078061"/>
      <w:bookmarkStart w:id="692" w:name="_Toc355078564"/>
      <w:bookmarkStart w:id="693" w:name="_Toc355016940"/>
      <w:bookmarkStart w:id="694" w:name="_Toc355078062"/>
      <w:bookmarkStart w:id="695" w:name="_Toc355078565"/>
      <w:bookmarkStart w:id="696" w:name="_Toc355016941"/>
      <w:bookmarkStart w:id="697" w:name="_Toc355078063"/>
      <w:bookmarkStart w:id="698" w:name="_Toc355078566"/>
      <w:bookmarkStart w:id="699" w:name="_Toc355016942"/>
      <w:bookmarkStart w:id="700" w:name="_Toc355078064"/>
      <w:bookmarkStart w:id="701" w:name="_Toc355078567"/>
      <w:bookmarkStart w:id="702" w:name="_Toc364676173"/>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sidRPr="00B607CE">
        <w:lastRenderedPageBreak/>
        <w:t>(U) System Environment Requirements</w:t>
      </w:r>
      <w:bookmarkEnd w:id="702"/>
    </w:p>
    <w:p w:rsidR="00C97C20" w:rsidRPr="00B607CE" w:rsidRDefault="00C97C20" w:rsidP="008F226B">
      <w:r w:rsidRPr="00B607CE">
        <w:t xml:space="preserve">(U) The following subsection describes the environment in which the system must operate. The physical facility, organizational policies and procedures, personnel, or the organization’s IT infrastructure must meet the system’s IT environment requirements. </w:t>
      </w:r>
    </w:p>
    <w:p w:rsidR="00C97C20" w:rsidRPr="00B607CE" w:rsidRDefault="00C97C20" w:rsidP="008F226B">
      <w:r w:rsidRPr="00B607CE">
        <w:t>(U) Assumptions include the following:</w:t>
      </w:r>
    </w:p>
    <w:p w:rsidR="00C97C20" w:rsidRPr="00B607CE" w:rsidRDefault="00C97C20" w:rsidP="00BB1780">
      <w:pPr>
        <w:pStyle w:val="ListParagraph"/>
      </w:pPr>
      <w:r w:rsidRPr="00B607CE">
        <w:t>The system will operate in a secure facility approved to process data classified at the Top Secret/SCI level.</w:t>
      </w:r>
    </w:p>
    <w:p w:rsidR="00C97C20" w:rsidRPr="00B607CE" w:rsidRDefault="00C97C20" w:rsidP="00BB1780">
      <w:pPr>
        <w:pStyle w:val="ListParagraph"/>
      </w:pPr>
      <w:r w:rsidRPr="00B607CE">
        <w:t>The organizational policies and procedures will meet the applicable requirements for the system.</w:t>
      </w:r>
    </w:p>
    <w:p w:rsidR="00C97C20" w:rsidRPr="00B607CE" w:rsidRDefault="00C97C20" w:rsidP="00BB1780">
      <w:pPr>
        <w:pStyle w:val="ListParagraph"/>
      </w:pPr>
      <w:r w:rsidRPr="00B607CE">
        <w:t>Interactions with SWIF from external systems will be controlled.</w:t>
      </w:r>
    </w:p>
    <w:p w:rsidR="00C97C20" w:rsidRPr="00B607CE" w:rsidRDefault="00C97C20" w:rsidP="00BB1780">
      <w:pPr>
        <w:pStyle w:val="ListParagraph"/>
      </w:pPr>
      <w:r w:rsidRPr="00B607CE">
        <w:t>Interactions with SWIF from the organization’s internal network will be controlled.</w:t>
      </w:r>
    </w:p>
    <w:p w:rsidR="00C97C20" w:rsidRPr="00B607CE" w:rsidRDefault="00C97C20" w:rsidP="00BB1780">
      <w:pPr>
        <w:pStyle w:val="ListParagraph"/>
      </w:pPr>
      <w:r w:rsidRPr="00B607CE">
        <w:t>In general, SWIF expects that the general infrastructure for the organization will deny all data flows to it, except IP data packets addressed to ports explicitly authorized for SWIF operation.</w:t>
      </w:r>
    </w:p>
    <w:p w:rsidR="00C97C20" w:rsidRPr="00B607CE" w:rsidRDefault="00C97C20" w:rsidP="000235A8">
      <w:pPr>
        <w:pStyle w:val="para"/>
        <w:spacing w:before="120" w:after="0"/>
        <w:ind w:left="360"/>
        <w:rPr>
          <w:b/>
        </w:rPr>
      </w:pPr>
      <w:r w:rsidRPr="00B607CE">
        <w:rPr>
          <w:b/>
        </w:rPr>
        <w:t xml:space="preserve">(U) 3.9.1 </w:t>
      </w:r>
      <w:proofErr w:type="gramStart"/>
      <w:r w:rsidRPr="00B607CE">
        <w:rPr>
          <w:b/>
        </w:rPr>
        <w:t>The</w:t>
      </w:r>
      <w:proofErr w:type="gramEnd"/>
      <w:r w:rsidRPr="00B607CE">
        <w:rPr>
          <w:b/>
        </w:rPr>
        <w:t xml:space="preserve"> system shall operate in a commercial computer environment using commercial electrical power.</w:t>
      </w:r>
    </w:p>
    <w:p w:rsidR="00C97C20" w:rsidRPr="00B607CE" w:rsidRDefault="00C97C20" w:rsidP="000235A8">
      <w:pPr>
        <w:pStyle w:val="para"/>
        <w:spacing w:before="120" w:after="0"/>
        <w:ind w:left="360"/>
        <w:rPr>
          <w:b/>
        </w:rPr>
      </w:pPr>
      <w:r w:rsidRPr="00B607CE">
        <w:rPr>
          <w:b/>
        </w:rPr>
        <w:t xml:space="preserve">(U) 3.9.2 </w:t>
      </w:r>
      <w:proofErr w:type="gramStart"/>
      <w:r w:rsidRPr="00B607CE">
        <w:rPr>
          <w:b/>
        </w:rPr>
        <w:t>The</w:t>
      </w:r>
      <w:proofErr w:type="gramEnd"/>
      <w:r w:rsidRPr="00B607CE">
        <w:rPr>
          <w:b/>
        </w:rPr>
        <w:t xml:space="preserve"> system shall not impose any environmental constraints on the host hardware system.</w:t>
      </w:r>
    </w:p>
    <w:p w:rsidR="00C97C20" w:rsidRPr="00B607CE" w:rsidRDefault="00C97C20" w:rsidP="00F94DA1">
      <w:pPr>
        <w:pStyle w:val="Heading2"/>
      </w:pPr>
      <w:bookmarkStart w:id="703" w:name="_Toc355016946"/>
      <w:bookmarkStart w:id="704" w:name="_Toc355078068"/>
      <w:bookmarkStart w:id="705" w:name="_Toc355078571"/>
      <w:bookmarkStart w:id="706" w:name="_Toc355016947"/>
      <w:bookmarkStart w:id="707" w:name="_Toc355078069"/>
      <w:bookmarkStart w:id="708" w:name="_Toc355078572"/>
      <w:bookmarkStart w:id="709" w:name="_Toc355016948"/>
      <w:bookmarkStart w:id="710" w:name="_Toc355078070"/>
      <w:bookmarkStart w:id="711" w:name="_Toc355078573"/>
      <w:bookmarkStart w:id="712" w:name="_Toc364676174"/>
      <w:bookmarkEnd w:id="703"/>
      <w:bookmarkEnd w:id="704"/>
      <w:bookmarkEnd w:id="705"/>
      <w:bookmarkEnd w:id="706"/>
      <w:bookmarkEnd w:id="707"/>
      <w:bookmarkEnd w:id="708"/>
      <w:bookmarkEnd w:id="709"/>
      <w:bookmarkEnd w:id="710"/>
      <w:bookmarkEnd w:id="711"/>
      <w:r w:rsidRPr="00B607CE">
        <w:t>(U) Computer Resource Requirements</w:t>
      </w:r>
      <w:bookmarkEnd w:id="712"/>
    </w:p>
    <w:p w:rsidR="00C97C20" w:rsidRPr="00B607CE" w:rsidRDefault="00C97C20" w:rsidP="00420504">
      <w:pPr>
        <w:pStyle w:val="Heading3"/>
        <w:numPr>
          <w:ilvl w:val="2"/>
          <w:numId w:val="17"/>
        </w:numPr>
        <w:ind w:left="0" w:firstLine="0"/>
      </w:pPr>
      <w:bookmarkStart w:id="713" w:name="_Toc364676175"/>
      <w:r w:rsidRPr="00B607CE">
        <w:t>(U) Computer Hardware Requirements</w:t>
      </w:r>
      <w:bookmarkEnd w:id="713"/>
    </w:p>
    <w:p w:rsidR="00C97C20" w:rsidRPr="00B607CE" w:rsidRDefault="00C97C20" w:rsidP="0086309C">
      <w:pPr>
        <w:keepNext/>
      </w:pPr>
      <w:r w:rsidRPr="00B607CE">
        <w:t>(U) The following subsection describes the system computer hardware requirements.</w:t>
      </w:r>
    </w:p>
    <w:p w:rsidR="00C97C20" w:rsidRPr="00B607CE" w:rsidRDefault="00C97C20" w:rsidP="0086309C">
      <w:pPr>
        <w:pStyle w:val="para"/>
        <w:keepNext/>
        <w:spacing w:before="120" w:after="0"/>
        <w:ind w:left="360"/>
        <w:rPr>
          <w:b/>
        </w:rPr>
      </w:pPr>
      <w:r w:rsidRPr="00B607CE">
        <w:rPr>
          <w:b/>
        </w:rPr>
        <w:t xml:space="preserve">(U) 3.10.1.1 </w:t>
      </w:r>
      <w:proofErr w:type="gramStart"/>
      <w:r w:rsidRPr="00B607CE">
        <w:rPr>
          <w:b/>
        </w:rPr>
        <w:t>The</w:t>
      </w:r>
      <w:proofErr w:type="gramEnd"/>
      <w:r w:rsidRPr="00B607CE">
        <w:rPr>
          <w:b/>
        </w:rPr>
        <w:t xml:space="preserve"> system shall be capable of having the servers deployed on different host machines.</w:t>
      </w:r>
    </w:p>
    <w:p w:rsidR="00C97C20" w:rsidRPr="00B607CE" w:rsidRDefault="00C97C20" w:rsidP="0094539B">
      <w:pPr>
        <w:pStyle w:val="para2"/>
        <w:spacing w:before="0" w:after="120"/>
        <w:ind w:left="360"/>
      </w:pPr>
      <w:r w:rsidRPr="00B607CE">
        <w:t>(U) The system servers include the application and the database servers.</w:t>
      </w:r>
    </w:p>
    <w:p w:rsidR="00C97C20" w:rsidRPr="00B607CE" w:rsidRDefault="00C97C20" w:rsidP="000235A8">
      <w:pPr>
        <w:pStyle w:val="para"/>
        <w:spacing w:before="120" w:after="0"/>
        <w:ind w:left="360"/>
        <w:rPr>
          <w:b/>
        </w:rPr>
      </w:pPr>
      <w:r w:rsidRPr="00B607CE">
        <w:rPr>
          <w:b/>
        </w:rPr>
        <w:t xml:space="preserve">(U) 3.10.1.2 </w:t>
      </w:r>
      <w:proofErr w:type="gramStart"/>
      <w:r w:rsidRPr="00B607CE">
        <w:rPr>
          <w:b/>
        </w:rPr>
        <w:t>If</w:t>
      </w:r>
      <w:proofErr w:type="gramEnd"/>
      <w:r w:rsidRPr="00B607CE">
        <w:rPr>
          <w:b/>
        </w:rPr>
        <w:t xml:space="preserve"> deployed on multiple host machines, the system shall be deployed on a server which meets the current system capabilities.</w:t>
      </w:r>
    </w:p>
    <w:p w:rsidR="00C97C20" w:rsidRPr="00B607CE" w:rsidRDefault="00C97C20" w:rsidP="00AB338C">
      <w:pPr>
        <w:pStyle w:val="para2"/>
        <w:keepNext/>
        <w:numPr>
          <w:ins w:id="714" w:author="Bill Sitz" w:date="2013-06-20T14:11:00Z"/>
        </w:numPr>
        <w:spacing w:before="0" w:after="120"/>
        <w:ind w:left="360"/>
      </w:pPr>
      <w:r w:rsidRPr="00B607CE">
        <w:t>Cu</w:t>
      </w:r>
      <w:r w:rsidR="00885FF9">
        <w:t>r</w:t>
      </w:r>
      <w:r w:rsidRPr="00B607CE">
        <w:t>rent system minimum capabilities follow:</w:t>
      </w:r>
    </w:p>
    <w:p w:rsidR="00C97C20" w:rsidRPr="00B607CE" w:rsidRDefault="00C97C20" w:rsidP="00BB1780">
      <w:pPr>
        <w:pStyle w:val="ListParagraph"/>
        <w:rPr>
          <w:rFonts w:eastAsia="MS Mincho"/>
        </w:rPr>
      </w:pPr>
      <w:r w:rsidRPr="00B607CE">
        <w:rPr>
          <w:rFonts w:eastAsia="MS Mincho"/>
        </w:rPr>
        <w:t>4 Gigabyte RAM</w:t>
      </w:r>
    </w:p>
    <w:p w:rsidR="00C97C20" w:rsidRPr="00B607CE" w:rsidRDefault="00C97C20" w:rsidP="00BB1780">
      <w:pPr>
        <w:pStyle w:val="ListParagraph"/>
        <w:rPr>
          <w:rFonts w:eastAsia="MS Mincho"/>
        </w:rPr>
      </w:pPr>
      <w:r w:rsidRPr="00B607CE">
        <w:rPr>
          <w:rFonts w:eastAsia="MS Mincho"/>
        </w:rPr>
        <w:t>1 Terabyte hard drive</w:t>
      </w:r>
    </w:p>
    <w:p w:rsidR="00C97C20" w:rsidRPr="00B607CE" w:rsidRDefault="00C97C20" w:rsidP="00BB1780">
      <w:pPr>
        <w:pStyle w:val="ListParagraph"/>
        <w:rPr>
          <w:rFonts w:eastAsia="MS Mincho"/>
        </w:rPr>
      </w:pPr>
      <w:r w:rsidRPr="00B607CE">
        <w:rPr>
          <w:rFonts w:eastAsia="MS Mincho"/>
        </w:rPr>
        <w:t>2 x dual-core processors</w:t>
      </w:r>
    </w:p>
    <w:p w:rsidR="00C97C20" w:rsidRPr="00B607CE" w:rsidRDefault="00C97C20" w:rsidP="00BB1780">
      <w:pPr>
        <w:pStyle w:val="ListParagraph"/>
        <w:rPr>
          <w:rFonts w:eastAsia="MS Mincho"/>
        </w:rPr>
      </w:pPr>
      <w:r w:rsidRPr="00B607CE">
        <w:rPr>
          <w:rFonts w:eastAsia="MS Mincho"/>
        </w:rPr>
        <w:t xml:space="preserve">Linux, OS X, </w:t>
      </w:r>
      <w:proofErr w:type="spellStart"/>
      <w:r w:rsidRPr="00B607CE">
        <w:rPr>
          <w:rFonts w:eastAsia="MS Mincho"/>
        </w:rPr>
        <w:t>WinOS</w:t>
      </w:r>
      <w:proofErr w:type="spellEnd"/>
      <w:r w:rsidRPr="00B607CE">
        <w:rPr>
          <w:rFonts w:eastAsia="MS Mincho"/>
        </w:rPr>
        <w:t xml:space="preserve"> operating system</w:t>
      </w:r>
    </w:p>
    <w:p w:rsidR="00C97C20" w:rsidRPr="00B607CE" w:rsidRDefault="00C97C20" w:rsidP="000235A8">
      <w:pPr>
        <w:pStyle w:val="para"/>
        <w:spacing w:before="120" w:after="0"/>
        <w:ind w:left="360"/>
        <w:rPr>
          <w:b/>
        </w:rPr>
      </w:pPr>
      <w:r w:rsidRPr="00B607CE">
        <w:rPr>
          <w:b/>
        </w:rPr>
        <w:t xml:space="preserve">(U) 3.10.1.3 </w:t>
      </w:r>
      <w:proofErr w:type="gramStart"/>
      <w:r w:rsidRPr="00B607CE">
        <w:rPr>
          <w:b/>
        </w:rPr>
        <w:t>The</w:t>
      </w:r>
      <w:proofErr w:type="gramEnd"/>
      <w:r w:rsidRPr="00B607CE">
        <w:rPr>
          <w:b/>
        </w:rPr>
        <w:t xml:space="preserve"> system shall be capable of being deployed with the servers on the same host machine.</w:t>
      </w:r>
    </w:p>
    <w:p w:rsidR="00C97C20" w:rsidRPr="00B607CE" w:rsidRDefault="00C97C20" w:rsidP="00AB338C">
      <w:pPr>
        <w:pStyle w:val="para2"/>
        <w:spacing w:before="0" w:after="120"/>
        <w:ind w:left="360"/>
      </w:pPr>
      <w:r w:rsidRPr="00B607CE">
        <w:t>(U) The system servers include the application and the database servers.</w:t>
      </w:r>
    </w:p>
    <w:p w:rsidR="00C97C20" w:rsidRPr="00B607CE" w:rsidRDefault="00C97C20" w:rsidP="000235A8">
      <w:pPr>
        <w:pStyle w:val="para"/>
        <w:spacing w:before="120" w:after="0"/>
        <w:ind w:left="360"/>
        <w:rPr>
          <w:b/>
        </w:rPr>
      </w:pPr>
      <w:r w:rsidRPr="00B607CE">
        <w:rPr>
          <w:b/>
        </w:rPr>
        <w:t xml:space="preserve">(U) 3.10.1.4 </w:t>
      </w:r>
      <w:proofErr w:type="gramStart"/>
      <w:r w:rsidRPr="00B607CE">
        <w:rPr>
          <w:b/>
        </w:rPr>
        <w:t>If</w:t>
      </w:r>
      <w:proofErr w:type="gramEnd"/>
      <w:r w:rsidRPr="00B607CE">
        <w:rPr>
          <w:b/>
        </w:rPr>
        <w:t xml:space="preserve"> deployed on a single host machine, the system shall be deployed on a server which meets the current system minimum capabilities.</w:t>
      </w:r>
    </w:p>
    <w:p w:rsidR="00C97C20" w:rsidRPr="00B607CE" w:rsidRDefault="00C97C20" w:rsidP="00AB338C">
      <w:pPr>
        <w:pStyle w:val="para2"/>
        <w:keepNext/>
        <w:spacing w:before="0" w:after="120"/>
        <w:ind w:left="360"/>
      </w:pPr>
      <w:r w:rsidRPr="00B607CE">
        <w:t>(U) Cu</w:t>
      </w:r>
      <w:r w:rsidR="00885FF9">
        <w:t>r</w:t>
      </w:r>
      <w:r w:rsidRPr="00B607CE">
        <w:t>rent system minimum capabilities follow:</w:t>
      </w:r>
    </w:p>
    <w:p w:rsidR="00C97C20" w:rsidRPr="00B607CE" w:rsidRDefault="00C97C20" w:rsidP="00BB1780">
      <w:pPr>
        <w:pStyle w:val="ListParagraph"/>
        <w:rPr>
          <w:rFonts w:eastAsia="MS Mincho"/>
        </w:rPr>
      </w:pPr>
      <w:r w:rsidRPr="00B607CE">
        <w:rPr>
          <w:rFonts w:eastAsia="MS Mincho"/>
        </w:rPr>
        <w:t>4 Gigabyte RAM</w:t>
      </w:r>
    </w:p>
    <w:p w:rsidR="00C97C20" w:rsidRPr="00B607CE" w:rsidRDefault="00C97C20" w:rsidP="00BB1780">
      <w:pPr>
        <w:pStyle w:val="ListParagraph"/>
        <w:rPr>
          <w:rFonts w:eastAsia="MS Mincho"/>
        </w:rPr>
      </w:pPr>
      <w:r w:rsidRPr="00B607CE">
        <w:rPr>
          <w:rFonts w:eastAsia="MS Mincho"/>
        </w:rPr>
        <w:t>1 Terabyte hard drive</w:t>
      </w:r>
    </w:p>
    <w:p w:rsidR="00C97C20" w:rsidRPr="00B607CE" w:rsidRDefault="00C97C20" w:rsidP="00BB1780">
      <w:pPr>
        <w:pStyle w:val="ListParagraph"/>
        <w:rPr>
          <w:rFonts w:eastAsia="MS Mincho"/>
        </w:rPr>
      </w:pPr>
      <w:r w:rsidRPr="00B607CE">
        <w:rPr>
          <w:rFonts w:eastAsia="MS Mincho"/>
        </w:rPr>
        <w:t>2 x dual-core processors</w:t>
      </w:r>
    </w:p>
    <w:p w:rsidR="00C97C20" w:rsidRPr="00B607CE" w:rsidRDefault="00C97C20" w:rsidP="00BB1780">
      <w:pPr>
        <w:pStyle w:val="ListParagraph"/>
        <w:rPr>
          <w:rFonts w:eastAsia="MS Mincho"/>
        </w:rPr>
      </w:pPr>
      <w:r w:rsidRPr="00B607CE">
        <w:rPr>
          <w:rFonts w:eastAsia="MS Mincho"/>
        </w:rPr>
        <w:lastRenderedPageBreak/>
        <w:t xml:space="preserve">Linux, OS X, </w:t>
      </w:r>
      <w:proofErr w:type="spellStart"/>
      <w:r w:rsidRPr="00B607CE">
        <w:rPr>
          <w:rFonts w:eastAsia="MS Mincho"/>
        </w:rPr>
        <w:t>WinOS</w:t>
      </w:r>
      <w:proofErr w:type="spellEnd"/>
      <w:r w:rsidRPr="00B607CE">
        <w:rPr>
          <w:rFonts w:eastAsia="MS Mincho"/>
        </w:rPr>
        <w:t xml:space="preserve"> operating system</w:t>
      </w:r>
    </w:p>
    <w:p w:rsidR="00C97C20" w:rsidRPr="00B607CE" w:rsidRDefault="00C97C20" w:rsidP="00420504">
      <w:pPr>
        <w:pStyle w:val="Heading3"/>
        <w:numPr>
          <w:ilvl w:val="2"/>
          <w:numId w:val="17"/>
        </w:numPr>
        <w:ind w:left="0" w:firstLine="0"/>
      </w:pPr>
      <w:r w:rsidRPr="00B607CE" w:rsidDel="00AB338C">
        <w:rPr>
          <w:szCs w:val="24"/>
        </w:rPr>
        <w:t xml:space="preserve"> </w:t>
      </w:r>
      <w:bookmarkStart w:id="715" w:name="_Toc359515888"/>
      <w:bookmarkStart w:id="716" w:name="_Toc359518330"/>
      <w:bookmarkStart w:id="717" w:name="_Toc355016951"/>
      <w:bookmarkStart w:id="718" w:name="_Toc355078073"/>
      <w:bookmarkStart w:id="719" w:name="_Toc355078576"/>
      <w:bookmarkStart w:id="720" w:name="_Toc355016952"/>
      <w:bookmarkStart w:id="721" w:name="_Toc355078074"/>
      <w:bookmarkStart w:id="722" w:name="_Toc355078577"/>
      <w:bookmarkStart w:id="723" w:name="_Toc355016953"/>
      <w:bookmarkStart w:id="724" w:name="_Toc355078075"/>
      <w:bookmarkStart w:id="725" w:name="_Toc355078578"/>
      <w:bookmarkStart w:id="726" w:name="_Toc355016954"/>
      <w:bookmarkStart w:id="727" w:name="_Toc355078076"/>
      <w:bookmarkStart w:id="728" w:name="_Toc355078579"/>
      <w:bookmarkStart w:id="729" w:name="_Toc355016955"/>
      <w:bookmarkStart w:id="730" w:name="_Toc355078077"/>
      <w:bookmarkStart w:id="731" w:name="_Toc355078580"/>
      <w:bookmarkStart w:id="732" w:name="_Toc355016956"/>
      <w:bookmarkStart w:id="733" w:name="_Toc355078078"/>
      <w:bookmarkStart w:id="734" w:name="_Toc355078581"/>
      <w:bookmarkStart w:id="735" w:name="_Toc355016957"/>
      <w:bookmarkStart w:id="736" w:name="_Toc355078079"/>
      <w:bookmarkStart w:id="737" w:name="_Toc355078582"/>
      <w:bookmarkStart w:id="738" w:name="_Toc355016958"/>
      <w:bookmarkStart w:id="739" w:name="_Toc355078080"/>
      <w:bookmarkStart w:id="740" w:name="_Toc355078583"/>
      <w:bookmarkStart w:id="741" w:name="_Toc355016959"/>
      <w:bookmarkStart w:id="742" w:name="_Toc355078081"/>
      <w:bookmarkStart w:id="743" w:name="_Toc355078584"/>
      <w:bookmarkStart w:id="744" w:name="_Toc355016960"/>
      <w:bookmarkStart w:id="745" w:name="_Toc355078082"/>
      <w:bookmarkStart w:id="746" w:name="_Toc355078585"/>
      <w:bookmarkStart w:id="747" w:name="_Toc355016961"/>
      <w:bookmarkStart w:id="748" w:name="_Toc355078083"/>
      <w:bookmarkStart w:id="749" w:name="_Toc355078586"/>
      <w:bookmarkStart w:id="750" w:name="_Toc355016962"/>
      <w:bookmarkStart w:id="751" w:name="_Toc355078084"/>
      <w:bookmarkStart w:id="752" w:name="_Toc355078587"/>
      <w:bookmarkStart w:id="753" w:name="_Toc355016963"/>
      <w:bookmarkStart w:id="754" w:name="_Toc355078085"/>
      <w:bookmarkStart w:id="755" w:name="_Toc355078588"/>
      <w:bookmarkStart w:id="756" w:name="_Toc355016964"/>
      <w:bookmarkStart w:id="757" w:name="_Toc355078086"/>
      <w:bookmarkStart w:id="758" w:name="_Toc355078589"/>
      <w:bookmarkStart w:id="759" w:name="_Toc364676176"/>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r w:rsidRPr="00B607CE">
        <w:t>(U) Computer Hardware Resource Utilization Requirements</w:t>
      </w:r>
      <w:bookmarkEnd w:id="759"/>
    </w:p>
    <w:p w:rsidR="00C97C20" w:rsidRPr="00B607CE" w:rsidRDefault="00C97C20" w:rsidP="00E966B9">
      <w:pPr>
        <w:rPr>
          <w:szCs w:val="24"/>
        </w:rPr>
      </w:pPr>
      <w:r w:rsidRPr="00B607CE">
        <w:rPr>
          <w:szCs w:val="24"/>
        </w:rPr>
        <w:t>(U) The following is the maximum hardware resource utilization requirements for SWIF.</w:t>
      </w:r>
    </w:p>
    <w:p w:rsidR="00C97C20" w:rsidRPr="00B607CE" w:rsidRDefault="00C97C20" w:rsidP="00E966B9">
      <w:pPr>
        <w:rPr>
          <w:szCs w:val="24"/>
        </w:rPr>
      </w:pPr>
      <w:r w:rsidRPr="00B607CE">
        <w:rPr>
          <w:szCs w:val="24"/>
        </w:rPr>
        <w:t xml:space="preserve">[Note: Need SWIF Team input in this area. This includes maximum allowable use of processor capacity, memory capacity, I/O device capacity, auxiliary storage device capacity, and </w:t>
      </w:r>
      <w:proofErr w:type="spellStart"/>
      <w:r w:rsidRPr="00B607CE">
        <w:rPr>
          <w:szCs w:val="24"/>
        </w:rPr>
        <w:t>comms</w:t>
      </w:r>
      <w:proofErr w:type="spellEnd"/>
      <w:r w:rsidRPr="00B607CE">
        <w:rPr>
          <w:szCs w:val="24"/>
        </w:rPr>
        <w:t>/network equipment capacity. The requirements can be stated as percentages of capacity of each computer hardware resource include condition under which the resource utilization is to be measured.]</w:t>
      </w:r>
    </w:p>
    <w:p w:rsidR="00C97C20" w:rsidRPr="00B607CE" w:rsidRDefault="00C97C20" w:rsidP="00420504">
      <w:pPr>
        <w:pStyle w:val="Heading3"/>
        <w:numPr>
          <w:ilvl w:val="2"/>
          <w:numId w:val="17"/>
        </w:numPr>
        <w:ind w:left="0" w:firstLine="0"/>
      </w:pPr>
      <w:bookmarkStart w:id="760" w:name="_Toc364676177"/>
      <w:r w:rsidRPr="00B607CE">
        <w:t>(U) Computer Software Requirements</w:t>
      </w:r>
      <w:bookmarkEnd w:id="760"/>
    </w:p>
    <w:p w:rsidR="00C97C20" w:rsidRPr="00B607CE" w:rsidRDefault="00C97C20" w:rsidP="001E0656">
      <w:r w:rsidRPr="00B607CE">
        <w:t>(U) The following subparagraph describes the system computer software requirements.</w:t>
      </w:r>
    </w:p>
    <w:p w:rsidR="00C97C20" w:rsidRPr="00B607CE" w:rsidRDefault="00C97C20" w:rsidP="0086309C">
      <w:pPr>
        <w:pStyle w:val="para"/>
        <w:keepNext/>
        <w:spacing w:before="120" w:after="0"/>
        <w:ind w:left="360"/>
        <w:rPr>
          <w:b/>
        </w:rPr>
      </w:pPr>
      <w:bookmarkStart w:id="761" w:name="_Toc355016967"/>
      <w:bookmarkStart w:id="762" w:name="_Toc355078089"/>
      <w:bookmarkStart w:id="763" w:name="_Toc355078592"/>
      <w:bookmarkStart w:id="764" w:name="_Toc355016968"/>
      <w:bookmarkStart w:id="765" w:name="_Toc355078090"/>
      <w:bookmarkStart w:id="766" w:name="_Toc355078593"/>
      <w:bookmarkStart w:id="767" w:name="_Toc355016969"/>
      <w:bookmarkStart w:id="768" w:name="_Toc355078091"/>
      <w:bookmarkStart w:id="769" w:name="_Toc355078594"/>
      <w:bookmarkStart w:id="770" w:name="_Toc355016970"/>
      <w:bookmarkStart w:id="771" w:name="_Toc355078092"/>
      <w:bookmarkStart w:id="772" w:name="_Toc355078595"/>
      <w:bookmarkStart w:id="773" w:name="_Toc355016971"/>
      <w:bookmarkStart w:id="774" w:name="_Toc355078093"/>
      <w:bookmarkStart w:id="775" w:name="_Toc355078596"/>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r w:rsidRPr="00B607CE">
        <w:rPr>
          <w:b/>
        </w:rPr>
        <w:t xml:space="preserve">(U) 3.10.3.1 </w:t>
      </w:r>
      <w:proofErr w:type="gramStart"/>
      <w:r w:rsidRPr="00B607CE">
        <w:rPr>
          <w:b/>
        </w:rPr>
        <w:t>The</w:t>
      </w:r>
      <w:proofErr w:type="gramEnd"/>
      <w:r w:rsidRPr="00B607CE">
        <w:rPr>
          <w:b/>
        </w:rPr>
        <w:t xml:space="preserve"> system shall operate, as a minimum, on two servers.</w:t>
      </w:r>
    </w:p>
    <w:p w:rsidR="00C97C20" w:rsidRPr="00B607CE" w:rsidRDefault="00C97C20" w:rsidP="0086309C">
      <w:pPr>
        <w:pStyle w:val="para2"/>
        <w:keepNext/>
        <w:spacing w:before="0" w:after="120"/>
        <w:ind w:left="360"/>
      </w:pPr>
      <w:r w:rsidRPr="00B607CE">
        <w:t>(U) The current minimum system application and the database servers are the following.</w:t>
      </w:r>
    </w:p>
    <w:p w:rsidR="00C97C20" w:rsidRPr="00B607CE" w:rsidRDefault="00C97C20" w:rsidP="0086309C">
      <w:pPr>
        <w:pStyle w:val="ListParagraph"/>
        <w:keepNext/>
        <w:rPr>
          <w:rFonts w:eastAsia="MS Mincho"/>
        </w:rPr>
      </w:pPr>
      <w:r w:rsidRPr="00B607CE">
        <w:rPr>
          <w:rFonts w:eastAsia="MS Mincho"/>
        </w:rPr>
        <w:t>Tomcat Web Application or Servlet Server</w:t>
      </w:r>
    </w:p>
    <w:p w:rsidR="00C97C20" w:rsidRPr="00B607CE" w:rsidRDefault="00C97C20" w:rsidP="00BB1780">
      <w:pPr>
        <w:pStyle w:val="ListParagraph"/>
      </w:pPr>
      <w:r w:rsidRPr="00B607CE">
        <w:rPr>
          <w:rFonts w:eastAsia="MS Mincho"/>
        </w:rPr>
        <w:t>Mongo Database Server</w:t>
      </w:r>
    </w:p>
    <w:p w:rsidR="00C97C20" w:rsidRPr="00B607CE" w:rsidRDefault="00C97C20" w:rsidP="0086309C">
      <w:pPr>
        <w:pStyle w:val="para"/>
        <w:keepNext/>
        <w:spacing w:before="120" w:after="0"/>
        <w:ind w:left="360"/>
        <w:rPr>
          <w:b/>
        </w:rPr>
      </w:pPr>
      <w:r w:rsidRPr="00B607CE">
        <w:rPr>
          <w:b/>
        </w:rPr>
        <w:t xml:space="preserve">(U) 3.10.3.2 </w:t>
      </w:r>
      <w:proofErr w:type="gramStart"/>
      <w:r w:rsidRPr="00B607CE">
        <w:rPr>
          <w:b/>
        </w:rPr>
        <w:t>The</w:t>
      </w:r>
      <w:proofErr w:type="gramEnd"/>
      <w:r w:rsidRPr="00B607CE">
        <w:rPr>
          <w:b/>
        </w:rPr>
        <w:t xml:space="preserve"> system server shall support cross-platform deployment.</w:t>
      </w:r>
    </w:p>
    <w:p w:rsidR="00C97C20" w:rsidRPr="00B607CE" w:rsidRDefault="00C97C20" w:rsidP="0086309C">
      <w:pPr>
        <w:pStyle w:val="para2"/>
        <w:keepNext/>
        <w:numPr>
          <w:ins w:id="776" w:author="Bill Sitz" w:date="2013-06-20T14:27:00Z"/>
        </w:numPr>
        <w:spacing w:before="0" w:after="120"/>
        <w:ind w:left="360"/>
      </w:pPr>
      <w:r w:rsidRPr="00B607CE">
        <w:t xml:space="preserve">(U) Cross-platform deployment includes, for example, deployment on a </w:t>
      </w:r>
      <w:proofErr w:type="spellStart"/>
      <w:r w:rsidRPr="00B607CE">
        <w:t>WinOS</w:t>
      </w:r>
      <w:proofErr w:type="spellEnd"/>
      <w:r w:rsidRPr="00B607CE">
        <w:t xml:space="preserve"> or Linux-based operating system in addition to OS-X.</w:t>
      </w:r>
    </w:p>
    <w:p w:rsidR="00C97C20" w:rsidRPr="00B607CE" w:rsidRDefault="00C97C20" w:rsidP="0086309C">
      <w:pPr>
        <w:pStyle w:val="ListParagraph"/>
        <w:keepNext/>
        <w:tabs>
          <w:tab w:val="clear" w:pos="720"/>
          <w:tab w:val="num" w:pos="1035"/>
        </w:tabs>
        <w:ind w:left="1037"/>
      </w:pPr>
      <w:r w:rsidRPr="00B607CE">
        <w:t>OS X Requirements:</w:t>
      </w:r>
    </w:p>
    <w:p w:rsidR="00C97C20" w:rsidRPr="00B607CE" w:rsidRDefault="00C97C20" w:rsidP="0086309C">
      <w:pPr>
        <w:pStyle w:val="ListParagraph"/>
        <w:keepNext/>
        <w:tabs>
          <w:tab w:val="clear" w:pos="720"/>
          <w:tab w:val="num" w:pos="1035"/>
        </w:tabs>
        <w:ind w:left="1037"/>
      </w:pPr>
      <w:r w:rsidRPr="00B607CE">
        <w:t>OS X Version 10.6 (Snow Leopard)</w:t>
      </w:r>
    </w:p>
    <w:p w:rsidR="00C97C20" w:rsidRPr="00B607CE" w:rsidRDefault="00C97C20" w:rsidP="0086309C">
      <w:pPr>
        <w:pStyle w:val="ListParagraph"/>
        <w:tabs>
          <w:tab w:val="clear" w:pos="720"/>
          <w:tab w:val="num" w:pos="1035"/>
        </w:tabs>
        <w:ind w:left="1035"/>
      </w:pPr>
      <w:r w:rsidRPr="00B607CE">
        <w:t>Windows Operating System Requirements:</w:t>
      </w:r>
    </w:p>
    <w:p w:rsidR="00C97C20" w:rsidRPr="00B607CE" w:rsidRDefault="00C97C20" w:rsidP="0086309C">
      <w:pPr>
        <w:pStyle w:val="ListParagraph"/>
        <w:tabs>
          <w:tab w:val="clear" w:pos="720"/>
          <w:tab w:val="num" w:pos="1035"/>
        </w:tabs>
        <w:ind w:left="1035"/>
      </w:pPr>
      <w:r w:rsidRPr="00B607CE">
        <w:t>Windows 7</w:t>
      </w:r>
    </w:p>
    <w:p w:rsidR="00C97C20" w:rsidRPr="00B607CE" w:rsidRDefault="00C97C20" w:rsidP="0086309C">
      <w:pPr>
        <w:pStyle w:val="ListParagraph"/>
        <w:tabs>
          <w:tab w:val="clear" w:pos="720"/>
          <w:tab w:val="num" w:pos="1035"/>
        </w:tabs>
        <w:ind w:left="1035"/>
      </w:pPr>
      <w:r w:rsidRPr="00B607CE">
        <w:t>Windows Server 2003/2008/2012</w:t>
      </w:r>
    </w:p>
    <w:p w:rsidR="00C97C20" w:rsidRPr="00B607CE" w:rsidRDefault="00C97C20" w:rsidP="0086309C">
      <w:pPr>
        <w:pStyle w:val="ListParagraph"/>
        <w:tabs>
          <w:tab w:val="clear" w:pos="720"/>
          <w:tab w:val="num" w:pos="1035"/>
        </w:tabs>
        <w:ind w:left="1035"/>
      </w:pPr>
      <w:r w:rsidRPr="00B607CE">
        <w:t>Linux Requirements</w:t>
      </w:r>
    </w:p>
    <w:p w:rsidR="00C97C20" w:rsidRPr="00B607CE" w:rsidRDefault="00C97C20" w:rsidP="0086309C">
      <w:pPr>
        <w:pStyle w:val="ListParagraph"/>
        <w:tabs>
          <w:tab w:val="clear" w:pos="720"/>
          <w:tab w:val="num" w:pos="1035"/>
        </w:tabs>
        <w:ind w:left="1035"/>
      </w:pPr>
      <w:r w:rsidRPr="00B607CE">
        <w:t>Red Hat Enterprise Linux (RHEL)</w:t>
      </w:r>
    </w:p>
    <w:p w:rsidR="00C97C20" w:rsidRPr="00B607CE" w:rsidRDefault="00C97C20" w:rsidP="0086309C">
      <w:pPr>
        <w:pStyle w:val="ListParagraph"/>
        <w:tabs>
          <w:tab w:val="clear" w:pos="720"/>
          <w:tab w:val="num" w:pos="1035"/>
        </w:tabs>
        <w:ind w:left="1035"/>
      </w:pPr>
      <w:r w:rsidRPr="00B607CE">
        <w:t>Community Enterprise Operating System (CENTOS)</w:t>
      </w:r>
    </w:p>
    <w:p w:rsidR="00C97C20" w:rsidRPr="00B607CE" w:rsidRDefault="00C97C20" w:rsidP="0086309C">
      <w:pPr>
        <w:pStyle w:val="ListParagraph"/>
        <w:tabs>
          <w:tab w:val="clear" w:pos="720"/>
          <w:tab w:val="num" w:pos="1035"/>
        </w:tabs>
        <w:ind w:left="1035"/>
      </w:pPr>
      <w:r w:rsidRPr="00B607CE">
        <w:t>Secure Linux (</w:t>
      </w:r>
      <w:proofErr w:type="spellStart"/>
      <w:r w:rsidRPr="00B607CE">
        <w:t>SELinux</w:t>
      </w:r>
      <w:proofErr w:type="spellEnd"/>
      <w:r w:rsidRPr="00B607CE">
        <w:t>)</w:t>
      </w:r>
    </w:p>
    <w:p w:rsidR="00C97C20" w:rsidRPr="00B607CE" w:rsidRDefault="00C97C20" w:rsidP="0086309C">
      <w:pPr>
        <w:pStyle w:val="ListParagraph"/>
        <w:tabs>
          <w:tab w:val="clear" w:pos="720"/>
          <w:tab w:val="num" w:pos="1035"/>
        </w:tabs>
        <w:ind w:left="1035"/>
      </w:pPr>
      <w:r w:rsidRPr="00B607CE">
        <w:t>Fedora</w:t>
      </w:r>
    </w:p>
    <w:p w:rsidR="00C97C20" w:rsidRPr="00B607CE" w:rsidRDefault="00C97C20" w:rsidP="0086309C">
      <w:pPr>
        <w:pStyle w:val="para"/>
        <w:keepNext/>
        <w:spacing w:before="120" w:after="0"/>
        <w:ind w:left="360"/>
        <w:rPr>
          <w:b/>
        </w:rPr>
      </w:pPr>
      <w:r w:rsidRPr="00B607CE">
        <w:rPr>
          <w:b/>
        </w:rPr>
        <w:t xml:space="preserve">(U) 3.10.3.3 </w:t>
      </w:r>
      <w:proofErr w:type="gramStart"/>
      <w:r w:rsidRPr="00B607CE">
        <w:rPr>
          <w:b/>
        </w:rPr>
        <w:t>The</w:t>
      </w:r>
      <w:proofErr w:type="gramEnd"/>
      <w:r w:rsidRPr="00B607CE">
        <w:rPr>
          <w:b/>
        </w:rPr>
        <w:t xml:space="preserve"> system shall support multiple browsers.</w:t>
      </w:r>
    </w:p>
    <w:p w:rsidR="00C97C20" w:rsidRPr="00B607CE" w:rsidRDefault="00C97C20" w:rsidP="0086309C">
      <w:pPr>
        <w:pStyle w:val="para2"/>
        <w:keepNext/>
        <w:spacing w:before="0" w:after="120"/>
        <w:ind w:left="360"/>
      </w:pPr>
      <w:r w:rsidRPr="00B607CE">
        <w:t>(U) The system currently supports the following browsers:</w:t>
      </w:r>
    </w:p>
    <w:p w:rsidR="00C97C20" w:rsidRPr="00B607CE" w:rsidRDefault="00C97C20" w:rsidP="0086309C">
      <w:pPr>
        <w:pStyle w:val="ListParagraph"/>
        <w:keepNext/>
        <w:tabs>
          <w:tab w:val="clear" w:pos="720"/>
          <w:tab w:val="num" w:pos="1035"/>
        </w:tabs>
        <w:ind w:left="1037"/>
        <w:rPr>
          <w:rFonts w:eastAsia="MS Mincho"/>
        </w:rPr>
      </w:pPr>
      <w:r w:rsidRPr="00B607CE">
        <w:rPr>
          <w:rFonts w:eastAsia="MS Mincho"/>
        </w:rPr>
        <w:t>Safari</w:t>
      </w:r>
    </w:p>
    <w:p w:rsidR="00C97C20" w:rsidRPr="00B607CE" w:rsidRDefault="00C97C20" w:rsidP="0086309C">
      <w:pPr>
        <w:pStyle w:val="ListParagraph"/>
        <w:keepNext/>
        <w:tabs>
          <w:tab w:val="clear" w:pos="720"/>
          <w:tab w:val="num" w:pos="1035"/>
        </w:tabs>
        <w:ind w:left="1037"/>
        <w:rPr>
          <w:rFonts w:eastAsia="MS Mincho"/>
        </w:rPr>
      </w:pPr>
      <w:r w:rsidRPr="00B607CE">
        <w:rPr>
          <w:rFonts w:eastAsia="MS Mincho"/>
        </w:rPr>
        <w:t>Chrome</w:t>
      </w:r>
    </w:p>
    <w:p w:rsidR="00C97C20" w:rsidRPr="00B607CE" w:rsidRDefault="00C97C20" w:rsidP="0086309C">
      <w:pPr>
        <w:pStyle w:val="ListParagraph"/>
        <w:tabs>
          <w:tab w:val="clear" w:pos="720"/>
          <w:tab w:val="num" w:pos="1035"/>
        </w:tabs>
        <w:ind w:left="1035"/>
        <w:rPr>
          <w:rFonts w:eastAsia="MS Mincho"/>
        </w:rPr>
      </w:pPr>
      <w:r w:rsidRPr="00B607CE">
        <w:rPr>
          <w:rFonts w:eastAsia="MS Mincho"/>
        </w:rPr>
        <w:t>Firefox</w:t>
      </w:r>
    </w:p>
    <w:p w:rsidR="00C97C20" w:rsidRPr="00B607CE" w:rsidRDefault="00C97C20" w:rsidP="000235A8">
      <w:pPr>
        <w:pStyle w:val="para"/>
        <w:spacing w:before="120" w:after="0"/>
        <w:ind w:left="360"/>
        <w:rPr>
          <w:b/>
        </w:rPr>
      </w:pPr>
      <w:r w:rsidRPr="00B607CE">
        <w:rPr>
          <w:b/>
        </w:rPr>
        <w:t xml:space="preserve">(U) 3.10.3.4 </w:t>
      </w:r>
      <w:proofErr w:type="gramStart"/>
      <w:r w:rsidRPr="00B607CE">
        <w:rPr>
          <w:b/>
        </w:rPr>
        <w:t>The</w:t>
      </w:r>
      <w:proofErr w:type="gramEnd"/>
      <w:r w:rsidRPr="00B607CE">
        <w:rPr>
          <w:b/>
        </w:rPr>
        <w:t xml:space="preserve"> system shall deny access by users who attempt to access the system using a Web browser that has not been approved by the target network Chief Information Officer (CIO).</w:t>
      </w:r>
    </w:p>
    <w:p w:rsidR="00C97C20" w:rsidRPr="00B607CE" w:rsidRDefault="00C97C20" w:rsidP="00420504">
      <w:pPr>
        <w:pStyle w:val="Heading3"/>
        <w:numPr>
          <w:ilvl w:val="2"/>
          <w:numId w:val="17"/>
        </w:numPr>
        <w:ind w:left="0" w:firstLine="0"/>
      </w:pPr>
      <w:bookmarkStart w:id="777" w:name="_Toc364676178"/>
      <w:r w:rsidRPr="00B607CE">
        <w:t>(U) Computer Communications Requirements</w:t>
      </w:r>
      <w:bookmarkEnd w:id="777"/>
    </w:p>
    <w:p w:rsidR="00C97C20" w:rsidRPr="00B607CE" w:rsidRDefault="00C97C20" w:rsidP="00CC794B">
      <w:pPr>
        <w:pStyle w:val="para"/>
      </w:pPr>
      <w:r w:rsidRPr="00B607CE">
        <w:t xml:space="preserve">(U) SWIF will use the existing organization’s facilities to communicate with external systems. The objective SWIF system must comply with the communications requirements of its external interface, which involve hardware media and connections. There are no other computer communications requirements levied on SWIF. With the exception of the requirements below, SWIF does not directly </w:t>
      </w:r>
      <w:r w:rsidRPr="00B607CE">
        <w:lastRenderedPageBreak/>
        <w:t>levy any computer communications requirements on its external environment (i.e., the organization’s infrastructure).</w:t>
      </w:r>
    </w:p>
    <w:p w:rsidR="00C97C20" w:rsidRPr="00B607CE" w:rsidRDefault="009B0170" w:rsidP="0086309C">
      <w:pPr>
        <w:pStyle w:val="para"/>
        <w:keepNext/>
        <w:spacing w:before="120" w:after="0"/>
        <w:ind w:left="360"/>
        <w:rPr>
          <w:b/>
        </w:rPr>
      </w:pPr>
      <w:r w:rsidRPr="00B607CE">
        <w:rPr>
          <w:b/>
        </w:rPr>
        <w:t>(U) 3.10.4.1 In accordance with the hosting network, t</w:t>
      </w:r>
      <w:r w:rsidR="00C97C20" w:rsidRPr="00B607CE">
        <w:rPr>
          <w:b/>
        </w:rPr>
        <w:t>he system shall use mechanisms to prevent the hijacking of a communications session.</w:t>
      </w:r>
      <w:r w:rsidR="000E4F1A" w:rsidRPr="00B607CE">
        <w:rPr>
          <w:b/>
        </w:rPr>
        <w:t xml:space="preserve"> </w:t>
      </w:r>
    </w:p>
    <w:p w:rsidR="00C97C20" w:rsidRPr="00B607CE" w:rsidRDefault="00C97C20" w:rsidP="00CC794B">
      <w:pPr>
        <w:pStyle w:val="para2"/>
        <w:numPr>
          <w:ins w:id="778" w:author="Bill Sitz" w:date="2013-06-20T14:35:00Z"/>
        </w:numPr>
        <w:spacing w:before="0" w:after="120"/>
        <w:ind w:left="360"/>
      </w:pPr>
      <w:r w:rsidRPr="00B607CE">
        <w:t>(U) Protect communications links, data communications and networks with COMSEC policies appropriate for the sensitivity level of the channel. Mechanisms to detect and prevent the hijacking of a communications session include encrypted communications channels.</w:t>
      </w:r>
    </w:p>
    <w:p w:rsidR="00C97C20" w:rsidRPr="00B607CE" w:rsidRDefault="00C97C20" w:rsidP="000235A8">
      <w:pPr>
        <w:pStyle w:val="para"/>
        <w:spacing w:before="120" w:after="0"/>
        <w:ind w:left="360"/>
        <w:rPr>
          <w:b/>
        </w:rPr>
      </w:pPr>
      <w:r w:rsidRPr="00B607CE">
        <w:rPr>
          <w:b/>
        </w:rPr>
        <w:t xml:space="preserve">(U) </w:t>
      </w:r>
      <w:r w:rsidR="009B0170" w:rsidRPr="00B607CE">
        <w:rPr>
          <w:b/>
        </w:rPr>
        <w:t>3.10.4.2 In accordance with the hosting network, t</w:t>
      </w:r>
      <w:r w:rsidRPr="00B607CE">
        <w:rPr>
          <w:b/>
        </w:rPr>
        <w:t>he system shall use Special Purpose Network systems with associated networks accredited to handle classified information.</w:t>
      </w:r>
    </w:p>
    <w:p w:rsidR="00C97C20" w:rsidRPr="00B607CE" w:rsidRDefault="00C97C20" w:rsidP="000327DA">
      <w:pPr>
        <w:pStyle w:val="para"/>
      </w:pPr>
      <w:r w:rsidRPr="00B607CE">
        <w:t>(U) Network latencies will affect the overall user-experienced transaction response times. Currently, there are no quality of service (QOS) or service level agreements (SLA) supported by the hosted network for carrying the SWIF system transactions. Therefore, the actual latency incurred as a result of the target network will not be counted as part of the overall response times for the external transaction.</w:t>
      </w:r>
    </w:p>
    <w:p w:rsidR="00C97C20" w:rsidRPr="00B607CE" w:rsidRDefault="00C97C20" w:rsidP="000327DA">
      <w:pPr>
        <w:pStyle w:val="para"/>
      </w:pPr>
      <w:r w:rsidRPr="00B607CE">
        <w:t>(U) Assuming the minimum hardware requirements are met, the following are data transmission and responsiveness requirements.</w:t>
      </w:r>
    </w:p>
    <w:p w:rsidR="00C97C20" w:rsidRPr="00B607CE" w:rsidRDefault="00C97C20" w:rsidP="0086309C">
      <w:pPr>
        <w:pStyle w:val="para"/>
        <w:keepNext/>
        <w:spacing w:before="120" w:after="0"/>
        <w:ind w:left="360"/>
        <w:rPr>
          <w:b/>
        </w:rPr>
      </w:pPr>
      <w:r w:rsidRPr="00B607CE">
        <w:rPr>
          <w:b/>
        </w:rPr>
        <w:t xml:space="preserve">(U) 3.10.4.3 </w:t>
      </w:r>
      <w:proofErr w:type="gramStart"/>
      <w:r w:rsidRPr="00B607CE">
        <w:rPr>
          <w:b/>
        </w:rPr>
        <w:t>The</w:t>
      </w:r>
      <w:proofErr w:type="gramEnd"/>
      <w:r w:rsidRPr="00B607CE">
        <w:rPr>
          <w:b/>
        </w:rPr>
        <w:t xml:space="preserve"> system’s latency shall not exceed 5 seconds to respond to a service request.</w:t>
      </w:r>
    </w:p>
    <w:p w:rsidR="00C97C20" w:rsidRPr="00B607CE" w:rsidRDefault="00C97C20" w:rsidP="005E1F76">
      <w:pPr>
        <w:pStyle w:val="para2"/>
        <w:numPr>
          <w:ins w:id="779" w:author="Bill Sitz" w:date="2013-06-20T14:42:00Z"/>
        </w:numPr>
        <w:spacing w:before="0" w:after="120"/>
        <w:ind w:left="360"/>
      </w:pPr>
      <w:r w:rsidRPr="00B607CE">
        <w:t>(U) This does not include external network latency outside the control of the SWIF system.</w:t>
      </w:r>
      <w:bookmarkStart w:id="780" w:name="_Toc355399337"/>
      <w:bookmarkEnd w:id="780"/>
    </w:p>
    <w:p w:rsidR="00C97C20" w:rsidRPr="00B607CE" w:rsidRDefault="00C97C20" w:rsidP="0086309C">
      <w:pPr>
        <w:pStyle w:val="para"/>
        <w:keepNext/>
        <w:spacing w:before="120" w:after="0"/>
        <w:ind w:left="360"/>
        <w:rPr>
          <w:b/>
        </w:rPr>
      </w:pPr>
      <w:r w:rsidRPr="00B607CE">
        <w:rPr>
          <w:b/>
        </w:rPr>
        <w:t xml:space="preserve">(U) 3.10.4.4 </w:t>
      </w:r>
      <w:proofErr w:type="gramStart"/>
      <w:r w:rsidRPr="00B607CE">
        <w:rPr>
          <w:b/>
        </w:rPr>
        <w:t>The</w:t>
      </w:r>
      <w:proofErr w:type="gramEnd"/>
      <w:r w:rsidRPr="00B607CE">
        <w:rPr>
          <w:b/>
        </w:rPr>
        <w:t xml:space="preserve"> system shall support data ingest of at least 1000 messages in an hour.</w:t>
      </w:r>
    </w:p>
    <w:p w:rsidR="00C97C20" w:rsidRPr="00B607CE" w:rsidRDefault="00C97C20" w:rsidP="005E1F76">
      <w:pPr>
        <w:pStyle w:val="para2"/>
        <w:numPr>
          <w:ins w:id="781" w:author="Bill Sitz" w:date="2013-06-20T14:43:00Z"/>
        </w:numPr>
        <w:spacing w:before="0" w:after="120"/>
        <w:ind w:left="360"/>
      </w:pPr>
      <w:r w:rsidRPr="00B607CE">
        <w:t xml:space="preserve">(U) This is </w:t>
      </w:r>
      <w:bookmarkStart w:id="782" w:name="_Toc355399338"/>
      <w:bookmarkEnd w:id="782"/>
      <w:r w:rsidRPr="00B607CE">
        <w:t>assuming 100 KB per message.</w:t>
      </w:r>
    </w:p>
    <w:p w:rsidR="00C97C20" w:rsidRPr="00B607CE" w:rsidRDefault="00C97C20" w:rsidP="000235A8">
      <w:pPr>
        <w:pStyle w:val="para"/>
        <w:spacing w:before="120" w:after="0"/>
        <w:ind w:left="360"/>
        <w:rPr>
          <w:b/>
        </w:rPr>
      </w:pPr>
      <w:r w:rsidRPr="00B607CE">
        <w:rPr>
          <w:b/>
        </w:rPr>
        <w:t xml:space="preserve">(U) 3.10.4.5 </w:t>
      </w:r>
      <w:proofErr w:type="gramStart"/>
      <w:r w:rsidRPr="00B607CE">
        <w:rPr>
          <w:b/>
        </w:rPr>
        <w:t>The</w:t>
      </w:r>
      <w:proofErr w:type="gramEnd"/>
      <w:r w:rsidRPr="00B607CE">
        <w:rPr>
          <w:b/>
        </w:rPr>
        <w:t xml:space="preserve"> system shall support 50 concurrent users per site installation.</w:t>
      </w:r>
      <w:bookmarkStart w:id="783" w:name="_Toc355399339"/>
      <w:bookmarkEnd w:id="783"/>
    </w:p>
    <w:p w:rsidR="00C97C20" w:rsidRPr="00B607CE" w:rsidRDefault="00C97C20" w:rsidP="000235A8">
      <w:pPr>
        <w:pStyle w:val="para"/>
        <w:spacing w:before="120" w:after="0"/>
        <w:ind w:left="360"/>
        <w:rPr>
          <w:b/>
        </w:rPr>
      </w:pPr>
      <w:r w:rsidRPr="00B607CE">
        <w:rPr>
          <w:b/>
        </w:rPr>
        <w:t xml:space="preserve">(U) 3.10.4.6 </w:t>
      </w:r>
      <w:proofErr w:type="gramStart"/>
      <w:r w:rsidRPr="00B607CE">
        <w:rPr>
          <w:b/>
        </w:rPr>
        <w:t>The</w:t>
      </w:r>
      <w:proofErr w:type="gramEnd"/>
      <w:r w:rsidRPr="00B607CE">
        <w:rPr>
          <w:b/>
        </w:rPr>
        <w:t xml:space="preserve"> system shall provide error messages for failed transmissions.</w:t>
      </w:r>
      <w:bookmarkStart w:id="784" w:name="_Toc355399340"/>
      <w:bookmarkEnd w:id="784"/>
    </w:p>
    <w:p w:rsidR="00C97C20" w:rsidRPr="00B607CE" w:rsidRDefault="00C97C20" w:rsidP="0086309C">
      <w:pPr>
        <w:pStyle w:val="para"/>
        <w:keepNext/>
        <w:spacing w:before="120" w:after="0"/>
        <w:ind w:left="360"/>
        <w:rPr>
          <w:b/>
        </w:rPr>
      </w:pPr>
      <w:r w:rsidRPr="00B607CE">
        <w:rPr>
          <w:b/>
        </w:rPr>
        <w:t xml:space="preserve">(U) 3.10.4.7 </w:t>
      </w:r>
      <w:proofErr w:type="gramStart"/>
      <w:r w:rsidRPr="00B607CE">
        <w:rPr>
          <w:b/>
        </w:rPr>
        <w:t>The</w:t>
      </w:r>
      <w:proofErr w:type="gramEnd"/>
      <w:r w:rsidRPr="00B607CE">
        <w:rPr>
          <w:b/>
        </w:rPr>
        <w:t xml:space="preserve"> systems shall provide the capability to generate and display metrics.</w:t>
      </w:r>
    </w:p>
    <w:p w:rsidR="00C97C20" w:rsidRPr="00B607CE" w:rsidRDefault="00C97C20" w:rsidP="005E1F76">
      <w:pPr>
        <w:pStyle w:val="para2"/>
        <w:keepNext/>
        <w:numPr>
          <w:ins w:id="785" w:author="Bill Sitz" w:date="2013-06-20T14:44:00Z"/>
        </w:numPr>
        <w:spacing w:before="0" w:after="120"/>
        <w:ind w:left="360"/>
      </w:pPr>
      <w:r w:rsidRPr="00B607CE">
        <w:t>(U) This includes metrics on the following:</w:t>
      </w:r>
      <w:bookmarkStart w:id="786" w:name="_Toc355399341"/>
      <w:bookmarkEnd w:id="786"/>
    </w:p>
    <w:p w:rsidR="00C97C20" w:rsidRPr="00B607CE" w:rsidRDefault="00C97C20" w:rsidP="0086309C">
      <w:pPr>
        <w:pStyle w:val="ListParagraph"/>
        <w:tabs>
          <w:tab w:val="clear" w:pos="720"/>
          <w:tab w:val="num" w:pos="1035"/>
        </w:tabs>
        <w:ind w:left="1035"/>
      </w:pPr>
      <w:r w:rsidRPr="00B607CE">
        <w:t>Usage</w:t>
      </w:r>
      <w:bookmarkStart w:id="787" w:name="_Toc355399342"/>
      <w:bookmarkEnd w:id="787"/>
    </w:p>
    <w:p w:rsidR="00C97C20" w:rsidRPr="00B607CE" w:rsidRDefault="00C97C20" w:rsidP="0086309C">
      <w:pPr>
        <w:pStyle w:val="ListParagraph"/>
        <w:tabs>
          <w:tab w:val="clear" w:pos="720"/>
          <w:tab w:val="num" w:pos="1035"/>
        </w:tabs>
        <w:ind w:left="1035"/>
      </w:pPr>
      <w:r w:rsidRPr="00B607CE">
        <w:t>Performance</w:t>
      </w:r>
      <w:bookmarkStart w:id="788" w:name="_Toc355399343"/>
      <w:bookmarkEnd w:id="788"/>
    </w:p>
    <w:p w:rsidR="00C97C20" w:rsidRPr="00B607CE" w:rsidRDefault="00C97C20" w:rsidP="00F94DA1">
      <w:pPr>
        <w:pStyle w:val="Heading2"/>
      </w:pPr>
      <w:bookmarkStart w:id="789" w:name="_Toc355016982"/>
      <w:bookmarkStart w:id="790" w:name="_Toc355078104"/>
      <w:bookmarkStart w:id="791" w:name="_Toc355078607"/>
      <w:bookmarkStart w:id="792" w:name="_Toc355016983"/>
      <w:bookmarkStart w:id="793" w:name="_Toc355078105"/>
      <w:bookmarkStart w:id="794" w:name="_Toc355078608"/>
      <w:bookmarkStart w:id="795" w:name="_Toc355016984"/>
      <w:bookmarkStart w:id="796" w:name="_Toc355078106"/>
      <w:bookmarkStart w:id="797" w:name="_Toc355078609"/>
      <w:bookmarkStart w:id="798" w:name="_Toc355016985"/>
      <w:bookmarkStart w:id="799" w:name="_Toc355078107"/>
      <w:bookmarkStart w:id="800" w:name="_Toc355078610"/>
      <w:bookmarkStart w:id="801" w:name="_Toc355017019"/>
      <w:bookmarkStart w:id="802" w:name="_Toc355078141"/>
      <w:bookmarkStart w:id="803" w:name="_Toc355078644"/>
      <w:bookmarkStart w:id="804" w:name="_Toc355017020"/>
      <w:bookmarkStart w:id="805" w:name="_Toc355078142"/>
      <w:bookmarkStart w:id="806" w:name="_Toc355078645"/>
      <w:bookmarkStart w:id="807" w:name="_Toc364676179"/>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rsidRPr="00B607CE">
        <w:t>(U) System Quality Factors</w:t>
      </w:r>
      <w:bookmarkEnd w:id="807"/>
    </w:p>
    <w:p w:rsidR="00C97C20" w:rsidRPr="00B607CE" w:rsidRDefault="00C97C20" w:rsidP="00420504">
      <w:pPr>
        <w:pStyle w:val="Heading3"/>
        <w:numPr>
          <w:ilvl w:val="2"/>
          <w:numId w:val="17"/>
        </w:numPr>
        <w:ind w:left="0" w:firstLine="0"/>
      </w:pPr>
      <w:bookmarkStart w:id="808" w:name="_Toc355017022"/>
      <w:bookmarkStart w:id="809" w:name="_Toc355078144"/>
      <w:bookmarkStart w:id="810" w:name="_Toc355078647"/>
      <w:bookmarkStart w:id="811" w:name="_Toc355017023"/>
      <w:bookmarkStart w:id="812" w:name="_Toc355078145"/>
      <w:bookmarkStart w:id="813" w:name="_Toc355078648"/>
      <w:bookmarkStart w:id="814" w:name="_Toc355017024"/>
      <w:bookmarkStart w:id="815" w:name="_Toc355078146"/>
      <w:bookmarkStart w:id="816" w:name="_Toc355078649"/>
      <w:bookmarkStart w:id="817" w:name="_Toc355017025"/>
      <w:bookmarkStart w:id="818" w:name="_Toc355078147"/>
      <w:bookmarkStart w:id="819" w:name="_Toc355078650"/>
      <w:bookmarkStart w:id="820" w:name="_Toc355017026"/>
      <w:bookmarkStart w:id="821" w:name="_Toc355078148"/>
      <w:bookmarkStart w:id="822" w:name="_Toc355078651"/>
      <w:bookmarkStart w:id="823" w:name="_Toc355017027"/>
      <w:bookmarkStart w:id="824" w:name="_Toc355078149"/>
      <w:bookmarkStart w:id="825" w:name="_Toc355078652"/>
      <w:bookmarkStart w:id="826" w:name="_Toc355017028"/>
      <w:bookmarkStart w:id="827" w:name="_Toc355078150"/>
      <w:bookmarkStart w:id="828" w:name="_Toc355078653"/>
      <w:bookmarkStart w:id="829" w:name="_Toc355017029"/>
      <w:bookmarkStart w:id="830" w:name="_Toc355078151"/>
      <w:bookmarkStart w:id="831" w:name="_Toc355078654"/>
      <w:bookmarkStart w:id="832" w:name="_Toc355017030"/>
      <w:bookmarkStart w:id="833" w:name="_Toc355078152"/>
      <w:bookmarkStart w:id="834" w:name="_Toc355078655"/>
      <w:bookmarkStart w:id="835" w:name="_Toc355017031"/>
      <w:bookmarkStart w:id="836" w:name="_Toc355078153"/>
      <w:bookmarkStart w:id="837" w:name="_Toc355078656"/>
      <w:bookmarkStart w:id="838" w:name="_Toc355017032"/>
      <w:bookmarkStart w:id="839" w:name="_Toc355078154"/>
      <w:bookmarkStart w:id="840" w:name="_Toc355078657"/>
      <w:bookmarkStart w:id="841" w:name="_Toc364676180"/>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r w:rsidRPr="00B607CE">
        <w:t>(U) Functionality</w:t>
      </w:r>
      <w:bookmarkEnd w:id="841"/>
    </w:p>
    <w:p w:rsidR="00C97C20" w:rsidRPr="00B607CE" w:rsidRDefault="00C97C20" w:rsidP="009C3F38">
      <w:r w:rsidRPr="00B607CE">
        <w:t>(U) Functional requirements are specified in Sections 3.2 and 3.3.</w:t>
      </w:r>
    </w:p>
    <w:p w:rsidR="00C97C20" w:rsidRPr="00B607CE" w:rsidRDefault="00C97C20" w:rsidP="00420504">
      <w:pPr>
        <w:pStyle w:val="Heading3"/>
        <w:numPr>
          <w:ilvl w:val="2"/>
          <w:numId w:val="17"/>
        </w:numPr>
        <w:ind w:left="0" w:firstLine="0"/>
      </w:pPr>
      <w:bookmarkStart w:id="842" w:name="_Toc364676181"/>
      <w:r w:rsidRPr="00B607CE">
        <w:t>(U) Performance</w:t>
      </w:r>
      <w:bookmarkEnd w:id="842"/>
    </w:p>
    <w:p w:rsidR="00C97C20" w:rsidRPr="00B607CE" w:rsidRDefault="00C97C20" w:rsidP="00B644C0">
      <w:r w:rsidRPr="00B607CE">
        <w:t>(U) The following subsection describes the system performance requirements.</w:t>
      </w:r>
    </w:p>
    <w:p w:rsidR="00C97C20" w:rsidRPr="00B607CE" w:rsidRDefault="00C97C20" w:rsidP="000235A8">
      <w:pPr>
        <w:pStyle w:val="para"/>
        <w:spacing w:before="120" w:after="0"/>
        <w:ind w:left="360"/>
        <w:rPr>
          <w:b/>
        </w:rPr>
      </w:pPr>
      <w:r w:rsidRPr="00B607CE">
        <w:rPr>
          <w:b/>
        </w:rPr>
        <w:t xml:space="preserve">(U) 3.11.2.1 </w:t>
      </w:r>
      <w:proofErr w:type="gramStart"/>
      <w:r w:rsidRPr="00B607CE">
        <w:rPr>
          <w:b/>
        </w:rPr>
        <w:t>The</w:t>
      </w:r>
      <w:proofErr w:type="gramEnd"/>
      <w:r w:rsidRPr="00B607CE">
        <w:rPr>
          <w:b/>
        </w:rPr>
        <w:t xml:space="preserve"> average response time for a system transaction must not exceed five (5) seconds.</w:t>
      </w:r>
    </w:p>
    <w:p w:rsidR="00C97C20" w:rsidRPr="00B607CE" w:rsidRDefault="00C97C20" w:rsidP="000235A8">
      <w:pPr>
        <w:pStyle w:val="para"/>
        <w:spacing w:before="120" w:after="0"/>
        <w:ind w:left="360"/>
        <w:rPr>
          <w:b/>
        </w:rPr>
      </w:pPr>
      <w:r w:rsidRPr="00B607CE">
        <w:rPr>
          <w:b/>
        </w:rPr>
        <w:t xml:space="preserve">(U) 3.11.2.2 </w:t>
      </w:r>
      <w:proofErr w:type="gramStart"/>
      <w:r w:rsidRPr="00B607CE">
        <w:rPr>
          <w:b/>
        </w:rPr>
        <w:t>The</w:t>
      </w:r>
      <w:proofErr w:type="gramEnd"/>
      <w:r w:rsidRPr="00B607CE">
        <w:rPr>
          <w:b/>
        </w:rPr>
        <w:t xml:space="preserve"> maximum response time for a system transaction must not exceed ten (10) seconds.</w:t>
      </w:r>
    </w:p>
    <w:p w:rsidR="00C97C20" w:rsidRPr="00B607CE" w:rsidRDefault="00C97C20" w:rsidP="000235A8">
      <w:pPr>
        <w:pStyle w:val="para"/>
        <w:spacing w:before="120" w:after="0"/>
        <w:ind w:left="360"/>
        <w:rPr>
          <w:b/>
        </w:rPr>
      </w:pPr>
      <w:r w:rsidRPr="00B607CE">
        <w:rPr>
          <w:b/>
        </w:rPr>
        <w:t xml:space="preserve">(U) 3.11.2.3 </w:t>
      </w:r>
      <w:proofErr w:type="gramStart"/>
      <w:r w:rsidRPr="00B607CE">
        <w:rPr>
          <w:b/>
        </w:rPr>
        <w:t>The</w:t>
      </w:r>
      <w:proofErr w:type="gramEnd"/>
      <w:r w:rsidRPr="00B607CE">
        <w:rPr>
          <w:b/>
        </w:rPr>
        <w:t xml:space="preserve"> system must be capable of handling X transactions per second during normal operations.</w:t>
      </w:r>
    </w:p>
    <w:p w:rsidR="00C97C20" w:rsidRPr="00B607CE" w:rsidRDefault="00C97C20" w:rsidP="000235A8">
      <w:pPr>
        <w:pStyle w:val="para"/>
        <w:spacing w:before="120" w:after="0"/>
        <w:ind w:left="360"/>
        <w:rPr>
          <w:b/>
        </w:rPr>
      </w:pPr>
      <w:r w:rsidRPr="00B607CE">
        <w:rPr>
          <w:b/>
        </w:rPr>
        <w:lastRenderedPageBreak/>
        <w:t xml:space="preserve">(U) 3.11.2.4 </w:t>
      </w:r>
      <w:proofErr w:type="gramStart"/>
      <w:r w:rsidRPr="00B607CE">
        <w:rPr>
          <w:b/>
        </w:rPr>
        <w:t>The</w:t>
      </w:r>
      <w:proofErr w:type="gramEnd"/>
      <w:r w:rsidRPr="00B607CE">
        <w:rPr>
          <w:b/>
        </w:rPr>
        <w:t xml:space="preserve"> system must be capable of handling X transactions per second during emergency operations.</w:t>
      </w:r>
    </w:p>
    <w:p w:rsidR="00C97C20" w:rsidRPr="00B607CE" w:rsidRDefault="00C97C20" w:rsidP="000235A8">
      <w:pPr>
        <w:pStyle w:val="para"/>
        <w:spacing w:before="120" w:after="0"/>
        <w:ind w:left="360"/>
        <w:rPr>
          <w:b/>
        </w:rPr>
      </w:pPr>
      <w:r w:rsidRPr="00B607CE">
        <w:rPr>
          <w:b/>
        </w:rPr>
        <w:t xml:space="preserve">(U) 3.11.2.5 </w:t>
      </w:r>
      <w:proofErr w:type="gramStart"/>
      <w:r w:rsidRPr="00B607CE">
        <w:rPr>
          <w:b/>
        </w:rPr>
        <w:t>The</w:t>
      </w:r>
      <w:proofErr w:type="gramEnd"/>
      <w:r w:rsidRPr="00B607CE">
        <w:rPr>
          <w:b/>
        </w:rPr>
        <w:t xml:space="preserve"> system must be capable of supporting X number of simultaneous users during peacetime mode.</w:t>
      </w:r>
    </w:p>
    <w:p w:rsidR="00C97C20" w:rsidRPr="00B607CE" w:rsidRDefault="00C97C20" w:rsidP="000235A8">
      <w:pPr>
        <w:pStyle w:val="para"/>
        <w:spacing w:before="120" w:after="0"/>
        <w:ind w:left="360"/>
        <w:rPr>
          <w:b/>
        </w:rPr>
      </w:pPr>
      <w:r w:rsidRPr="00B607CE">
        <w:rPr>
          <w:b/>
        </w:rPr>
        <w:t xml:space="preserve">(U) 3.11.2.6 </w:t>
      </w:r>
      <w:proofErr w:type="gramStart"/>
      <w:r w:rsidRPr="00B607CE">
        <w:rPr>
          <w:b/>
        </w:rPr>
        <w:t>The</w:t>
      </w:r>
      <w:proofErr w:type="gramEnd"/>
      <w:r w:rsidRPr="00B607CE">
        <w:rPr>
          <w:b/>
        </w:rPr>
        <w:t xml:space="preserve"> system must be capable of supporting X number of simultaneous users during wartime mode.</w:t>
      </w:r>
    </w:p>
    <w:p w:rsidR="00C97C20" w:rsidRPr="00B607CE" w:rsidRDefault="00C97C20" w:rsidP="000235A8">
      <w:pPr>
        <w:pStyle w:val="para"/>
        <w:spacing w:before="120" w:after="0"/>
        <w:ind w:left="360"/>
        <w:rPr>
          <w:b/>
        </w:rPr>
      </w:pPr>
      <w:r w:rsidRPr="00B607CE">
        <w:rPr>
          <w:b/>
        </w:rPr>
        <w:t xml:space="preserve">(U) 3.11.2.7 </w:t>
      </w:r>
      <w:proofErr w:type="gramStart"/>
      <w:r w:rsidRPr="00B607CE">
        <w:rPr>
          <w:b/>
        </w:rPr>
        <w:t>The</w:t>
      </w:r>
      <w:proofErr w:type="gramEnd"/>
      <w:r w:rsidRPr="00B607CE">
        <w:rPr>
          <w:b/>
        </w:rPr>
        <w:t xml:space="preserve"> system must be capable of operating in a degraded mode.</w:t>
      </w:r>
    </w:p>
    <w:p w:rsidR="00C97C20" w:rsidRPr="00B607CE" w:rsidRDefault="00C97C20" w:rsidP="000235A8">
      <w:pPr>
        <w:pStyle w:val="para"/>
        <w:spacing w:before="120" w:after="0"/>
        <w:ind w:left="360"/>
        <w:rPr>
          <w:b/>
        </w:rPr>
      </w:pPr>
      <w:r w:rsidRPr="00B607CE">
        <w:rPr>
          <w:b/>
        </w:rPr>
        <w:t>(U) 3.11.2.8 Resource utilization (memory, disk, communications).</w:t>
      </w:r>
    </w:p>
    <w:p w:rsidR="00C97C20" w:rsidRPr="00B607CE" w:rsidRDefault="00C97C20" w:rsidP="000235A8">
      <w:pPr>
        <w:pStyle w:val="para"/>
        <w:spacing w:before="120" w:after="0"/>
        <w:ind w:left="360"/>
        <w:rPr>
          <w:b/>
        </w:rPr>
      </w:pPr>
      <w:r w:rsidRPr="00B607CE">
        <w:rPr>
          <w:b/>
        </w:rPr>
        <w:t xml:space="preserve">(U) 3.11.2.9 </w:t>
      </w:r>
      <w:proofErr w:type="gramStart"/>
      <w:r w:rsidRPr="00B607CE">
        <w:rPr>
          <w:b/>
        </w:rPr>
        <w:t>The</w:t>
      </w:r>
      <w:proofErr w:type="gramEnd"/>
      <w:r w:rsidRPr="00B607CE">
        <w:rPr>
          <w:b/>
        </w:rPr>
        <w:t xml:space="preserve"> system must verify user login information within five (5) seconds.</w:t>
      </w:r>
    </w:p>
    <w:p w:rsidR="00C97C20" w:rsidRPr="00B607CE" w:rsidRDefault="00C97C20" w:rsidP="000235A8">
      <w:pPr>
        <w:pStyle w:val="para"/>
        <w:spacing w:before="120" w:after="0"/>
        <w:ind w:left="360"/>
        <w:rPr>
          <w:b/>
        </w:rPr>
      </w:pPr>
      <w:r w:rsidRPr="00B607CE">
        <w:rPr>
          <w:b/>
        </w:rPr>
        <w:t>(U) 3.11.2.10 Queries must return results within five (5) seconds.</w:t>
      </w:r>
    </w:p>
    <w:p w:rsidR="00C97C20" w:rsidRPr="00B607CE" w:rsidRDefault="00C97C20" w:rsidP="000235A8">
      <w:pPr>
        <w:pStyle w:val="para"/>
        <w:spacing w:before="120" w:after="0"/>
        <w:ind w:left="360"/>
        <w:rPr>
          <w:b/>
        </w:rPr>
      </w:pPr>
      <w:r w:rsidRPr="00B607CE">
        <w:rPr>
          <w:b/>
        </w:rPr>
        <w:t xml:space="preserve">(U) 3.11.2.11 System functions must be initiated within 500 </w:t>
      </w:r>
      <w:proofErr w:type="spellStart"/>
      <w:r w:rsidRPr="00B607CE">
        <w:rPr>
          <w:rFonts w:cs="Arial"/>
          <w:b/>
        </w:rPr>
        <w:t>μ</w:t>
      </w:r>
      <w:r w:rsidRPr="00B607CE">
        <w:rPr>
          <w:b/>
        </w:rPr>
        <w:t>secs</w:t>
      </w:r>
      <w:proofErr w:type="spellEnd"/>
      <w:r w:rsidRPr="00B607CE">
        <w:rPr>
          <w:b/>
        </w:rPr>
        <w:t xml:space="preserve"> after their selection.</w:t>
      </w:r>
    </w:p>
    <w:p w:rsidR="00C97C20" w:rsidRPr="00B607CE" w:rsidRDefault="00C97C20" w:rsidP="000235A8">
      <w:pPr>
        <w:pStyle w:val="para"/>
        <w:spacing w:before="120" w:after="0"/>
        <w:ind w:left="360"/>
        <w:rPr>
          <w:b/>
        </w:rPr>
      </w:pPr>
      <w:r w:rsidRPr="00B607CE">
        <w:rPr>
          <w:b/>
        </w:rPr>
        <w:t>(U) 3.11.2.12 User-selected pages must be displayed within five (5) seconds after their selection.</w:t>
      </w:r>
    </w:p>
    <w:p w:rsidR="00C97C20" w:rsidRPr="00B607CE" w:rsidRDefault="00C97C20" w:rsidP="00420504">
      <w:pPr>
        <w:pStyle w:val="Heading3"/>
        <w:numPr>
          <w:ilvl w:val="2"/>
          <w:numId w:val="17"/>
        </w:numPr>
        <w:ind w:left="0" w:firstLine="0"/>
      </w:pPr>
      <w:bookmarkStart w:id="843" w:name="_Toc364676182"/>
      <w:r w:rsidRPr="00B607CE">
        <w:t>(U) Reliability</w:t>
      </w:r>
      <w:bookmarkEnd w:id="843"/>
    </w:p>
    <w:p w:rsidR="00C97C20" w:rsidRPr="00B607CE" w:rsidRDefault="00C97C20" w:rsidP="0086309C">
      <w:pPr>
        <w:keepNext/>
      </w:pPr>
      <w:r w:rsidRPr="00B607CE">
        <w:t>(U) The following subsection describes the system requirements for reliability.</w:t>
      </w:r>
    </w:p>
    <w:p w:rsidR="00C97C20" w:rsidRPr="00B607CE" w:rsidRDefault="00C97C20" w:rsidP="0086309C">
      <w:pPr>
        <w:pStyle w:val="para"/>
        <w:keepNext/>
        <w:spacing w:before="120" w:after="0"/>
        <w:ind w:left="360"/>
        <w:rPr>
          <w:b/>
        </w:rPr>
      </w:pPr>
      <w:r w:rsidRPr="00B607CE">
        <w:rPr>
          <w:b/>
        </w:rPr>
        <w:t>(U) 3.11.3.1 Failure of a given system component shall not precipitate a failure in its backup equipment.</w:t>
      </w:r>
    </w:p>
    <w:p w:rsidR="00C97C20" w:rsidRPr="00B607CE" w:rsidRDefault="00C97C20" w:rsidP="006407E5">
      <w:pPr>
        <w:pStyle w:val="para2"/>
        <w:numPr>
          <w:ins w:id="844" w:author="Bill Sitz" w:date="2013-06-20T14:53:00Z"/>
        </w:numPr>
        <w:spacing w:before="0" w:after="120"/>
        <w:ind w:left="360"/>
      </w:pPr>
      <w:r w:rsidRPr="00B607CE">
        <w:t>(U) This includes a site failure and redundant equipment failure.</w:t>
      </w:r>
    </w:p>
    <w:p w:rsidR="00C97C20" w:rsidRPr="00B607CE" w:rsidRDefault="00C97C20" w:rsidP="0086309C">
      <w:pPr>
        <w:pStyle w:val="para"/>
        <w:keepNext/>
        <w:spacing w:before="120" w:after="0"/>
        <w:ind w:left="360"/>
        <w:rPr>
          <w:b/>
        </w:rPr>
      </w:pPr>
      <w:r w:rsidRPr="00B607CE">
        <w:rPr>
          <w:b/>
        </w:rPr>
        <w:t>(U) 3.11.3.2 Failure of the system’s software components shall not cause failures in interfacing components.</w:t>
      </w:r>
    </w:p>
    <w:p w:rsidR="00C97C20" w:rsidRPr="00B607CE" w:rsidRDefault="00C97C20" w:rsidP="006407E5">
      <w:pPr>
        <w:pStyle w:val="para2"/>
        <w:numPr>
          <w:ins w:id="845" w:author="Bill Sitz" w:date="2013-06-20T14:55:00Z"/>
        </w:numPr>
        <w:spacing w:before="0" w:after="120"/>
        <w:ind w:left="360"/>
      </w:pPr>
      <w:r w:rsidRPr="00B607CE">
        <w:t>(U) This includes failure of one or more system components; such a failure will not cause failures in interfacing software segments or host hardware components.</w:t>
      </w:r>
    </w:p>
    <w:p w:rsidR="00C97C20" w:rsidRPr="00B607CE" w:rsidRDefault="00C97C20" w:rsidP="0086309C">
      <w:pPr>
        <w:pStyle w:val="para"/>
        <w:keepNext/>
        <w:spacing w:before="120" w:after="0"/>
        <w:ind w:left="360"/>
        <w:rPr>
          <w:b/>
        </w:rPr>
      </w:pPr>
      <w:r w:rsidRPr="00B607CE">
        <w:rPr>
          <w:b/>
        </w:rPr>
        <w:t xml:space="preserve">(U) 3.11.3.3 </w:t>
      </w:r>
      <w:proofErr w:type="gramStart"/>
      <w:r w:rsidRPr="00B607CE">
        <w:rPr>
          <w:b/>
        </w:rPr>
        <w:t>The</w:t>
      </w:r>
      <w:proofErr w:type="gramEnd"/>
      <w:r w:rsidRPr="00B607CE">
        <w:rPr>
          <w:b/>
        </w:rPr>
        <w:t xml:space="preserve"> system shall achieve a mean time between critical failures (MTBCF) of at least 5,000 hours.</w:t>
      </w:r>
    </w:p>
    <w:p w:rsidR="00C97C20" w:rsidRPr="00B607CE" w:rsidRDefault="00C97C20" w:rsidP="006407E5">
      <w:pPr>
        <w:pStyle w:val="para2"/>
        <w:numPr>
          <w:ins w:id="846" w:author="Bill Sitz" w:date="2013-06-20T14:59:00Z"/>
        </w:numPr>
        <w:spacing w:before="0" w:after="120"/>
        <w:ind w:left="360"/>
      </w:pPr>
      <w:r w:rsidRPr="00B607CE">
        <w:t xml:space="preserve">(U) MTBCF is defined as the system up-time divided by the number of critical failures. Critical failures are those failures that cause the system to degrade to the point where the mission cannot be accomplished (and may include, but not be limited to, the following causes: any hardware or software failure; design, manufacturing or workmanship defects; physical or functional deterioration; or any other unexplained failure). For purposes of computing MTBCF, </w:t>
      </w:r>
      <w:proofErr w:type="gramStart"/>
      <w:r w:rsidRPr="00B607CE">
        <w:t>failure attributed to the following causes are</w:t>
      </w:r>
      <w:proofErr w:type="gramEnd"/>
      <w:r w:rsidRPr="00B607CE">
        <w:t xml:space="preserve"> not considered critical failures: failures compensated by system redundancy (automatically or manually) providing for restoration of operations within thirty minutes; improper installation; misuse, mishandling, or improper operation of equipment. The system MTBCF shall be predicted in accordance with MIL-HDBK-217F or commercially-available empirical data based on operational usage of essentially similar equipment. Ground benign environmental conditions shall apply.</w:t>
      </w:r>
    </w:p>
    <w:p w:rsidR="00C97C20" w:rsidRPr="00B607CE" w:rsidRDefault="00C97C20" w:rsidP="00420504">
      <w:pPr>
        <w:pStyle w:val="Heading3"/>
        <w:numPr>
          <w:ilvl w:val="2"/>
          <w:numId w:val="17"/>
        </w:numPr>
        <w:ind w:left="0" w:firstLine="0"/>
      </w:pPr>
      <w:bookmarkStart w:id="847" w:name="_Toc364676183"/>
      <w:r w:rsidRPr="00B607CE">
        <w:t>(U) Maintainability</w:t>
      </w:r>
      <w:bookmarkEnd w:id="847"/>
    </w:p>
    <w:p w:rsidR="00C97C20" w:rsidRPr="00B607CE" w:rsidRDefault="00C97C20" w:rsidP="00AF1CE8">
      <w:r w:rsidRPr="00B607CE">
        <w:t>(U) The following subsection describes the system requirements for maintainability.</w:t>
      </w:r>
    </w:p>
    <w:p w:rsidR="00C97C20" w:rsidRPr="00B607CE" w:rsidRDefault="00C97C20" w:rsidP="0072296C">
      <w:pPr>
        <w:pStyle w:val="Caption"/>
        <w:keepNext/>
        <w:spacing w:after="0"/>
      </w:pPr>
      <w:bookmarkStart w:id="848" w:name="_Toc364676210"/>
      <w:bookmarkStart w:id="849" w:name="_Toc364676372"/>
      <w:proofErr w:type="gramStart"/>
      <w:r w:rsidRPr="00B607CE">
        <w:lastRenderedPageBreak/>
        <w:t xml:space="preserve">Table </w:t>
      </w:r>
      <w:fldSimple w:instr=" SEQ Table \* ARABIC ">
        <w:r w:rsidR="004E1900" w:rsidRPr="00B607CE">
          <w:rPr>
            <w:noProof/>
          </w:rPr>
          <w:t>1</w:t>
        </w:r>
      </w:fldSimple>
      <w:r w:rsidRPr="00B607CE">
        <w:t>.</w:t>
      </w:r>
      <w:proofErr w:type="gramEnd"/>
      <w:r w:rsidRPr="00B607CE">
        <w:t xml:space="preserve"> (U) STR Priority Descriptions</w:t>
      </w:r>
      <w:bookmarkEnd w:id="848"/>
      <w:bookmarkEnd w:id="849"/>
    </w:p>
    <w:p w:rsidR="00C97C20" w:rsidRPr="00B607CE" w:rsidRDefault="00C97C20" w:rsidP="00AE40E5">
      <w:pPr>
        <w:pStyle w:val="Graphic"/>
        <w:spacing w:before="0"/>
        <w:jc w:val="right"/>
        <w:rPr>
          <w:i/>
        </w:rPr>
      </w:pPr>
      <w:r w:rsidRPr="00B607CE">
        <w:rPr>
          <w:i/>
        </w:rPr>
        <w:t>[Table is Unclassified]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7920"/>
      </w:tblGrid>
      <w:tr w:rsidR="00C97C20" w:rsidRPr="00B607CE">
        <w:trPr>
          <w:cantSplit/>
          <w:tblHeader/>
        </w:trPr>
        <w:tc>
          <w:tcPr>
            <w:tcW w:w="1440" w:type="dxa"/>
            <w:shd w:val="pct10" w:color="auto" w:fill="auto"/>
          </w:tcPr>
          <w:p w:rsidR="00C97C20" w:rsidRPr="00B607CE" w:rsidRDefault="00C97C20" w:rsidP="00AA5253">
            <w:pPr>
              <w:spacing w:before="60" w:after="60"/>
              <w:jc w:val="center"/>
              <w:rPr>
                <w:b/>
              </w:rPr>
            </w:pPr>
            <w:r w:rsidRPr="00B607CE">
              <w:rPr>
                <w:b/>
              </w:rPr>
              <w:t>STR PRIORITY</w:t>
            </w:r>
          </w:p>
        </w:tc>
        <w:tc>
          <w:tcPr>
            <w:tcW w:w="7920" w:type="dxa"/>
            <w:shd w:val="pct10" w:color="auto" w:fill="auto"/>
            <w:vAlign w:val="center"/>
          </w:tcPr>
          <w:p w:rsidR="00C97C20" w:rsidRPr="00B607CE" w:rsidRDefault="00C97C20" w:rsidP="00AA5253">
            <w:pPr>
              <w:spacing w:before="60" w:after="60"/>
              <w:jc w:val="center"/>
              <w:rPr>
                <w:b/>
              </w:rPr>
            </w:pPr>
            <w:r w:rsidRPr="00B607CE">
              <w:rPr>
                <w:b/>
              </w:rPr>
              <w:t>APPLIES IF A PROBLEM COULD HAVE THE FOLLOWING RESULT:</w:t>
            </w:r>
          </w:p>
        </w:tc>
      </w:tr>
      <w:tr w:rsidR="00C97C20" w:rsidRPr="00B607CE">
        <w:trPr>
          <w:cantSplit/>
        </w:trPr>
        <w:tc>
          <w:tcPr>
            <w:tcW w:w="1440" w:type="dxa"/>
          </w:tcPr>
          <w:p w:rsidR="00C97C20" w:rsidRPr="00B607CE" w:rsidRDefault="00C97C20" w:rsidP="00AA5253">
            <w:pPr>
              <w:pStyle w:val="tabletext"/>
              <w:spacing w:before="60" w:after="60"/>
              <w:ind w:right="72"/>
              <w:jc w:val="center"/>
              <w:rPr>
                <w:rFonts w:ascii="Times New Roman" w:hAnsi="Times New Roman"/>
                <w:sz w:val="24"/>
              </w:rPr>
            </w:pPr>
            <w:r w:rsidRPr="00B607CE">
              <w:rPr>
                <w:rFonts w:ascii="Times New Roman" w:hAnsi="Times New Roman"/>
                <w:sz w:val="24"/>
              </w:rPr>
              <w:t>1</w:t>
            </w:r>
          </w:p>
        </w:tc>
        <w:tc>
          <w:tcPr>
            <w:tcW w:w="7920" w:type="dxa"/>
          </w:tcPr>
          <w:p w:rsidR="00C97C20" w:rsidRPr="00B607CE" w:rsidRDefault="00C97C20" w:rsidP="00AA5253">
            <w:pPr>
              <w:pStyle w:val="tabletext"/>
              <w:tabs>
                <w:tab w:val="left" w:pos="282"/>
                <w:tab w:val="left" w:pos="7362"/>
              </w:tabs>
              <w:spacing w:before="60" w:after="60"/>
              <w:ind w:right="162"/>
              <w:rPr>
                <w:rFonts w:ascii="Times New Roman" w:hAnsi="Times New Roman"/>
                <w:sz w:val="24"/>
              </w:rPr>
            </w:pPr>
            <w:r w:rsidRPr="00B607CE">
              <w:rPr>
                <w:rFonts w:ascii="Times New Roman" w:hAnsi="Times New Roman"/>
                <w:sz w:val="24"/>
              </w:rPr>
              <w:t>Prevent the accomplishment of an operational or mission essential capability.</w:t>
            </w:r>
          </w:p>
        </w:tc>
      </w:tr>
      <w:tr w:rsidR="00C97C20" w:rsidRPr="00B607CE">
        <w:trPr>
          <w:cantSplit/>
        </w:trPr>
        <w:tc>
          <w:tcPr>
            <w:tcW w:w="1440" w:type="dxa"/>
          </w:tcPr>
          <w:p w:rsidR="00C97C20" w:rsidRPr="00B607CE" w:rsidRDefault="00C97C20" w:rsidP="00AA5253">
            <w:pPr>
              <w:pStyle w:val="tabletext"/>
              <w:spacing w:before="60" w:after="60"/>
              <w:ind w:right="72"/>
              <w:jc w:val="center"/>
              <w:rPr>
                <w:rFonts w:ascii="Times New Roman" w:hAnsi="Times New Roman"/>
                <w:sz w:val="24"/>
              </w:rPr>
            </w:pPr>
            <w:r w:rsidRPr="00B607CE">
              <w:rPr>
                <w:rFonts w:ascii="Times New Roman" w:hAnsi="Times New Roman"/>
                <w:sz w:val="24"/>
              </w:rPr>
              <w:t>2</w:t>
            </w:r>
          </w:p>
        </w:tc>
        <w:tc>
          <w:tcPr>
            <w:tcW w:w="7920" w:type="dxa"/>
          </w:tcPr>
          <w:p w:rsidR="00C97C20" w:rsidRPr="00B607CE" w:rsidRDefault="00C97C20" w:rsidP="00AA5253">
            <w:pPr>
              <w:pStyle w:val="tabletext"/>
              <w:tabs>
                <w:tab w:val="left" w:pos="282"/>
              </w:tabs>
              <w:spacing w:before="60" w:after="60"/>
              <w:ind w:left="292" w:right="162" w:hanging="292"/>
              <w:rPr>
                <w:rFonts w:ascii="Times New Roman" w:hAnsi="Times New Roman"/>
                <w:sz w:val="24"/>
              </w:rPr>
            </w:pPr>
            <w:r w:rsidRPr="00B607CE">
              <w:rPr>
                <w:rFonts w:ascii="Times New Roman" w:hAnsi="Times New Roman"/>
                <w:sz w:val="24"/>
              </w:rPr>
              <w:t>a.</w:t>
            </w:r>
            <w:r w:rsidRPr="00B607CE">
              <w:rPr>
                <w:rFonts w:ascii="Times New Roman" w:hAnsi="Times New Roman"/>
                <w:sz w:val="24"/>
              </w:rPr>
              <w:tab/>
              <w:t>Adversely affect the accomplishment of an operational or mission essential capability and no work-around solution is known.</w:t>
            </w:r>
          </w:p>
          <w:p w:rsidR="00C97C20" w:rsidRPr="00B607CE" w:rsidRDefault="00C97C20" w:rsidP="00AA5253">
            <w:pPr>
              <w:pStyle w:val="tabletext"/>
              <w:tabs>
                <w:tab w:val="left" w:pos="282"/>
              </w:tabs>
              <w:spacing w:before="60" w:after="60"/>
              <w:ind w:left="292" w:right="162" w:hanging="292"/>
              <w:rPr>
                <w:rFonts w:ascii="Times New Roman" w:hAnsi="Times New Roman"/>
                <w:sz w:val="24"/>
              </w:rPr>
            </w:pPr>
            <w:r w:rsidRPr="00B607CE">
              <w:rPr>
                <w:rFonts w:ascii="Times New Roman" w:hAnsi="Times New Roman"/>
                <w:sz w:val="24"/>
              </w:rPr>
              <w:t>b.</w:t>
            </w:r>
            <w:r w:rsidRPr="00B607CE">
              <w:rPr>
                <w:rFonts w:ascii="Times New Roman" w:hAnsi="Times New Roman"/>
                <w:sz w:val="24"/>
              </w:rPr>
              <w:tab/>
              <w:t>Adversely affect technical, cost, or schedule risks to the project or to life cycle support of the system, and no work-around solution is known.</w:t>
            </w:r>
          </w:p>
        </w:tc>
      </w:tr>
      <w:tr w:rsidR="00C97C20" w:rsidRPr="00B607CE">
        <w:trPr>
          <w:cantSplit/>
        </w:trPr>
        <w:tc>
          <w:tcPr>
            <w:tcW w:w="1440" w:type="dxa"/>
          </w:tcPr>
          <w:p w:rsidR="00C97C20" w:rsidRPr="00B607CE" w:rsidRDefault="00C97C20" w:rsidP="00AA5253">
            <w:pPr>
              <w:pStyle w:val="tabletext"/>
              <w:spacing w:before="60" w:after="60"/>
              <w:ind w:right="72"/>
              <w:jc w:val="center"/>
              <w:rPr>
                <w:rFonts w:ascii="Times New Roman" w:hAnsi="Times New Roman"/>
                <w:sz w:val="24"/>
              </w:rPr>
            </w:pPr>
            <w:r w:rsidRPr="00B607CE">
              <w:rPr>
                <w:rFonts w:ascii="Times New Roman" w:hAnsi="Times New Roman"/>
                <w:sz w:val="24"/>
              </w:rPr>
              <w:t>3</w:t>
            </w:r>
          </w:p>
        </w:tc>
        <w:tc>
          <w:tcPr>
            <w:tcW w:w="7920" w:type="dxa"/>
          </w:tcPr>
          <w:p w:rsidR="00C97C20" w:rsidRPr="00B607CE" w:rsidRDefault="00C97C20" w:rsidP="00AA5253">
            <w:pPr>
              <w:pStyle w:val="tabletext"/>
              <w:tabs>
                <w:tab w:val="left" w:pos="282"/>
              </w:tabs>
              <w:spacing w:before="60" w:after="60"/>
              <w:ind w:left="292" w:right="162" w:hanging="292"/>
              <w:rPr>
                <w:rFonts w:ascii="Times New Roman" w:hAnsi="Times New Roman"/>
                <w:sz w:val="24"/>
              </w:rPr>
            </w:pPr>
            <w:r w:rsidRPr="00B607CE">
              <w:rPr>
                <w:rFonts w:ascii="Times New Roman" w:hAnsi="Times New Roman"/>
                <w:sz w:val="24"/>
              </w:rPr>
              <w:t>a.</w:t>
            </w:r>
            <w:r w:rsidRPr="00B607CE">
              <w:rPr>
                <w:rFonts w:ascii="Times New Roman" w:hAnsi="Times New Roman"/>
                <w:sz w:val="24"/>
              </w:rPr>
              <w:tab/>
              <w:t>Adversely affect the accomplishment of an operational or mission essential capability but a work-around solution is known.</w:t>
            </w:r>
          </w:p>
          <w:p w:rsidR="00C97C20" w:rsidRPr="00B607CE" w:rsidRDefault="00C97C20" w:rsidP="00AA5253">
            <w:pPr>
              <w:pStyle w:val="tabletext"/>
              <w:tabs>
                <w:tab w:val="left" w:pos="282"/>
              </w:tabs>
              <w:spacing w:before="60" w:after="60"/>
              <w:ind w:left="292" w:right="162" w:hanging="292"/>
              <w:rPr>
                <w:rFonts w:ascii="Times New Roman" w:hAnsi="Times New Roman"/>
                <w:sz w:val="24"/>
              </w:rPr>
            </w:pPr>
            <w:r w:rsidRPr="00B607CE">
              <w:rPr>
                <w:rFonts w:ascii="Times New Roman" w:hAnsi="Times New Roman"/>
                <w:sz w:val="24"/>
              </w:rPr>
              <w:t>b.</w:t>
            </w:r>
            <w:r w:rsidRPr="00B607CE">
              <w:rPr>
                <w:rFonts w:ascii="Times New Roman" w:hAnsi="Times New Roman"/>
                <w:sz w:val="24"/>
              </w:rPr>
              <w:tab/>
              <w:t>Adversely affect technical, cost, or schedule risks to the project or to life cycle support of the system, but a work-around solution is known.</w:t>
            </w:r>
          </w:p>
        </w:tc>
      </w:tr>
      <w:tr w:rsidR="00C97C20" w:rsidRPr="00B607CE">
        <w:trPr>
          <w:cantSplit/>
        </w:trPr>
        <w:tc>
          <w:tcPr>
            <w:tcW w:w="1440" w:type="dxa"/>
          </w:tcPr>
          <w:p w:rsidR="00C97C20" w:rsidRPr="00B607CE" w:rsidRDefault="00C97C20" w:rsidP="00AA5253">
            <w:pPr>
              <w:pStyle w:val="tabletext"/>
              <w:spacing w:before="60" w:after="60"/>
              <w:ind w:right="72"/>
              <w:jc w:val="center"/>
              <w:rPr>
                <w:rFonts w:ascii="Times New Roman" w:hAnsi="Times New Roman"/>
                <w:sz w:val="24"/>
              </w:rPr>
            </w:pPr>
            <w:r w:rsidRPr="00B607CE">
              <w:rPr>
                <w:rFonts w:ascii="Times New Roman" w:hAnsi="Times New Roman"/>
                <w:sz w:val="24"/>
              </w:rPr>
              <w:t>4</w:t>
            </w:r>
          </w:p>
        </w:tc>
        <w:tc>
          <w:tcPr>
            <w:tcW w:w="7920" w:type="dxa"/>
          </w:tcPr>
          <w:p w:rsidR="00C97C20" w:rsidRPr="00B607CE" w:rsidRDefault="00C97C20" w:rsidP="00AA5253">
            <w:pPr>
              <w:pStyle w:val="tabletext"/>
              <w:tabs>
                <w:tab w:val="left" w:pos="282"/>
              </w:tabs>
              <w:spacing w:before="60" w:after="60"/>
              <w:ind w:left="292" w:right="162" w:hanging="292"/>
              <w:rPr>
                <w:rFonts w:ascii="Times New Roman" w:hAnsi="Times New Roman"/>
                <w:sz w:val="24"/>
              </w:rPr>
            </w:pPr>
            <w:r w:rsidRPr="00B607CE">
              <w:rPr>
                <w:rFonts w:ascii="Times New Roman" w:hAnsi="Times New Roman"/>
                <w:sz w:val="24"/>
              </w:rPr>
              <w:t>a.</w:t>
            </w:r>
            <w:r w:rsidRPr="00B607CE">
              <w:rPr>
                <w:rFonts w:ascii="Times New Roman" w:hAnsi="Times New Roman"/>
                <w:sz w:val="24"/>
              </w:rPr>
              <w:tab/>
              <w:t>Result in user/operator inconvenience or annoyance but does not affect a required operational or mission essential capability.</w:t>
            </w:r>
          </w:p>
          <w:p w:rsidR="00C97C20" w:rsidRPr="00B607CE" w:rsidRDefault="00C97C20" w:rsidP="00AA5253">
            <w:pPr>
              <w:pStyle w:val="tabletext"/>
              <w:tabs>
                <w:tab w:val="left" w:pos="282"/>
              </w:tabs>
              <w:spacing w:before="60" w:after="60"/>
              <w:ind w:left="292" w:right="162" w:hanging="292"/>
              <w:rPr>
                <w:rFonts w:ascii="Times New Roman" w:hAnsi="Times New Roman"/>
                <w:sz w:val="24"/>
              </w:rPr>
            </w:pPr>
            <w:r w:rsidRPr="00B607CE">
              <w:rPr>
                <w:rFonts w:ascii="Times New Roman" w:hAnsi="Times New Roman"/>
                <w:sz w:val="24"/>
              </w:rPr>
              <w:t>b.</w:t>
            </w:r>
            <w:r w:rsidRPr="00B607CE">
              <w:rPr>
                <w:rFonts w:ascii="Times New Roman" w:hAnsi="Times New Roman"/>
                <w:sz w:val="24"/>
              </w:rPr>
              <w:tab/>
              <w:t>Result in inconvenience or annoyance, but does not prevent accomplishment of responsibilities.</w:t>
            </w:r>
          </w:p>
        </w:tc>
      </w:tr>
      <w:tr w:rsidR="00C97C20" w:rsidRPr="00B607CE">
        <w:trPr>
          <w:cantSplit/>
        </w:trPr>
        <w:tc>
          <w:tcPr>
            <w:tcW w:w="1440" w:type="dxa"/>
          </w:tcPr>
          <w:p w:rsidR="00C97C20" w:rsidRPr="00B607CE" w:rsidRDefault="00C97C20" w:rsidP="00AA5253">
            <w:pPr>
              <w:pStyle w:val="tabletext"/>
              <w:spacing w:before="60" w:after="60"/>
              <w:ind w:right="72"/>
              <w:jc w:val="center"/>
              <w:rPr>
                <w:rFonts w:ascii="Times New Roman" w:hAnsi="Times New Roman"/>
                <w:sz w:val="24"/>
              </w:rPr>
            </w:pPr>
            <w:r w:rsidRPr="00B607CE">
              <w:rPr>
                <w:rFonts w:ascii="Times New Roman" w:hAnsi="Times New Roman"/>
                <w:sz w:val="24"/>
              </w:rPr>
              <w:t>5</w:t>
            </w:r>
          </w:p>
        </w:tc>
        <w:tc>
          <w:tcPr>
            <w:tcW w:w="7920" w:type="dxa"/>
          </w:tcPr>
          <w:p w:rsidR="00C97C20" w:rsidRPr="00B607CE" w:rsidRDefault="00C97C20" w:rsidP="00AA5253">
            <w:pPr>
              <w:pStyle w:val="tabletext"/>
              <w:tabs>
                <w:tab w:val="left" w:pos="282"/>
              </w:tabs>
              <w:spacing w:before="60" w:after="60"/>
              <w:ind w:right="162"/>
              <w:rPr>
                <w:rFonts w:ascii="Times New Roman" w:hAnsi="Times New Roman"/>
                <w:sz w:val="24"/>
              </w:rPr>
            </w:pPr>
            <w:r w:rsidRPr="00B607CE">
              <w:rPr>
                <w:rFonts w:ascii="Times New Roman" w:hAnsi="Times New Roman"/>
                <w:sz w:val="24"/>
              </w:rPr>
              <w:t>Result in any other effect.</w:t>
            </w:r>
          </w:p>
        </w:tc>
      </w:tr>
    </w:tbl>
    <w:p w:rsidR="00C97C20" w:rsidRPr="00B607CE" w:rsidRDefault="00C97C20" w:rsidP="00AF1CE8">
      <w:pPr>
        <w:pStyle w:val="para"/>
        <w:jc w:val="right"/>
      </w:pPr>
    </w:p>
    <w:p w:rsidR="00C97C20" w:rsidRPr="00B607CE" w:rsidRDefault="00C97C20" w:rsidP="0086309C">
      <w:pPr>
        <w:pStyle w:val="para"/>
        <w:keepNext/>
        <w:spacing w:before="120" w:after="0"/>
        <w:ind w:left="360"/>
        <w:rPr>
          <w:b/>
        </w:rPr>
      </w:pPr>
      <w:r w:rsidRPr="00B607CE">
        <w:rPr>
          <w:b/>
        </w:rPr>
        <w:t xml:space="preserve">(U) 3.11.4.1 </w:t>
      </w:r>
      <w:proofErr w:type="gramStart"/>
      <w:r w:rsidRPr="00B607CE">
        <w:rPr>
          <w:b/>
        </w:rPr>
        <w:t>The</w:t>
      </w:r>
      <w:proofErr w:type="gramEnd"/>
      <w:r w:rsidRPr="00B607CE">
        <w:rPr>
          <w:b/>
        </w:rPr>
        <w:t xml:space="preserve"> system shall </w:t>
      </w:r>
      <w:bookmarkStart w:id="850" w:name="_Toc355399230"/>
      <w:bookmarkEnd w:id="850"/>
      <w:r w:rsidRPr="00B607CE">
        <w:rPr>
          <w:b/>
        </w:rPr>
        <w:t>have a Mean Corrective Maintenance Time (MCMT) of no greater than one hour and a Mean Maximum Corrective Time (MMCT) of 2 hours (90th percentile).</w:t>
      </w:r>
    </w:p>
    <w:p w:rsidR="00C97C20" w:rsidRPr="00B607CE" w:rsidRDefault="00C97C20" w:rsidP="00AA5253">
      <w:pPr>
        <w:pStyle w:val="para2"/>
        <w:numPr>
          <w:ins w:id="851" w:author="Bill Sitz" w:date="2013-06-20T15:06:00Z"/>
        </w:numPr>
        <w:spacing w:before="0" w:after="120"/>
        <w:ind w:left="360"/>
      </w:pPr>
      <w:r w:rsidRPr="00B607CE">
        <w:t xml:space="preserve">(U) NOTE: Assume maintenance person on-site with all required tools, test equipment, and spares. Corrective maintenance time is defined as the time between </w:t>
      </w:r>
      <w:proofErr w:type="gramStart"/>
      <w:r w:rsidRPr="00B607CE">
        <w:t>system</w:t>
      </w:r>
      <w:proofErr w:type="gramEnd"/>
      <w:r w:rsidRPr="00B607CE">
        <w:t xml:space="preserve"> down and system restored to operational status. The MMCT of the hardware shall be predicted in accordance with MIL-HDBK-472, method 2 or 3.</w:t>
      </w:r>
    </w:p>
    <w:p w:rsidR="00C97C20" w:rsidRPr="00B607CE" w:rsidRDefault="00C97C20" w:rsidP="0086309C">
      <w:pPr>
        <w:pStyle w:val="para"/>
        <w:keepNext/>
        <w:spacing w:before="120" w:after="0"/>
        <w:ind w:left="360"/>
        <w:rPr>
          <w:b/>
        </w:rPr>
      </w:pPr>
      <w:r w:rsidRPr="00B607CE">
        <w:rPr>
          <w:b/>
        </w:rPr>
        <w:t xml:space="preserve">(U) 3.11.4.2 </w:t>
      </w:r>
      <w:proofErr w:type="gramStart"/>
      <w:r w:rsidRPr="00B607CE">
        <w:rPr>
          <w:b/>
        </w:rPr>
        <w:t>The</w:t>
      </w:r>
      <w:proofErr w:type="gramEnd"/>
      <w:r w:rsidRPr="00B607CE">
        <w:rPr>
          <w:b/>
        </w:rPr>
        <w:t xml:space="preserve"> system shall mark audit table entries with severity (level) values to assist in isolating defects for their cause.</w:t>
      </w:r>
    </w:p>
    <w:p w:rsidR="00C97C20" w:rsidRPr="00B607CE" w:rsidRDefault="00C97C20" w:rsidP="00AA5253">
      <w:pPr>
        <w:pStyle w:val="para2"/>
        <w:numPr>
          <w:ins w:id="852" w:author="Bill Sitz" w:date="2013-06-20T15:07:00Z"/>
        </w:numPr>
        <w:spacing w:before="0" w:after="120"/>
        <w:ind w:left="360"/>
      </w:pPr>
      <w:r w:rsidRPr="00B607CE">
        <w:t>(U) Markings can include INFO (Informational), WARN (Warning) and FAIL (Failure).</w:t>
      </w:r>
    </w:p>
    <w:p w:rsidR="00C97C20" w:rsidRPr="00B607CE" w:rsidRDefault="00C97C20" w:rsidP="0086309C">
      <w:pPr>
        <w:pStyle w:val="para"/>
        <w:keepNext/>
        <w:spacing w:before="120" w:after="0"/>
        <w:ind w:left="360"/>
        <w:rPr>
          <w:b/>
        </w:rPr>
      </w:pPr>
      <w:r w:rsidRPr="00B607CE">
        <w:rPr>
          <w:b/>
        </w:rPr>
        <w:t xml:space="preserve">(U) 3.11.4.3 </w:t>
      </w:r>
      <w:proofErr w:type="gramStart"/>
      <w:r w:rsidRPr="00B607CE">
        <w:rPr>
          <w:b/>
        </w:rPr>
        <w:t>To</w:t>
      </w:r>
      <w:proofErr w:type="gramEnd"/>
      <w:r w:rsidRPr="00B607CE">
        <w:rPr>
          <w:b/>
        </w:rPr>
        <w:t xml:space="preserve"> reduce the mean time to repair, the system shall minimize the use of “hard-coding” values.</w:t>
      </w:r>
    </w:p>
    <w:p w:rsidR="00C97C20" w:rsidRPr="00B607CE" w:rsidRDefault="00C97C20" w:rsidP="006019A6">
      <w:pPr>
        <w:pStyle w:val="para2"/>
        <w:numPr>
          <w:ins w:id="853" w:author="Bill Sitz" w:date="2013-06-20T15:57:00Z"/>
        </w:numPr>
        <w:spacing w:before="0" w:after="120"/>
        <w:ind w:left="360"/>
      </w:pPr>
      <w:r w:rsidRPr="00B607CE">
        <w:t>(U) Instead, maximize the use of configuration parameters that can be modified while the system is online.</w:t>
      </w:r>
    </w:p>
    <w:p w:rsidR="00C97C20" w:rsidRPr="00B607CE" w:rsidRDefault="00C97C20" w:rsidP="000235A8">
      <w:pPr>
        <w:pStyle w:val="para"/>
        <w:spacing w:before="120" w:after="0"/>
        <w:ind w:left="360"/>
        <w:rPr>
          <w:b/>
        </w:rPr>
      </w:pPr>
      <w:r w:rsidRPr="00B607CE">
        <w:rPr>
          <w:b/>
        </w:rPr>
        <w:t xml:space="preserve">(U) 3.11.4.4 </w:t>
      </w:r>
      <w:proofErr w:type="gramStart"/>
      <w:r w:rsidRPr="00B607CE">
        <w:rPr>
          <w:b/>
        </w:rPr>
        <w:t>The</w:t>
      </w:r>
      <w:proofErr w:type="gramEnd"/>
      <w:r w:rsidRPr="00B607CE">
        <w:rPr>
          <w:b/>
        </w:rPr>
        <w:t xml:space="preserve"> system shall be developed in the Java software language to improve maintainability.</w:t>
      </w:r>
    </w:p>
    <w:p w:rsidR="00C97C20" w:rsidRPr="00B607CE" w:rsidRDefault="00C97C20" w:rsidP="000235A8">
      <w:pPr>
        <w:pStyle w:val="para"/>
        <w:spacing w:before="120" w:after="0"/>
        <w:ind w:left="360"/>
        <w:rPr>
          <w:b/>
        </w:rPr>
      </w:pPr>
      <w:r w:rsidRPr="00B607CE">
        <w:rPr>
          <w:b/>
        </w:rPr>
        <w:t xml:space="preserve">(U) 3.11.4.5 </w:t>
      </w:r>
      <w:proofErr w:type="gramStart"/>
      <w:r w:rsidRPr="00B607CE">
        <w:rPr>
          <w:b/>
        </w:rPr>
        <w:t>The</w:t>
      </w:r>
      <w:proofErr w:type="gramEnd"/>
      <w:r w:rsidRPr="00B607CE">
        <w:rPr>
          <w:b/>
        </w:rPr>
        <w:t xml:space="preserve"> system shall be implemented in a layered architecture.</w:t>
      </w:r>
    </w:p>
    <w:p w:rsidR="00C97C20" w:rsidRPr="00B607CE" w:rsidRDefault="00C97C20" w:rsidP="000235A8">
      <w:pPr>
        <w:pStyle w:val="para"/>
        <w:spacing w:before="120" w:after="0"/>
        <w:ind w:left="360"/>
        <w:rPr>
          <w:b/>
        </w:rPr>
      </w:pPr>
      <w:r w:rsidRPr="00B607CE">
        <w:rPr>
          <w:b/>
        </w:rPr>
        <w:t xml:space="preserve">(U) 3.11.4.6 </w:t>
      </w:r>
      <w:proofErr w:type="gramStart"/>
      <w:r w:rsidRPr="00B607CE">
        <w:rPr>
          <w:b/>
        </w:rPr>
        <w:t>The</w:t>
      </w:r>
      <w:proofErr w:type="gramEnd"/>
      <w:r w:rsidRPr="00B607CE">
        <w:rPr>
          <w:b/>
        </w:rPr>
        <w:t xml:space="preserve"> system shall be implemented to be modular.</w:t>
      </w:r>
    </w:p>
    <w:p w:rsidR="00C97C20" w:rsidRPr="00B607CE" w:rsidRDefault="00C97C20" w:rsidP="000235A8">
      <w:pPr>
        <w:pStyle w:val="para"/>
        <w:spacing w:before="120" w:after="0"/>
        <w:ind w:left="360"/>
        <w:rPr>
          <w:b/>
        </w:rPr>
      </w:pPr>
      <w:r w:rsidRPr="00B607CE">
        <w:rPr>
          <w:b/>
        </w:rPr>
        <w:lastRenderedPageBreak/>
        <w:t>(U)</w:t>
      </w:r>
      <w:r w:rsidRPr="00B607CE">
        <w:t xml:space="preserve"> </w:t>
      </w:r>
      <w:r w:rsidRPr="00B607CE">
        <w:rPr>
          <w:b/>
        </w:rPr>
        <w:t xml:space="preserve">3.11.4.7 </w:t>
      </w:r>
      <w:proofErr w:type="gramStart"/>
      <w:r w:rsidRPr="00B607CE">
        <w:rPr>
          <w:b/>
        </w:rPr>
        <w:t>The</w:t>
      </w:r>
      <w:proofErr w:type="gramEnd"/>
      <w:r w:rsidRPr="00B607CE">
        <w:rPr>
          <w:b/>
        </w:rPr>
        <w:t xml:space="preserve"> system shall be implemented to maximize encapsulation to hide the values or state of a structured data object inside a class, preventing unauthorized parties direct access to them.</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3.11.4.8 </w:t>
      </w:r>
      <w:proofErr w:type="gramStart"/>
      <w:r w:rsidRPr="00B607CE">
        <w:rPr>
          <w:b/>
        </w:rPr>
        <w:t>The</w:t>
      </w:r>
      <w:proofErr w:type="gramEnd"/>
      <w:r w:rsidRPr="00B607CE">
        <w:rPr>
          <w:b/>
        </w:rPr>
        <w:t xml:space="preserve"> system shall be implemented with well-defined interfaces.</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3.11.4.9 </w:t>
      </w:r>
      <w:proofErr w:type="gramStart"/>
      <w:r w:rsidRPr="00B607CE">
        <w:rPr>
          <w:b/>
        </w:rPr>
        <w:t>The</w:t>
      </w:r>
      <w:proofErr w:type="gramEnd"/>
      <w:r w:rsidRPr="00B607CE">
        <w:rPr>
          <w:b/>
        </w:rPr>
        <w:t xml:space="preserve"> system shall be implemented using object-orientation and component-based development.</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3.11.4.11 </w:t>
      </w:r>
      <w:proofErr w:type="gramStart"/>
      <w:r w:rsidRPr="00B607CE">
        <w:rPr>
          <w:b/>
        </w:rPr>
        <w:t>The</w:t>
      </w:r>
      <w:proofErr w:type="gramEnd"/>
      <w:r w:rsidRPr="00B607CE">
        <w:rPr>
          <w:b/>
        </w:rPr>
        <w:t xml:space="preserve"> system design shall be documented in the form of Software Design Descriptions for each component.</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3.11.4.12 </w:t>
      </w:r>
      <w:proofErr w:type="gramStart"/>
      <w:r w:rsidRPr="00B607CE">
        <w:rPr>
          <w:b/>
        </w:rPr>
        <w:t>The</w:t>
      </w:r>
      <w:proofErr w:type="gramEnd"/>
      <w:r w:rsidRPr="00B607CE">
        <w:rPr>
          <w:b/>
        </w:rPr>
        <w:t xml:space="preserve"> system’s interface design shall be documented in the form of Interface Design Descriptions for each interface defined by the system for use by external systems.</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3.11.4.13 </w:t>
      </w:r>
      <w:proofErr w:type="gramStart"/>
      <w:r w:rsidRPr="00B607CE">
        <w:rPr>
          <w:b/>
        </w:rPr>
        <w:t>The</w:t>
      </w:r>
      <w:proofErr w:type="gramEnd"/>
      <w:r w:rsidRPr="00B607CE">
        <w:rPr>
          <w:b/>
        </w:rPr>
        <w:t xml:space="preserve"> system’s interface design shall be documented in the form of an Interface Control Document for all of the system’s interfaces.</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3.11.4.14 </w:t>
      </w:r>
      <w:proofErr w:type="gramStart"/>
      <w:r w:rsidRPr="00B607CE">
        <w:rPr>
          <w:b/>
        </w:rPr>
        <w:t>The</w:t>
      </w:r>
      <w:proofErr w:type="gramEnd"/>
      <w:r w:rsidRPr="00B607CE">
        <w:rPr>
          <w:b/>
        </w:rPr>
        <w:t xml:space="preserve"> system’s software code shall contain comments by the developer to support maintainability.</w:t>
      </w:r>
    </w:p>
    <w:p w:rsidR="00C97C20" w:rsidRPr="00B607CE" w:rsidRDefault="00C97C20" w:rsidP="0086309C">
      <w:pPr>
        <w:pStyle w:val="para"/>
        <w:keepNext/>
        <w:spacing w:before="120" w:after="0"/>
        <w:ind w:left="360"/>
        <w:rPr>
          <w:b/>
        </w:rPr>
      </w:pPr>
      <w:r w:rsidRPr="00B607CE">
        <w:rPr>
          <w:b/>
        </w:rPr>
        <w:t>(U)</w:t>
      </w:r>
      <w:r w:rsidRPr="00B607CE">
        <w:t xml:space="preserve"> </w:t>
      </w:r>
      <w:r w:rsidRPr="00B607CE">
        <w:rPr>
          <w:b/>
        </w:rPr>
        <w:t xml:space="preserve">3.11.4.15 </w:t>
      </w:r>
      <w:proofErr w:type="gramStart"/>
      <w:r w:rsidRPr="00B607CE">
        <w:rPr>
          <w:b/>
        </w:rPr>
        <w:t>The</w:t>
      </w:r>
      <w:proofErr w:type="gramEnd"/>
      <w:r w:rsidRPr="00B607CE">
        <w:rPr>
          <w:b/>
        </w:rPr>
        <w:t xml:space="preserve"> system shall be designed and implemented with adherence to project conventions.</w:t>
      </w:r>
    </w:p>
    <w:p w:rsidR="00C97C20" w:rsidRPr="00B607CE" w:rsidRDefault="00C97C20" w:rsidP="006019A6">
      <w:pPr>
        <w:pStyle w:val="para2"/>
        <w:numPr>
          <w:ins w:id="854" w:author="Bill Sitz" w:date="2013-06-20T16:03:00Z"/>
        </w:numPr>
        <w:spacing w:before="0" w:after="120"/>
        <w:ind w:left="360"/>
      </w:pPr>
      <w:r w:rsidRPr="00B607CE">
        <w:t>(U) Programming standards and guidelines will be defined and enforced.</w:t>
      </w:r>
    </w:p>
    <w:p w:rsidR="00C97C20" w:rsidRPr="00B607CE" w:rsidRDefault="00C97C20" w:rsidP="0086309C">
      <w:pPr>
        <w:pStyle w:val="para"/>
        <w:keepNext/>
        <w:spacing w:before="120" w:after="0"/>
        <w:ind w:left="360"/>
        <w:rPr>
          <w:b/>
        </w:rPr>
      </w:pPr>
      <w:r w:rsidRPr="00B607CE">
        <w:rPr>
          <w:b/>
        </w:rPr>
        <w:t>(U)</w:t>
      </w:r>
      <w:r w:rsidRPr="00B607CE">
        <w:t xml:space="preserve"> </w:t>
      </w:r>
      <w:r w:rsidRPr="00B607CE">
        <w:rPr>
          <w:b/>
        </w:rPr>
        <w:t xml:space="preserve">3.11.4.16 </w:t>
      </w:r>
      <w:proofErr w:type="gramStart"/>
      <w:r w:rsidRPr="00B607CE">
        <w:rPr>
          <w:b/>
        </w:rPr>
        <w:t>The</w:t>
      </w:r>
      <w:proofErr w:type="gramEnd"/>
      <w:r w:rsidRPr="00B607CE">
        <w:rPr>
          <w:b/>
        </w:rPr>
        <w:t xml:space="preserve"> average person-time required to fix a Priority 3 defect shall not exceed two person-days.</w:t>
      </w:r>
    </w:p>
    <w:p w:rsidR="00C97C20" w:rsidRPr="00B607CE" w:rsidRDefault="00C97C20" w:rsidP="006019A6">
      <w:pPr>
        <w:pStyle w:val="para2"/>
        <w:numPr>
          <w:ins w:id="855" w:author="Bill Sitz" w:date="2013-06-20T16:04:00Z"/>
        </w:numPr>
        <w:spacing w:before="0" w:after="120"/>
        <w:ind w:left="360"/>
      </w:pPr>
      <w:r w:rsidRPr="00B607CE">
        <w:t>This includes regression testing and documentation updating.</w:t>
      </w:r>
    </w:p>
    <w:p w:rsidR="00C97C20" w:rsidRPr="00B607CE" w:rsidRDefault="00C97C20" w:rsidP="0086309C">
      <w:pPr>
        <w:pStyle w:val="para"/>
        <w:keepNext/>
        <w:spacing w:before="120" w:after="0"/>
        <w:ind w:left="360"/>
        <w:rPr>
          <w:b/>
        </w:rPr>
      </w:pPr>
      <w:r w:rsidRPr="00B607CE">
        <w:rPr>
          <w:b/>
        </w:rPr>
        <w:t>(U)</w:t>
      </w:r>
      <w:r w:rsidRPr="00B607CE">
        <w:t xml:space="preserve"> </w:t>
      </w:r>
      <w:r w:rsidRPr="00B607CE">
        <w:rPr>
          <w:b/>
        </w:rPr>
        <w:t xml:space="preserve">3.11.4.17 </w:t>
      </w:r>
      <w:proofErr w:type="gramStart"/>
      <w:r w:rsidRPr="00B607CE">
        <w:rPr>
          <w:b/>
        </w:rPr>
        <w:t>The</w:t>
      </w:r>
      <w:proofErr w:type="gramEnd"/>
      <w:r w:rsidRPr="00B607CE">
        <w:rPr>
          <w:b/>
        </w:rPr>
        <w:t xml:space="preserve"> average person-time required to fix a Priority 2 defect shall not exceed one person-week.</w:t>
      </w:r>
    </w:p>
    <w:p w:rsidR="00C97C20" w:rsidRPr="00B607CE" w:rsidRDefault="00C97C20" w:rsidP="006019A6">
      <w:pPr>
        <w:pStyle w:val="para2"/>
        <w:spacing w:before="0" w:after="120"/>
        <w:ind w:left="360"/>
      </w:pPr>
      <w:r w:rsidRPr="00B607CE">
        <w:t>(U) This includes regression testing and documentation updating.</w:t>
      </w:r>
    </w:p>
    <w:p w:rsidR="00C97C20" w:rsidRPr="00B607CE" w:rsidRDefault="00C97C20" w:rsidP="0086309C">
      <w:pPr>
        <w:pStyle w:val="para"/>
        <w:keepNext/>
        <w:spacing w:before="120" w:after="0"/>
        <w:ind w:left="360"/>
        <w:rPr>
          <w:b/>
        </w:rPr>
      </w:pPr>
      <w:r w:rsidRPr="00B607CE">
        <w:rPr>
          <w:b/>
        </w:rPr>
        <w:t>(U)</w:t>
      </w:r>
      <w:r w:rsidRPr="00B607CE">
        <w:t xml:space="preserve"> </w:t>
      </w:r>
      <w:r w:rsidRPr="00B607CE">
        <w:rPr>
          <w:b/>
        </w:rPr>
        <w:t xml:space="preserve">3.11.4.18 </w:t>
      </w:r>
      <w:proofErr w:type="gramStart"/>
      <w:r w:rsidRPr="00B607CE">
        <w:rPr>
          <w:b/>
        </w:rPr>
        <w:t>The</w:t>
      </w:r>
      <w:proofErr w:type="gramEnd"/>
      <w:r w:rsidRPr="00B607CE">
        <w:rPr>
          <w:b/>
        </w:rPr>
        <w:t xml:space="preserve"> average person-time required to make a minor enhancement shall not exceed one person-week.</w:t>
      </w:r>
    </w:p>
    <w:p w:rsidR="00C97C20" w:rsidRPr="00B607CE" w:rsidRDefault="00C97C20" w:rsidP="006019A6">
      <w:pPr>
        <w:pStyle w:val="para2"/>
        <w:spacing w:before="0" w:after="120"/>
        <w:ind w:left="360"/>
      </w:pPr>
      <w:r w:rsidRPr="00B607CE">
        <w:t>(U) This includes testing and documentation updating.</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3.11.4.19 Dead code shall not be retained in the system.</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3.11.4.20 </w:t>
      </w:r>
      <w:proofErr w:type="gramStart"/>
      <w:r w:rsidRPr="00B607CE">
        <w:rPr>
          <w:b/>
        </w:rPr>
        <w:t>Redundant</w:t>
      </w:r>
      <w:proofErr w:type="gramEnd"/>
      <w:r w:rsidRPr="00B607CE">
        <w:rPr>
          <w:b/>
        </w:rPr>
        <w:t xml:space="preserve"> code shall not be retained in the system.</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3.11.4.21 </w:t>
      </w:r>
      <w:proofErr w:type="gramStart"/>
      <w:r w:rsidRPr="00B607CE">
        <w:rPr>
          <w:b/>
        </w:rPr>
        <w:t>The</w:t>
      </w:r>
      <w:proofErr w:type="gramEnd"/>
      <w:r w:rsidRPr="00B607CE">
        <w:rPr>
          <w:b/>
        </w:rPr>
        <w:t xml:space="preserve"> system shall be designed with enough flexibility to support new protocols as they emerge without requiring a software redesign.</w:t>
      </w:r>
    </w:p>
    <w:p w:rsidR="00C97C20" w:rsidRPr="00B607CE" w:rsidRDefault="00C97C20" w:rsidP="00420504">
      <w:pPr>
        <w:pStyle w:val="Heading3"/>
        <w:numPr>
          <w:ilvl w:val="2"/>
          <w:numId w:val="17"/>
        </w:numPr>
        <w:ind w:left="0" w:firstLine="0"/>
        <w:rPr>
          <w:szCs w:val="23"/>
        </w:rPr>
      </w:pPr>
      <w:bookmarkStart w:id="856" w:name="_Toc359515897"/>
      <w:bookmarkStart w:id="857" w:name="_Toc359518339"/>
      <w:bookmarkStart w:id="858" w:name="_Toc364676184"/>
      <w:bookmarkEnd w:id="856"/>
      <w:bookmarkEnd w:id="857"/>
      <w:r w:rsidRPr="00B607CE">
        <w:rPr>
          <w:szCs w:val="23"/>
        </w:rPr>
        <w:t>(U) Availability</w:t>
      </w:r>
      <w:bookmarkEnd w:id="858"/>
    </w:p>
    <w:p w:rsidR="00C97C20" w:rsidRDefault="00C97C20" w:rsidP="001E0656">
      <w:r w:rsidRPr="00B607CE">
        <w:t>(U) The following requirements describe the system’s requirements for availability. The following failure class definitions are provided for reference. [Note: some requirement statements in this subsection are still under development (as indicated by “X” placeholders.]</w:t>
      </w:r>
    </w:p>
    <w:p w:rsidR="00C546E1" w:rsidRDefault="00C546E1">
      <w:pPr>
        <w:spacing w:before="0" w:after="0"/>
      </w:pPr>
      <w:r>
        <w:br w:type="page"/>
      </w:r>
    </w:p>
    <w:p w:rsidR="00C97C20" w:rsidRPr="00B607CE" w:rsidRDefault="00C97C20" w:rsidP="0072296C">
      <w:pPr>
        <w:pStyle w:val="Caption"/>
        <w:keepNext/>
        <w:spacing w:after="0"/>
      </w:pPr>
      <w:bookmarkStart w:id="859" w:name="_Toc364676211"/>
      <w:bookmarkStart w:id="860" w:name="_Toc364676373"/>
      <w:proofErr w:type="gramStart"/>
      <w:r w:rsidRPr="00B607CE">
        <w:lastRenderedPageBreak/>
        <w:t xml:space="preserve">Table </w:t>
      </w:r>
      <w:fldSimple w:instr=" SEQ Table \* ARABIC ">
        <w:r w:rsidR="004E1900" w:rsidRPr="00B607CE">
          <w:rPr>
            <w:noProof/>
          </w:rPr>
          <w:t>2</w:t>
        </w:r>
      </w:fldSimple>
      <w:r w:rsidRPr="00B607CE">
        <w:t>.</w:t>
      </w:r>
      <w:proofErr w:type="gramEnd"/>
      <w:r w:rsidRPr="00B607CE">
        <w:t xml:space="preserve"> (U) Failure Class Definitions</w:t>
      </w:r>
      <w:bookmarkEnd w:id="859"/>
      <w:bookmarkEnd w:id="860"/>
    </w:p>
    <w:p w:rsidR="00C97C20" w:rsidRPr="00B607CE" w:rsidRDefault="00C97C20" w:rsidP="0072296C">
      <w:pPr>
        <w:pStyle w:val="Graphic"/>
        <w:spacing w:before="0"/>
        <w:jc w:val="right"/>
        <w:rPr>
          <w:i/>
        </w:rPr>
      </w:pPr>
      <w:r w:rsidRPr="00B607CE">
        <w:rPr>
          <w:i/>
        </w:rPr>
        <w:t>[Table is Unclassified]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5670"/>
      </w:tblGrid>
      <w:tr w:rsidR="00C97C20" w:rsidRPr="00B607CE">
        <w:trPr>
          <w:jc w:val="center"/>
        </w:trPr>
        <w:tc>
          <w:tcPr>
            <w:tcW w:w="1998" w:type="dxa"/>
            <w:shd w:val="clear" w:color="auto" w:fill="DBE5F1"/>
          </w:tcPr>
          <w:p w:rsidR="00C97C20" w:rsidRPr="00B607CE" w:rsidRDefault="00C97C20" w:rsidP="001E0656">
            <w:pPr>
              <w:rPr>
                <w:b/>
              </w:rPr>
            </w:pPr>
            <w:r w:rsidRPr="00B607CE">
              <w:rPr>
                <w:b/>
              </w:rPr>
              <w:t>Failure Class</w:t>
            </w:r>
          </w:p>
        </w:tc>
        <w:tc>
          <w:tcPr>
            <w:tcW w:w="5670" w:type="dxa"/>
            <w:shd w:val="clear" w:color="auto" w:fill="DBE5F1"/>
          </w:tcPr>
          <w:p w:rsidR="00C97C20" w:rsidRPr="00B607CE" w:rsidRDefault="00C97C20" w:rsidP="001E0656">
            <w:pPr>
              <w:rPr>
                <w:b/>
              </w:rPr>
            </w:pPr>
            <w:r w:rsidRPr="00B607CE">
              <w:rPr>
                <w:b/>
              </w:rPr>
              <w:t>Definition</w:t>
            </w:r>
          </w:p>
        </w:tc>
      </w:tr>
      <w:tr w:rsidR="00C97C20" w:rsidRPr="00B607CE">
        <w:trPr>
          <w:jc w:val="center"/>
        </w:trPr>
        <w:tc>
          <w:tcPr>
            <w:tcW w:w="1998" w:type="dxa"/>
          </w:tcPr>
          <w:p w:rsidR="00C97C20" w:rsidRPr="00B607CE" w:rsidRDefault="00C97C20" w:rsidP="001E0656">
            <w:r w:rsidRPr="00B607CE">
              <w:t>Critical</w:t>
            </w:r>
          </w:p>
        </w:tc>
        <w:tc>
          <w:tcPr>
            <w:tcW w:w="5670" w:type="dxa"/>
          </w:tcPr>
          <w:p w:rsidR="00C97C20" w:rsidRPr="00B607CE" w:rsidRDefault="00C97C20" w:rsidP="001E0656">
            <w:r w:rsidRPr="00B607CE">
              <w:t>Operations cannot be continued</w:t>
            </w:r>
          </w:p>
        </w:tc>
      </w:tr>
      <w:tr w:rsidR="00C97C20" w:rsidRPr="00B607CE">
        <w:trPr>
          <w:jc w:val="center"/>
        </w:trPr>
        <w:tc>
          <w:tcPr>
            <w:tcW w:w="1998" w:type="dxa"/>
          </w:tcPr>
          <w:p w:rsidR="00C97C20" w:rsidRPr="00B607CE" w:rsidRDefault="00C97C20" w:rsidP="001E0656">
            <w:r w:rsidRPr="00B607CE">
              <w:t>Warning</w:t>
            </w:r>
          </w:p>
        </w:tc>
        <w:tc>
          <w:tcPr>
            <w:tcW w:w="5670" w:type="dxa"/>
          </w:tcPr>
          <w:p w:rsidR="00C97C20" w:rsidRPr="00B607CE" w:rsidRDefault="00C97C20" w:rsidP="001E0656">
            <w:r w:rsidRPr="00B607CE">
              <w:t>Operations can be continued, but with reduced capability</w:t>
            </w:r>
          </w:p>
        </w:tc>
      </w:tr>
      <w:tr w:rsidR="00C97C20" w:rsidRPr="00B607CE">
        <w:trPr>
          <w:jc w:val="center"/>
        </w:trPr>
        <w:tc>
          <w:tcPr>
            <w:tcW w:w="1998" w:type="dxa"/>
          </w:tcPr>
          <w:p w:rsidR="00C97C20" w:rsidRPr="00B607CE" w:rsidRDefault="00C97C20" w:rsidP="001E0656">
            <w:r w:rsidRPr="00B607CE">
              <w:t>Information</w:t>
            </w:r>
          </w:p>
        </w:tc>
        <w:tc>
          <w:tcPr>
            <w:tcW w:w="5670" w:type="dxa"/>
          </w:tcPr>
          <w:p w:rsidR="00C97C20" w:rsidRPr="00B607CE" w:rsidRDefault="00C97C20" w:rsidP="001E0656">
            <w:r w:rsidRPr="00B607CE">
              <w:t>Operations can be continued</w:t>
            </w:r>
          </w:p>
        </w:tc>
      </w:tr>
    </w:tbl>
    <w:p w:rsidR="00C97C20" w:rsidRPr="00B607CE" w:rsidRDefault="00C97C20" w:rsidP="001E0656"/>
    <w:p w:rsidR="00C97C20" w:rsidRPr="00B607CE" w:rsidRDefault="00C97C20" w:rsidP="002326BE">
      <w:r w:rsidRPr="00B607CE">
        <w:t xml:space="preserve">(U) Availability = MTBF / (MTBF + MTTR). MTTR is the Mean Time </w:t>
      </w:r>
      <w:proofErr w:type="gramStart"/>
      <w:r w:rsidRPr="00B607CE">
        <w:t>To</w:t>
      </w:r>
      <w:proofErr w:type="gramEnd"/>
      <w:r w:rsidRPr="00B607CE">
        <w:t xml:space="preserve"> Repair. MTBF is the average time the software is available, whereas the sum of MTBF and MTTR is the average time it should be operational.</w:t>
      </w:r>
    </w:p>
    <w:p w:rsidR="00C97C20" w:rsidRPr="00B607CE" w:rsidRDefault="00C97C20" w:rsidP="001E0656">
      <w:r w:rsidRPr="00B607CE">
        <w:t>(U) Availability in this document is described in terms of the number of nines (e.g., 3 nines = 99.9% and 5 nines = 99.999%). The following table clarifies how rapidly downtime decreases as availability increases.</w:t>
      </w:r>
    </w:p>
    <w:p w:rsidR="00C97C20" w:rsidRPr="00B607CE" w:rsidRDefault="00C97C20" w:rsidP="0072296C">
      <w:pPr>
        <w:pStyle w:val="Caption"/>
        <w:keepNext/>
        <w:spacing w:after="0"/>
      </w:pPr>
      <w:bookmarkStart w:id="861" w:name="_Toc364676212"/>
      <w:bookmarkStart w:id="862" w:name="_Toc364676374"/>
      <w:proofErr w:type="gramStart"/>
      <w:r w:rsidRPr="00B607CE">
        <w:t xml:space="preserve">Table </w:t>
      </w:r>
      <w:fldSimple w:instr=" SEQ Table \* ARABIC ">
        <w:r w:rsidR="004E1900" w:rsidRPr="00B607CE">
          <w:rPr>
            <w:noProof/>
          </w:rPr>
          <w:t>3</w:t>
        </w:r>
      </w:fldSimple>
      <w:r w:rsidRPr="00B607CE">
        <w:t>.</w:t>
      </w:r>
      <w:proofErr w:type="gramEnd"/>
      <w:r w:rsidRPr="00B607CE">
        <w:t xml:space="preserve"> (U) Availability Description</w:t>
      </w:r>
      <w:bookmarkEnd w:id="861"/>
      <w:bookmarkEnd w:id="862"/>
    </w:p>
    <w:p w:rsidR="00C97C20" w:rsidRPr="00B607CE" w:rsidRDefault="00C97C20" w:rsidP="0072296C">
      <w:pPr>
        <w:pStyle w:val="Graphic"/>
        <w:spacing w:before="0"/>
        <w:jc w:val="right"/>
        <w:rPr>
          <w:i/>
        </w:rPr>
      </w:pPr>
      <w:r w:rsidRPr="00B607CE">
        <w:rPr>
          <w:i/>
        </w:rPr>
        <w:t>[Table is Unclassified]</w:t>
      </w:r>
    </w:p>
    <w:tbl>
      <w:tblPr>
        <w:tblW w:w="0" w:type="auto"/>
        <w:jc w:val="center"/>
        <w:tblInd w:w="-1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73"/>
        <w:gridCol w:w="1998"/>
        <w:gridCol w:w="2952"/>
      </w:tblGrid>
      <w:tr w:rsidR="00C97C20" w:rsidRPr="00B607CE">
        <w:trPr>
          <w:jc w:val="center"/>
        </w:trPr>
        <w:tc>
          <w:tcPr>
            <w:tcW w:w="3573" w:type="dxa"/>
            <w:shd w:val="clear" w:color="auto" w:fill="DBE5F1"/>
          </w:tcPr>
          <w:p w:rsidR="00C97C20" w:rsidRPr="00B607CE" w:rsidRDefault="00C97C20" w:rsidP="003907D9">
            <w:pPr>
              <w:rPr>
                <w:b/>
              </w:rPr>
            </w:pPr>
            <w:r w:rsidRPr="00B607CE">
              <w:rPr>
                <w:b/>
              </w:rPr>
              <w:t>Percent Operationally Available</w:t>
            </w:r>
          </w:p>
        </w:tc>
        <w:tc>
          <w:tcPr>
            <w:tcW w:w="1998" w:type="dxa"/>
            <w:shd w:val="clear" w:color="auto" w:fill="DBE5F1"/>
          </w:tcPr>
          <w:p w:rsidR="00C97C20" w:rsidRPr="00B607CE" w:rsidRDefault="00C97C20" w:rsidP="003907D9">
            <w:pPr>
              <w:rPr>
                <w:b/>
              </w:rPr>
            </w:pPr>
            <w:r w:rsidRPr="00B607CE">
              <w:rPr>
                <w:b/>
              </w:rPr>
              <w:t>Number of Nines</w:t>
            </w:r>
          </w:p>
        </w:tc>
        <w:tc>
          <w:tcPr>
            <w:tcW w:w="2952" w:type="dxa"/>
            <w:shd w:val="clear" w:color="auto" w:fill="DBE5F1"/>
          </w:tcPr>
          <w:p w:rsidR="00C97C20" w:rsidRPr="00B607CE" w:rsidRDefault="00C97C20" w:rsidP="003907D9">
            <w:pPr>
              <w:rPr>
                <w:b/>
              </w:rPr>
            </w:pPr>
            <w:r w:rsidRPr="00B607CE">
              <w:rPr>
                <w:b/>
              </w:rPr>
              <w:t>Total Downtime Per Year</w:t>
            </w:r>
          </w:p>
        </w:tc>
      </w:tr>
      <w:tr w:rsidR="00C97C20" w:rsidRPr="00B607CE">
        <w:trPr>
          <w:jc w:val="center"/>
        </w:trPr>
        <w:tc>
          <w:tcPr>
            <w:tcW w:w="3573" w:type="dxa"/>
            <w:vAlign w:val="center"/>
          </w:tcPr>
          <w:p w:rsidR="00C97C20" w:rsidRPr="00B607CE" w:rsidRDefault="00C97C20" w:rsidP="00FF5464">
            <w:pPr>
              <w:spacing w:before="0" w:after="0"/>
              <w:rPr>
                <w:sz w:val="24"/>
                <w:szCs w:val="24"/>
              </w:rPr>
            </w:pPr>
            <w:r w:rsidRPr="00B607CE">
              <w:rPr>
                <w:sz w:val="24"/>
                <w:szCs w:val="24"/>
              </w:rPr>
              <w:t>90%</w:t>
            </w:r>
          </w:p>
        </w:tc>
        <w:tc>
          <w:tcPr>
            <w:tcW w:w="1998" w:type="dxa"/>
            <w:vAlign w:val="center"/>
          </w:tcPr>
          <w:p w:rsidR="00C97C20" w:rsidRPr="00B607CE" w:rsidRDefault="00C97C20" w:rsidP="00FF5464">
            <w:pPr>
              <w:spacing w:before="0" w:after="0"/>
              <w:rPr>
                <w:sz w:val="24"/>
                <w:szCs w:val="24"/>
              </w:rPr>
            </w:pPr>
            <w:r w:rsidRPr="00B607CE">
              <w:rPr>
                <w:sz w:val="24"/>
                <w:szCs w:val="24"/>
              </w:rPr>
              <w:t>1</w:t>
            </w:r>
          </w:p>
        </w:tc>
        <w:tc>
          <w:tcPr>
            <w:tcW w:w="2952" w:type="dxa"/>
            <w:vAlign w:val="center"/>
          </w:tcPr>
          <w:p w:rsidR="00C97C20" w:rsidRPr="00B607CE" w:rsidRDefault="00C97C20" w:rsidP="00FF5464">
            <w:pPr>
              <w:spacing w:before="0" w:after="0"/>
              <w:rPr>
                <w:sz w:val="24"/>
                <w:szCs w:val="24"/>
              </w:rPr>
            </w:pPr>
            <w:r w:rsidRPr="00B607CE">
              <w:rPr>
                <w:sz w:val="24"/>
                <w:szCs w:val="24"/>
              </w:rPr>
              <w:t>36 Days 12 Hours</w:t>
            </w:r>
          </w:p>
        </w:tc>
      </w:tr>
      <w:tr w:rsidR="00C97C20" w:rsidRPr="00B607CE">
        <w:trPr>
          <w:jc w:val="center"/>
        </w:trPr>
        <w:tc>
          <w:tcPr>
            <w:tcW w:w="3573" w:type="dxa"/>
            <w:vAlign w:val="center"/>
          </w:tcPr>
          <w:p w:rsidR="00C97C20" w:rsidRPr="00B607CE" w:rsidRDefault="00C97C20" w:rsidP="00FF5464">
            <w:pPr>
              <w:spacing w:before="0" w:after="0"/>
              <w:rPr>
                <w:sz w:val="24"/>
                <w:szCs w:val="24"/>
              </w:rPr>
            </w:pPr>
            <w:r w:rsidRPr="00B607CE">
              <w:rPr>
                <w:sz w:val="24"/>
                <w:szCs w:val="24"/>
              </w:rPr>
              <w:t>95%</w:t>
            </w:r>
          </w:p>
        </w:tc>
        <w:tc>
          <w:tcPr>
            <w:tcW w:w="1998" w:type="dxa"/>
            <w:vAlign w:val="center"/>
          </w:tcPr>
          <w:p w:rsidR="00C97C20" w:rsidRPr="00B607CE" w:rsidRDefault="00C97C20" w:rsidP="00FF5464">
            <w:pPr>
              <w:spacing w:before="0" w:after="0"/>
              <w:rPr>
                <w:sz w:val="24"/>
                <w:szCs w:val="24"/>
              </w:rPr>
            </w:pPr>
            <w:r w:rsidRPr="00B607CE">
              <w:rPr>
                <w:sz w:val="24"/>
                <w:szCs w:val="24"/>
              </w:rPr>
              <w:t>N/A</w:t>
            </w:r>
          </w:p>
        </w:tc>
        <w:tc>
          <w:tcPr>
            <w:tcW w:w="2952" w:type="dxa"/>
            <w:vAlign w:val="center"/>
          </w:tcPr>
          <w:p w:rsidR="00C97C20" w:rsidRPr="00B607CE" w:rsidRDefault="00C97C20" w:rsidP="00FF5464">
            <w:pPr>
              <w:spacing w:before="0" w:after="0"/>
              <w:rPr>
                <w:sz w:val="24"/>
                <w:szCs w:val="24"/>
              </w:rPr>
            </w:pPr>
            <w:r w:rsidRPr="00B607CE">
              <w:rPr>
                <w:sz w:val="24"/>
                <w:szCs w:val="24"/>
              </w:rPr>
              <w:t>18 Days 6 Hours</w:t>
            </w:r>
          </w:p>
        </w:tc>
      </w:tr>
      <w:tr w:rsidR="00C97C20" w:rsidRPr="00B607CE">
        <w:trPr>
          <w:jc w:val="center"/>
        </w:trPr>
        <w:tc>
          <w:tcPr>
            <w:tcW w:w="3573" w:type="dxa"/>
            <w:vAlign w:val="center"/>
          </w:tcPr>
          <w:p w:rsidR="00C97C20" w:rsidRPr="00B607CE" w:rsidRDefault="00C97C20" w:rsidP="00FF5464">
            <w:pPr>
              <w:spacing w:before="0" w:after="0"/>
              <w:rPr>
                <w:sz w:val="24"/>
                <w:szCs w:val="24"/>
              </w:rPr>
            </w:pPr>
            <w:r w:rsidRPr="00B607CE">
              <w:rPr>
                <w:sz w:val="24"/>
                <w:szCs w:val="24"/>
              </w:rPr>
              <w:t>98%</w:t>
            </w:r>
          </w:p>
        </w:tc>
        <w:tc>
          <w:tcPr>
            <w:tcW w:w="1998" w:type="dxa"/>
            <w:vAlign w:val="center"/>
          </w:tcPr>
          <w:p w:rsidR="00C97C20" w:rsidRPr="00B607CE" w:rsidRDefault="00C97C20" w:rsidP="00FF5464">
            <w:pPr>
              <w:spacing w:before="0" w:after="0"/>
              <w:rPr>
                <w:sz w:val="24"/>
                <w:szCs w:val="24"/>
              </w:rPr>
            </w:pPr>
            <w:r w:rsidRPr="00B607CE">
              <w:rPr>
                <w:sz w:val="24"/>
                <w:szCs w:val="24"/>
              </w:rPr>
              <w:t>N/A</w:t>
            </w:r>
          </w:p>
        </w:tc>
        <w:tc>
          <w:tcPr>
            <w:tcW w:w="2952" w:type="dxa"/>
            <w:vAlign w:val="center"/>
          </w:tcPr>
          <w:p w:rsidR="00C97C20" w:rsidRPr="00B607CE" w:rsidRDefault="00C97C20" w:rsidP="00FF5464">
            <w:pPr>
              <w:spacing w:before="0" w:after="0"/>
              <w:rPr>
                <w:sz w:val="24"/>
                <w:szCs w:val="24"/>
              </w:rPr>
            </w:pPr>
            <w:r w:rsidRPr="00B607CE">
              <w:rPr>
                <w:sz w:val="24"/>
                <w:szCs w:val="24"/>
              </w:rPr>
              <w:t>7 Days 7 Hours</w:t>
            </w:r>
          </w:p>
        </w:tc>
      </w:tr>
      <w:tr w:rsidR="00C97C20" w:rsidRPr="00B607CE">
        <w:trPr>
          <w:jc w:val="center"/>
        </w:trPr>
        <w:tc>
          <w:tcPr>
            <w:tcW w:w="3573" w:type="dxa"/>
            <w:vAlign w:val="center"/>
          </w:tcPr>
          <w:p w:rsidR="00C97C20" w:rsidRPr="00B607CE" w:rsidRDefault="00C97C20" w:rsidP="00FF5464">
            <w:pPr>
              <w:spacing w:before="0" w:after="0"/>
              <w:rPr>
                <w:sz w:val="24"/>
                <w:szCs w:val="24"/>
              </w:rPr>
            </w:pPr>
            <w:r w:rsidRPr="00B607CE">
              <w:rPr>
                <w:sz w:val="24"/>
                <w:szCs w:val="24"/>
              </w:rPr>
              <w:t>99%</w:t>
            </w:r>
          </w:p>
        </w:tc>
        <w:tc>
          <w:tcPr>
            <w:tcW w:w="1998" w:type="dxa"/>
            <w:vAlign w:val="center"/>
          </w:tcPr>
          <w:p w:rsidR="00C97C20" w:rsidRPr="00B607CE" w:rsidRDefault="00C97C20" w:rsidP="00FF5464">
            <w:pPr>
              <w:spacing w:before="0" w:after="0"/>
              <w:rPr>
                <w:sz w:val="24"/>
                <w:szCs w:val="24"/>
              </w:rPr>
            </w:pPr>
            <w:r w:rsidRPr="00B607CE">
              <w:rPr>
                <w:sz w:val="24"/>
                <w:szCs w:val="24"/>
              </w:rPr>
              <w:t>2</w:t>
            </w:r>
          </w:p>
        </w:tc>
        <w:tc>
          <w:tcPr>
            <w:tcW w:w="2952" w:type="dxa"/>
            <w:vAlign w:val="center"/>
          </w:tcPr>
          <w:p w:rsidR="00C97C20" w:rsidRPr="00B607CE" w:rsidRDefault="00C97C20" w:rsidP="00FF5464">
            <w:pPr>
              <w:spacing w:before="0" w:after="0"/>
              <w:rPr>
                <w:sz w:val="24"/>
                <w:szCs w:val="24"/>
              </w:rPr>
            </w:pPr>
            <w:r w:rsidRPr="00B607CE">
              <w:rPr>
                <w:sz w:val="24"/>
                <w:szCs w:val="24"/>
              </w:rPr>
              <w:t>3 Days 15 Hours</w:t>
            </w:r>
          </w:p>
        </w:tc>
      </w:tr>
      <w:tr w:rsidR="00C97C20" w:rsidRPr="00B607CE">
        <w:trPr>
          <w:jc w:val="center"/>
        </w:trPr>
        <w:tc>
          <w:tcPr>
            <w:tcW w:w="3573" w:type="dxa"/>
            <w:vAlign w:val="center"/>
          </w:tcPr>
          <w:p w:rsidR="00C97C20" w:rsidRPr="00B607CE" w:rsidRDefault="00C97C20" w:rsidP="00FF5464">
            <w:pPr>
              <w:spacing w:before="0" w:after="0"/>
              <w:rPr>
                <w:sz w:val="24"/>
                <w:szCs w:val="24"/>
              </w:rPr>
            </w:pPr>
            <w:r w:rsidRPr="00B607CE">
              <w:rPr>
                <w:sz w:val="24"/>
                <w:szCs w:val="24"/>
              </w:rPr>
              <w:t>99.9%</w:t>
            </w:r>
          </w:p>
        </w:tc>
        <w:tc>
          <w:tcPr>
            <w:tcW w:w="1998" w:type="dxa"/>
            <w:vAlign w:val="center"/>
          </w:tcPr>
          <w:p w:rsidR="00C97C20" w:rsidRPr="00B607CE" w:rsidRDefault="00C97C20" w:rsidP="00FF5464">
            <w:pPr>
              <w:spacing w:before="0" w:after="0"/>
              <w:rPr>
                <w:sz w:val="24"/>
                <w:szCs w:val="24"/>
              </w:rPr>
            </w:pPr>
            <w:r w:rsidRPr="00B607CE">
              <w:rPr>
                <w:sz w:val="24"/>
                <w:szCs w:val="24"/>
              </w:rPr>
              <w:t>3</w:t>
            </w:r>
          </w:p>
        </w:tc>
        <w:tc>
          <w:tcPr>
            <w:tcW w:w="2952" w:type="dxa"/>
            <w:vAlign w:val="center"/>
          </w:tcPr>
          <w:p w:rsidR="00C97C20" w:rsidRPr="00B607CE" w:rsidRDefault="00C97C20" w:rsidP="00FF5464">
            <w:pPr>
              <w:spacing w:before="0" w:after="0"/>
              <w:rPr>
                <w:sz w:val="24"/>
                <w:szCs w:val="24"/>
              </w:rPr>
            </w:pPr>
            <w:r w:rsidRPr="00B607CE">
              <w:rPr>
                <w:sz w:val="24"/>
                <w:szCs w:val="24"/>
              </w:rPr>
              <w:t>8 Hours 46 Minutes</w:t>
            </w:r>
          </w:p>
        </w:tc>
      </w:tr>
      <w:tr w:rsidR="00C97C20" w:rsidRPr="00B607CE">
        <w:trPr>
          <w:jc w:val="center"/>
        </w:trPr>
        <w:tc>
          <w:tcPr>
            <w:tcW w:w="3573" w:type="dxa"/>
            <w:vAlign w:val="center"/>
          </w:tcPr>
          <w:p w:rsidR="00C97C20" w:rsidRPr="00B607CE" w:rsidRDefault="00C97C20" w:rsidP="00FF5464">
            <w:pPr>
              <w:spacing w:before="0" w:after="0"/>
              <w:rPr>
                <w:sz w:val="24"/>
                <w:szCs w:val="24"/>
              </w:rPr>
            </w:pPr>
            <w:r w:rsidRPr="00B607CE">
              <w:rPr>
                <w:sz w:val="24"/>
                <w:szCs w:val="24"/>
              </w:rPr>
              <w:t>99.99%</w:t>
            </w:r>
          </w:p>
        </w:tc>
        <w:tc>
          <w:tcPr>
            <w:tcW w:w="1998" w:type="dxa"/>
            <w:vAlign w:val="center"/>
          </w:tcPr>
          <w:p w:rsidR="00C97C20" w:rsidRPr="00B607CE" w:rsidRDefault="00C97C20" w:rsidP="00FF5464">
            <w:pPr>
              <w:spacing w:before="0" w:after="0"/>
              <w:rPr>
                <w:sz w:val="24"/>
                <w:szCs w:val="24"/>
              </w:rPr>
            </w:pPr>
            <w:r w:rsidRPr="00B607CE">
              <w:rPr>
                <w:sz w:val="24"/>
                <w:szCs w:val="24"/>
              </w:rPr>
              <w:t>4</w:t>
            </w:r>
          </w:p>
        </w:tc>
        <w:tc>
          <w:tcPr>
            <w:tcW w:w="2952" w:type="dxa"/>
            <w:vAlign w:val="center"/>
          </w:tcPr>
          <w:p w:rsidR="00C97C20" w:rsidRPr="00B607CE" w:rsidRDefault="00C97C20" w:rsidP="00FF5464">
            <w:pPr>
              <w:spacing w:before="0" w:after="0"/>
              <w:rPr>
                <w:sz w:val="24"/>
                <w:szCs w:val="24"/>
              </w:rPr>
            </w:pPr>
            <w:r w:rsidRPr="00B607CE">
              <w:rPr>
                <w:sz w:val="24"/>
                <w:szCs w:val="24"/>
              </w:rPr>
              <w:t>52 Minutes 31 Seconds</w:t>
            </w:r>
          </w:p>
        </w:tc>
      </w:tr>
      <w:tr w:rsidR="00C97C20" w:rsidRPr="00B607CE">
        <w:trPr>
          <w:jc w:val="center"/>
        </w:trPr>
        <w:tc>
          <w:tcPr>
            <w:tcW w:w="3573" w:type="dxa"/>
            <w:vAlign w:val="center"/>
          </w:tcPr>
          <w:p w:rsidR="00C97C20" w:rsidRPr="00B607CE" w:rsidRDefault="00C97C20" w:rsidP="00FF5464">
            <w:pPr>
              <w:spacing w:before="0" w:after="0"/>
              <w:rPr>
                <w:sz w:val="24"/>
                <w:szCs w:val="24"/>
              </w:rPr>
            </w:pPr>
            <w:r w:rsidRPr="00B607CE">
              <w:rPr>
                <w:sz w:val="24"/>
                <w:szCs w:val="24"/>
              </w:rPr>
              <w:t>99.999%</w:t>
            </w:r>
          </w:p>
        </w:tc>
        <w:tc>
          <w:tcPr>
            <w:tcW w:w="1998" w:type="dxa"/>
            <w:vAlign w:val="center"/>
          </w:tcPr>
          <w:p w:rsidR="00C97C20" w:rsidRPr="00B607CE" w:rsidRDefault="00C97C20" w:rsidP="00FF5464">
            <w:pPr>
              <w:spacing w:before="0" w:after="0"/>
              <w:rPr>
                <w:sz w:val="24"/>
                <w:szCs w:val="24"/>
              </w:rPr>
            </w:pPr>
            <w:r w:rsidRPr="00B607CE">
              <w:rPr>
                <w:sz w:val="24"/>
                <w:szCs w:val="24"/>
              </w:rPr>
              <w:t>5</w:t>
            </w:r>
          </w:p>
        </w:tc>
        <w:tc>
          <w:tcPr>
            <w:tcW w:w="2952" w:type="dxa"/>
            <w:vAlign w:val="center"/>
          </w:tcPr>
          <w:p w:rsidR="00C97C20" w:rsidRPr="00B607CE" w:rsidRDefault="00C97C20" w:rsidP="00FF5464">
            <w:pPr>
              <w:spacing w:before="0" w:after="0"/>
              <w:rPr>
                <w:sz w:val="24"/>
                <w:szCs w:val="24"/>
              </w:rPr>
            </w:pPr>
            <w:r w:rsidRPr="00B607CE">
              <w:rPr>
                <w:sz w:val="24"/>
                <w:szCs w:val="24"/>
              </w:rPr>
              <w:t>5 Minutes 15 Seconds</w:t>
            </w:r>
          </w:p>
        </w:tc>
      </w:tr>
      <w:tr w:rsidR="00C97C20" w:rsidRPr="00B607CE">
        <w:trPr>
          <w:jc w:val="center"/>
        </w:trPr>
        <w:tc>
          <w:tcPr>
            <w:tcW w:w="3573" w:type="dxa"/>
            <w:vAlign w:val="center"/>
          </w:tcPr>
          <w:p w:rsidR="00C97C20" w:rsidRPr="00B607CE" w:rsidRDefault="00C97C20" w:rsidP="00FF5464">
            <w:pPr>
              <w:spacing w:before="0" w:after="0"/>
              <w:rPr>
                <w:sz w:val="24"/>
                <w:szCs w:val="24"/>
              </w:rPr>
            </w:pPr>
            <w:r w:rsidRPr="00B607CE">
              <w:rPr>
                <w:sz w:val="24"/>
                <w:szCs w:val="24"/>
              </w:rPr>
              <w:t>99.9999%</w:t>
            </w:r>
          </w:p>
        </w:tc>
        <w:tc>
          <w:tcPr>
            <w:tcW w:w="1998" w:type="dxa"/>
            <w:vAlign w:val="center"/>
          </w:tcPr>
          <w:p w:rsidR="00C97C20" w:rsidRPr="00B607CE" w:rsidRDefault="00C97C20" w:rsidP="00FF5464">
            <w:pPr>
              <w:spacing w:before="0" w:after="0"/>
              <w:rPr>
                <w:sz w:val="24"/>
                <w:szCs w:val="24"/>
              </w:rPr>
            </w:pPr>
            <w:r w:rsidRPr="00B607CE">
              <w:rPr>
                <w:sz w:val="24"/>
                <w:szCs w:val="24"/>
              </w:rPr>
              <w:t>6</w:t>
            </w:r>
          </w:p>
        </w:tc>
        <w:tc>
          <w:tcPr>
            <w:tcW w:w="2952" w:type="dxa"/>
            <w:vAlign w:val="center"/>
          </w:tcPr>
          <w:p w:rsidR="00C97C20" w:rsidRPr="00B607CE" w:rsidRDefault="00C97C20" w:rsidP="00FF5464">
            <w:pPr>
              <w:spacing w:before="0" w:after="0"/>
              <w:rPr>
                <w:sz w:val="24"/>
                <w:szCs w:val="24"/>
              </w:rPr>
            </w:pPr>
            <w:r w:rsidRPr="00B607CE">
              <w:rPr>
                <w:sz w:val="24"/>
                <w:szCs w:val="24"/>
              </w:rPr>
              <w:t>31.5 Seconds</w:t>
            </w:r>
          </w:p>
        </w:tc>
      </w:tr>
    </w:tbl>
    <w:p w:rsidR="00C97C20" w:rsidRPr="00B607CE" w:rsidRDefault="00C97C20" w:rsidP="002460F2">
      <w:pPr>
        <w:jc w:val="right"/>
      </w:pP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3.11.5.1 The MTBF for Critical failures shall be X weeks, averaged over X months.</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3.11.5.2 </w:t>
      </w:r>
      <w:proofErr w:type="gramStart"/>
      <w:r w:rsidRPr="00B607CE">
        <w:rPr>
          <w:b/>
        </w:rPr>
        <w:t>The</w:t>
      </w:r>
      <w:proofErr w:type="gramEnd"/>
      <w:r w:rsidRPr="00B607CE">
        <w:rPr>
          <w:b/>
        </w:rPr>
        <w:t xml:space="preserve"> minimum time between Critical failures shall be in excess of X days.</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3.11.5.3 The MTBF for Warning failures shall be X weeks, averaged over X months.</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3.11.5.4 </w:t>
      </w:r>
      <w:proofErr w:type="gramStart"/>
      <w:r w:rsidRPr="00B607CE">
        <w:rPr>
          <w:b/>
        </w:rPr>
        <w:t>The</w:t>
      </w:r>
      <w:proofErr w:type="gramEnd"/>
      <w:r w:rsidRPr="00B607CE">
        <w:rPr>
          <w:b/>
        </w:rPr>
        <w:t xml:space="preserve"> minimum time between Warning failures shall be in excess of X days.</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3.11.5.5 </w:t>
      </w:r>
      <w:proofErr w:type="gramStart"/>
      <w:r w:rsidRPr="00B607CE">
        <w:rPr>
          <w:b/>
        </w:rPr>
        <w:t>The</w:t>
      </w:r>
      <w:proofErr w:type="gramEnd"/>
      <w:r w:rsidRPr="00B607CE">
        <w:rPr>
          <w:b/>
        </w:rPr>
        <w:t xml:space="preserve"> system shall not have more than five (5) hours of scheduled downtime per month.</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3.11.5.6 </w:t>
      </w:r>
      <w:proofErr w:type="gramStart"/>
      <w:r w:rsidRPr="00B607CE">
        <w:rPr>
          <w:b/>
        </w:rPr>
        <w:t>The</w:t>
      </w:r>
      <w:proofErr w:type="gramEnd"/>
      <w:r w:rsidRPr="00B607CE">
        <w:rPr>
          <w:b/>
        </w:rPr>
        <w:t xml:space="preserve"> system shall not more than an average of one (1) hour of unscheduled downtime per month.</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3.11.5.7 The MTTR for the system shall not exceed X hours after it has failed.</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3.11.5.8 Administrative reporting shall have an availability of 98%.</w:t>
      </w:r>
    </w:p>
    <w:p w:rsidR="00C97C20" w:rsidRPr="00B607CE" w:rsidRDefault="00C97C20" w:rsidP="0086309C">
      <w:pPr>
        <w:pStyle w:val="para"/>
        <w:keepNext/>
        <w:spacing w:before="120" w:after="0"/>
        <w:ind w:left="360"/>
        <w:rPr>
          <w:b/>
        </w:rPr>
      </w:pPr>
      <w:r w:rsidRPr="00B607CE">
        <w:rPr>
          <w:b/>
        </w:rPr>
        <w:lastRenderedPageBreak/>
        <w:t>(U)</w:t>
      </w:r>
      <w:r w:rsidRPr="00B607CE">
        <w:t xml:space="preserve"> </w:t>
      </w:r>
      <w:r w:rsidRPr="00B607CE">
        <w:rPr>
          <w:b/>
        </w:rPr>
        <w:t>3.11.5.9 All Planning functionality has a planned availability of 24 hours per day, 365 days per year.</w:t>
      </w:r>
    </w:p>
    <w:p w:rsidR="00C97C20" w:rsidRPr="00B607CE" w:rsidRDefault="00C97C20" w:rsidP="000235A8">
      <w:pPr>
        <w:pStyle w:val="para2"/>
        <w:spacing w:before="0" w:after="120"/>
        <w:ind w:left="360"/>
      </w:pPr>
      <w:r w:rsidRPr="00B607CE">
        <w:t>(U) The design goal shall be 99.9% availability.</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3.11.5.10 User access to persistent data shall have an availability of 99.999%.</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3.11.5.11 At least one data center shall be available at all times at least 99.999% of the time.</w:t>
      </w:r>
    </w:p>
    <w:p w:rsidR="00C97C20" w:rsidRPr="00B607CE" w:rsidRDefault="00C97C20" w:rsidP="0086309C">
      <w:pPr>
        <w:pStyle w:val="para"/>
        <w:keepNext/>
        <w:spacing w:before="120" w:after="0"/>
        <w:ind w:left="360"/>
        <w:rPr>
          <w:b/>
        </w:rPr>
      </w:pPr>
      <w:r w:rsidRPr="00B607CE">
        <w:rPr>
          <w:b/>
        </w:rPr>
        <w:t>(U)</w:t>
      </w:r>
      <w:r w:rsidRPr="00B607CE">
        <w:t xml:space="preserve"> </w:t>
      </w:r>
      <w:r w:rsidRPr="00B607CE">
        <w:rPr>
          <w:b/>
        </w:rPr>
        <w:t>3.11.5.12 The SWIF system will not provide functionality for capturing memory usage.</w:t>
      </w:r>
    </w:p>
    <w:p w:rsidR="00C97C20" w:rsidRPr="00B607CE" w:rsidRDefault="00C97C20" w:rsidP="00B65940">
      <w:pPr>
        <w:pStyle w:val="para2"/>
        <w:numPr>
          <w:ins w:id="863" w:author="Bill Sitz" w:date="2013-06-20T16:53:00Z"/>
        </w:numPr>
        <w:spacing w:before="0" w:after="120"/>
        <w:ind w:left="360"/>
      </w:pPr>
      <w:r w:rsidRPr="00B607CE">
        <w:t>(U) This includes usage for system servers or disk usage. Sites will need to use existing operating tools to capture and display this information, as well as those tools necessary to perform network, database, and system administration beyond those requirements described within this document.</w:t>
      </w:r>
      <w:bookmarkStart w:id="864" w:name="_Toc355399350"/>
      <w:bookmarkEnd w:id="864"/>
    </w:p>
    <w:p w:rsidR="00C97C20" w:rsidRPr="00B607CE" w:rsidRDefault="00C97C20" w:rsidP="000235A8">
      <w:pPr>
        <w:pStyle w:val="para"/>
        <w:spacing w:before="120" w:after="0"/>
        <w:ind w:left="360"/>
        <w:rPr>
          <w:b/>
        </w:rPr>
      </w:pPr>
      <w:r w:rsidRPr="00B607CE">
        <w:rPr>
          <w:b/>
        </w:rPr>
        <w:t xml:space="preserve">3.11.5.13 </w:t>
      </w:r>
      <w:proofErr w:type="gramStart"/>
      <w:r w:rsidRPr="00B607CE">
        <w:rPr>
          <w:b/>
        </w:rPr>
        <w:t>The</w:t>
      </w:r>
      <w:proofErr w:type="gramEnd"/>
      <w:r w:rsidRPr="00B607CE">
        <w:rPr>
          <w:b/>
        </w:rPr>
        <w:t xml:space="preserve"> system shall provide the ability to perform remote maintenance per the host site System Security Authorization Agreement (SSAA)</w:t>
      </w:r>
      <w:bookmarkStart w:id="865" w:name="_Toc355017041"/>
      <w:bookmarkStart w:id="866" w:name="_Toc355078163"/>
      <w:bookmarkStart w:id="867" w:name="_Toc355078666"/>
      <w:bookmarkStart w:id="868" w:name="_Toc355017042"/>
      <w:bookmarkStart w:id="869" w:name="_Toc355078164"/>
      <w:bookmarkStart w:id="870" w:name="_Toc355078667"/>
      <w:bookmarkStart w:id="871" w:name="_Toc355017043"/>
      <w:bookmarkStart w:id="872" w:name="_Toc355078165"/>
      <w:bookmarkStart w:id="873" w:name="_Toc355078668"/>
      <w:bookmarkStart w:id="874" w:name="_Toc355017044"/>
      <w:bookmarkStart w:id="875" w:name="_Toc355078166"/>
      <w:bookmarkStart w:id="876" w:name="_Toc355078669"/>
      <w:bookmarkStart w:id="877" w:name="_Toc355017045"/>
      <w:bookmarkStart w:id="878" w:name="_Toc355078167"/>
      <w:bookmarkStart w:id="879" w:name="_Toc355078670"/>
      <w:bookmarkStart w:id="880" w:name="_Toc355017046"/>
      <w:bookmarkStart w:id="881" w:name="_Toc355078168"/>
      <w:bookmarkStart w:id="882" w:name="_Toc355078671"/>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r w:rsidRPr="00B607CE">
        <w:rPr>
          <w:b/>
        </w:rPr>
        <w:t>.</w:t>
      </w:r>
      <w:bookmarkStart w:id="883" w:name="_Toc355399351"/>
      <w:bookmarkEnd w:id="883"/>
    </w:p>
    <w:p w:rsidR="00C97C20" w:rsidRPr="00B607CE" w:rsidRDefault="00C97C20" w:rsidP="0086309C">
      <w:pPr>
        <w:pStyle w:val="para"/>
        <w:keepNext/>
        <w:spacing w:before="120" w:after="0"/>
        <w:ind w:left="360"/>
        <w:rPr>
          <w:b/>
        </w:rPr>
      </w:pPr>
      <w:bookmarkStart w:id="884" w:name="_Toc355017048"/>
      <w:bookmarkStart w:id="885" w:name="_Toc355078170"/>
      <w:bookmarkStart w:id="886" w:name="_Toc355078673"/>
      <w:bookmarkEnd w:id="884"/>
      <w:bookmarkEnd w:id="885"/>
      <w:bookmarkEnd w:id="886"/>
      <w:r w:rsidRPr="00B607CE">
        <w:rPr>
          <w:b/>
        </w:rPr>
        <w:t xml:space="preserve">3.11.5.14 SWIF availability requirements shall be determined by the </w:t>
      </w:r>
      <w:bookmarkStart w:id="887" w:name="_Toc355017051"/>
      <w:bookmarkStart w:id="888" w:name="_Toc355078173"/>
      <w:bookmarkStart w:id="889" w:name="_Toc355078676"/>
      <w:bookmarkStart w:id="890" w:name="_Toc355017052"/>
      <w:bookmarkStart w:id="891" w:name="_Toc355078174"/>
      <w:bookmarkStart w:id="892" w:name="_Toc355078677"/>
      <w:bookmarkStart w:id="893" w:name="_Toc355017053"/>
      <w:bookmarkStart w:id="894" w:name="_Toc355078175"/>
      <w:bookmarkStart w:id="895" w:name="_Toc355078678"/>
      <w:bookmarkStart w:id="896" w:name="_Toc355017054"/>
      <w:bookmarkStart w:id="897" w:name="_Toc355078176"/>
      <w:bookmarkStart w:id="898" w:name="_Toc355078679"/>
      <w:bookmarkStart w:id="899" w:name="_Toc355017055"/>
      <w:bookmarkStart w:id="900" w:name="_Toc355078177"/>
      <w:bookmarkStart w:id="901" w:name="_Toc355078680"/>
      <w:bookmarkStart w:id="902" w:name="_Toc355017056"/>
      <w:bookmarkStart w:id="903" w:name="_Toc355078178"/>
      <w:bookmarkStart w:id="904" w:name="_Toc355078681"/>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r w:rsidRPr="00B607CE">
        <w:rPr>
          <w:b/>
        </w:rPr>
        <w:t>Project Manager using Information Assurance (IA) Implementation guidance.</w:t>
      </w:r>
    </w:p>
    <w:p w:rsidR="00C97C20" w:rsidRPr="00B607CE" w:rsidRDefault="00C97C20" w:rsidP="00B65940">
      <w:pPr>
        <w:pStyle w:val="para2"/>
        <w:numPr>
          <w:ins w:id="905" w:author="Bill Sitz" w:date="2013-06-20T16:56:00Z"/>
        </w:numPr>
        <w:spacing w:before="0" w:after="120"/>
        <w:ind w:left="360"/>
      </w:pPr>
      <w:r w:rsidRPr="00B607CE">
        <w:t xml:space="preserve">(U) See Intelligence Community Directive (ICD) 503 and </w:t>
      </w:r>
      <w:proofErr w:type="spellStart"/>
      <w:r w:rsidRPr="00B607CE">
        <w:t>DoD</w:t>
      </w:r>
      <w:proofErr w:type="spellEnd"/>
      <w:r w:rsidRPr="00B607CE">
        <w:t xml:space="preserve"> Instruction 8500.2, both cited in section 2 of the SWIF SSS.</w:t>
      </w:r>
      <w:bookmarkStart w:id="906" w:name="_Toc355399353"/>
      <w:bookmarkEnd w:id="906"/>
    </w:p>
    <w:p w:rsidR="00C97C20" w:rsidRPr="00B607CE" w:rsidRDefault="00C97C20" w:rsidP="00420504">
      <w:pPr>
        <w:pStyle w:val="Heading3"/>
        <w:numPr>
          <w:ilvl w:val="2"/>
          <w:numId w:val="17"/>
        </w:numPr>
        <w:ind w:left="0" w:firstLine="0"/>
        <w:rPr>
          <w:szCs w:val="23"/>
        </w:rPr>
      </w:pPr>
      <w:bookmarkStart w:id="907" w:name="_Toc359515899"/>
      <w:bookmarkStart w:id="908" w:name="_Toc359518341"/>
      <w:bookmarkStart w:id="909" w:name="_Toc355017058"/>
      <w:bookmarkStart w:id="910" w:name="_Toc355078180"/>
      <w:bookmarkStart w:id="911" w:name="_Toc355078683"/>
      <w:bookmarkStart w:id="912" w:name="_Toc355017059"/>
      <w:bookmarkStart w:id="913" w:name="_Toc355078181"/>
      <w:bookmarkStart w:id="914" w:name="_Toc355078684"/>
      <w:bookmarkStart w:id="915" w:name="_Toc355017060"/>
      <w:bookmarkStart w:id="916" w:name="_Toc355078182"/>
      <w:bookmarkStart w:id="917" w:name="_Toc355078685"/>
      <w:bookmarkStart w:id="918" w:name="_Toc355017061"/>
      <w:bookmarkStart w:id="919" w:name="_Toc355078183"/>
      <w:bookmarkStart w:id="920" w:name="_Toc355078686"/>
      <w:bookmarkStart w:id="921" w:name="_Toc364676185"/>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r w:rsidRPr="00B607CE">
        <w:rPr>
          <w:szCs w:val="23"/>
        </w:rPr>
        <w:t>(U) Portability</w:t>
      </w:r>
      <w:bookmarkEnd w:id="921"/>
    </w:p>
    <w:p w:rsidR="00C97C20" w:rsidRPr="00B607CE" w:rsidRDefault="00C97C20" w:rsidP="00F42ECB">
      <w:r w:rsidRPr="00B607CE">
        <w:t>(U) The following requirements describe the system’s requirements for portability.</w:t>
      </w:r>
    </w:p>
    <w:p w:rsidR="00536DAA" w:rsidRPr="00B607CE" w:rsidRDefault="00C97C20" w:rsidP="000235A8">
      <w:pPr>
        <w:pStyle w:val="para"/>
        <w:spacing w:before="120" w:after="0"/>
        <w:ind w:left="360"/>
        <w:rPr>
          <w:b/>
        </w:rPr>
      </w:pPr>
      <w:bookmarkStart w:id="922" w:name="_Toc355399355"/>
      <w:bookmarkStart w:id="923" w:name="_Toc355399356"/>
      <w:bookmarkEnd w:id="922"/>
      <w:bookmarkEnd w:id="923"/>
      <w:r w:rsidRPr="00B607CE">
        <w:rPr>
          <w:b/>
        </w:rPr>
        <w:t>(U</w:t>
      </w:r>
      <w:proofErr w:type="gramStart"/>
      <w:r w:rsidRPr="00B607CE">
        <w:rPr>
          <w:b/>
        </w:rPr>
        <w:t>)</w:t>
      </w:r>
      <w:bookmarkStart w:id="924" w:name="_Toc355399357"/>
      <w:bookmarkEnd w:id="924"/>
      <w:r w:rsidRPr="00B607CE">
        <w:rPr>
          <w:b/>
        </w:rPr>
        <w:t>3.11.6.1</w:t>
      </w:r>
      <w:proofErr w:type="gramEnd"/>
      <w:r w:rsidRPr="00B607CE">
        <w:rPr>
          <w:b/>
        </w:rPr>
        <w:t xml:space="preserve"> The system softwa</w:t>
      </w:r>
      <w:r w:rsidR="00536DAA" w:rsidRPr="00B607CE">
        <w:rPr>
          <w:b/>
        </w:rPr>
        <w:t>re shall be capable of being migrated</w:t>
      </w:r>
      <w:r w:rsidRPr="00B607CE">
        <w:rPr>
          <w:b/>
        </w:rPr>
        <w:t xml:space="preserve"> to more powerful processing platforms in support of an expanded user capacity</w:t>
      </w:r>
      <w:r w:rsidR="00536DAA" w:rsidRPr="00B607CE">
        <w:rPr>
          <w:b/>
        </w:rPr>
        <w:t>.</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3.11.6.2 </w:t>
      </w:r>
      <w:proofErr w:type="gramStart"/>
      <w:r w:rsidRPr="00B607CE">
        <w:rPr>
          <w:b/>
        </w:rPr>
        <w:t>The</w:t>
      </w:r>
      <w:proofErr w:type="gramEnd"/>
      <w:r w:rsidRPr="00B607CE">
        <w:rPr>
          <w:b/>
        </w:rPr>
        <w:t xml:space="preserve"> system shall be capable of running on a Linux operating system.</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3.11.6.3 </w:t>
      </w:r>
      <w:proofErr w:type="gramStart"/>
      <w:r w:rsidRPr="00B607CE">
        <w:rPr>
          <w:b/>
        </w:rPr>
        <w:t>The</w:t>
      </w:r>
      <w:proofErr w:type="gramEnd"/>
      <w:r w:rsidRPr="00B607CE">
        <w:rPr>
          <w:b/>
        </w:rPr>
        <w:t xml:space="preserve"> system shall be capable of running on a Mac operating system.</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3.11.6.4 </w:t>
      </w:r>
      <w:proofErr w:type="gramStart"/>
      <w:r w:rsidRPr="00B607CE">
        <w:rPr>
          <w:b/>
        </w:rPr>
        <w:t>The</w:t>
      </w:r>
      <w:proofErr w:type="gramEnd"/>
      <w:r w:rsidRPr="00B607CE">
        <w:rPr>
          <w:b/>
        </w:rPr>
        <w:t xml:space="preserve"> system shall be capable of running on a Fedora operating system.</w:t>
      </w:r>
    </w:p>
    <w:p w:rsidR="00C97C20" w:rsidRPr="00B607CE" w:rsidRDefault="00C97C20" w:rsidP="0086309C">
      <w:pPr>
        <w:pStyle w:val="para"/>
        <w:keepNext/>
        <w:spacing w:before="120" w:after="0"/>
        <w:ind w:left="360"/>
        <w:rPr>
          <w:b/>
        </w:rPr>
      </w:pPr>
      <w:r w:rsidRPr="00B607CE">
        <w:rPr>
          <w:b/>
        </w:rPr>
        <w:t>(U)</w:t>
      </w:r>
      <w:r w:rsidRPr="00B607CE">
        <w:t xml:space="preserve"> </w:t>
      </w:r>
      <w:r w:rsidRPr="00B607CE">
        <w:rPr>
          <w:b/>
        </w:rPr>
        <w:t xml:space="preserve">3.11.6.5 </w:t>
      </w:r>
      <w:proofErr w:type="gramStart"/>
      <w:r w:rsidRPr="00B607CE">
        <w:rPr>
          <w:b/>
        </w:rPr>
        <w:t>Porting</w:t>
      </w:r>
      <w:proofErr w:type="gramEnd"/>
      <w:r w:rsidRPr="00B607CE">
        <w:rPr>
          <w:b/>
        </w:rPr>
        <w:t xml:space="preserve"> the application from Linux OS to Windows OS shall not require more than 24 person weeks in time.</w:t>
      </w:r>
    </w:p>
    <w:p w:rsidR="00C97C20" w:rsidRPr="00B607CE" w:rsidRDefault="00C97C20" w:rsidP="00B65940">
      <w:pPr>
        <w:pStyle w:val="para2"/>
        <w:numPr>
          <w:ins w:id="925" w:author="Bill Sitz" w:date="2013-06-20T17:00:00Z"/>
        </w:numPr>
        <w:spacing w:before="0" w:after="120"/>
        <w:ind w:left="360"/>
      </w:pPr>
      <w:r w:rsidRPr="00B607CE">
        <w:t>(U) Porting includes documentation and testing,</w:t>
      </w:r>
    </w:p>
    <w:p w:rsidR="00C97C20" w:rsidRPr="00B607CE" w:rsidRDefault="00C97C20" w:rsidP="0086309C">
      <w:pPr>
        <w:pStyle w:val="para"/>
        <w:keepNext/>
        <w:spacing w:before="120" w:after="0"/>
        <w:ind w:left="360"/>
        <w:rPr>
          <w:b/>
        </w:rPr>
      </w:pPr>
      <w:r w:rsidRPr="00B607CE">
        <w:rPr>
          <w:b/>
        </w:rPr>
        <w:t>(U)</w:t>
      </w:r>
      <w:r w:rsidRPr="00B607CE">
        <w:t xml:space="preserve"> </w:t>
      </w:r>
      <w:r w:rsidRPr="00B607CE">
        <w:rPr>
          <w:b/>
        </w:rPr>
        <w:t xml:space="preserve">3.11.6.6 </w:t>
      </w:r>
      <w:proofErr w:type="gramStart"/>
      <w:r w:rsidRPr="00B607CE">
        <w:rPr>
          <w:b/>
        </w:rPr>
        <w:t>The</w:t>
      </w:r>
      <w:proofErr w:type="gramEnd"/>
      <w:r w:rsidRPr="00B607CE">
        <w:rPr>
          <w:b/>
        </w:rPr>
        <w:t xml:space="preserve"> average time needed to port the application to Internet Explorer shall not exceed 12 person weeks.</w:t>
      </w:r>
    </w:p>
    <w:p w:rsidR="00C97C20" w:rsidRPr="00B607CE" w:rsidRDefault="00C97C20" w:rsidP="00AE7E85">
      <w:pPr>
        <w:pStyle w:val="para2"/>
        <w:spacing w:before="0" w:after="120"/>
        <w:ind w:left="360"/>
      </w:pPr>
      <w:r w:rsidRPr="00B607CE">
        <w:t>(U) Porting includes documentation and testing,</w:t>
      </w:r>
    </w:p>
    <w:p w:rsidR="00C97C20" w:rsidRPr="00B607CE" w:rsidRDefault="00C97C20" w:rsidP="0086309C">
      <w:pPr>
        <w:pStyle w:val="para"/>
        <w:keepNext/>
        <w:spacing w:before="120" w:after="0"/>
        <w:ind w:left="360"/>
        <w:rPr>
          <w:b/>
        </w:rPr>
      </w:pPr>
      <w:r w:rsidRPr="00B607CE">
        <w:rPr>
          <w:b/>
        </w:rPr>
        <w:t>(U)</w:t>
      </w:r>
      <w:r w:rsidRPr="00B607CE">
        <w:t xml:space="preserve"> </w:t>
      </w:r>
      <w:r w:rsidRPr="00B607CE">
        <w:rPr>
          <w:b/>
        </w:rPr>
        <w:t xml:space="preserve">3.11.6.7 </w:t>
      </w:r>
      <w:proofErr w:type="gramStart"/>
      <w:r w:rsidRPr="00B607CE">
        <w:rPr>
          <w:b/>
        </w:rPr>
        <w:t>The</w:t>
      </w:r>
      <w:proofErr w:type="gramEnd"/>
      <w:r w:rsidRPr="00B607CE">
        <w:rPr>
          <w:b/>
        </w:rPr>
        <w:t xml:space="preserve"> system shall improve portability by isolating operating system calls.</w:t>
      </w:r>
    </w:p>
    <w:p w:rsidR="00C97C20" w:rsidRPr="00B607CE" w:rsidRDefault="00C97C20" w:rsidP="00AE7E85">
      <w:pPr>
        <w:pStyle w:val="para2"/>
        <w:numPr>
          <w:ins w:id="926" w:author="Bill Sitz" w:date="2013-06-20T17:06:00Z"/>
        </w:numPr>
        <w:spacing w:before="0" w:after="120"/>
        <w:ind w:left="360"/>
      </w:pPr>
      <w:r w:rsidRPr="00B607CE">
        <w:t>(U) While it may not be possible to isolate all calls, do so to the maximum extent possible.</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3.11.6.8 </w:t>
      </w:r>
      <w:proofErr w:type="gramStart"/>
      <w:r w:rsidRPr="00B607CE">
        <w:rPr>
          <w:b/>
        </w:rPr>
        <w:t>The</w:t>
      </w:r>
      <w:proofErr w:type="gramEnd"/>
      <w:r w:rsidRPr="00B607CE">
        <w:rPr>
          <w:b/>
        </w:rPr>
        <w:t xml:space="preserve"> system shall minimize the use of machine language.</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3.11.6.9 </w:t>
      </w:r>
      <w:proofErr w:type="gramStart"/>
      <w:r w:rsidRPr="00B607CE">
        <w:rPr>
          <w:b/>
        </w:rPr>
        <w:t>The</w:t>
      </w:r>
      <w:proofErr w:type="gramEnd"/>
      <w:r w:rsidRPr="00B607CE">
        <w:rPr>
          <w:b/>
        </w:rPr>
        <w:t xml:space="preserve"> system shall be written in Java to maximize portability.</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3.11.6.10 </w:t>
      </w:r>
      <w:proofErr w:type="gramStart"/>
      <w:r w:rsidRPr="00B607CE">
        <w:rPr>
          <w:b/>
        </w:rPr>
        <w:t>The</w:t>
      </w:r>
      <w:proofErr w:type="gramEnd"/>
      <w:r w:rsidRPr="00B607CE">
        <w:rPr>
          <w:b/>
        </w:rPr>
        <w:t xml:space="preserve"> system shall use open interface standards to maximize portability.</w:t>
      </w:r>
    </w:p>
    <w:p w:rsidR="00C97C20" w:rsidRPr="00B607CE" w:rsidRDefault="00C97C20" w:rsidP="0086309C">
      <w:pPr>
        <w:pStyle w:val="para"/>
        <w:keepNext/>
        <w:spacing w:before="120" w:after="0"/>
        <w:ind w:left="360"/>
        <w:rPr>
          <w:b/>
        </w:rPr>
      </w:pPr>
      <w:r w:rsidRPr="00B607CE">
        <w:rPr>
          <w:b/>
        </w:rPr>
        <w:t>(U)</w:t>
      </w:r>
      <w:r w:rsidRPr="00B607CE">
        <w:t xml:space="preserve"> </w:t>
      </w:r>
      <w:r w:rsidRPr="00B607CE">
        <w:rPr>
          <w:b/>
        </w:rPr>
        <w:t xml:space="preserve">3.11.6.11 </w:t>
      </w:r>
      <w:proofErr w:type="gramStart"/>
      <w:r w:rsidRPr="00B607CE">
        <w:rPr>
          <w:b/>
        </w:rPr>
        <w:t>The</w:t>
      </w:r>
      <w:proofErr w:type="gramEnd"/>
      <w:r w:rsidRPr="00B607CE">
        <w:rPr>
          <w:b/>
        </w:rPr>
        <w:t xml:space="preserve"> system shall maximize the use of open interface standards.</w:t>
      </w:r>
    </w:p>
    <w:p w:rsidR="00C97C20" w:rsidRPr="00B607CE" w:rsidRDefault="00C97C20" w:rsidP="00AE7E85">
      <w:pPr>
        <w:pStyle w:val="para2"/>
        <w:numPr>
          <w:ins w:id="927" w:author="Bill Sitz" w:date="2013-06-20T17:10:00Z"/>
        </w:numPr>
        <w:spacing w:before="0" w:after="120"/>
        <w:ind w:left="360"/>
      </w:pPr>
      <w:r w:rsidRPr="00B607CE">
        <w:t>(U) Use open standards such as Enterprise Java Beans for interfaces, distribution, and communications.</w:t>
      </w:r>
    </w:p>
    <w:p w:rsidR="00C97C20" w:rsidRPr="00B607CE" w:rsidRDefault="00C97C20" w:rsidP="00420504">
      <w:pPr>
        <w:pStyle w:val="Heading3"/>
        <w:numPr>
          <w:ilvl w:val="2"/>
          <w:numId w:val="17"/>
        </w:numPr>
        <w:ind w:left="0" w:firstLine="0"/>
      </w:pPr>
      <w:bookmarkStart w:id="928" w:name="_Toc359515901"/>
      <w:bookmarkStart w:id="929" w:name="_Toc359518343"/>
      <w:bookmarkStart w:id="930" w:name="_Toc355017064"/>
      <w:bookmarkStart w:id="931" w:name="_Toc355078186"/>
      <w:bookmarkStart w:id="932" w:name="_Toc355078689"/>
      <w:bookmarkStart w:id="933" w:name="_Toc355017065"/>
      <w:bookmarkStart w:id="934" w:name="_Toc355078187"/>
      <w:bookmarkStart w:id="935" w:name="_Toc355078690"/>
      <w:bookmarkStart w:id="936" w:name="_Toc355017066"/>
      <w:bookmarkStart w:id="937" w:name="_Toc355078188"/>
      <w:bookmarkStart w:id="938" w:name="_Toc355078691"/>
      <w:bookmarkStart w:id="939" w:name="_Toc364676186"/>
      <w:bookmarkEnd w:id="928"/>
      <w:bookmarkEnd w:id="929"/>
      <w:bookmarkEnd w:id="930"/>
      <w:bookmarkEnd w:id="931"/>
      <w:bookmarkEnd w:id="932"/>
      <w:bookmarkEnd w:id="933"/>
      <w:bookmarkEnd w:id="934"/>
      <w:bookmarkEnd w:id="935"/>
      <w:bookmarkEnd w:id="936"/>
      <w:bookmarkEnd w:id="937"/>
      <w:bookmarkEnd w:id="938"/>
      <w:r w:rsidRPr="00B607CE">
        <w:lastRenderedPageBreak/>
        <w:t>(U) Reusability</w:t>
      </w:r>
      <w:bookmarkEnd w:id="939"/>
    </w:p>
    <w:p w:rsidR="00C97C20" w:rsidRPr="00B607CE" w:rsidRDefault="00C97C20" w:rsidP="00387B09">
      <w:r w:rsidRPr="00B607CE">
        <w:t>(U) The following subsection describes the system requirements for reusability.</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3.11.7.1 Reusability shall be considered in the design of SWIF.</w:t>
      </w:r>
      <w:bookmarkStart w:id="940" w:name="_Toc355399360"/>
      <w:bookmarkEnd w:id="940"/>
    </w:p>
    <w:p w:rsidR="00C97C20" w:rsidRPr="00B607CE" w:rsidRDefault="00C97C20" w:rsidP="0086309C">
      <w:pPr>
        <w:pStyle w:val="para"/>
        <w:keepNext/>
        <w:spacing w:before="120" w:after="0"/>
        <w:ind w:left="360"/>
        <w:rPr>
          <w:b/>
        </w:rPr>
      </w:pPr>
      <w:r w:rsidRPr="00B607CE">
        <w:rPr>
          <w:b/>
        </w:rPr>
        <w:t>(U)</w:t>
      </w:r>
      <w:r w:rsidRPr="00B607CE">
        <w:t xml:space="preserve"> </w:t>
      </w:r>
      <w:r w:rsidRPr="00B607CE">
        <w:rPr>
          <w:b/>
        </w:rPr>
        <w:t xml:space="preserve">3.11.7.2 </w:t>
      </w:r>
      <w:proofErr w:type="gramStart"/>
      <w:r w:rsidRPr="00B607CE">
        <w:rPr>
          <w:b/>
        </w:rPr>
        <w:t>The</w:t>
      </w:r>
      <w:proofErr w:type="gramEnd"/>
      <w:r w:rsidRPr="00B607CE">
        <w:rPr>
          <w:b/>
        </w:rPr>
        <w:t xml:space="preserve"> architecture of service components for SWIF shall consider existing APIs.</w:t>
      </w:r>
    </w:p>
    <w:p w:rsidR="00C97C20" w:rsidRPr="00B607CE" w:rsidRDefault="00C97C20" w:rsidP="00AE7E85">
      <w:pPr>
        <w:pStyle w:val="para2"/>
        <w:numPr>
          <w:ins w:id="941" w:author="Bill Sitz" w:date="2013-06-20T17:13:00Z"/>
        </w:numPr>
        <w:spacing w:before="0" w:after="120"/>
        <w:ind w:left="360"/>
      </w:pPr>
      <w:r w:rsidRPr="00B607CE">
        <w:t>(U) Consider Open Standards in addition to existing APIs.</w:t>
      </w:r>
      <w:bookmarkStart w:id="942" w:name="_Toc355399361"/>
      <w:bookmarkEnd w:id="942"/>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3.11.7.3 </w:t>
      </w:r>
      <w:proofErr w:type="gramStart"/>
      <w:r w:rsidRPr="00B607CE">
        <w:rPr>
          <w:b/>
        </w:rPr>
        <w:t>A</w:t>
      </w:r>
      <w:proofErr w:type="gramEnd"/>
      <w:r w:rsidRPr="00B607CE">
        <w:rPr>
          <w:b/>
        </w:rPr>
        <w:t xml:space="preserve"> minimum of 30% of the application’s software shall be potentially reusable on future endeavors.</w:t>
      </w:r>
    </w:p>
    <w:p w:rsidR="00C97C20" w:rsidRPr="00B607CE" w:rsidRDefault="00C97C20" w:rsidP="00420504">
      <w:pPr>
        <w:pStyle w:val="Heading3"/>
        <w:numPr>
          <w:ilvl w:val="2"/>
          <w:numId w:val="17"/>
        </w:numPr>
        <w:ind w:left="0" w:firstLine="0"/>
      </w:pPr>
      <w:bookmarkStart w:id="943" w:name="_Toc364676187"/>
      <w:r w:rsidRPr="00B607CE">
        <w:t>(U) Testability</w:t>
      </w:r>
      <w:bookmarkEnd w:id="943"/>
    </w:p>
    <w:p w:rsidR="00C97C20" w:rsidRPr="00B607CE" w:rsidRDefault="00C97C20" w:rsidP="007874AA">
      <w:r w:rsidRPr="00B607CE">
        <w:t>(U) The following subsection describes the system requirements for testability.</w:t>
      </w:r>
    </w:p>
    <w:p w:rsidR="00C97C20" w:rsidRPr="00B607CE" w:rsidRDefault="00C97C20" w:rsidP="000235A8">
      <w:pPr>
        <w:pStyle w:val="para"/>
        <w:spacing w:before="120" w:after="0"/>
        <w:ind w:left="360"/>
        <w:rPr>
          <w:b/>
        </w:rPr>
      </w:pPr>
      <w:bookmarkStart w:id="944" w:name="_Toc355399363"/>
      <w:bookmarkStart w:id="945" w:name="_Toc355399364"/>
      <w:bookmarkEnd w:id="944"/>
      <w:bookmarkEnd w:id="945"/>
      <w:r w:rsidRPr="00B607CE">
        <w:rPr>
          <w:b/>
        </w:rPr>
        <w:t>(U)</w:t>
      </w:r>
      <w:r w:rsidRPr="00B607CE">
        <w:t xml:space="preserve"> </w:t>
      </w:r>
      <w:r w:rsidRPr="00B607CE">
        <w:rPr>
          <w:b/>
        </w:rPr>
        <w:t xml:space="preserve">3.11.8.1 </w:t>
      </w:r>
      <w:proofErr w:type="gramStart"/>
      <w:r w:rsidRPr="00B607CE">
        <w:rPr>
          <w:b/>
        </w:rPr>
        <w:t>The</w:t>
      </w:r>
      <w:proofErr w:type="gramEnd"/>
      <w:r w:rsidRPr="00B607CE">
        <w:rPr>
          <w:b/>
        </w:rPr>
        <w:t xml:space="preserve"> system shall be compliant with the requirements specified by the Joint Interoperability Test Command (JITC).</w:t>
      </w:r>
      <w:bookmarkStart w:id="946" w:name="_Toc355399365"/>
      <w:bookmarkEnd w:id="946"/>
    </w:p>
    <w:p w:rsidR="00C97C20" w:rsidRPr="00B607CE" w:rsidRDefault="00C97C20" w:rsidP="0086309C">
      <w:pPr>
        <w:pStyle w:val="para"/>
        <w:keepNext/>
        <w:spacing w:before="120" w:after="0"/>
        <w:ind w:left="360"/>
        <w:rPr>
          <w:b/>
        </w:rPr>
      </w:pPr>
      <w:r w:rsidRPr="00B607CE">
        <w:rPr>
          <w:b/>
        </w:rPr>
        <w:t>(U)</w:t>
      </w:r>
      <w:r w:rsidRPr="00B607CE">
        <w:t xml:space="preserve"> </w:t>
      </w:r>
      <w:r w:rsidRPr="00B607CE">
        <w:rPr>
          <w:b/>
        </w:rPr>
        <w:t xml:space="preserve">3.11.8.2 </w:t>
      </w:r>
      <w:proofErr w:type="gramStart"/>
      <w:r w:rsidRPr="00B607CE">
        <w:rPr>
          <w:b/>
        </w:rPr>
        <w:t>Only</w:t>
      </w:r>
      <w:proofErr w:type="gramEnd"/>
      <w:r w:rsidRPr="00B607CE">
        <w:rPr>
          <w:b/>
        </w:rPr>
        <w:t xml:space="preserve"> testers shall test system software.</w:t>
      </w:r>
    </w:p>
    <w:p w:rsidR="00C97C20" w:rsidRPr="00B607CE" w:rsidRDefault="00C97C20" w:rsidP="00B80E6C">
      <w:pPr>
        <w:pStyle w:val="para2"/>
        <w:numPr>
          <w:ins w:id="947" w:author="Bill Sitz" w:date="2013-06-20T17:16:00Z"/>
        </w:numPr>
        <w:spacing w:before="0" w:after="120"/>
        <w:ind w:left="360"/>
      </w:pPr>
      <w:r w:rsidRPr="00B607CE">
        <w:t>(U) Only users with a Tester role are authorized to use test interfaces and only for SWIF testing purposes.</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3.11.8.3 </w:t>
      </w:r>
      <w:proofErr w:type="gramStart"/>
      <w:r w:rsidRPr="00B607CE">
        <w:rPr>
          <w:b/>
        </w:rPr>
        <w:t>The</w:t>
      </w:r>
      <w:proofErr w:type="gramEnd"/>
      <w:r w:rsidRPr="00B607CE">
        <w:rPr>
          <w:b/>
        </w:rPr>
        <w:t xml:space="preserve"> system shall provide a test interface that enables its state to be observed.</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3.11.8.4 </w:t>
      </w:r>
      <w:proofErr w:type="gramStart"/>
      <w:r w:rsidRPr="00B607CE">
        <w:rPr>
          <w:b/>
        </w:rPr>
        <w:t>For</w:t>
      </w:r>
      <w:proofErr w:type="gramEnd"/>
      <w:r w:rsidRPr="00B607CE">
        <w:rPr>
          <w:b/>
        </w:rPr>
        <w:t xml:space="preserve"> defined interfaces with external systems, the system shall be delivered with associated test software including test data that is sufficient to enable testing between the system and the external system.</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3.11.8.5 </w:t>
      </w:r>
      <w:proofErr w:type="gramStart"/>
      <w:r w:rsidRPr="00B607CE">
        <w:rPr>
          <w:b/>
        </w:rPr>
        <w:t>The</w:t>
      </w:r>
      <w:proofErr w:type="gramEnd"/>
      <w:r w:rsidRPr="00B607CE">
        <w:rPr>
          <w:b/>
        </w:rPr>
        <w:t xml:space="preserve"> system shall provide a human interface that enables the user with the Tester role to perform system testing tasks.</w:t>
      </w:r>
    </w:p>
    <w:p w:rsidR="00C97C20" w:rsidRPr="00B607CE" w:rsidRDefault="00C97C20" w:rsidP="0086309C">
      <w:pPr>
        <w:pStyle w:val="para"/>
        <w:keepNext/>
        <w:spacing w:before="120" w:after="0"/>
        <w:ind w:left="360"/>
        <w:rPr>
          <w:b/>
        </w:rPr>
      </w:pPr>
      <w:r w:rsidRPr="00B607CE">
        <w:rPr>
          <w:b/>
        </w:rPr>
        <w:t>(U)</w:t>
      </w:r>
      <w:r w:rsidRPr="00B607CE">
        <w:t xml:space="preserve"> </w:t>
      </w:r>
      <w:r w:rsidRPr="00B607CE">
        <w:rPr>
          <w:b/>
        </w:rPr>
        <w:t xml:space="preserve">3.11.8.6 </w:t>
      </w:r>
      <w:proofErr w:type="gramStart"/>
      <w:r w:rsidRPr="00B607CE">
        <w:rPr>
          <w:b/>
        </w:rPr>
        <w:t>The</w:t>
      </w:r>
      <w:proofErr w:type="gramEnd"/>
      <w:r w:rsidRPr="00B607CE">
        <w:rPr>
          <w:b/>
        </w:rPr>
        <w:t xml:space="preserve"> system shall include built-in self-test software that automatically tests the system while it is in operation.</w:t>
      </w:r>
    </w:p>
    <w:p w:rsidR="00C97C20" w:rsidRPr="00B607CE" w:rsidRDefault="00C97C20" w:rsidP="00B80E6C">
      <w:pPr>
        <w:pStyle w:val="para2"/>
        <w:spacing w:before="0" w:after="120"/>
        <w:ind w:left="360"/>
      </w:pPr>
      <w:r w:rsidRPr="00B607CE">
        <w:t>(U) The built-in self-test software also will work continuously while the system is in operation.</w:t>
      </w:r>
    </w:p>
    <w:p w:rsidR="00C97C20" w:rsidRPr="00B607CE" w:rsidRDefault="00C97C20" w:rsidP="00420504">
      <w:pPr>
        <w:pStyle w:val="Heading3"/>
        <w:numPr>
          <w:ilvl w:val="2"/>
          <w:numId w:val="17"/>
        </w:numPr>
        <w:ind w:left="0" w:firstLine="0"/>
      </w:pPr>
      <w:bookmarkStart w:id="948" w:name="_Toc355017073"/>
      <w:bookmarkStart w:id="949" w:name="_Toc355078195"/>
      <w:bookmarkStart w:id="950" w:name="_Toc355078698"/>
      <w:bookmarkStart w:id="951" w:name="_Toc355017074"/>
      <w:bookmarkStart w:id="952" w:name="_Toc355078196"/>
      <w:bookmarkStart w:id="953" w:name="_Toc355078699"/>
      <w:bookmarkStart w:id="954" w:name="_Toc355017075"/>
      <w:bookmarkStart w:id="955" w:name="_Toc355078197"/>
      <w:bookmarkStart w:id="956" w:name="_Toc355078700"/>
      <w:bookmarkStart w:id="957" w:name="_Toc364676188"/>
      <w:bookmarkEnd w:id="948"/>
      <w:bookmarkEnd w:id="949"/>
      <w:bookmarkEnd w:id="950"/>
      <w:bookmarkEnd w:id="951"/>
      <w:bookmarkEnd w:id="952"/>
      <w:bookmarkEnd w:id="953"/>
      <w:bookmarkEnd w:id="954"/>
      <w:bookmarkEnd w:id="955"/>
      <w:bookmarkEnd w:id="956"/>
      <w:r w:rsidRPr="00B607CE">
        <w:t>(U) Usability</w:t>
      </w:r>
      <w:bookmarkEnd w:id="957"/>
    </w:p>
    <w:p w:rsidR="00C97C20" w:rsidRPr="00B607CE" w:rsidRDefault="00C97C20" w:rsidP="00242A4A">
      <w:r w:rsidRPr="00B607CE">
        <w:t>(U) The following requirements describe the system’s requirements for usability. Usability for the system includes the following qualities:</w:t>
      </w:r>
    </w:p>
    <w:p w:rsidR="00C97C20" w:rsidRPr="00B607CE" w:rsidRDefault="00C97C20" w:rsidP="00BB1780">
      <w:pPr>
        <w:pStyle w:val="ListParagraph"/>
      </w:pPr>
      <w:r w:rsidRPr="00B607CE">
        <w:rPr>
          <w:u w:val="single"/>
        </w:rPr>
        <w:t>Credibility</w:t>
      </w:r>
      <w:r w:rsidRPr="00B607CE">
        <w:t>. The degree to which users are confident with and have trust that the system’s output and behavior are correct and content is authoritative.</w:t>
      </w:r>
    </w:p>
    <w:p w:rsidR="00C97C20" w:rsidRPr="00B607CE" w:rsidRDefault="00C97C20" w:rsidP="00BB1780">
      <w:pPr>
        <w:pStyle w:val="ListParagraph"/>
      </w:pPr>
      <w:r w:rsidRPr="00B607CE">
        <w:rPr>
          <w:u w:val="single"/>
        </w:rPr>
        <w:t>Ease to Entry</w:t>
      </w:r>
      <w:r w:rsidRPr="00B607CE">
        <w:t>. The ease with which users can start using the system.</w:t>
      </w:r>
    </w:p>
    <w:p w:rsidR="00C97C20" w:rsidRPr="00B607CE" w:rsidRDefault="00C97C20" w:rsidP="00BB1780">
      <w:pPr>
        <w:pStyle w:val="ListParagraph"/>
      </w:pPr>
      <w:r w:rsidRPr="00B607CE">
        <w:rPr>
          <w:u w:val="single"/>
        </w:rPr>
        <w:t>Ease to Learn</w:t>
      </w:r>
      <w:r w:rsidRPr="00B607CE">
        <w:t>. The degree to which representative users can learn to use the system to perform their tasks.</w:t>
      </w:r>
    </w:p>
    <w:p w:rsidR="00C97C20" w:rsidRPr="00B607CE" w:rsidRDefault="00C97C20" w:rsidP="00BB1780">
      <w:pPr>
        <w:pStyle w:val="ListParagraph"/>
      </w:pPr>
      <w:r w:rsidRPr="00B607CE">
        <w:rPr>
          <w:u w:val="single"/>
        </w:rPr>
        <w:t>Ease of Remembering</w:t>
      </w:r>
      <w:r w:rsidRPr="00B607CE">
        <w:t>. Either the degree to which occasional users can remember how to use the system to perform common tasks or the degree to which regular users can remember how to use the system to perform infrequent tasks.</w:t>
      </w:r>
    </w:p>
    <w:p w:rsidR="00C97C20" w:rsidRPr="00B607CE" w:rsidRDefault="00C97C20" w:rsidP="00BB1780">
      <w:pPr>
        <w:pStyle w:val="ListParagraph"/>
      </w:pPr>
      <w:r w:rsidRPr="00B607CE">
        <w:rPr>
          <w:u w:val="single"/>
        </w:rPr>
        <w:t>Ease to Use</w:t>
      </w:r>
      <w:r w:rsidRPr="00B607CE">
        <w:t>. The ease with which users can use the system to perform their tasks.</w:t>
      </w:r>
    </w:p>
    <w:p w:rsidR="00C97C20" w:rsidRPr="00B607CE" w:rsidRDefault="00C97C20" w:rsidP="00BB1780">
      <w:pPr>
        <w:pStyle w:val="ListParagraph"/>
      </w:pPr>
      <w:r w:rsidRPr="00B607CE">
        <w:rPr>
          <w:u w:val="single"/>
        </w:rPr>
        <w:t>Effectiveness</w:t>
      </w:r>
      <w:r w:rsidRPr="00B607CE">
        <w:t>. The degree to which the system enables users to efficiently perform their tasks.</w:t>
      </w:r>
    </w:p>
    <w:p w:rsidR="00C97C20" w:rsidRPr="00B607CE" w:rsidRDefault="00C97C20" w:rsidP="00BB1780">
      <w:pPr>
        <w:pStyle w:val="ListParagraph"/>
      </w:pPr>
      <w:r w:rsidRPr="00B607CE">
        <w:rPr>
          <w:u w:val="single"/>
        </w:rPr>
        <w:t>Error Minimization</w:t>
      </w:r>
      <w:r w:rsidRPr="00B607CE">
        <w:t>. The degree to which the system minimizes the number of errors that its users make.</w:t>
      </w:r>
    </w:p>
    <w:p w:rsidR="00C97C20" w:rsidRPr="00B607CE" w:rsidRDefault="00C97C20" w:rsidP="00BB1780">
      <w:pPr>
        <w:pStyle w:val="ListParagraph"/>
      </w:pPr>
      <w:r w:rsidRPr="00B607CE">
        <w:rPr>
          <w:u w:val="single"/>
        </w:rPr>
        <w:lastRenderedPageBreak/>
        <w:t>Navigability</w:t>
      </w:r>
      <w:r w:rsidRPr="00B607CE">
        <w:t>. The degree to which users can move through the user interface or documentation to find desired content and to perform their tasks.</w:t>
      </w:r>
    </w:p>
    <w:p w:rsidR="00C97C20" w:rsidRPr="00B607CE" w:rsidRDefault="00C97C20" w:rsidP="00BB1780">
      <w:pPr>
        <w:pStyle w:val="ListParagraph"/>
      </w:pPr>
      <w:r w:rsidRPr="00B607CE">
        <w:rPr>
          <w:u w:val="single"/>
        </w:rPr>
        <w:t>Preference</w:t>
      </w:r>
      <w:r w:rsidRPr="00B607CE">
        <w:t>. The degree to which users prefer the system over its alternatives or the way they previously completed their work.</w:t>
      </w:r>
    </w:p>
    <w:p w:rsidR="00C97C20" w:rsidRPr="00B607CE" w:rsidRDefault="00C97C20" w:rsidP="00BB1780">
      <w:pPr>
        <w:pStyle w:val="ListParagraph"/>
      </w:pPr>
      <w:proofErr w:type="spellStart"/>
      <w:r w:rsidRPr="00B607CE">
        <w:rPr>
          <w:u w:val="single"/>
        </w:rPr>
        <w:t>Retrievability</w:t>
      </w:r>
      <w:proofErr w:type="spellEnd"/>
      <w:r w:rsidRPr="00B607CE">
        <w:t>. The ease with which the system enables users to obtain information in a form that is useful to them (e.g., print out a formatted report, make a copy of a work product, etc.).</w:t>
      </w:r>
    </w:p>
    <w:p w:rsidR="00C97C20" w:rsidRPr="00B607CE" w:rsidRDefault="00C97C20" w:rsidP="00BB1780">
      <w:pPr>
        <w:pStyle w:val="ListParagraph"/>
      </w:pPr>
      <w:r w:rsidRPr="00B607CE">
        <w:rPr>
          <w:u w:val="single"/>
        </w:rPr>
        <w:t>Suitability</w:t>
      </w:r>
      <w:r w:rsidRPr="00B607CE">
        <w:t>. The degree to which users find the system to be suitable for the performance of their tasks.</w:t>
      </w:r>
    </w:p>
    <w:p w:rsidR="00C97C20" w:rsidRPr="00B607CE" w:rsidRDefault="00C97C20" w:rsidP="00BB1780">
      <w:pPr>
        <w:pStyle w:val="ListParagraph"/>
      </w:pPr>
      <w:r w:rsidRPr="00B607CE">
        <w:rPr>
          <w:u w:val="single"/>
        </w:rPr>
        <w:t>Understandability</w:t>
      </w:r>
      <w:r w:rsidRPr="00B607CE">
        <w:t>. The degree to which users find the system to be clear, legible, unambiguous, and comprehensible (especially during unusual situations).</w:t>
      </w:r>
    </w:p>
    <w:p w:rsidR="00C97C20" w:rsidRPr="00B607CE" w:rsidRDefault="00C97C20" w:rsidP="00BB1780">
      <w:pPr>
        <w:pStyle w:val="ListParagraph"/>
      </w:pPr>
      <w:r w:rsidRPr="00B607CE">
        <w:rPr>
          <w:u w:val="single"/>
        </w:rPr>
        <w:t>User Satisfaction</w:t>
      </w:r>
      <w:r w:rsidRPr="00B607CE">
        <w:t>. The degree to which users are satisfied with the system and consider it to be beneficial to them.</w:t>
      </w:r>
    </w:p>
    <w:p w:rsidR="00C97C20" w:rsidRPr="00B607CE" w:rsidRDefault="00C97C20" w:rsidP="000235A8">
      <w:pPr>
        <w:pStyle w:val="para"/>
        <w:keepNext/>
        <w:spacing w:before="120" w:after="0"/>
        <w:ind w:left="360"/>
        <w:rPr>
          <w:b/>
        </w:rPr>
      </w:pPr>
      <w:bookmarkStart w:id="958" w:name="_Toc355399367"/>
      <w:bookmarkEnd w:id="958"/>
      <w:r w:rsidRPr="00B607CE">
        <w:rPr>
          <w:b/>
        </w:rPr>
        <w:t>(U)</w:t>
      </w:r>
      <w:r w:rsidRPr="00B607CE">
        <w:t xml:space="preserve"> </w:t>
      </w:r>
      <w:r w:rsidRPr="00B607CE">
        <w:rPr>
          <w:b/>
        </w:rPr>
        <w:t xml:space="preserve">3.11.9.1 </w:t>
      </w:r>
      <w:proofErr w:type="gramStart"/>
      <w:r w:rsidRPr="00B607CE">
        <w:rPr>
          <w:b/>
        </w:rPr>
        <w:t>The</w:t>
      </w:r>
      <w:proofErr w:type="gramEnd"/>
      <w:r w:rsidRPr="00B607CE">
        <w:rPr>
          <w:b/>
        </w:rPr>
        <w:t xml:space="preserve"> system shall evoke in its users the feeling that its output is credible.</w:t>
      </w:r>
    </w:p>
    <w:p w:rsidR="00C97C20" w:rsidRPr="00B607CE" w:rsidRDefault="00C97C20" w:rsidP="00101565">
      <w:pPr>
        <w:pStyle w:val="para2"/>
        <w:numPr>
          <w:ins w:id="959" w:author="Bill Sitz" w:date="2013-06-20T17:29:00Z"/>
        </w:numPr>
        <w:spacing w:before="0" w:after="120"/>
        <w:ind w:left="360"/>
      </w:pPr>
      <w:r w:rsidRPr="00B607CE">
        <w:t>(U) Specifically, at least 95% of a statistically valid sample of users shall rate the system’s output as being either highly correct or mostly correct on the following scale (highly correct, mostly correct, neutral, mostly incorrect, highly incorrect).</w:t>
      </w:r>
    </w:p>
    <w:p w:rsidR="00C97C20" w:rsidRPr="00B607CE" w:rsidRDefault="00C97C20" w:rsidP="000235A8">
      <w:pPr>
        <w:pStyle w:val="para"/>
        <w:keepNext/>
        <w:spacing w:before="120" w:after="0"/>
        <w:ind w:left="360"/>
        <w:rPr>
          <w:b/>
        </w:rPr>
      </w:pPr>
      <w:r w:rsidRPr="00B607CE">
        <w:rPr>
          <w:b/>
        </w:rPr>
        <w:t>(U)</w:t>
      </w:r>
      <w:r w:rsidRPr="00B607CE">
        <w:t xml:space="preserve"> </w:t>
      </w:r>
      <w:r w:rsidRPr="00B607CE">
        <w:rPr>
          <w:b/>
        </w:rPr>
        <w:t xml:space="preserve">3.11.9.2 </w:t>
      </w:r>
      <w:proofErr w:type="gramStart"/>
      <w:r w:rsidRPr="00B607CE">
        <w:rPr>
          <w:b/>
        </w:rPr>
        <w:t>The</w:t>
      </w:r>
      <w:proofErr w:type="gramEnd"/>
      <w:r w:rsidRPr="00B607CE">
        <w:rPr>
          <w:b/>
        </w:rPr>
        <w:t xml:space="preserve"> system shall not require its users to perform numerous steps before they can begin using it.</w:t>
      </w:r>
    </w:p>
    <w:p w:rsidR="00C97C20" w:rsidRPr="00B607CE" w:rsidRDefault="00C97C20" w:rsidP="00101565">
      <w:pPr>
        <w:pStyle w:val="para2"/>
        <w:numPr>
          <w:ins w:id="960" w:author="Bill Sitz" w:date="2013-06-20T17:30:00Z"/>
        </w:numPr>
        <w:spacing w:before="0" w:after="120"/>
        <w:ind w:left="360"/>
      </w:pPr>
      <w:r w:rsidRPr="00B607CE">
        <w:t>(U) Specifically, users shall be able to begin using the application to perform their tasks within 1 minute starting at least 90% of the time.</w:t>
      </w:r>
    </w:p>
    <w:p w:rsidR="00C97C20" w:rsidRPr="00B607CE" w:rsidRDefault="00C97C20" w:rsidP="000235A8">
      <w:pPr>
        <w:pStyle w:val="para"/>
        <w:keepNext/>
        <w:spacing w:before="120" w:after="0"/>
        <w:ind w:left="360"/>
        <w:rPr>
          <w:b/>
        </w:rPr>
      </w:pPr>
      <w:r w:rsidRPr="00B607CE">
        <w:rPr>
          <w:b/>
        </w:rPr>
        <w:t>(U)</w:t>
      </w:r>
      <w:r w:rsidRPr="00B607CE">
        <w:t xml:space="preserve"> </w:t>
      </w:r>
      <w:r w:rsidRPr="00B607CE">
        <w:rPr>
          <w:b/>
        </w:rPr>
        <w:t xml:space="preserve">3.11.9.3 </w:t>
      </w:r>
      <w:proofErr w:type="gramStart"/>
      <w:r w:rsidRPr="00B607CE">
        <w:rPr>
          <w:b/>
        </w:rPr>
        <w:t>The</w:t>
      </w:r>
      <w:proofErr w:type="gramEnd"/>
      <w:r w:rsidRPr="00B607CE">
        <w:rPr>
          <w:b/>
        </w:rPr>
        <w:t xml:space="preserve"> system shall be easy for its users to remember how to use.</w:t>
      </w:r>
    </w:p>
    <w:p w:rsidR="00C97C20" w:rsidRPr="00B607CE" w:rsidRDefault="00C97C20" w:rsidP="00101565">
      <w:pPr>
        <w:pStyle w:val="para2"/>
        <w:numPr>
          <w:ins w:id="961" w:author="Bill Sitz" w:date="2013-06-20T17:30:00Z"/>
        </w:numPr>
        <w:spacing w:before="0" w:after="120"/>
        <w:ind w:left="360"/>
      </w:pPr>
      <w:r w:rsidRPr="00B607CE">
        <w:t>(U) Specifically, at least 90% of a statistically valid sample of users shall rate the system as being either very easy to learn or easy to learn on the following scale (very easy to learn, easy to learn, neutral, difficult to learn, very difficult to learn.</w:t>
      </w:r>
    </w:p>
    <w:p w:rsidR="00C97C20" w:rsidRPr="00B607CE" w:rsidRDefault="00C97C20" w:rsidP="000235A8">
      <w:pPr>
        <w:pStyle w:val="para"/>
        <w:keepNext/>
        <w:spacing w:before="120" w:after="0"/>
        <w:ind w:left="360"/>
        <w:rPr>
          <w:b/>
        </w:rPr>
      </w:pPr>
      <w:r w:rsidRPr="00B607CE">
        <w:rPr>
          <w:b/>
        </w:rPr>
        <w:t>(U)</w:t>
      </w:r>
      <w:r w:rsidRPr="00B607CE">
        <w:t xml:space="preserve"> </w:t>
      </w:r>
      <w:r w:rsidRPr="00B607CE">
        <w:rPr>
          <w:b/>
        </w:rPr>
        <w:t xml:space="preserve">3.11.9.4 </w:t>
      </w:r>
      <w:proofErr w:type="gramStart"/>
      <w:r w:rsidRPr="00B607CE">
        <w:rPr>
          <w:b/>
        </w:rPr>
        <w:t>The</w:t>
      </w:r>
      <w:proofErr w:type="gramEnd"/>
      <w:r w:rsidRPr="00B607CE">
        <w:rPr>
          <w:b/>
        </w:rPr>
        <w:t xml:space="preserve"> system’s user interface shall not require the user to either remember or copy information from one screen/webpage to another.</w:t>
      </w:r>
    </w:p>
    <w:p w:rsidR="00C97C20" w:rsidRPr="00B607CE" w:rsidRDefault="00C97C20" w:rsidP="00101565">
      <w:pPr>
        <w:pStyle w:val="para2"/>
        <w:numPr>
          <w:ins w:id="962" w:author="Bill Sitz" w:date="2013-06-20T17:30:00Z"/>
        </w:numPr>
        <w:spacing w:before="0" w:after="120"/>
        <w:ind w:left="360"/>
      </w:pPr>
      <w:r w:rsidRPr="00B607CE">
        <w:t>(U) For example, the system may automatically reenter previously entered data on the new page, or else it may provide drop-down lists that allow users to select and enter valid choices.</w:t>
      </w:r>
    </w:p>
    <w:p w:rsidR="00C97C20" w:rsidRPr="00B607CE" w:rsidRDefault="00C97C20" w:rsidP="000235A8">
      <w:pPr>
        <w:pStyle w:val="para"/>
        <w:keepNext/>
        <w:spacing w:before="120" w:after="0"/>
        <w:ind w:left="360"/>
        <w:rPr>
          <w:b/>
        </w:rPr>
      </w:pPr>
      <w:r w:rsidRPr="00B607CE">
        <w:rPr>
          <w:b/>
        </w:rPr>
        <w:t>3.11.9.5 The system help functionality shall be easy to locate.</w:t>
      </w:r>
    </w:p>
    <w:p w:rsidR="00C97C20" w:rsidRPr="00B607CE" w:rsidRDefault="00C97C20" w:rsidP="000235A8">
      <w:pPr>
        <w:pStyle w:val="para"/>
        <w:keepNext/>
        <w:spacing w:before="120" w:after="0"/>
        <w:ind w:left="360"/>
        <w:rPr>
          <w:b/>
        </w:rPr>
      </w:pPr>
      <w:r w:rsidRPr="00B607CE">
        <w:rPr>
          <w:b/>
        </w:rPr>
        <w:t>3.11.9.6 The system shall be easy for its users to use.</w:t>
      </w:r>
    </w:p>
    <w:p w:rsidR="00C97C20" w:rsidRPr="00B607CE" w:rsidRDefault="00C97C20" w:rsidP="00101565">
      <w:pPr>
        <w:pStyle w:val="para2"/>
        <w:numPr>
          <w:ins w:id="963" w:author="Bill Sitz" w:date="2013-06-20T17:31:00Z"/>
        </w:numPr>
        <w:spacing w:before="0" w:after="120"/>
        <w:ind w:left="360"/>
      </w:pPr>
      <w:r w:rsidRPr="00B607CE">
        <w:t>(U) Specifically, at least 90% of a statistically valid sample of users shall rate the system as being either very easy to use or easy to use on the following scale (very easy to use, easy to use, neutral, difficult to use, very difficult to use).</w:t>
      </w:r>
    </w:p>
    <w:p w:rsidR="00C97C20" w:rsidRPr="00B607CE" w:rsidRDefault="00C97C20" w:rsidP="000235A8">
      <w:pPr>
        <w:pStyle w:val="para"/>
        <w:keepNext/>
        <w:spacing w:before="120" w:after="0"/>
        <w:ind w:left="360"/>
        <w:rPr>
          <w:b/>
        </w:rPr>
      </w:pPr>
      <w:r w:rsidRPr="00B607CE">
        <w:rPr>
          <w:b/>
        </w:rPr>
        <w:t>(U)</w:t>
      </w:r>
      <w:r w:rsidRPr="00B607CE">
        <w:t xml:space="preserve"> </w:t>
      </w:r>
      <w:r w:rsidRPr="00B607CE">
        <w:rPr>
          <w:b/>
        </w:rPr>
        <w:t xml:space="preserve">3.11.9.7 </w:t>
      </w:r>
      <w:proofErr w:type="gramStart"/>
      <w:r w:rsidRPr="00B607CE">
        <w:rPr>
          <w:b/>
        </w:rPr>
        <w:t>The</w:t>
      </w:r>
      <w:proofErr w:type="gramEnd"/>
      <w:r w:rsidRPr="00B607CE">
        <w:rPr>
          <w:b/>
        </w:rPr>
        <w:t xml:space="preserve"> system shall be 508 compliant.</w:t>
      </w:r>
    </w:p>
    <w:p w:rsidR="00C97C20" w:rsidRPr="00B607CE" w:rsidRDefault="00C97C20" w:rsidP="00101565">
      <w:pPr>
        <w:pStyle w:val="para2"/>
        <w:numPr>
          <w:ins w:id="964" w:author="Bill Sitz" w:date="2013-06-20T17:32:00Z"/>
        </w:numPr>
        <w:spacing w:before="0" w:after="120"/>
        <w:ind w:left="360"/>
      </w:pPr>
      <w:r w:rsidRPr="00B607CE">
        <w:t>(U) This compliance is according to the requirements specified under section 508 of the Rehabilitation Act of 1973, as amended (29 U.S.C. 794d), and MIL-STD-1472.</w:t>
      </w:r>
      <w:bookmarkStart w:id="965" w:name="_Toc355399368"/>
      <w:bookmarkEnd w:id="965"/>
    </w:p>
    <w:p w:rsidR="00C97C20" w:rsidRPr="00B607CE" w:rsidRDefault="00C97C20" w:rsidP="000235A8">
      <w:pPr>
        <w:pStyle w:val="para"/>
        <w:keepNext/>
        <w:spacing w:before="120" w:after="0"/>
        <w:ind w:left="360"/>
        <w:rPr>
          <w:b/>
        </w:rPr>
      </w:pPr>
      <w:r w:rsidRPr="00B607CE">
        <w:rPr>
          <w:b/>
        </w:rPr>
        <w:t>(U)</w:t>
      </w:r>
      <w:r w:rsidRPr="00B607CE">
        <w:t xml:space="preserve"> </w:t>
      </w:r>
      <w:r w:rsidRPr="00B607CE">
        <w:rPr>
          <w:b/>
        </w:rPr>
        <w:t xml:space="preserve">3.11.9.8 </w:t>
      </w:r>
      <w:proofErr w:type="gramStart"/>
      <w:r w:rsidRPr="00B607CE">
        <w:rPr>
          <w:b/>
        </w:rPr>
        <w:t>The</w:t>
      </w:r>
      <w:proofErr w:type="gramEnd"/>
      <w:r w:rsidRPr="00B607CE">
        <w:rPr>
          <w:b/>
        </w:rPr>
        <w:t xml:space="preserve"> system shall improve the effectiveness of its users.</w:t>
      </w:r>
    </w:p>
    <w:p w:rsidR="00C97C20" w:rsidRPr="00B607CE" w:rsidRDefault="00C97C20" w:rsidP="00101565">
      <w:pPr>
        <w:pStyle w:val="para2"/>
        <w:numPr>
          <w:ins w:id="966" w:author="Bill Sitz" w:date="2013-06-20T17:33:00Z"/>
        </w:numPr>
        <w:spacing w:before="0" w:after="120"/>
        <w:ind w:left="360"/>
      </w:pPr>
      <w:r w:rsidRPr="00B607CE">
        <w:t xml:space="preserve">Specifically, at least 90% of a statistically valid sample of users shall state that the system has made them either significantly more effective or more effective on the following scale (significantly more effective, more effective, neutral, </w:t>
      </w:r>
      <w:proofErr w:type="gramStart"/>
      <w:r w:rsidRPr="00B607CE">
        <w:t>less</w:t>
      </w:r>
      <w:proofErr w:type="gramEnd"/>
      <w:r w:rsidRPr="00B607CE">
        <w:t xml:space="preserve"> effective, significantly less effective).</w:t>
      </w:r>
    </w:p>
    <w:p w:rsidR="00C97C20" w:rsidRPr="00B607CE" w:rsidRDefault="00C97C20" w:rsidP="000235A8">
      <w:pPr>
        <w:pStyle w:val="para"/>
        <w:keepNext/>
        <w:spacing w:before="120" w:after="0"/>
        <w:ind w:left="360"/>
        <w:rPr>
          <w:b/>
        </w:rPr>
      </w:pPr>
      <w:r w:rsidRPr="00B607CE">
        <w:rPr>
          <w:b/>
        </w:rPr>
        <w:lastRenderedPageBreak/>
        <w:t>(U)</w:t>
      </w:r>
      <w:r w:rsidRPr="00B607CE">
        <w:t xml:space="preserve"> </w:t>
      </w:r>
      <w:r w:rsidRPr="00B607CE">
        <w:rPr>
          <w:b/>
        </w:rPr>
        <w:t xml:space="preserve">3.11.9.9 </w:t>
      </w:r>
      <w:proofErr w:type="gramStart"/>
      <w:r w:rsidRPr="00B607CE">
        <w:rPr>
          <w:b/>
        </w:rPr>
        <w:t>The</w:t>
      </w:r>
      <w:proofErr w:type="gramEnd"/>
      <w:r w:rsidRPr="00B607CE">
        <w:rPr>
          <w:b/>
        </w:rPr>
        <w:t xml:space="preserve"> system shall minimize the errors made by its users.</w:t>
      </w:r>
    </w:p>
    <w:p w:rsidR="00C97C20" w:rsidRPr="00B607CE" w:rsidRDefault="00C97C20" w:rsidP="00101565">
      <w:pPr>
        <w:pStyle w:val="para2"/>
        <w:numPr>
          <w:ins w:id="967" w:author="Bill Sitz" w:date="2013-06-20T17:33:00Z"/>
        </w:numPr>
        <w:spacing w:before="0" w:after="120"/>
        <w:ind w:left="360"/>
      </w:pPr>
      <w:r w:rsidRPr="00B607CE">
        <w:t xml:space="preserve">Specifically, at least 90% of a statistically valid sample of users shall state that the system has made them either significantly less error prone or less error prone on the following scale (significantly less error prone, less error prone, neutral, more error prone, </w:t>
      </w:r>
      <w:proofErr w:type="gramStart"/>
      <w:r w:rsidRPr="00B607CE">
        <w:t>more</w:t>
      </w:r>
      <w:proofErr w:type="gramEnd"/>
      <w:r w:rsidRPr="00B607CE">
        <w:t xml:space="preserve"> error prone).</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3.11.9.10 </w:t>
      </w:r>
      <w:proofErr w:type="gramStart"/>
      <w:r w:rsidRPr="00B607CE">
        <w:rPr>
          <w:b/>
        </w:rPr>
        <w:t>The</w:t>
      </w:r>
      <w:proofErr w:type="gramEnd"/>
      <w:r w:rsidRPr="00B607CE">
        <w:rPr>
          <w:b/>
        </w:rPr>
        <w:t xml:space="preserve"> system shall minimize the errors made by its users by performing field validation to the maximum extent possible.</w:t>
      </w:r>
    </w:p>
    <w:p w:rsidR="00C97C20" w:rsidRPr="00B607CE" w:rsidRDefault="00C97C20" w:rsidP="000235A8">
      <w:pPr>
        <w:pStyle w:val="para"/>
        <w:keepNext/>
        <w:spacing w:before="120" w:after="0"/>
        <w:ind w:left="360"/>
        <w:rPr>
          <w:b/>
        </w:rPr>
      </w:pPr>
      <w:r w:rsidRPr="00B607CE">
        <w:rPr>
          <w:b/>
        </w:rPr>
        <w:t>(U)</w:t>
      </w:r>
      <w:r w:rsidRPr="00B607CE">
        <w:t xml:space="preserve"> </w:t>
      </w:r>
      <w:r w:rsidRPr="00B607CE">
        <w:rPr>
          <w:b/>
        </w:rPr>
        <w:t xml:space="preserve">3.11.9.11 </w:t>
      </w:r>
      <w:proofErr w:type="gramStart"/>
      <w:r w:rsidRPr="00B607CE">
        <w:rPr>
          <w:b/>
        </w:rPr>
        <w:t>The</w:t>
      </w:r>
      <w:proofErr w:type="gramEnd"/>
      <w:r w:rsidRPr="00B607CE">
        <w:rPr>
          <w:b/>
        </w:rPr>
        <w:t xml:space="preserve"> system’s user interface shall make it easy for users to navigate to where they want to go.</w:t>
      </w:r>
    </w:p>
    <w:p w:rsidR="00C97C20" w:rsidRPr="00B607CE" w:rsidRDefault="00C97C20" w:rsidP="00101565">
      <w:pPr>
        <w:pStyle w:val="para2"/>
        <w:numPr>
          <w:ins w:id="968" w:author="Bill Sitz" w:date="2013-06-20T17:33:00Z"/>
        </w:numPr>
        <w:spacing w:before="0" w:after="120"/>
        <w:ind w:left="360"/>
      </w:pPr>
      <w:r w:rsidRPr="00B607CE">
        <w:t>(U) Specifically, at least 90% of a statistically valid sample of users shall rate the overall user interface as being either very easy to navigate or easy to navigate on the following scale (very easy to navigate, easy to navigate, neutral, difficult to navigate, very difficult to navigate).</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3.11.9.12 Users of the system shall be able to navigate to major functions in one click from the main menu bar.</w:t>
      </w:r>
    </w:p>
    <w:p w:rsidR="00C97C20" w:rsidRPr="00B607CE" w:rsidRDefault="00C97C20" w:rsidP="000235A8">
      <w:pPr>
        <w:pStyle w:val="para"/>
        <w:keepNext/>
        <w:spacing w:before="120" w:after="0"/>
        <w:ind w:left="360"/>
        <w:rPr>
          <w:b/>
        </w:rPr>
      </w:pPr>
      <w:r w:rsidRPr="00B607CE">
        <w:rPr>
          <w:b/>
        </w:rPr>
        <w:t>(U)</w:t>
      </w:r>
      <w:r w:rsidRPr="00B607CE">
        <w:t xml:space="preserve"> </w:t>
      </w:r>
      <w:r w:rsidRPr="00B607CE">
        <w:rPr>
          <w:b/>
        </w:rPr>
        <w:t xml:space="preserve">3.11.9.13 </w:t>
      </w:r>
      <w:proofErr w:type="gramStart"/>
      <w:r w:rsidRPr="00B607CE">
        <w:rPr>
          <w:b/>
        </w:rPr>
        <w:t>The</w:t>
      </w:r>
      <w:proofErr w:type="gramEnd"/>
      <w:r w:rsidRPr="00B607CE">
        <w:rPr>
          <w:b/>
        </w:rPr>
        <w:t xml:space="preserve"> system shall enable users to retrieve data in the form they want.</w:t>
      </w:r>
    </w:p>
    <w:p w:rsidR="00C97C20" w:rsidRPr="00B607CE" w:rsidRDefault="00C97C20" w:rsidP="00101565">
      <w:pPr>
        <w:pStyle w:val="para2"/>
        <w:numPr>
          <w:ins w:id="969" w:author="Bill Sitz" w:date="2013-06-20T17:34:00Z"/>
        </w:numPr>
        <w:spacing w:before="0" w:after="120"/>
        <w:ind w:left="360"/>
      </w:pPr>
      <w:r w:rsidRPr="00B607CE">
        <w:t>(U) Specifically, at least 90% of a statistically valid sample of users shall state that the system allows them to obtain data in the form they want.</w:t>
      </w:r>
    </w:p>
    <w:p w:rsidR="00C97C20" w:rsidRPr="00B607CE" w:rsidRDefault="00C97C20" w:rsidP="000235A8">
      <w:pPr>
        <w:pStyle w:val="para"/>
        <w:keepNext/>
        <w:spacing w:before="120" w:after="0"/>
        <w:ind w:left="360"/>
        <w:rPr>
          <w:b/>
        </w:rPr>
      </w:pPr>
      <w:r w:rsidRPr="00B607CE">
        <w:rPr>
          <w:b/>
        </w:rPr>
        <w:t>(U)</w:t>
      </w:r>
      <w:r w:rsidRPr="00B607CE">
        <w:t xml:space="preserve"> </w:t>
      </w:r>
      <w:r w:rsidRPr="00B607CE">
        <w:rPr>
          <w:b/>
        </w:rPr>
        <w:t xml:space="preserve">3.11.9.14 </w:t>
      </w:r>
      <w:proofErr w:type="gramStart"/>
      <w:r w:rsidRPr="00B607CE">
        <w:rPr>
          <w:b/>
        </w:rPr>
        <w:t>The</w:t>
      </w:r>
      <w:proofErr w:type="gramEnd"/>
      <w:r w:rsidRPr="00B607CE">
        <w:rPr>
          <w:b/>
        </w:rPr>
        <w:t xml:space="preserve"> system shall enable users to download work product in the formats they need.</w:t>
      </w:r>
    </w:p>
    <w:p w:rsidR="00C97C20" w:rsidRPr="00B607CE" w:rsidRDefault="00C97C20" w:rsidP="00101565">
      <w:pPr>
        <w:pStyle w:val="para2"/>
        <w:numPr>
          <w:ins w:id="970" w:author="Bill Sitz" w:date="2013-06-20T17:34:00Z"/>
        </w:numPr>
        <w:spacing w:before="0" w:after="120"/>
        <w:ind w:left="360"/>
      </w:pPr>
      <w:r w:rsidRPr="00B607CE">
        <w:t>(U) Specifically, the system shall allow users to download work product in .</w:t>
      </w:r>
      <w:proofErr w:type="spellStart"/>
      <w:r w:rsidRPr="00B607CE">
        <w:t>ppt</w:t>
      </w:r>
      <w:proofErr w:type="spellEnd"/>
      <w:r w:rsidRPr="00B607CE">
        <w:t>, .</w:t>
      </w:r>
      <w:proofErr w:type="spellStart"/>
      <w:r w:rsidRPr="00B607CE">
        <w:t>pdf</w:t>
      </w:r>
      <w:proofErr w:type="spellEnd"/>
      <w:r w:rsidRPr="00B607CE">
        <w:t>, and .</w:t>
      </w:r>
      <w:proofErr w:type="spellStart"/>
      <w:r w:rsidRPr="00B607CE">
        <w:t>xls</w:t>
      </w:r>
      <w:proofErr w:type="spellEnd"/>
      <w:r w:rsidRPr="00B607CE">
        <w:t xml:space="preserve"> formats.</w:t>
      </w:r>
    </w:p>
    <w:p w:rsidR="00C97C20" w:rsidRPr="00B607CE" w:rsidRDefault="00C97C20" w:rsidP="000235A8">
      <w:pPr>
        <w:pStyle w:val="para"/>
        <w:keepNext/>
        <w:spacing w:before="120" w:after="0"/>
        <w:ind w:left="360"/>
        <w:rPr>
          <w:b/>
        </w:rPr>
      </w:pPr>
      <w:r w:rsidRPr="00B607CE">
        <w:rPr>
          <w:b/>
        </w:rPr>
        <w:t>(U)</w:t>
      </w:r>
      <w:r w:rsidRPr="00B607CE">
        <w:t xml:space="preserve"> </w:t>
      </w:r>
      <w:r w:rsidRPr="00B607CE">
        <w:rPr>
          <w:b/>
        </w:rPr>
        <w:t xml:space="preserve">3.11.9.15 </w:t>
      </w:r>
      <w:proofErr w:type="gramStart"/>
      <w:r w:rsidRPr="00B607CE">
        <w:rPr>
          <w:b/>
        </w:rPr>
        <w:t>The</w:t>
      </w:r>
      <w:proofErr w:type="gramEnd"/>
      <w:r w:rsidRPr="00B607CE">
        <w:rPr>
          <w:b/>
        </w:rPr>
        <w:t xml:space="preserve"> system shall be suitable for experienced users to use.</w:t>
      </w:r>
    </w:p>
    <w:p w:rsidR="00C97C20" w:rsidRPr="00B607CE" w:rsidRDefault="00C97C20" w:rsidP="00101565">
      <w:pPr>
        <w:pStyle w:val="para2"/>
        <w:numPr>
          <w:ins w:id="971" w:author="Bill Sitz" w:date="2013-06-20T17:34:00Z"/>
        </w:numPr>
        <w:spacing w:before="0" w:after="120"/>
        <w:ind w:left="360"/>
      </w:pPr>
      <w:r w:rsidRPr="00B607CE">
        <w:t>(U) Specifically, at least 90% of a statistically valid sample of users with a minimum of 1 year of experience in Planning and 1 month of experience with the system shall state that it is either highly suitable or suitable for performing their tasks on the following scale (highly suitable, suitable, neutral, suitable, highly not suitable).</w:t>
      </w:r>
    </w:p>
    <w:p w:rsidR="00C97C20" w:rsidRPr="00B607CE" w:rsidRDefault="00C97C20" w:rsidP="000235A8">
      <w:pPr>
        <w:pStyle w:val="para"/>
        <w:keepNext/>
        <w:spacing w:before="120" w:after="0"/>
        <w:ind w:left="360"/>
        <w:rPr>
          <w:b/>
        </w:rPr>
      </w:pPr>
      <w:r w:rsidRPr="00B607CE">
        <w:rPr>
          <w:b/>
        </w:rPr>
        <w:t>(U)</w:t>
      </w:r>
      <w:r w:rsidRPr="00B607CE">
        <w:t xml:space="preserve"> </w:t>
      </w:r>
      <w:r w:rsidRPr="00B607CE">
        <w:rPr>
          <w:b/>
        </w:rPr>
        <w:t xml:space="preserve">3.11.9.16 </w:t>
      </w:r>
      <w:proofErr w:type="gramStart"/>
      <w:r w:rsidRPr="00B607CE">
        <w:rPr>
          <w:b/>
        </w:rPr>
        <w:t>The</w:t>
      </w:r>
      <w:proofErr w:type="gramEnd"/>
      <w:r w:rsidRPr="00B607CE">
        <w:rPr>
          <w:b/>
        </w:rPr>
        <w:t xml:space="preserve"> system shall be suitable for novice users to use.</w:t>
      </w:r>
    </w:p>
    <w:p w:rsidR="00C97C20" w:rsidRPr="00B607CE" w:rsidRDefault="00C97C20" w:rsidP="00101565">
      <w:pPr>
        <w:pStyle w:val="para2"/>
        <w:numPr>
          <w:ins w:id="972" w:author="Bill Sitz" w:date="2013-06-20T17:35:00Z"/>
        </w:numPr>
        <w:spacing w:before="0" w:after="120"/>
        <w:ind w:left="360"/>
      </w:pPr>
      <w:r w:rsidRPr="00B607CE">
        <w:t>(U) Specifically, at least 90% of a statistically valid sample of users with no prior experience in Planning and 2 months of experience with the system shall state that it is either highly suitable or suitable for performing their tasks on the following scale (highly suitable, suitable, neutral, suitable, highly not suitable).</w:t>
      </w:r>
    </w:p>
    <w:p w:rsidR="00C97C20" w:rsidRPr="00B607CE" w:rsidRDefault="00C97C20" w:rsidP="000235A8">
      <w:pPr>
        <w:pStyle w:val="para"/>
        <w:keepNext/>
        <w:spacing w:before="120" w:after="0"/>
        <w:ind w:left="360"/>
        <w:rPr>
          <w:b/>
        </w:rPr>
      </w:pPr>
      <w:r w:rsidRPr="00B607CE">
        <w:rPr>
          <w:b/>
        </w:rPr>
        <w:t>(U)</w:t>
      </w:r>
      <w:r w:rsidRPr="00B607CE">
        <w:t xml:space="preserve"> </w:t>
      </w:r>
      <w:r w:rsidRPr="00B607CE">
        <w:rPr>
          <w:b/>
        </w:rPr>
        <w:t xml:space="preserve">3.11.9.17 </w:t>
      </w:r>
      <w:proofErr w:type="gramStart"/>
      <w:r w:rsidRPr="00B607CE">
        <w:rPr>
          <w:b/>
        </w:rPr>
        <w:t>The</w:t>
      </w:r>
      <w:proofErr w:type="gramEnd"/>
      <w:r w:rsidRPr="00B607CE">
        <w:rPr>
          <w:b/>
        </w:rPr>
        <w:t xml:space="preserve"> system’s user interface shall be clear to its users.</w:t>
      </w:r>
    </w:p>
    <w:p w:rsidR="00C97C20" w:rsidRPr="00B607CE" w:rsidRDefault="00C97C20" w:rsidP="00101565">
      <w:pPr>
        <w:pStyle w:val="para2"/>
        <w:numPr>
          <w:ins w:id="973" w:author="Bill Sitz" w:date="2013-06-20T17:35:00Z"/>
        </w:numPr>
        <w:spacing w:before="0" w:after="120"/>
        <w:ind w:left="360"/>
      </w:pPr>
      <w:r w:rsidRPr="00B607CE">
        <w:t>(U) Specifically, at least 90% of a statistically valid sample of users shall rate the overall user interface as being either very clear or clear on the following scale (very clear, clear, neutral, unclear, very unclear).</w:t>
      </w:r>
    </w:p>
    <w:p w:rsidR="00C97C20" w:rsidRPr="00B607CE" w:rsidRDefault="00C97C20" w:rsidP="000235A8">
      <w:pPr>
        <w:pStyle w:val="para"/>
        <w:keepNext/>
        <w:spacing w:before="120" w:after="0"/>
        <w:ind w:left="360"/>
        <w:rPr>
          <w:b/>
        </w:rPr>
      </w:pPr>
      <w:r w:rsidRPr="00B607CE">
        <w:rPr>
          <w:b/>
        </w:rPr>
        <w:t>(U)</w:t>
      </w:r>
      <w:r w:rsidRPr="00B607CE">
        <w:t xml:space="preserve"> </w:t>
      </w:r>
      <w:r w:rsidRPr="00B607CE">
        <w:rPr>
          <w:b/>
        </w:rPr>
        <w:t xml:space="preserve">3.11.9.18 </w:t>
      </w:r>
      <w:proofErr w:type="gramStart"/>
      <w:r w:rsidRPr="00B607CE">
        <w:rPr>
          <w:b/>
        </w:rPr>
        <w:t>The</w:t>
      </w:r>
      <w:proofErr w:type="gramEnd"/>
      <w:r w:rsidRPr="00B607CE">
        <w:rPr>
          <w:b/>
        </w:rPr>
        <w:t xml:space="preserve"> system’s help facilities shall be unambiguous to the users.</w:t>
      </w:r>
    </w:p>
    <w:p w:rsidR="00C97C20" w:rsidRPr="00B607CE" w:rsidRDefault="00C97C20" w:rsidP="001A3D49">
      <w:pPr>
        <w:pStyle w:val="para2"/>
        <w:numPr>
          <w:ins w:id="974" w:author="Bill Sitz" w:date="2013-06-20T17:36:00Z"/>
        </w:numPr>
        <w:spacing w:before="0" w:after="120"/>
        <w:ind w:left="360"/>
      </w:pPr>
      <w:r w:rsidRPr="00B607CE">
        <w:t xml:space="preserve">(U) Specifically, at least 90% of a statistically valid sample of users shall rate the help facilities as being either very unambiguous or unambiguous on the following scale (very unambiguous, unambiguous, neutral, ambiguous, </w:t>
      </w:r>
      <w:proofErr w:type="gramStart"/>
      <w:r w:rsidRPr="00B607CE">
        <w:t>very</w:t>
      </w:r>
      <w:proofErr w:type="gramEnd"/>
      <w:r w:rsidRPr="00B607CE">
        <w:t xml:space="preserve"> ambiguous).</w:t>
      </w:r>
    </w:p>
    <w:p w:rsidR="00C97C20" w:rsidRPr="00B607CE" w:rsidRDefault="00C97C20" w:rsidP="000235A8">
      <w:pPr>
        <w:pStyle w:val="para"/>
        <w:keepNext/>
        <w:spacing w:before="120" w:after="0"/>
        <w:ind w:left="360"/>
        <w:rPr>
          <w:b/>
        </w:rPr>
      </w:pPr>
      <w:r w:rsidRPr="00B607CE">
        <w:rPr>
          <w:b/>
        </w:rPr>
        <w:t>(U)</w:t>
      </w:r>
      <w:r w:rsidRPr="00B607CE">
        <w:t xml:space="preserve"> </w:t>
      </w:r>
      <w:r w:rsidRPr="00B607CE">
        <w:rPr>
          <w:b/>
        </w:rPr>
        <w:t xml:space="preserve">3.11.9.19 </w:t>
      </w:r>
      <w:proofErr w:type="gramStart"/>
      <w:r w:rsidRPr="00B607CE">
        <w:rPr>
          <w:b/>
        </w:rPr>
        <w:t>The</w:t>
      </w:r>
      <w:proofErr w:type="gramEnd"/>
      <w:r w:rsidRPr="00B607CE">
        <w:rPr>
          <w:b/>
        </w:rPr>
        <w:t xml:space="preserve"> system’s user-oriented error messages shall be easy for its users to understand.</w:t>
      </w:r>
    </w:p>
    <w:p w:rsidR="00C97C20" w:rsidRPr="00B607CE" w:rsidRDefault="00C97C20" w:rsidP="001A3D49">
      <w:pPr>
        <w:pStyle w:val="para2"/>
        <w:numPr>
          <w:ins w:id="975" w:author="Bill Sitz" w:date="2013-06-20T17:37:00Z"/>
        </w:numPr>
        <w:spacing w:before="0" w:after="120"/>
        <w:ind w:left="360"/>
      </w:pPr>
      <w:r w:rsidRPr="00B607CE">
        <w:t>(U) Specifically, at least 90% of a statistically valid sample of trained users shall be able to interpret correctly 95% of a random selection of 10 of the system’s user-oriented error messages.</w:t>
      </w:r>
    </w:p>
    <w:p w:rsidR="00C97C20" w:rsidRPr="00B607CE" w:rsidRDefault="00C97C20" w:rsidP="000235A8">
      <w:pPr>
        <w:pStyle w:val="para"/>
        <w:keepNext/>
        <w:spacing w:before="120" w:after="0"/>
        <w:ind w:left="360"/>
        <w:rPr>
          <w:b/>
        </w:rPr>
      </w:pPr>
      <w:r w:rsidRPr="00B607CE">
        <w:rPr>
          <w:b/>
        </w:rPr>
        <w:lastRenderedPageBreak/>
        <w:t>(U)</w:t>
      </w:r>
      <w:r w:rsidRPr="00B607CE">
        <w:t xml:space="preserve"> </w:t>
      </w:r>
      <w:r w:rsidRPr="00B607CE">
        <w:rPr>
          <w:b/>
        </w:rPr>
        <w:t xml:space="preserve">3.11.9.20 </w:t>
      </w:r>
      <w:proofErr w:type="gramStart"/>
      <w:r w:rsidRPr="00B607CE">
        <w:rPr>
          <w:b/>
        </w:rPr>
        <w:t>The</w:t>
      </w:r>
      <w:proofErr w:type="gramEnd"/>
      <w:r w:rsidRPr="00B607CE">
        <w:rPr>
          <w:b/>
        </w:rPr>
        <w:t xml:space="preserve"> system’s user guide shall be organized logically.</w:t>
      </w:r>
    </w:p>
    <w:p w:rsidR="00C97C20" w:rsidRPr="00B607CE" w:rsidRDefault="00C97C20" w:rsidP="001A3D49">
      <w:pPr>
        <w:pStyle w:val="para2"/>
        <w:numPr>
          <w:ins w:id="976" w:author="Bill Sitz" w:date="2013-06-20T17:37:00Z"/>
        </w:numPr>
        <w:spacing w:before="0" w:after="120"/>
        <w:ind w:left="360"/>
      </w:pPr>
      <w:r w:rsidRPr="00B607CE">
        <w:t>(U) Specifically, at least 90% of a statistically valid sample of users shall rate the user guide as being either very logically organized or logically organized on the following scale (very logically organized, logically organized, neutral, illogically organized, very illogically organized).</w:t>
      </w:r>
    </w:p>
    <w:p w:rsidR="00C97C20" w:rsidRPr="00B607CE" w:rsidRDefault="00C97C20" w:rsidP="000235A8">
      <w:pPr>
        <w:pStyle w:val="para"/>
        <w:keepNext/>
        <w:spacing w:before="120" w:after="0"/>
        <w:ind w:left="360"/>
        <w:rPr>
          <w:b/>
        </w:rPr>
      </w:pPr>
      <w:r w:rsidRPr="00B607CE">
        <w:rPr>
          <w:b/>
        </w:rPr>
        <w:t>(U)</w:t>
      </w:r>
      <w:r w:rsidRPr="00B607CE">
        <w:t xml:space="preserve"> </w:t>
      </w:r>
      <w:r w:rsidRPr="00B607CE">
        <w:rPr>
          <w:b/>
        </w:rPr>
        <w:t xml:space="preserve">3.11.9.21 </w:t>
      </w:r>
      <w:proofErr w:type="gramStart"/>
      <w:r w:rsidRPr="00B607CE">
        <w:rPr>
          <w:b/>
        </w:rPr>
        <w:t>The</w:t>
      </w:r>
      <w:proofErr w:type="gramEnd"/>
      <w:r w:rsidRPr="00B607CE">
        <w:rPr>
          <w:b/>
        </w:rPr>
        <w:t xml:space="preserve"> system’s installation and system administration guide shall be organized logically.</w:t>
      </w:r>
    </w:p>
    <w:p w:rsidR="00C97C20" w:rsidRPr="00B607CE" w:rsidRDefault="00C97C20" w:rsidP="001A3D49">
      <w:pPr>
        <w:pStyle w:val="para2"/>
        <w:numPr>
          <w:ins w:id="977" w:author="Bill Sitz" w:date="2013-06-20T17:37:00Z"/>
        </w:numPr>
        <w:spacing w:before="0" w:after="120"/>
        <w:ind w:left="360"/>
      </w:pPr>
      <w:r w:rsidRPr="00B607CE">
        <w:t xml:space="preserve">(U) Specifically, at least 90% of a statistically valid sample of users shall rate the installation and system administration guide as being either very logically organized or logically organized on the following scale (very logically </w:t>
      </w:r>
      <w:proofErr w:type="gramStart"/>
      <w:r w:rsidRPr="00B607CE">
        <w:t>organized,</w:t>
      </w:r>
      <w:proofErr w:type="gramEnd"/>
      <w:r w:rsidRPr="00B607CE">
        <w:t xml:space="preserve"> logically organized, neutral, illogically organized, very illogically organized).</w:t>
      </w:r>
    </w:p>
    <w:p w:rsidR="00C97C20" w:rsidRPr="00B607CE" w:rsidRDefault="00C97C20" w:rsidP="000235A8">
      <w:pPr>
        <w:pStyle w:val="para"/>
        <w:keepNext/>
        <w:spacing w:before="120" w:after="0"/>
        <w:ind w:left="360"/>
        <w:rPr>
          <w:b/>
        </w:rPr>
      </w:pPr>
      <w:r w:rsidRPr="00B607CE">
        <w:rPr>
          <w:b/>
        </w:rPr>
        <w:t>(U)</w:t>
      </w:r>
      <w:r w:rsidRPr="00B607CE">
        <w:t xml:space="preserve"> </w:t>
      </w:r>
      <w:r w:rsidRPr="00B607CE">
        <w:rPr>
          <w:b/>
        </w:rPr>
        <w:t xml:space="preserve">3.11.9.22 </w:t>
      </w:r>
      <w:proofErr w:type="gramStart"/>
      <w:r w:rsidRPr="00B607CE">
        <w:rPr>
          <w:b/>
        </w:rPr>
        <w:t>The</w:t>
      </w:r>
      <w:proofErr w:type="gramEnd"/>
      <w:r w:rsidRPr="00B607CE">
        <w:rPr>
          <w:b/>
        </w:rPr>
        <w:t xml:space="preserve"> system shall be beneficial to its users.</w:t>
      </w:r>
    </w:p>
    <w:p w:rsidR="00C97C20" w:rsidRPr="00B607CE" w:rsidRDefault="00C97C20" w:rsidP="001A3D49">
      <w:pPr>
        <w:pStyle w:val="para2"/>
        <w:numPr>
          <w:ins w:id="978" w:author="Bill Sitz" w:date="2013-06-20T17:37:00Z"/>
        </w:numPr>
        <w:spacing w:before="0" w:after="120"/>
        <w:ind w:left="360"/>
      </w:pPr>
      <w:r w:rsidRPr="00B607CE">
        <w:t xml:space="preserve">(U) Specifically, at least 90% of a statistically valid sample of users shall rate the overall system as being either very beneficial or beneficial to performing their tasks on the following scale (very beneficial, beneficial, neutral, not beneficial, </w:t>
      </w:r>
      <w:proofErr w:type="gramStart"/>
      <w:r w:rsidRPr="00B607CE">
        <w:t>very</w:t>
      </w:r>
      <w:proofErr w:type="gramEnd"/>
      <w:r w:rsidRPr="00B607CE">
        <w:t xml:space="preserve"> unbeneficial).</w:t>
      </w:r>
    </w:p>
    <w:p w:rsidR="00C97C20" w:rsidRPr="00B607CE" w:rsidRDefault="00C97C20" w:rsidP="00F94DA1">
      <w:pPr>
        <w:pStyle w:val="Heading2"/>
      </w:pPr>
      <w:bookmarkStart w:id="979" w:name="_Toc355017079"/>
      <w:bookmarkStart w:id="980" w:name="_Toc355078201"/>
      <w:bookmarkStart w:id="981" w:name="_Toc355078704"/>
      <w:bookmarkStart w:id="982" w:name="_Toc364676189"/>
      <w:bookmarkEnd w:id="979"/>
      <w:bookmarkEnd w:id="980"/>
      <w:bookmarkEnd w:id="981"/>
      <w:r w:rsidRPr="00B607CE">
        <w:t>(U) Design and Construction Constraints</w:t>
      </w:r>
      <w:bookmarkEnd w:id="982"/>
    </w:p>
    <w:p w:rsidR="00C97C20" w:rsidRPr="00B607CE" w:rsidRDefault="00C97C20" w:rsidP="000235A8">
      <w:pPr>
        <w:pStyle w:val="para"/>
        <w:spacing w:before="120" w:after="0"/>
        <w:ind w:left="360"/>
        <w:rPr>
          <w:b/>
        </w:rPr>
      </w:pPr>
      <w:bookmarkStart w:id="983" w:name="_Toc355399370"/>
      <w:bookmarkStart w:id="984" w:name="_Toc355399371"/>
      <w:bookmarkEnd w:id="983"/>
      <w:bookmarkEnd w:id="984"/>
      <w:r w:rsidRPr="00B607CE">
        <w:rPr>
          <w:b/>
        </w:rPr>
        <w:t xml:space="preserve">(U) </w:t>
      </w:r>
      <w:bookmarkStart w:id="985" w:name="_Toc355399372"/>
      <w:bookmarkStart w:id="986" w:name="_Toc355399373"/>
      <w:bookmarkStart w:id="987" w:name="_Toc355399374"/>
      <w:bookmarkStart w:id="988" w:name="_Toc355399375"/>
      <w:bookmarkStart w:id="989" w:name="_Toc355399376"/>
      <w:bookmarkStart w:id="990" w:name="_Toc355399377"/>
      <w:bookmarkStart w:id="991" w:name="_Toc355399378"/>
      <w:bookmarkStart w:id="992" w:name="_Toc355399379"/>
      <w:bookmarkStart w:id="993" w:name="_Toc355399380"/>
      <w:bookmarkStart w:id="994" w:name="_Toc355399381"/>
      <w:bookmarkStart w:id="995" w:name="_Toc355399382"/>
      <w:bookmarkStart w:id="996" w:name="_Toc355399383"/>
      <w:bookmarkEnd w:id="985"/>
      <w:bookmarkEnd w:id="986"/>
      <w:bookmarkEnd w:id="987"/>
      <w:bookmarkEnd w:id="988"/>
      <w:bookmarkEnd w:id="989"/>
      <w:bookmarkEnd w:id="990"/>
      <w:bookmarkEnd w:id="991"/>
      <w:bookmarkEnd w:id="992"/>
      <w:bookmarkEnd w:id="993"/>
      <w:bookmarkEnd w:id="994"/>
      <w:bookmarkEnd w:id="995"/>
      <w:bookmarkEnd w:id="996"/>
      <w:r w:rsidRPr="00B607CE">
        <w:rPr>
          <w:b/>
        </w:rPr>
        <w:t xml:space="preserve">3.12.1 </w:t>
      </w:r>
      <w:proofErr w:type="gramStart"/>
      <w:r w:rsidRPr="00B607CE">
        <w:rPr>
          <w:b/>
        </w:rPr>
        <w:t>The</w:t>
      </w:r>
      <w:proofErr w:type="gramEnd"/>
      <w:r w:rsidRPr="00B607CE">
        <w:rPr>
          <w:b/>
        </w:rPr>
        <w:t xml:space="preserve"> system shall only provide email notification services if the host environment provides access to an email server for the system to use.</w:t>
      </w:r>
      <w:bookmarkStart w:id="997" w:name="_Toc355017082"/>
      <w:bookmarkStart w:id="998" w:name="_Toc355078204"/>
      <w:bookmarkStart w:id="999" w:name="_Toc355078707"/>
      <w:bookmarkStart w:id="1000" w:name="_Toc355017083"/>
      <w:bookmarkStart w:id="1001" w:name="_Toc355078205"/>
      <w:bookmarkStart w:id="1002" w:name="_Toc355078708"/>
      <w:bookmarkStart w:id="1003" w:name="_Toc355017084"/>
      <w:bookmarkStart w:id="1004" w:name="_Toc355078206"/>
      <w:bookmarkStart w:id="1005" w:name="_Toc355078709"/>
      <w:bookmarkStart w:id="1006" w:name="_Toc355017085"/>
      <w:bookmarkStart w:id="1007" w:name="_Toc355078207"/>
      <w:bookmarkStart w:id="1008" w:name="_Toc355078710"/>
      <w:bookmarkStart w:id="1009" w:name="_Toc355017086"/>
      <w:bookmarkStart w:id="1010" w:name="_Toc355078208"/>
      <w:bookmarkStart w:id="1011" w:name="_Toc355078711"/>
      <w:bookmarkStart w:id="1012" w:name="_Toc355017087"/>
      <w:bookmarkStart w:id="1013" w:name="_Toc355078209"/>
      <w:bookmarkStart w:id="1014" w:name="_Toc355078712"/>
      <w:bookmarkStart w:id="1015" w:name="_Toc355017088"/>
      <w:bookmarkStart w:id="1016" w:name="_Toc355078210"/>
      <w:bookmarkStart w:id="1017" w:name="_Toc355078713"/>
      <w:bookmarkStart w:id="1018" w:name="_Toc355017089"/>
      <w:bookmarkStart w:id="1019" w:name="_Toc355078211"/>
      <w:bookmarkStart w:id="1020" w:name="_Toc355078714"/>
      <w:bookmarkStart w:id="1021" w:name="_Toc355017090"/>
      <w:bookmarkStart w:id="1022" w:name="_Toc355078212"/>
      <w:bookmarkStart w:id="1023" w:name="_Toc355078715"/>
      <w:bookmarkStart w:id="1024" w:name="_Toc355017091"/>
      <w:bookmarkStart w:id="1025" w:name="_Toc355078213"/>
      <w:bookmarkStart w:id="1026" w:name="_Toc355078716"/>
      <w:bookmarkStart w:id="1027" w:name="_Toc355017092"/>
      <w:bookmarkStart w:id="1028" w:name="_Toc355078214"/>
      <w:bookmarkStart w:id="1029" w:name="_Toc355078717"/>
      <w:bookmarkStart w:id="1030" w:name="_Toc355399384"/>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3.12.2 </w:t>
      </w:r>
      <w:proofErr w:type="gramStart"/>
      <w:r w:rsidRPr="00B607CE">
        <w:rPr>
          <w:b/>
        </w:rPr>
        <w:t>The</w:t>
      </w:r>
      <w:proofErr w:type="gramEnd"/>
      <w:r w:rsidRPr="00B607CE">
        <w:rPr>
          <w:b/>
        </w:rPr>
        <w:t xml:space="preserve"> system design shall incorporate technology insertion concepts such that software components and hardware platforms can be modularly upgraded over time to take advantage of state-of-the-art technical advances in commercial information technology.</w:t>
      </w:r>
      <w:bookmarkStart w:id="1031" w:name="_Toc355399346"/>
      <w:bookmarkEnd w:id="1031"/>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3.12.4 </w:t>
      </w:r>
      <w:proofErr w:type="gramStart"/>
      <w:r w:rsidRPr="00B607CE">
        <w:rPr>
          <w:b/>
        </w:rPr>
        <w:t>The</w:t>
      </w:r>
      <w:proofErr w:type="gramEnd"/>
      <w:r w:rsidRPr="00B607CE">
        <w:rPr>
          <w:b/>
        </w:rPr>
        <w:t xml:space="preserve"> system shall be developed in Java to meet quality factors.</w:t>
      </w:r>
    </w:p>
    <w:p w:rsidR="00C97C20" w:rsidRPr="00B607CE" w:rsidRDefault="00C97C20" w:rsidP="000235A8">
      <w:pPr>
        <w:pStyle w:val="para2"/>
        <w:numPr>
          <w:ins w:id="1032" w:author="Bill Sitz" w:date="2013-06-20T17:39:00Z"/>
        </w:numPr>
        <w:spacing w:before="0" w:after="120"/>
        <w:ind w:left="360"/>
      </w:pPr>
      <w:r w:rsidRPr="00B607CE">
        <w:t>(U) These factors are specified in section 3.11 of the SWIF SSS.</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3.12.5 </w:t>
      </w:r>
      <w:proofErr w:type="gramStart"/>
      <w:r w:rsidRPr="00B607CE">
        <w:rPr>
          <w:b/>
        </w:rPr>
        <w:t>The</w:t>
      </w:r>
      <w:proofErr w:type="gramEnd"/>
      <w:r w:rsidRPr="00B607CE">
        <w:rPr>
          <w:b/>
        </w:rPr>
        <w:t xml:space="preserve"> system shall be capable of operating within the OZONE Widget Framework OWF environment.</w:t>
      </w:r>
    </w:p>
    <w:p w:rsidR="00C97C20" w:rsidRPr="00B607CE" w:rsidRDefault="00C97C20" w:rsidP="000235A8">
      <w:pPr>
        <w:pStyle w:val="para"/>
        <w:spacing w:before="120" w:after="0"/>
        <w:ind w:left="360"/>
        <w:rPr>
          <w:b/>
        </w:rPr>
      </w:pPr>
      <w:r w:rsidRPr="00B607CE">
        <w:rPr>
          <w:b/>
        </w:rPr>
        <w:t>(U)</w:t>
      </w:r>
      <w:r w:rsidRPr="00B607CE">
        <w:t xml:space="preserve"> </w:t>
      </w:r>
      <w:r w:rsidRPr="00B607CE">
        <w:rPr>
          <w:b/>
        </w:rPr>
        <w:t xml:space="preserve">3.12.6 </w:t>
      </w:r>
      <w:proofErr w:type="gramStart"/>
      <w:r w:rsidRPr="00B607CE">
        <w:rPr>
          <w:b/>
        </w:rPr>
        <w:t>The</w:t>
      </w:r>
      <w:proofErr w:type="gramEnd"/>
      <w:r w:rsidRPr="00B607CE">
        <w:rPr>
          <w:b/>
        </w:rPr>
        <w:t xml:space="preserve"> system shall be capable of operating within the Intelligence Community Information Technology Enterprise (ICITE).</w:t>
      </w:r>
    </w:p>
    <w:p w:rsidR="00C97C20" w:rsidRPr="00B607CE" w:rsidRDefault="00C97C20" w:rsidP="00F94DA1">
      <w:pPr>
        <w:pStyle w:val="Heading2"/>
      </w:pPr>
      <w:bookmarkStart w:id="1033" w:name="_Toc364676190"/>
      <w:r w:rsidRPr="00B607CE">
        <w:t>(U) Personnel-Related Requirements</w:t>
      </w:r>
      <w:bookmarkEnd w:id="1033"/>
    </w:p>
    <w:p w:rsidR="00C97C20" w:rsidRPr="00B607CE" w:rsidRDefault="00C97C20" w:rsidP="00555443">
      <w:pPr>
        <w:keepNext/>
      </w:pPr>
      <w:r w:rsidRPr="00B607CE">
        <w:t xml:space="preserve">(U) </w:t>
      </w:r>
      <w:r w:rsidRPr="00B607CE">
        <w:rPr>
          <w:color w:val="000000"/>
          <w:szCs w:val="24"/>
        </w:rPr>
        <w:t xml:space="preserve">SWIF personnel security related requirements are defined in Section 3.8. </w:t>
      </w:r>
      <w:r w:rsidRPr="00B607CE">
        <w:t>The following subsection describes the system requirements for personnel.</w:t>
      </w:r>
    </w:p>
    <w:p w:rsidR="00C97C20" w:rsidRPr="00B607CE" w:rsidRDefault="00C97C20" w:rsidP="00256A6B">
      <w:pPr>
        <w:pStyle w:val="para"/>
        <w:spacing w:before="120" w:after="0"/>
        <w:ind w:left="360"/>
        <w:rPr>
          <w:b/>
        </w:rPr>
      </w:pPr>
      <w:r w:rsidRPr="00B607CE">
        <w:rPr>
          <w:b/>
        </w:rPr>
        <w:t xml:space="preserve">(U) 3.13.1 </w:t>
      </w:r>
      <w:proofErr w:type="gramStart"/>
      <w:r w:rsidRPr="00B607CE">
        <w:rPr>
          <w:b/>
        </w:rPr>
        <w:t>The</w:t>
      </w:r>
      <w:proofErr w:type="gramEnd"/>
      <w:r w:rsidRPr="00B607CE">
        <w:rPr>
          <w:b/>
        </w:rPr>
        <w:t xml:space="preserve"> systems users shall have experience in using browser-based applications.</w:t>
      </w:r>
    </w:p>
    <w:p w:rsidR="00C97C20" w:rsidRPr="00B607CE" w:rsidRDefault="00C97C20" w:rsidP="00D17932">
      <w:pPr>
        <w:pStyle w:val="para"/>
        <w:keepNext/>
        <w:spacing w:before="120" w:after="0"/>
        <w:ind w:left="360"/>
        <w:rPr>
          <w:b/>
        </w:rPr>
      </w:pPr>
      <w:r w:rsidRPr="00B607CE">
        <w:rPr>
          <w:b/>
        </w:rPr>
        <w:t>(U)</w:t>
      </w:r>
      <w:r w:rsidRPr="00B607CE">
        <w:t xml:space="preserve"> </w:t>
      </w:r>
      <w:r w:rsidRPr="00B607CE">
        <w:rPr>
          <w:b/>
        </w:rPr>
        <w:t xml:space="preserve">3.13.2 </w:t>
      </w:r>
      <w:proofErr w:type="gramStart"/>
      <w:r w:rsidRPr="00B607CE">
        <w:rPr>
          <w:b/>
        </w:rPr>
        <w:t>The</w:t>
      </w:r>
      <w:proofErr w:type="gramEnd"/>
      <w:r w:rsidRPr="00B607CE">
        <w:rPr>
          <w:b/>
        </w:rPr>
        <w:t xml:space="preserve"> system Administrative users shall have technical experience that exceeds the level of an average user.</w:t>
      </w:r>
    </w:p>
    <w:p w:rsidR="00C97C20" w:rsidRPr="00B607CE" w:rsidRDefault="00C97C20" w:rsidP="00555443">
      <w:pPr>
        <w:pStyle w:val="para2"/>
        <w:numPr>
          <w:ins w:id="1034" w:author="Bill Sitz" w:date="2013-06-20T17:46:00Z"/>
        </w:numPr>
        <w:spacing w:before="0" w:after="120"/>
        <w:ind w:left="360"/>
      </w:pPr>
      <w:r w:rsidRPr="00B607CE">
        <w:t>(U) Administrative users need the following skills:</w:t>
      </w:r>
    </w:p>
    <w:p w:rsidR="00C97C20" w:rsidRPr="00B607CE" w:rsidRDefault="00C97C20" w:rsidP="00555443">
      <w:pPr>
        <w:numPr>
          <w:ilvl w:val="0"/>
          <w:numId w:val="55"/>
        </w:numPr>
        <w:spacing w:before="0" w:after="0" w:line="239" w:lineRule="atLeast"/>
        <w:jc w:val="both"/>
      </w:pPr>
      <w:r w:rsidRPr="00B607CE">
        <w:t>Experience using the operating system(s) that SWIF will be installed on</w:t>
      </w:r>
    </w:p>
    <w:p w:rsidR="00C97C20" w:rsidRPr="00B607CE" w:rsidRDefault="00C97C20" w:rsidP="00555443">
      <w:pPr>
        <w:numPr>
          <w:ilvl w:val="0"/>
          <w:numId w:val="55"/>
        </w:numPr>
        <w:spacing w:before="0" w:after="0" w:line="239" w:lineRule="atLeast"/>
        <w:jc w:val="both"/>
      </w:pPr>
      <w:r w:rsidRPr="00B607CE">
        <w:t xml:space="preserve">Experience opening and issuing commands at the command line </w:t>
      </w:r>
    </w:p>
    <w:p w:rsidR="00C97C20" w:rsidRPr="00B607CE" w:rsidRDefault="00C97C20" w:rsidP="00555443">
      <w:pPr>
        <w:numPr>
          <w:ilvl w:val="0"/>
          <w:numId w:val="55"/>
        </w:numPr>
        <w:spacing w:before="0" w:after="0" w:line="239" w:lineRule="atLeast"/>
        <w:jc w:val="both"/>
      </w:pPr>
      <w:r w:rsidRPr="00B607CE">
        <w:t>Administrator privileges for the hardware, operating system and database on which SWIF is installed</w:t>
      </w:r>
    </w:p>
    <w:p w:rsidR="00C97C20" w:rsidRPr="00B607CE" w:rsidRDefault="00C97C20" w:rsidP="00555443">
      <w:pPr>
        <w:numPr>
          <w:ilvl w:val="0"/>
          <w:numId w:val="55"/>
        </w:numPr>
        <w:spacing w:before="0" w:after="0" w:line="239" w:lineRule="atLeast"/>
        <w:jc w:val="both"/>
      </w:pPr>
      <w:r w:rsidRPr="00B607CE">
        <w:t>Installed and configured a Mongo database</w:t>
      </w:r>
    </w:p>
    <w:p w:rsidR="00C97C20" w:rsidRPr="00B607CE" w:rsidRDefault="00C97C20" w:rsidP="00555443">
      <w:pPr>
        <w:numPr>
          <w:ilvl w:val="0"/>
          <w:numId w:val="55"/>
        </w:numPr>
        <w:spacing w:before="0" w:after="0" w:line="239" w:lineRule="atLeast"/>
        <w:jc w:val="both"/>
      </w:pPr>
      <w:r w:rsidRPr="00B607CE">
        <w:t xml:space="preserve">Installed and configured </w:t>
      </w:r>
      <w:proofErr w:type="spellStart"/>
      <w:r w:rsidRPr="00B607CE">
        <w:t>Accumulo</w:t>
      </w:r>
      <w:proofErr w:type="spellEnd"/>
    </w:p>
    <w:p w:rsidR="00C97C20" w:rsidRPr="00B607CE" w:rsidRDefault="00C97C20" w:rsidP="00555443">
      <w:pPr>
        <w:numPr>
          <w:ilvl w:val="0"/>
          <w:numId w:val="55"/>
        </w:numPr>
        <w:spacing w:before="0" w:after="0" w:line="239" w:lineRule="atLeast"/>
        <w:jc w:val="both"/>
      </w:pPr>
      <w:r w:rsidRPr="00B607CE">
        <w:lastRenderedPageBreak/>
        <w:t>Installed and configured an application server</w:t>
      </w:r>
    </w:p>
    <w:p w:rsidR="00C97C20" w:rsidRPr="00B607CE" w:rsidRDefault="00C97C20" w:rsidP="00555443">
      <w:pPr>
        <w:numPr>
          <w:ilvl w:val="0"/>
          <w:numId w:val="55"/>
        </w:numPr>
        <w:spacing w:before="0" w:after="0" w:line="239" w:lineRule="atLeast"/>
        <w:jc w:val="both"/>
      </w:pPr>
      <w:r w:rsidRPr="00B607CE">
        <w:t>Edited text files</w:t>
      </w:r>
    </w:p>
    <w:p w:rsidR="00C97C20" w:rsidRPr="00B607CE" w:rsidRDefault="00C97C20" w:rsidP="00555443">
      <w:pPr>
        <w:numPr>
          <w:ilvl w:val="0"/>
          <w:numId w:val="55"/>
        </w:numPr>
        <w:spacing w:before="0" w:after="0" w:line="239" w:lineRule="atLeast"/>
        <w:jc w:val="both"/>
      </w:pPr>
      <w:r w:rsidRPr="00B607CE">
        <w:t>Ran scripts and executed SQL</w:t>
      </w:r>
    </w:p>
    <w:p w:rsidR="00C97C20" w:rsidRPr="00B607CE" w:rsidRDefault="00C97C20" w:rsidP="00555443">
      <w:pPr>
        <w:numPr>
          <w:ilvl w:val="0"/>
          <w:numId w:val="55"/>
        </w:numPr>
        <w:spacing w:before="0" w:after="0" w:line="239" w:lineRule="atLeast"/>
        <w:jc w:val="both"/>
      </w:pPr>
      <w:r w:rsidRPr="00B607CE">
        <w:t>Performed simple debug tests on network and application connectivity</w:t>
      </w:r>
    </w:p>
    <w:p w:rsidR="00C97C20" w:rsidRPr="00B607CE" w:rsidRDefault="00C97C20" w:rsidP="00555443">
      <w:pPr>
        <w:numPr>
          <w:ilvl w:val="0"/>
          <w:numId w:val="55"/>
        </w:numPr>
        <w:spacing w:before="0" w:after="0" w:line="239" w:lineRule="atLeast"/>
        <w:jc w:val="both"/>
      </w:pPr>
      <w:r w:rsidRPr="00B607CE">
        <w:t>Verified system configuration of the operating systems/VMs including RAM, CPU speed, remotely-mounted hard drives, etc.</w:t>
      </w:r>
    </w:p>
    <w:p w:rsidR="00C97C20" w:rsidRPr="00B607CE" w:rsidRDefault="00C97C20" w:rsidP="00555443">
      <w:pPr>
        <w:numPr>
          <w:ilvl w:val="0"/>
          <w:numId w:val="55"/>
        </w:numPr>
        <w:spacing w:before="0" w:after="0" w:line="239" w:lineRule="atLeast"/>
        <w:jc w:val="both"/>
      </w:pPr>
      <w:r w:rsidRPr="00B607CE">
        <w:t>Ability to perform troubleshooting of application startup</w:t>
      </w:r>
    </w:p>
    <w:p w:rsidR="00C97C20" w:rsidRPr="00B607CE" w:rsidRDefault="00C97C20" w:rsidP="00555443">
      <w:pPr>
        <w:numPr>
          <w:ilvl w:val="0"/>
          <w:numId w:val="55"/>
        </w:numPr>
        <w:spacing w:before="0" w:after="0" w:line="239" w:lineRule="atLeast"/>
        <w:jc w:val="both"/>
      </w:pPr>
      <w:r w:rsidRPr="00B607CE">
        <w:t xml:space="preserve">Knowledge and understanding of the meaning of terms such as </w:t>
      </w:r>
      <w:proofErr w:type="spellStart"/>
      <w:r w:rsidRPr="00B607CE">
        <w:t>localhost</w:t>
      </w:r>
      <w:proofErr w:type="spellEnd"/>
      <w:r w:rsidRPr="00B607CE">
        <w:t xml:space="preserve">, domain name server (DNS), mount, SMTP, virtual machine (VM), PKI, </w:t>
      </w:r>
      <w:proofErr w:type="gramStart"/>
      <w:r w:rsidRPr="00B607CE">
        <w:t>SQL</w:t>
      </w:r>
      <w:proofErr w:type="gramEnd"/>
      <w:r w:rsidRPr="00B607CE">
        <w:t xml:space="preserve"> etc.</w:t>
      </w:r>
    </w:p>
    <w:p w:rsidR="00C97C20" w:rsidRPr="00B607CE" w:rsidRDefault="00245E47" w:rsidP="00555443">
      <w:pPr>
        <w:numPr>
          <w:ilvl w:val="0"/>
          <w:numId w:val="55"/>
        </w:numPr>
        <w:spacing w:before="0" w:after="0" w:line="239" w:lineRule="atLeast"/>
        <w:jc w:val="both"/>
        <w:rPr>
          <w:b/>
          <w:color w:val="FF0000"/>
        </w:rPr>
      </w:pPr>
      <w:r w:rsidRPr="00B607CE">
        <w:t>Knowledge and</w:t>
      </w:r>
      <w:r w:rsidR="00C97C20" w:rsidRPr="00B607CE">
        <w:t xml:space="preserve"> understanding of PKI certificates and </w:t>
      </w:r>
      <w:proofErr w:type="spellStart"/>
      <w:r w:rsidR="00C97C20" w:rsidRPr="00B607CE">
        <w:t>keystores</w:t>
      </w:r>
      <w:proofErr w:type="spellEnd"/>
      <w:r w:rsidR="00536DAA" w:rsidRPr="00B607CE">
        <w:t xml:space="preserve">.  </w:t>
      </w:r>
    </w:p>
    <w:p w:rsidR="00C97C20" w:rsidRPr="00B607CE" w:rsidRDefault="00C97C20" w:rsidP="00F94DA1">
      <w:pPr>
        <w:pStyle w:val="Heading2"/>
      </w:pPr>
      <w:bookmarkStart w:id="1035" w:name="_Toc355017095"/>
      <w:bookmarkStart w:id="1036" w:name="_Toc355078217"/>
      <w:bookmarkStart w:id="1037" w:name="_Toc355078720"/>
      <w:bookmarkStart w:id="1038" w:name="_Toc355017096"/>
      <w:bookmarkStart w:id="1039" w:name="_Toc355078218"/>
      <w:bookmarkStart w:id="1040" w:name="_Toc355078721"/>
      <w:bookmarkStart w:id="1041" w:name="_Toc355017097"/>
      <w:bookmarkStart w:id="1042" w:name="_Toc355078219"/>
      <w:bookmarkStart w:id="1043" w:name="_Toc355078722"/>
      <w:bookmarkStart w:id="1044" w:name="_Toc355017098"/>
      <w:bookmarkStart w:id="1045" w:name="_Toc355078220"/>
      <w:bookmarkStart w:id="1046" w:name="_Toc355078723"/>
      <w:bookmarkStart w:id="1047" w:name="_Toc355017099"/>
      <w:bookmarkStart w:id="1048" w:name="_Toc355078221"/>
      <w:bookmarkStart w:id="1049" w:name="_Toc355078724"/>
      <w:bookmarkStart w:id="1050" w:name="_Toc355017100"/>
      <w:bookmarkStart w:id="1051" w:name="_Toc355078222"/>
      <w:bookmarkStart w:id="1052" w:name="_Toc355078725"/>
      <w:bookmarkStart w:id="1053" w:name="_Toc355017101"/>
      <w:bookmarkStart w:id="1054" w:name="_Toc355078223"/>
      <w:bookmarkStart w:id="1055" w:name="_Toc355078726"/>
      <w:bookmarkStart w:id="1056" w:name="_Toc364676191"/>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r w:rsidRPr="00B607CE">
        <w:t>(U)Training-Related Requirements</w:t>
      </w:r>
      <w:bookmarkEnd w:id="1056"/>
    </w:p>
    <w:p w:rsidR="00C97C20" w:rsidRPr="00B607CE" w:rsidRDefault="00C97C20" w:rsidP="00242A4A">
      <w:r w:rsidRPr="00B607CE">
        <w:t>(U) The following subsection describes the system requirements for training.</w:t>
      </w:r>
    </w:p>
    <w:p w:rsidR="00C97C20" w:rsidRPr="00B607CE" w:rsidRDefault="00C97C20" w:rsidP="00256A6B">
      <w:pPr>
        <w:pStyle w:val="para"/>
        <w:spacing w:before="120" w:after="0"/>
        <w:ind w:left="360"/>
        <w:rPr>
          <w:b/>
        </w:rPr>
      </w:pPr>
      <w:r w:rsidRPr="00B607CE">
        <w:rPr>
          <w:b/>
        </w:rPr>
        <w:t xml:space="preserve">(U) 3.14.1 </w:t>
      </w:r>
      <w:proofErr w:type="gramStart"/>
      <w:r w:rsidRPr="00B607CE">
        <w:rPr>
          <w:b/>
        </w:rPr>
        <w:t>The</w:t>
      </w:r>
      <w:proofErr w:type="gramEnd"/>
      <w:r w:rsidRPr="00B607CE">
        <w:rPr>
          <w:b/>
        </w:rPr>
        <w:t xml:space="preserve"> system users shall be trained initially via on-site training</w:t>
      </w:r>
      <w:bookmarkStart w:id="1057" w:name="_Toc355399387"/>
      <w:bookmarkEnd w:id="1057"/>
      <w:r w:rsidRPr="00B607CE">
        <w:rPr>
          <w:b/>
        </w:rPr>
        <w:t>.</w:t>
      </w:r>
    </w:p>
    <w:p w:rsidR="00C97C20" w:rsidRPr="00B607CE" w:rsidRDefault="00C97C20" w:rsidP="00555443">
      <w:pPr>
        <w:pStyle w:val="para2"/>
        <w:numPr>
          <w:ins w:id="1058" w:author="Bill Sitz" w:date="2013-06-20T17:52:00Z"/>
        </w:numPr>
        <w:spacing w:before="0" w:after="120"/>
        <w:ind w:left="360"/>
      </w:pPr>
      <w:r w:rsidRPr="00B607CE">
        <w:t>(U) Initial training will be as required.</w:t>
      </w:r>
    </w:p>
    <w:p w:rsidR="00C97C20" w:rsidRPr="00B607CE" w:rsidRDefault="00C97C20" w:rsidP="00D17932">
      <w:pPr>
        <w:pStyle w:val="para"/>
        <w:keepNext/>
        <w:spacing w:before="120" w:after="0"/>
        <w:ind w:left="360"/>
        <w:rPr>
          <w:b/>
        </w:rPr>
      </w:pPr>
      <w:r w:rsidRPr="00B607CE">
        <w:rPr>
          <w:b/>
        </w:rPr>
        <w:t>(U)</w:t>
      </w:r>
      <w:r w:rsidRPr="00B607CE">
        <w:t xml:space="preserve"> </w:t>
      </w:r>
      <w:r w:rsidRPr="00B607CE">
        <w:rPr>
          <w:b/>
        </w:rPr>
        <w:t>3.14.2 Follow-on training for the system shall be via multiple avenues.</w:t>
      </w:r>
    </w:p>
    <w:p w:rsidR="00C97C20" w:rsidRPr="00B607CE" w:rsidRDefault="00C97C20" w:rsidP="00555443">
      <w:pPr>
        <w:pStyle w:val="para2"/>
        <w:numPr>
          <w:ins w:id="1059" w:author="Bill Sitz" w:date="2013-06-20T17:53:00Z"/>
        </w:numPr>
        <w:spacing w:before="0" w:after="120"/>
        <w:ind w:left="360"/>
      </w:pPr>
      <w:r w:rsidRPr="00B607CE">
        <w:t>(U) Follow-on training may include on-the-job, ancillary training by local personnel (trainers), or collaborative virtual capabilities [e.g., Defense Connect Online (DCO)].</w:t>
      </w:r>
      <w:bookmarkStart w:id="1060" w:name="_Toc355399388"/>
      <w:bookmarkEnd w:id="1060"/>
    </w:p>
    <w:p w:rsidR="00C97C20" w:rsidRPr="00B607CE" w:rsidRDefault="00C97C20" w:rsidP="00D17932">
      <w:pPr>
        <w:pStyle w:val="para"/>
        <w:keepNext/>
        <w:spacing w:before="120" w:after="0"/>
        <w:ind w:left="360"/>
        <w:rPr>
          <w:b/>
        </w:rPr>
      </w:pPr>
      <w:r w:rsidRPr="00B607CE">
        <w:rPr>
          <w:b/>
        </w:rPr>
        <w:t>(U)</w:t>
      </w:r>
      <w:r w:rsidRPr="00B607CE">
        <w:t xml:space="preserve"> </w:t>
      </w:r>
      <w:r w:rsidRPr="00B607CE">
        <w:rPr>
          <w:b/>
        </w:rPr>
        <w:t xml:space="preserve">3.14.3 </w:t>
      </w:r>
      <w:proofErr w:type="gramStart"/>
      <w:r w:rsidRPr="00B607CE">
        <w:rPr>
          <w:b/>
        </w:rPr>
        <w:t>The</w:t>
      </w:r>
      <w:proofErr w:type="gramEnd"/>
      <w:r w:rsidRPr="00B607CE">
        <w:rPr>
          <w:b/>
        </w:rPr>
        <w:t xml:space="preserve"> system shall not require users to take significant training to learn to use it to perform their tasks.</w:t>
      </w:r>
    </w:p>
    <w:p w:rsidR="00C97C20" w:rsidRPr="00B607CE" w:rsidRDefault="00C97C20" w:rsidP="00555443">
      <w:pPr>
        <w:pStyle w:val="para2"/>
        <w:numPr>
          <w:ins w:id="1061" w:author="Bill Sitz" w:date="2013-06-20T17:54:00Z"/>
        </w:numPr>
        <w:spacing w:before="0" w:after="120"/>
        <w:ind w:left="360"/>
      </w:pPr>
      <w:r w:rsidRPr="00B607CE">
        <w:t>(U) Specifically, the application shall enable at least 90% of a statistically valid sample of users to perform successfully their assigned tasks after receiving no more than 2 hours of instruction.</w:t>
      </w:r>
    </w:p>
    <w:p w:rsidR="00C97C20" w:rsidRPr="00B607CE" w:rsidRDefault="00C97C20" w:rsidP="00D17932">
      <w:pPr>
        <w:pStyle w:val="para"/>
        <w:keepNext/>
        <w:spacing w:before="120" w:after="0"/>
        <w:ind w:left="360"/>
        <w:rPr>
          <w:b/>
        </w:rPr>
      </w:pPr>
      <w:r w:rsidRPr="00B607CE">
        <w:rPr>
          <w:b/>
        </w:rPr>
        <w:t>(U)</w:t>
      </w:r>
      <w:r w:rsidRPr="00B607CE">
        <w:t xml:space="preserve"> </w:t>
      </w:r>
      <w:r w:rsidRPr="00B607CE">
        <w:rPr>
          <w:b/>
        </w:rPr>
        <w:t>3.14.4 Training materials for the system shall include multiple products.</w:t>
      </w:r>
    </w:p>
    <w:p w:rsidR="00C97C20" w:rsidRPr="00B607CE" w:rsidRDefault="00C97C20" w:rsidP="00555443">
      <w:pPr>
        <w:pStyle w:val="para2"/>
        <w:numPr>
          <w:ins w:id="1062" w:author="Bill Sitz" w:date="2013-06-20T17:55:00Z"/>
        </w:numPr>
        <w:spacing w:before="0" w:after="120"/>
        <w:ind w:left="360"/>
      </w:pPr>
      <w:r w:rsidRPr="00B607CE">
        <w:t>(U) Examples of training materials include the following:</w:t>
      </w:r>
      <w:bookmarkStart w:id="1063" w:name="_Toc355399389"/>
      <w:bookmarkEnd w:id="1063"/>
    </w:p>
    <w:p w:rsidR="00C97C20" w:rsidRPr="00B607CE" w:rsidRDefault="00C97C20" w:rsidP="00256A6B">
      <w:pPr>
        <w:pStyle w:val="ListParagraph"/>
        <w:tabs>
          <w:tab w:val="clear" w:pos="720"/>
          <w:tab w:val="num" w:pos="1035"/>
        </w:tabs>
        <w:ind w:left="1035"/>
      </w:pPr>
      <w:r w:rsidRPr="00B607CE">
        <w:t>Dictionary of terms and products (glossary)</w:t>
      </w:r>
      <w:bookmarkStart w:id="1064" w:name="_Toc355399390"/>
      <w:bookmarkEnd w:id="1064"/>
    </w:p>
    <w:p w:rsidR="00C97C20" w:rsidRPr="00B607CE" w:rsidRDefault="00C97C20" w:rsidP="00256A6B">
      <w:pPr>
        <w:pStyle w:val="ListParagraph"/>
        <w:tabs>
          <w:tab w:val="clear" w:pos="720"/>
          <w:tab w:val="num" w:pos="1035"/>
        </w:tabs>
        <w:ind w:left="1035"/>
      </w:pPr>
      <w:r w:rsidRPr="00B607CE">
        <w:t>Description of functionality</w:t>
      </w:r>
      <w:bookmarkStart w:id="1065" w:name="_Toc355399391"/>
      <w:bookmarkEnd w:id="1065"/>
      <w:r w:rsidRPr="00B607CE">
        <w:t xml:space="preserve"> pertinent to General Users</w:t>
      </w:r>
    </w:p>
    <w:p w:rsidR="00C97C20" w:rsidRPr="00B607CE" w:rsidRDefault="00C97C20" w:rsidP="00256A6B">
      <w:pPr>
        <w:pStyle w:val="ListParagraph"/>
        <w:tabs>
          <w:tab w:val="clear" w:pos="720"/>
          <w:tab w:val="num" w:pos="1035"/>
        </w:tabs>
        <w:ind w:left="1035"/>
      </w:pPr>
      <w:r w:rsidRPr="00B607CE">
        <w:t>Description of processes involving SWIF Web Services system user operations</w:t>
      </w:r>
      <w:bookmarkStart w:id="1066" w:name="_Toc355399392"/>
      <w:bookmarkEnd w:id="1066"/>
    </w:p>
    <w:p w:rsidR="00C97C20" w:rsidRPr="00B607CE" w:rsidRDefault="00C97C20" w:rsidP="00256A6B">
      <w:pPr>
        <w:pStyle w:val="ListParagraph"/>
        <w:tabs>
          <w:tab w:val="clear" w:pos="720"/>
          <w:tab w:val="num" w:pos="1035"/>
        </w:tabs>
        <w:ind w:left="1035"/>
      </w:pPr>
      <w:r w:rsidRPr="00B607CE">
        <w:t xml:space="preserve">Description of functionality pertinent to </w:t>
      </w:r>
      <w:bookmarkStart w:id="1067" w:name="_Toc355399393"/>
      <w:bookmarkEnd w:id="1067"/>
      <w:r w:rsidRPr="00B607CE">
        <w:t>Privileged Users</w:t>
      </w:r>
    </w:p>
    <w:p w:rsidR="00C97C20" w:rsidRPr="00B607CE" w:rsidRDefault="00C97C20" w:rsidP="00D17932">
      <w:pPr>
        <w:pStyle w:val="para"/>
        <w:keepNext/>
        <w:spacing w:before="120" w:after="0"/>
        <w:ind w:left="360"/>
        <w:rPr>
          <w:b/>
        </w:rPr>
      </w:pPr>
      <w:r w:rsidRPr="00B607CE">
        <w:rPr>
          <w:b/>
        </w:rPr>
        <w:t>(U)</w:t>
      </w:r>
      <w:r w:rsidRPr="00B607CE">
        <w:t xml:space="preserve"> </w:t>
      </w:r>
      <w:r w:rsidRPr="00B607CE">
        <w:rPr>
          <w:b/>
        </w:rPr>
        <w:t>3.14.5 The SWIF system training material shall be available via multiple means.</w:t>
      </w:r>
    </w:p>
    <w:p w:rsidR="00C97C20" w:rsidRPr="00B607CE" w:rsidRDefault="00C97C20" w:rsidP="00555443">
      <w:pPr>
        <w:pStyle w:val="para2"/>
        <w:numPr>
          <w:ins w:id="1068" w:author="Bill Sitz" w:date="2013-06-20T17:57:00Z"/>
        </w:numPr>
        <w:spacing w:before="0" w:after="120"/>
        <w:ind w:left="360"/>
      </w:pPr>
      <w:r w:rsidRPr="00B607CE">
        <w:t>(U) Examples of system training materials include the following:</w:t>
      </w:r>
      <w:bookmarkStart w:id="1069" w:name="_Toc355399394"/>
      <w:bookmarkEnd w:id="1069"/>
    </w:p>
    <w:p w:rsidR="00C97C20" w:rsidRPr="00B607CE" w:rsidRDefault="00C97C20" w:rsidP="00256A6B">
      <w:pPr>
        <w:pStyle w:val="ListParagraph"/>
        <w:tabs>
          <w:tab w:val="clear" w:pos="720"/>
          <w:tab w:val="num" w:pos="1035"/>
        </w:tabs>
        <w:ind w:left="1035"/>
      </w:pPr>
      <w:r w:rsidRPr="00B607CE">
        <w:t>On-line (help topics, contextual help)</w:t>
      </w:r>
      <w:bookmarkStart w:id="1070" w:name="_Toc355399395"/>
      <w:bookmarkEnd w:id="1070"/>
    </w:p>
    <w:p w:rsidR="00C97C20" w:rsidRPr="00B607CE" w:rsidRDefault="00C97C20" w:rsidP="00256A6B">
      <w:pPr>
        <w:pStyle w:val="ListParagraph"/>
        <w:tabs>
          <w:tab w:val="clear" w:pos="720"/>
          <w:tab w:val="num" w:pos="1035"/>
        </w:tabs>
        <w:ind w:left="1035"/>
      </w:pPr>
      <w:r w:rsidRPr="00B607CE">
        <w:t>On-line in downloadable files (to generate hardcopy materials)</w:t>
      </w:r>
      <w:bookmarkStart w:id="1071" w:name="_Toc355399396"/>
      <w:bookmarkEnd w:id="1071"/>
    </w:p>
    <w:p w:rsidR="00C97C20" w:rsidRPr="00B607CE" w:rsidRDefault="00C97C20" w:rsidP="00256A6B">
      <w:pPr>
        <w:pStyle w:val="ListParagraph"/>
        <w:tabs>
          <w:tab w:val="clear" w:pos="720"/>
          <w:tab w:val="num" w:pos="1035"/>
        </w:tabs>
        <w:ind w:left="1035"/>
      </w:pPr>
      <w:r w:rsidRPr="00B607CE">
        <w:t>SWIF system development team members</w:t>
      </w:r>
      <w:bookmarkStart w:id="1072" w:name="_Toc355399397"/>
      <w:bookmarkEnd w:id="1072"/>
    </w:p>
    <w:p w:rsidR="00C97C20" w:rsidRPr="00B607CE" w:rsidRDefault="00C97C20" w:rsidP="00256A6B">
      <w:pPr>
        <w:pStyle w:val="ListParagraph"/>
        <w:tabs>
          <w:tab w:val="clear" w:pos="720"/>
          <w:tab w:val="num" w:pos="1035"/>
        </w:tabs>
        <w:ind w:left="1035"/>
      </w:pPr>
      <w:r w:rsidRPr="00B607CE">
        <w:t>Instructor-led application hands-on training.</w:t>
      </w:r>
      <w:bookmarkStart w:id="1073" w:name="_Toc355399398"/>
      <w:bookmarkEnd w:id="1073"/>
    </w:p>
    <w:p w:rsidR="00C97C20" w:rsidRPr="00B607CE" w:rsidRDefault="00C97C20" w:rsidP="00F94DA1">
      <w:pPr>
        <w:pStyle w:val="Heading2"/>
      </w:pPr>
      <w:bookmarkStart w:id="1074" w:name="_Toc355017107"/>
      <w:bookmarkStart w:id="1075" w:name="_Toc355078229"/>
      <w:bookmarkStart w:id="1076" w:name="_Toc355078732"/>
      <w:bookmarkStart w:id="1077" w:name="_Toc355017108"/>
      <w:bookmarkStart w:id="1078" w:name="_Toc355078230"/>
      <w:bookmarkStart w:id="1079" w:name="_Toc355078733"/>
      <w:bookmarkStart w:id="1080" w:name="_Toc355017109"/>
      <w:bookmarkStart w:id="1081" w:name="_Toc355078231"/>
      <w:bookmarkStart w:id="1082" w:name="_Toc355078734"/>
      <w:bookmarkStart w:id="1083" w:name="_Toc355017110"/>
      <w:bookmarkStart w:id="1084" w:name="_Toc355078232"/>
      <w:bookmarkStart w:id="1085" w:name="_Toc355078735"/>
      <w:bookmarkStart w:id="1086" w:name="_Toc355017111"/>
      <w:bookmarkStart w:id="1087" w:name="_Toc355078233"/>
      <w:bookmarkStart w:id="1088" w:name="_Toc355078736"/>
      <w:bookmarkStart w:id="1089" w:name="_Toc364676192"/>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r w:rsidRPr="00B607CE">
        <w:t>(U) Logistic-Related Requirements</w:t>
      </w:r>
      <w:bookmarkEnd w:id="1089"/>
    </w:p>
    <w:p w:rsidR="00C97C20" w:rsidRPr="00B607CE" w:rsidRDefault="00C97C20" w:rsidP="00A901E2">
      <w:r w:rsidRPr="00B607CE">
        <w:t>(U) The following subsection describes the system logistics-related requirements.</w:t>
      </w:r>
    </w:p>
    <w:p w:rsidR="00C97C20" w:rsidRPr="00B607CE" w:rsidRDefault="00C97C20" w:rsidP="00D17932">
      <w:pPr>
        <w:pStyle w:val="para"/>
        <w:keepNext/>
        <w:spacing w:before="120" w:after="0"/>
        <w:ind w:left="360"/>
        <w:rPr>
          <w:b/>
        </w:rPr>
      </w:pPr>
      <w:r w:rsidRPr="00B607CE">
        <w:rPr>
          <w:b/>
        </w:rPr>
        <w:t>(U)</w:t>
      </w:r>
      <w:r w:rsidRPr="00B607CE">
        <w:t xml:space="preserve"> </w:t>
      </w:r>
      <w:r w:rsidRPr="00B607CE">
        <w:rPr>
          <w:b/>
        </w:rPr>
        <w:t>3.15.1 A Government-Contractor Integrated Product Team (IPT) shall deliver instructions detailing the procedures required for the use of any Commercial-off-the-Shelf (COTS) required by the SWIF system.</w:t>
      </w:r>
    </w:p>
    <w:p w:rsidR="00C97C20" w:rsidRPr="00B607CE" w:rsidRDefault="00C97C20" w:rsidP="00555443">
      <w:pPr>
        <w:pStyle w:val="para2"/>
        <w:numPr>
          <w:ins w:id="1090" w:author="Bill Sitz" w:date="2013-06-20T17:59:00Z"/>
        </w:numPr>
        <w:spacing w:before="0" w:after="120"/>
        <w:ind w:left="360"/>
      </w:pPr>
      <w:r w:rsidRPr="00B607CE">
        <w:t>(U) This includes installation and configuration.</w:t>
      </w:r>
    </w:p>
    <w:p w:rsidR="00C97C20" w:rsidRPr="00B607CE" w:rsidRDefault="00C97C20" w:rsidP="00D17932">
      <w:pPr>
        <w:pStyle w:val="para"/>
        <w:keepNext/>
        <w:spacing w:before="120" w:after="0"/>
        <w:ind w:left="360"/>
        <w:rPr>
          <w:b/>
        </w:rPr>
      </w:pPr>
      <w:r w:rsidRPr="00B607CE">
        <w:rPr>
          <w:b/>
        </w:rPr>
        <w:lastRenderedPageBreak/>
        <w:t>(U)</w:t>
      </w:r>
      <w:r w:rsidRPr="00B607CE">
        <w:t xml:space="preserve"> </w:t>
      </w:r>
      <w:r w:rsidRPr="00B607CE">
        <w:rPr>
          <w:b/>
        </w:rPr>
        <w:t>3.15.2 A Government-Contractor Integrated Product Team (IPT) shall deliver instructions detailing the procedures required for the use of any Government-off-the-Shelf (GOTS) required by the SWIF system.</w:t>
      </w:r>
    </w:p>
    <w:p w:rsidR="00C97C20" w:rsidRPr="00B607CE" w:rsidRDefault="00C97C20" w:rsidP="00555443">
      <w:pPr>
        <w:pStyle w:val="para2"/>
        <w:spacing w:before="0" w:after="120"/>
        <w:ind w:left="360"/>
      </w:pPr>
      <w:r w:rsidRPr="00B607CE">
        <w:t>(U) This includes installation and configuration.</w:t>
      </w:r>
    </w:p>
    <w:p w:rsidR="00C97C20" w:rsidRPr="00B607CE" w:rsidRDefault="00C97C20" w:rsidP="00D17932">
      <w:pPr>
        <w:pStyle w:val="para"/>
        <w:keepNext/>
        <w:spacing w:before="120" w:after="0"/>
        <w:ind w:left="360"/>
        <w:rPr>
          <w:b/>
        </w:rPr>
      </w:pPr>
      <w:r w:rsidRPr="00B607CE">
        <w:rPr>
          <w:b/>
        </w:rPr>
        <w:t>(U)</w:t>
      </w:r>
      <w:r w:rsidRPr="00B607CE">
        <w:t xml:space="preserve"> </w:t>
      </w:r>
      <w:r w:rsidRPr="00B607CE">
        <w:rPr>
          <w:b/>
        </w:rPr>
        <w:t>3.15.3 A Government-Contractor Integrated Product Team (IPT) shall deliver listings of all required materials.</w:t>
      </w:r>
    </w:p>
    <w:p w:rsidR="00C97C20" w:rsidRPr="00B607CE" w:rsidRDefault="00C97C20" w:rsidP="004E1DE7">
      <w:pPr>
        <w:pStyle w:val="para2"/>
        <w:numPr>
          <w:ins w:id="1091" w:author="Bill Sitz" w:date="2013-06-20T18:01:00Z"/>
        </w:numPr>
        <w:spacing w:before="0" w:after="120"/>
        <w:ind w:left="360"/>
      </w:pPr>
      <w:r w:rsidRPr="00B607CE">
        <w:t>(U) This includes COTS and GOTS.</w:t>
      </w:r>
    </w:p>
    <w:p w:rsidR="00C97C20" w:rsidRPr="00B607CE" w:rsidRDefault="00C97C20" w:rsidP="00256A6B">
      <w:pPr>
        <w:pStyle w:val="para"/>
        <w:spacing w:before="120" w:after="0"/>
        <w:ind w:left="360"/>
        <w:rPr>
          <w:b/>
        </w:rPr>
      </w:pPr>
      <w:r w:rsidRPr="00B607CE">
        <w:rPr>
          <w:b/>
        </w:rPr>
        <w:t>(U)</w:t>
      </w:r>
      <w:r w:rsidRPr="00B607CE">
        <w:t xml:space="preserve"> </w:t>
      </w:r>
      <w:r w:rsidRPr="00B607CE">
        <w:rPr>
          <w:b/>
        </w:rPr>
        <w:t>3.15.4 A Government-Contractor Integrated Product Team (IPT) shall provide SWIF system maintenance.</w:t>
      </w:r>
    </w:p>
    <w:p w:rsidR="00C97C20" w:rsidRPr="00B607CE" w:rsidRDefault="00C97C20" w:rsidP="00256A6B">
      <w:pPr>
        <w:pStyle w:val="para"/>
        <w:spacing w:before="120" w:after="0"/>
        <w:ind w:left="360"/>
        <w:rPr>
          <w:b/>
        </w:rPr>
      </w:pPr>
      <w:r w:rsidRPr="00B607CE">
        <w:rPr>
          <w:b/>
        </w:rPr>
        <w:t>(U)</w:t>
      </w:r>
      <w:r w:rsidRPr="00B607CE">
        <w:t xml:space="preserve"> </w:t>
      </w:r>
      <w:r w:rsidRPr="00B607CE">
        <w:rPr>
          <w:b/>
        </w:rPr>
        <w:t>3.15.5 A Government-Contractor Integrated Product Team (IPT) shall provide software support for the SWIF system.</w:t>
      </w:r>
    </w:p>
    <w:p w:rsidR="00C97C20" w:rsidRPr="00B607CE" w:rsidRDefault="00C97C20" w:rsidP="00D17932">
      <w:pPr>
        <w:pStyle w:val="para"/>
        <w:keepNext/>
        <w:spacing w:before="120" w:after="0"/>
        <w:ind w:left="360"/>
        <w:rPr>
          <w:b/>
        </w:rPr>
      </w:pPr>
      <w:r w:rsidRPr="00B607CE">
        <w:rPr>
          <w:b/>
        </w:rPr>
        <w:t>(U</w:t>
      </w:r>
      <w:proofErr w:type="gramStart"/>
      <w:r w:rsidRPr="00B607CE">
        <w:rPr>
          <w:b/>
        </w:rPr>
        <w:t>)3.15.6</w:t>
      </w:r>
      <w:proofErr w:type="gramEnd"/>
      <w:r w:rsidRPr="00B607CE">
        <w:rPr>
          <w:b/>
        </w:rPr>
        <w:t xml:space="preserve"> The SWIF system shall generate reports showing information about the maintenance schedule.</w:t>
      </w:r>
    </w:p>
    <w:p w:rsidR="00C97C20" w:rsidRPr="00B607CE" w:rsidRDefault="00C97C20" w:rsidP="00D17932">
      <w:pPr>
        <w:pStyle w:val="para2"/>
        <w:keepNext/>
        <w:numPr>
          <w:ins w:id="1092" w:author="Bill Sitz" w:date="2013-06-20T18:02:00Z"/>
        </w:numPr>
        <w:spacing w:before="0" w:after="120"/>
        <w:ind w:left="360"/>
      </w:pPr>
      <w:r w:rsidRPr="00B607CE">
        <w:t>(U) This includes the following detailed and summary information:</w:t>
      </w:r>
    </w:p>
    <w:p w:rsidR="00C97C20" w:rsidRPr="00B607CE" w:rsidRDefault="00C97C20" w:rsidP="00D17932">
      <w:pPr>
        <w:pStyle w:val="ListParagraph"/>
        <w:keepNext/>
        <w:tabs>
          <w:tab w:val="clear" w:pos="720"/>
          <w:tab w:val="num" w:pos="1035"/>
        </w:tabs>
        <w:ind w:left="1035"/>
      </w:pPr>
      <w:r w:rsidRPr="00B607CE">
        <w:t>Routine maintenance schedules</w:t>
      </w:r>
    </w:p>
    <w:p w:rsidR="00C97C20" w:rsidRPr="00B607CE" w:rsidRDefault="00C97C20" w:rsidP="00D17932">
      <w:pPr>
        <w:pStyle w:val="ListParagraph"/>
        <w:keepNext/>
        <w:tabs>
          <w:tab w:val="clear" w:pos="720"/>
          <w:tab w:val="num" w:pos="1035"/>
        </w:tabs>
        <w:ind w:left="1035"/>
      </w:pPr>
      <w:r w:rsidRPr="00B607CE">
        <w:t>Non-routine maintenance schedule</w:t>
      </w:r>
    </w:p>
    <w:p w:rsidR="00C97C20" w:rsidRPr="00B607CE" w:rsidRDefault="00C97C20" w:rsidP="00D17932">
      <w:pPr>
        <w:pStyle w:val="ListParagraph"/>
        <w:keepNext/>
        <w:tabs>
          <w:tab w:val="clear" w:pos="720"/>
          <w:tab w:val="num" w:pos="1035"/>
        </w:tabs>
        <w:ind w:left="1035"/>
      </w:pPr>
      <w:r w:rsidRPr="00B607CE">
        <w:t>Upgrade maintenance schedule</w:t>
      </w:r>
    </w:p>
    <w:p w:rsidR="00C97C20" w:rsidRPr="00B607CE" w:rsidRDefault="00C97C20" w:rsidP="004E1DE7">
      <w:pPr>
        <w:pStyle w:val="para2"/>
        <w:spacing w:before="0" w:after="120"/>
        <w:ind w:left="360"/>
      </w:pPr>
      <w:r w:rsidRPr="00B607CE">
        <w:t>(U) Implementation and operational priority for the schedule reports is in order stated above.</w:t>
      </w:r>
    </w:p>
    <w:p w:rsidR="00C97C20" w:rsidRPr="00B607CE" w:rsidRDefault="00C97C20" w:rsidP="00256A6B">
      <w:pPr>
        <w:pStyle w:val="para"/>
        <w:spacing w:before="120" w:after="0"/>
        <w:ind w:left="360"/>
        <w:rPr>
          <w:b/>
        </w:rPr>
      </w:pPr>
      <w:r w:rsidRPr="00B607CE">
        <w:rPr>
          <w:b/>
        </w:rPr>
        <w:t>(U)</w:t>
      </w:r>
      <w:r w:rsidRPr="00B607CE">
        <w:t xml:space="preserve"> </w:t>
      </w:r>
      <w:r w:rsidRPr="00B607CE">
        <w:rPr>
          <w:b/>
        </w:rPr>
        <w:t xml:space="preserve">3.15.8 </w:t>
      </w:r>
      <w:proofErr w:type="gramStart"/>
      <w:r w:rsidRPr="00B607CE">
        <w:rPr>
          <w:b/>
        </w:rPr>
        <w:t>The</w:t>
      </w:r>
      <w:proofErr w:type="gramEnd"/>
      <w:r w:rsidRPr="00B607CE">
        <w:rPr>
          <w:b/>
        </w:rPr>
        <w:t xml:space="preserve"> system shall be implemented to allow Administrators to conduct remote administration.</w:t>
      </w:r>
    </w:p>
    <w:p w:rsidR="00C97C20" w:rsidRPr="00B607CE" w:rsidRDefault="00C97C20" w:rsidP="00256A6B">
      <w:pPr>
        <w:pStyle w:val="para"/>
        <w:spacing w:before="120" w:after="0"/>
        <w:ind w:left="360"/>
        <w:rPr>
          <w:b/>
        </w:rPr>
      </w:pPr>
      <w:r w:rsidRPr="00B607CE">
        <w:rPr>
          <w:b/>
        </w:rPr>
        <w:t>(U)</w:t>
      </w:r>
      <w:r w:rsidRPr="00B607CE">
        <w:t xml:space="preserve"> </w:t>
      </w:r>
      <w:r w:rsidRPr="00B607CE">
        <w:rPr>
          <w:b/>
        </w:rPr>
        <w:t xml:space="preserve">3.15.9 </w:t>
      </w:r>
      <w:proofErr w:type="gramStart"/>
      <w:r w:rsidRPr="00B607CE">
        <w:rPr>
          <w:b/>
        </w:rPr>
        <w:t>The</w:t>
      </w:r>
      <w:proofErr w:type="gramEnd"/>
      <w:r w:rsidRPr="00B607CE">
        <w:rPr>
          <w:b/>
        </w:rPr>
        <w:t xml:space="preserve"> deployment of the system shall not affect existing facilities already established to support special programs.</w:t>
      </w:r>
    </w:p>
    <w:p w:rsidR="00C97C20" w:rsidRPr="00B607CE" w:rsidRDefault="00C97C20" w:rsidP="00256A6B">
      <w:pPr>
        <w:pStyle w:val="para"/>
        <w:spacing w:before="120" w:after="0"/>
        <w:ind w:left="360"/>
        <w:rPr>
          <w:b/>
        </w:rPr>
      </w:pPr>
      <w:r w:rsidRPr="00B607CE">
        <w:rPr>
          <w:b/>
        </w:rPr>
        <w:t>(U)</w:t>
      </w:r>
      <w:r w:rsidRPr="00B607CE">
        <w:t xml:space="preserve"> </w:t>
      </w:r>
      <w:r w:rsidRPr="00B607CE">
        <w:rPr>
          <w:b/>
        </w:rPr>
        <w:t xml:space="preserve">3.15.10 </w:t>
      </w:r>
      <w:proofErr w:type="gramStart"/>
      <w:r w:rsidRPr="00B607CE">
        <w:rPr>
          <w:b/>
        </w:rPr>
        <w:t>The</w:t>
      </w:r>
      <w:proofErr w:type="gramEnd"/>
      <w:r w:rsidRPr="00B607CE">
        <w:rPr>
          <w:b/>
        </w:rPr>
        <w:t xml:space="preserve"> deployment of the system shall require dedicated equipment.</w:t>
      </w:r>
    </w:p>
    <w:p w:rsidR="00C97C20" w:rsidRPr="00B607CE" w:rsidRDefault="00C97C20" w:rsidP="00256A6B">
      <w:pPr>
        <w:pStyle w:val="para"/>
        <w:spacing w:before="120" w:after="0"/>
        <w:ind w:left="360"/>
        <w:rPr>
          <w:b/>
        </w:rPr>
      </w:pPr>
      <w:r w:rsidRPr="00B607CE">
        <w:rPr>
          <w:b/>
        </w:rPr>
        <w:t>(U)</w:t>
      </w:r>
      <w:r w:rsidRPr="00B607CE">
        <w:t xml:space="preserve"> </w:t>
      </w:r>
      <w:r w:rsidRPr="00B607CE">
        <w:rPr>
          <w:b/>
        </w:rPr>
        <w:t xml:space="preserve">3.15.11 </w:t>
      </w:r>
      <w:proofErr w:type="gramStart"/>
      <w:r w:rsidRPr="00B607CE">
        <w:rPr>
          <w:b/>
        </w:rPr>
        <w:t>The</w:t>
      </w:r>
      <w:proofErr w:type="gramEnd"/>
      <w:r w:rsidRPr="00B607CE">
        <w:rPr>
          <w:b/>
        </w:rPr>
        <w:t xml:space="preserve"> system shall xxx to prevent accidental destruction of the software.</w:t>
      </w:r>
    </w:p>
    <w:p w:rsidR="00C97C20" w:rsidRPr="00B607CE" w:rsidRDefault="00C97C20" w:rsidP="00256A6B">
      <w:pPr>
        <w:pStyle w:val="para"/>
        <w:spacing w:before="120" w:after="0"/>
        <w:ind w:left="360"/>
        <w:rPr>
          <w:b/>
        </w:rPr>
      </w:pPr>
      <w:r w:rsidRPr="00B607CE">
        <w:rPr>
          <w:b/>
        </w:rPr>
        <w:t>(U)</w:t>
      </w:r>
      <w:r w:rsidRPr="00B607CE">
        <w:t xml:space="preserve"> </w:t>
      </w:r>
      <w:r w:rsidRPr="00B607CE">
        <w:rPr>
          <w:b/>
        </w:rPr>
        <w:t xml:space="preserve">3.15.12 </w:t>
      </w:r>
      <w:proofErr w:type="gramStart"/>
      <w:r w:rsidRPr="00B607CE">
        <w:rPr>
          <w:b/>
        </w:rPr>
        <w:t>The</w:t>
      </w:r>
      <w:proofErr w:type="gramEnd"/>
      <w:r w:rsidRPr="00B607CE">
        <w:rPr>
          <w:b/>
        </w:rPr>
        <w:t xml:space="preserve"> system shall xxx to prevent accidental loss of data.</w:t>
      </w:r>
    </w:p>
    <w:p w:rsidR="00C97C20" w:rsidRPr="00B607CE" w:rsidRDefault="00C97C20" w:rsidP="00F94DA1">
      <w:pPr>
        <w:pStyle w:val="Heading2"/>
      </w:pPr>
      <w:bookmarkStart w:id="1093" w:name="_Toc359515909"/>
      <w:bookmarkStart w:id="1094" w:name="_Toc359518351"/>
      <w:bookmarkStart w:id="1095" w:name="_Toc364676193"/>
      <w:bookmarkEnd w:id="1093"/>
      <w:bookmarkEnd w:id="1094"/>
      <w:r w:rsidRPr="00B607CE">
        <w:t>(U) Other Requirements</w:t>
      </w:r>
      <w:bookmarkEnd w:id="1095"/>
    </w:p>
    <w:p w:rsidR="00C97C20" w:rsidRPr="00B607CE" w:rsidRDefault="00C97C20">
      <w:bookmarkStart w:id="1096" w:name="_Toc355017117"/>
      <w:bookmarkStart w:id="1097" w:name="_Toc355078239"/>
      <w:bookmarkStart w:id="1098" w:name="_Toc355078742"/>
      <w:bookmarkStart w:id="1099" w:name="_Toc355017118"/>
      <w:bookmarkStart w:id="1100" w:name="_Toc355078240"/>
      <w:bookmarkStart w:id="1101" w:name="_Toc355078743"/>
      <w:bookmarkStart w:id="1102" w:name="_Toc355017119"/>
      <w:bookmarkStart w:id="1103" w:name="_Toc355078241"/>
      <w:bookmarkStart w:id="1104" w:name="_Toc355078744"/>
      <w:bookmarkStart w:id="1105" w:name="_Toc355017120"/>
      <w:bookmarkStart w:id="1106" w:name="_Toc355078242"/>
      <w:bookmarkStart w:id="1107" w:name="_Toc355078745"/>
      <w:bookmarkStart w:id="1108" w:name="_Toc355017121"/>
      <w:bookmarkStart w:id="1109" w:name="_Toc355078243"/>
      <w:bookmarkStart w:id="1110" w:name="_Toc355078746"/>
      <w:bookmarkStart w:id="1111" w:name="_Toc355017122"/>
      <w:bookmarkStart w:id="1112" w:name="_Toc355078244"/>
      <w:bookmarkStart w:id="1113" w:name="_Toc355078747"/>
      <w:bookmarkStart w:id="1114" w:name="_Toc355017123"/>
      <w:bookmarkStart w:id="1115" w:name="_Toc355078245"/>
      <w:bookmarkStart w:id="1116" w:name="_Toc355078748"/>
      <w:bookmarkStart w:id="1117" w:name="_Toc355017124"/>
      <w:bookmarkStart w:id="1118" w:name="_Toc355078246"/>
      <w:bookmarkStart w:id="1119" w:name="_Toc355078749"/>
      <w:bookmarkStart w:id="1120" w:name="_Toc355017125"/>
      <w:bookmarkStart w:id="1121" w:name="_Toc355078247"/>
      <w:bookmarkStart w:id="1122" w:name="_Toc355078750"/>
      <w:bookmarkStart w:id="1123" w:name="_Toc355017126"/>
      <w:bookmarkStart w:id="1124" w:name="_Toc355078248"/>
      <w:bookmarkStart w:id="1125" w:name="_Toc355078751"/>
      <w:bookmarkStart w:id="1126" w:name="_Toc355017127"/>
      <w:bookmarkStart w:id="1127" w:name="_Toc355078249"/>
      <w:bookmarkStart w:id="1128" w:name="_Toc355078752"/>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r w:rsidRPr="00B607CE">
        <w:t>(U) This section is tailored out; no other requirements for SWIF have been identified.</w:t>
      </w:r>
    </w:p>
    <w:p w:rsidR="00C97C20" w:rsidRPr="00B607CE" w:rsidRDefault="00C97C20" w:rsidP="00F94DA1">
      <w:pPr>
        <w:pStyle w:val="Heading2"/>
      </w:pPr>
      <w:bookmarkStart w:id="1129" w:name="_Toc359515911"/>
      <w:bookmarkStart w:id="1130" w:name="_Toc359518353"/>
      <w:bookmarkStart w:id="1131" w:name="_Toc355017129"/>
      <w:bookmarkStart w:id="1132" w:name="_Toc355078251"/>
      <w:bookmarkStart w:id="1133" w:name="_Toc355078754"/>
      <w:bookmarkStart w:id="1134" w:name="_Toc355017130"/>
      <w:bookmarkStart w:id="1135" w:name="_Toc355078252"/>
      <w:bookmarkStart w:id="1136" w:name="_Toc355078755"/>
      <w:bookmarkStart w:id="1137" w:name="_Toc355017131"/>
      <w:bookmarkStart w:id="1138" w:name="_Toc355078253"/>
      <w:bookmarkStart w:id="1139" w:name="_Toc355078756"/>
      <w:bookmarkStart w:id="1140" w:name="_Toc355017132"/>
      <w:bookmarkStart w:id="1141" w:name="_Toc355078254"/>
      <w:bookmarkStart w:id="1142" w:name="_Toc355078757"/>
      <w:bookmarkStart w:id="1143" w:name="_Toc355017133"/>
      <w:bookmarkStart w:id="1144" w:name="_Toc355078255"/>
      <w:bookmarkStart w:id="1145" w:name="_Toc355078758"/>
      <w:bookmarkStart w:id="1146" w:name="_Toc364676194"/>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r w:rsidRPr="00B607CE">
        <w:t>(U) Packaging and Labeling Requirements</w:t>
      </w:r>
      <w:bookmarkEnd w:id="1146"/>
    </w:p>
    <w:p w:rsidR="00C97C20" w:rsidRPr="00B607CE" w:rsidRDefault="00C97C20" w:rsidP="006976A4">
      <w:r w:rsidRPr="00B607CE">
        <w:t>(U) The following subsection describes the system requirements for packing and labeling.</w:t>
      </w:r>
    </w:p>
    <w:p w:rsidR="00C97C20" w:rsidRDefault="00C97C20" w:rsidP="00D17932">
      <w:pPr>
        <w:pStyle w:val="para"/>
        <w:keepNext/>
        <w:spacing w:before="120" w:after="0"/>
        <w:ind w:left="360"/>
        <w:rPr>
          <w:b/>
        </w:rPr>
      </w:pPr>
      <w:r w:rsidRPr="00B607CE">
        <w:rPr>
          <w:b/>
        </w:rPr>
        <w:t>(U)</w:t>
      </w:r>
      <w:r w:rsidRPr="00B607CE">
        <w:t xml:space="preserve"> </w:t>
      </w:r>
      <w:r w:rsidRPr="00B607CE">
        <w:rPr>
          <w:b/>
        </w:rPr>
        <w:t>3.17.1 The SWIF system shall be made available for third-party use using means determined by the SWIF Project Manager and</w:t>
      </w:r>
      <w:r w:rsidRPr="00101565">
        <w:rPr>
          <w:b/>
        </w:rPr>
        <w:t xml:space="preserve"> the target network Security Manager.</w:t>
      </w:r>
    </w:p>
    <w:p w:rsidR="00C97C20" w:rsidRPr="004E1DE7" w:rsidRDefault="00C97C20" w:rsidP="004E1DE7">
      <w:pPr>
        <w:pStyle w:val="para2"/>
        <w:numPr>
          <w:ins w:id="1147" w:author="Bill Sitz" w:date="2013-06-20T18:07:00Z"/>
        </w:numPr>
        <w:spacing w:before="0" w:after="120"/>
        <w:ind w:left="360"/>
      </w:pPr>
      <w:r>
        <w:t xml:space="preserve">(U) </w:t>
      </w:r>
      <w:r w:rsidRPr="004E1DE7">
        <w:t>Third party use includes supporting developers and installing media and/or using a communications path acceptable to the SWIF PM and the Security Manager.</w:t>
      </w:r>
    </w:p>
    <w:p w:rsidR="00C97C20" w:rsidRDefault="00C97C20" w:rsidP="00D17932">
      <w:pPr>
        <w:pStyle w:val="para"/>
        <w:keepNext/>
        <w:spacing w:before="120" w:after="0"/>
        <w:ind w:left="360"/>
        <w:rPr>
          <w:b/>
        </w:rPr>
      </w:pPr>
      <w:r w:rsidRPr="00256A6B">
        <w:rPr>
          <w:b/>
        </w:rPr>
        <w:t>(U)</w:t>
      </w:r>
      <w:r>
        <w:t xml:space="preserve"> </w:t>
      </w:r>
      <w:r>
        <w:rPr>
          <w:b/>
        </w:rPr>
        <w:t xml:space="preserve">3.17.2 </w:t>
      </w:r>
      <w:proofErr w:type="gramStart"/>
      <w:r w:rsidRPr="00101565">
        <w:rPr>
          <w:b/>
        </w:rPr>
        <w:t>All</w:t>
      </w:r>
      <w:proofErr w:type="gramEnd"/>
      <w:r w:rsidRPr="00101565">
        <w:rPr>
          <w:b/>
        </w:rPr>
        <w:t xml:space="preserve"> physical media shall be properly marked</w:t>
      </w:r>
      <w:r>
        <w:rPr>
          <w:b/>
        </w:rPr>
        <w:t>.</w:t>
      </w:r>
    </w:p>
    <w:p w:rsidR="00C97C20" w:rsidRPr="004E1DE7" w:rsidRDefault="00C97C20" w:rsidP="004E1DE7">
      <w:pPr>
        <w:pStyle w:val="para2"/>
        <w:numPr>
          <w:ins w:id="1148" w:author="Bill Sitz" w:date="2013-06-20T18:09:00Z"/>
        </w:numPr>
        <w:spacing w:before="0" w:after="120"/>
        <w:ind w:left="360"/>
      </w:pPr>
      <w:r>
        <w:t xml:space="preserve">(U) </w:t>
      </w:r>
      <w:r w:rsidRPr="004E1DE7">
        <w:t>Proper marking includes the version number and security labeling requirements.</w:t>
      </w:r>
    </w:p>
    <w:p w:rsidR="00C97C20" w:rsidRDefault="00C97C20" w:rsidP="00F94DA1">
      <w:pPr>
        <w:pStyle w:val="Heading2"/>
      </w:pPr>
      <w:bookmarkStart w:id="1149" w:name="_Toc355017135"/>
      <w:bookmarkStart w:id="1150" w:name="_Toc355078257"/>
      <w:bookmarkStart w:id="1151" w:name="_Toc355078760"/>
      <w:bookmarkStart w:id="1152" w:name="_Toc355017136"/>
      <w:bookmarkStart w:id="1153" w:name="_Toc355078258"/>
      <w:bookmarkStart w:id="1154" w:name="_Toc355078761"/>
      <w:bookmarkStart w:id="1155" w:name="_Toc355017137"/>
      <w:bookmarkStart w:id="1156" w:name="_Toc355078259"/>
      <w:bookmarkStart w:id="1157" w:name="_Toc355078762"/>
      <w:bookmarkStart w:id="1158" w:name="_Toc364676195"/>
      <w:bookmarkEnd w:id="1149"/>
      <w:bookmarkEnd w:id="1150"/>
      <w:bookmarkEnd w:id="1151"/>
      <w:bookmarkEnd w:id="1152"/>
      <w:bookmarkEnd w:id="1153"/>
      <w:bookmarkEnd w:id="1154"/>
      <w:bookmarkEnd w:id="1155"/>
      <w:bookmarkEnd w:id="1156"/>
      <w:bookmarkEnd w:id="1157"/>
      <w:r>
        <w:lastRenderedPageBreak/>
        <w:t xml:space="preserve">(U) </w:t>
      </w:r>
      <w:r w:rsidRPr="004E3B03">
        <w:t>P</w:t>
      </w:r>
      <w:r w:rsidRPr="00772165">
        <w:t>recedence and Criticality of Requirements</w:t>
      </w:r>
      <w:bookmarkStart w:id="1159" w:name="_Toc355399403"/>
      <w:bookmarkStart w:id="1160" w:name="_Toc355399404"/>
      <w:bookmarkStart w:id="1161" w:name="_Toc355848390"/>
      <w:bookmarkStart w:id="1162" w:name="_Toc355017140"/>
      <w:bookmarkStart w:id="1163" w:name="_Toc355078262"/>
      <w:bookmarkStart w:id="1164" w:name="_Toc355078765"/>
      <w:bookmarkEnd w:id="1158"/>
      <w:bookmarkEnd w:id="1159"/>
      <w:bookmarkEnd w:id="1160"/>
      <w:bookmarkEnd w:id="1161"/>
      <w:bookmarkEnd w:id="1162"/>
      <w:bookmarkEnd w:id="1163"/>
      <w:bookmarkEnd w:id="1164"/>
    </w:p>
    <w:p w:rsidR="00C97C20" w:rsidRDefault="00C97C20" w:rsidP="005A0561">
      <w:pPr>
        <w:rPr>
          <w:rFonts w:eastAsia="MS Mincho"/>
        </w:rPr>
      </w:pPr>
      <w:r>
        <w:rPr>
          <w:rFonts w:eastAsia="MS Mincho"/>
        </w:rPr>
        <w:t xml:space="preserve">(U) </w:t>
      </w:r>
      <w:r w:rsidRPr="005A0561">
        <w:rPr>
          <w:rFonts w:eastAsia="MS Mincho"/>
        </w:rPr>
        <w:t>All requirements in this specification are of equal weight and criticality unl</w:t>
      </w:r>
      <w:r>
        <w:rPr>
          <w:rFonts w:eastAsia="MS Mincho"/>
        </w:rPr>
        <w:t>ess otherwise identified</w:t>
      </w:r>
      <w:r w:rsidRPr="005A0561">
        <w:rPr>
          <w:rFonts w:eastAsia="MS Mincho"/>
        </w:rPr>
        <w:t>.</w:t>
      </w:r>
    </w:p>
    <w:p w:rsidR="00C97C20" w:rsidRDefault="00C97C20" w:rsidP="00EC30A2">
      <w:pPr>
        <w:pStyle w:val="para"/>
        <w:rPr>
          <w:rFonts w:eastAsia="MS Mincho"/>
        </w:rPr>
        <w:sectPr w:rsidR="00C97C20">
          <w:headerReference w:type="default" r:id="rId74"/>
          <w:type w:val="continuous"/>
          <w:pgSz w:w="12240" w:h="15840" w:code="1"/>
          <w:pgMar w:top="1728" w:right="1440" w:bottom="1440" w:left="1440" w:header="720" w:footer="720" w:gutter="0"/>
          <w:cols w:space="720"/>
        </w:sectPr>
      </w:pPr>
    </w:p>
    <w:p w:rsidR="00C97C20" w:rsidRDefault="00F925F4" w:rsidP="00420504">
      <w:pPr>
        <w:pStyle w:val="Heading1"/>
        <w:numPr>
          <w:ilvl w:val="0"/>
          <w:numId w:val="17"/>
        </w:numPr>
      </w:pPr>
      <w:bookmarkStart w:id="1165" w:name="_Toc359515914"/>
      <w:bookmarkStart w:id="1166" w:name="_Toc364676196"/>
      <w:bookmarkEnd w:id="1165"/>
      <w:r>
        <w:lastRenderedPageBreak/>
        <w:t>(U</w:t>
      </w:r>
      <w:r w:rsidR="00C97C20">
        <w:t>) QUALIFICATION PROVISIONS</w:t>
      </w:r>
      <w:bookmarkEnd w:id="1166"/>
    </w:p>
    <w:p w:rsidR="00C97C20" w:rsidRDefault="00C97C20" w:rsidP="001B33EB">
      <w:pPr>
        <w:pStyle w:val="para"/>
        <w:rPr>
          <w:rFonts w:eastAsia="MS Mincho"/>
        </w:rPr>
      </w:pPr>
      <w:r>
        <w:rPr>
          <w:rFonts w:eastAsia="MS Mincho"/>
        </w:rPr>
        <w:t xml:space="preserve">(U) Verification will consist of </w:t>
      </w:r>
      <w:r w:rsidRPr="004B08D5">
        <w:rPr>
          <w:rFonts w:eastAsia="MS Mincho"/>
        </w:rPr>
        <w:t>product inspection of delivered</w:t>
      </w:r>
      <w:r>
        <w:rPr>
          <w:rFonts w:eastAsia="MS Mincho"/>
        </w:rPr>
        <w:t xml:space="preserve"> </w:t>
      </w:r>
      <w:r w:rsidRPr="004B08D5">
        <w:rPr>
          <w:rFonts w:eastAsia="MS Mincho"/>
        </w:rPr>
        <w:t>products to ensure compliance with all the requirements of this specification</w:t>
      </w:r>
      <w:r>
        <w:rPr>
          <w:rFonts w:eastAsia="MS Mincho"/>
        </w:rPr>
        <w:t>. A SWIF Test Plan will define specific qualification methods. The qualification method(s) will be specified for each requirement in the SWIF Test Procedures documents.</w:t>
      </w:r>
    </w:p>
    <w:p w:rsidR="00C97C20" w:rsidRPr="003828BF" w:rsidRDefault="00C97C20" w:rsidP="004705F6">
      <w:pPr>
        <w:pStyle w:val="para"/>
      </w:pPr>
      <w:r>
        <w:rPr>
          <w:rFonts w:eastAsia="MS Mincho"/>
        </w:rPr>
        <w:t xml:space="preserve">(U) Qualification of requirements will help ensure that the system under development achieves compliance. Qualification methods will consist of </w:t>
      </w:r>
      <w:r w:rsidRPr="00477059">
        <w:rPr>
          <w:rFonts w:eastAsia="MS Mincho"/>
          <w:i/>
        </w:rPr>
        <w:t>demonstration</w:t>
      </w:r>
      <w:r>
        <w:rPr>
          <w:rFonts w:eastAsia="MS Mincho"/>
        </w:rPr>
        <w:t xml:space="preserve">, </w:t>
      </w:r>
      <w:r w:rsidRPr="00477059">
        <w:rPr>
          <w:rFonts w:eastAsia="MS Mincho"/>
          <w:i/>
        </w:rPr>
        <w:t>test</w:t>
      </w:r>
      <w:r>
        <w:rPr>
          <w:rFonts w:eastAsia="MS Mincho"/>
        </w:rPr>
        <w:t xml:space="preserve">, </w:t>
      </w:r>
      <w:r w:rsidRPr="00477059">
        <w:rPr>
          <w:rFonts w:eastAsia="MS Mincho"/>
          <w:i/>
        </w:rPr>
        <w:t>analysis</w:t>
      </w:r>
      <w:r>
        <w:rPr>
          <w:rFonts w:eastAsia="MS Mincho"/>
        </w:rPr>
        <w:t xml:space="preserve">, and </w:t>
      </w:r>
      <w:r w:rsidRPr="00477059">
        <w:rPr>
          <w:rFonts w:eastAsia="MS Mincho"/>
          <w:i/>
        </w:rPr>
        <w:t>inspection</w:t>
      </w:r>
      <w:r>
        <w:rPr>
          <w:rFonts w:eastAsia="MS Mincho"/>
        </w:rPr>
        <w:t xml:space="preserve">. </w:t>
      </w:r>
      <w:r w:rsidRPr="003828BF">
        <w:t xml:space="preserve">The SWIF Requirements Verification process will involve actual performance testing for each version release. The SWIF developer will verify conformance with the functional and performance requirements of Section 3 of this </w:t>
      </w:r>
      <w:r>
        <w:t>specification</w:t>
      </w:r>
      <w:r w:rsidRPr="003828BF">
        <w:t xml:space="preserve">. The verification methods defined in </w:t>
      </w:r>
      <w:r>
        <w:t>this s</w:t>
      </w:r>
      <w:r w:rsidRPr="003828BF">
        <w:t xml:space="preserve">ection </w:t>
      </w:r>
      <w:r>
        <w:t>will</w:t>
      </w:r>
      <w:r w:rsidRPr="003828BF">
        <w:t xml:space="preserve"> be applied at appropriate locations and levels of assembly up to and including a fully configured SWIF architecture.</w:t>
      </w:r>
      <w:r>
        <w:t xml:space="preserve"> Verification levels, including Developmental Test and Evaluation (DT&amp;E) and Operational Test and Evaluation (OT&amp;E) are not yet defined.</w:t>
      </w:r>
    </w:p>
    <w:p w:rsidR="00C97C20" w:rsidRDefault="00C97C20" w:rsidP="001802B3">
      <w:pPr>
        <w:pStyle w:val="para"/>
      </w:pPr>
      <w:r>
        <w:t xml:space="preserve">(U) The following table summarizes the qualification method(s) appropriate for the system requirements in Section </w:t>
      </w:r>
      <w:r w:rsidR="005249BA">
        <w:fldChar w:fldCharType="begin"/>
      </w:r>
      <w:r>
        <w:instrText xml:space="preserve"> REF _Ref359769478 \r \h </w:instrText>
      </w:r>
      <w:r w:rsidR="005249BA">
        <w:fldChar w:fldCharType="separate"/>
      </w:r>
      <w:r w:rsidR="004E1900">
        <w:t>3</w:t>
      </w:r>
      <w:r w:rsidR="005249BA">
        <w:fldChar w:fldCharType="end"/>
      </w:r>
      <w:r>
        <w:t xml:space="preserve">. The qualification method columns use the first letter (D, T, A, I, S) of the following methods prescribed in the SSS Data Item Description (DI-IPSC-81431A; see Section </w:t>
      </w:r>
      <w:r w:rsidR="005249BA">
        <w:fldChar w:fldCharType="begin"/>
      </w:r>
      <w:r>
        <w:instrText xml:space="preserve"> REF _Ref359339306 \r \h </w:instrText>
      </w:r>
      <w:r w:rsidR="005249BA">
        <w:fldChar w:fldCharType="separate"/>
      </w:r>
      <w:r w:rsidR="004E1900">
        <w:t>2</w:t>
      </w:r>
      <w:r w:rsidR="005249BA">
        <w:fldChar w:fldCharType="end"/>
      </w:r>
      <w:r>
        <w:t>).</w:t>
      </w:r>
    </w:p>
    <w:p w:rsidR="00C97C20" w:rsidRDefault="00C97C20" w:rsidP="001802B3">
      <w:pPr>
        <w:numPr>
          <w:ilvl w:val="0"/>
          <w:numId w:val="57"/>
        </w:numPr>
      </w:pPr>
      <w:r w:rsidRPr="002B2BAE">
        <w:rPr>
          <w:u w:val="single"/>
        </w:rPr>
        <w:t>Demonstration (D)</w:t>
      </w:r>
      <w:r>
        <w:t>. The operation of the system, or part of the system, that relies on observable functional operation not requiring the use of instrumentation, special test equipment, or subsequent analysis. This method produces outputs that a human operator may directly observe and immediately evaluate.</w:t>
      </w:r>
    </w:p>
    <w:p w:rsidR="00C97C20" w:rsidRDefault="00C97C20" w:rsidP="001802B3">
      <w:pPr>
        <w:numPr>
          <w:ilvl w:val="0"/>
          <w:numId w:val="57"/>
        </w:numPr>
      </w:pPr>
      <w:r w:rsidRPr="002B2BAE">
        <w:rPr>
          <w:u w:val="single"/>
        </w:rPr>
        <w:t>Test (T</w:t>
      </w:r>
      <w:r>
        <w:t>). The operation of the system, or part of the system</w:t>
      </w:r>
      <w:proofErr w:type="gramStart"/>
      <w:r>
        <w:t>,  that</w:t>
      </w:r>
      <w:proofErr w:type="gramEnd"/>
      <w:r>
        <w:t xml:space="preserve"> relies on the collection and subsequent examination of data, possibly requiring the use of instrumentation or special test equipment.</w:t>
      </w:r>
    </w:p>
    <w:p w:rsidR="00C97C20" w:rsidRDefault="00C97C20" w:rsidP="001802B3">
      <w:pPr>
        <w:pStyle w:val="para"/>
        <w:numPr>
          <w:ilvl w:val="0"/>
          <w:numId w:val="57"/>
        </w:numPr>
      </w:pPr>
      <w:r w:rsidRPr="002B2BAE">
        <w:rPr>
          <w:u w:val="single"/>
        </w:rPr>
        <w:t>Analysis (A).</w:t>
      </w:r>
      <w:r>
        <w:t xml:space="preserve"> The processing of accumulated data obtained from other qualification methods. Examples include interpolation or extrapolation of test results.</w:t>
      </w:r>
    </w:p>
    <w:p w:rsidR="00C97C20" w:rsidRDefault="00C97C20" w:rsidP="001802B3">
      <w:pPr>
        <w:pStyle w:val="para"/>
        <w:numPr>
          <w:ilvl w:val="0"/>
          <w:numId w:val="57"/>
        </w:numPr>
      </w:pPr>
      <w:r w:rsidRPr="002B2BAE">
        <w:rPr>
          <w:u w:val="single"/>
        </w:rPr>
        <w:t>Inspection (I)</w:t>
      </w:r>
      <w:r>
        <w:t>. The visual inspection of system components, documentation, code, etc.</w:t>
      </w:r>
    </w:p>
    <w:p w:rsidR="00C97C20" w:rsidRDefault="00C97C20" w:rsidP="001802B3">
      <w:pPr>
        <w:pStyle w:val="para"/>
        <w:numPr>
          <w:ilvl w:val="0"/>
          <w:numId w:val="57"/>
        </w:numPr>
      </w:pPr>
      <w:r>
        <w:rPr>
          <w:u w:val="single"/>
        </w:rPr>
        <w:t>Special</w:t>
      </w:r>
      <w:r w:rsidRPr="002B2BAE">
        <w:rPr>
          <w:u w:val="single"/>
        </w:rPr>
        <w:t xml:space="preserve"> (</w:t>
      </w:r>
      <w:r>
        <w:rPr>
          <w:u w:val="single"/>
        </w:rPr>
        <w:t>S</w:t>
      </w:r>
      <w:r w:rsidRPr="002B2BAE">
        <w:rPr>
          <w:u w:val="single"/>
        </w:rPr>
        <w:t>)</w:t>
      </w:r>
      <w:r>
        <w:t xml:space="preserve">. </w:t>
      </w:r>
      <w:proofErr w:type="gramStart"/>
      <w:r>
        <w:t>A verification</w:t>
      </w:r>
      <w:proofErr w:type="gramEnd"/>
      <w:r>
        <w:t xml:space="preserve"> test that does not fit one of the above categories; such cases require special explanations.</w:t>
      </w:r>
    </w:p>
    <w:p w:rsidR="00C97C20" w:rsidRPr="002433DA" w:rsidRDefault="00C97C20" w:rsidP="001802B3">
      <w:pPr>
        <w:pStyle w:val="Caption"/>
        <w:keepNext/>
        <w:spacing w:after="0"/>
      </w:pPr>
      <w:bookmarkStart w:id="1167" w:name="_Toc364676213"/>
      <w:bookmarkStart w:id="1168" w:name="_Toc364676375"/>
      <w:proofErr w:type="gramStart"/>
      <w:r>
        <w:t xml:space="preserve">Table </w:t>
      </w:r>
      <w:fldSimple w:instr=" SEQ Table \* ARABIC ">
        <w:r w:rsidR="004E1900">
          <w:rPr>
            <w:noProof/>
          </w:rPr>
          <w:t>4</w:t>
        </w:r>
      </w:fldSimple>
      <w:r>
        <w:t>.</w:t>
      </w:r>
      <w:proofErr w:type="gramEnd"/>
      <w:r>
        <w:t xml:space="preserve"> (U) Qualification Provisions for Requirements</w:t>
      </w:r>
      <w:bookmarkEnd w:id="1167"/>
      <w:bookmarkEnd w:id="1168"/>
    </w:p>
    <w:p w:rsidR="00C97C20" w:rsidRPr="002433DA" w:rsidRDefault="00C97C20" w:rsidP="001802B3">
      <w:pPr>
        <w:spacing w:before="0"/>
        <w:jc w:val="right"/>
        <w:rPr>
          <w:i/>
        </w:rPr>
      </w:pPr>
      <w:r>
        <w:rPr>
          <w:i/>
        </w:rPr>
        <w:t xml:space="preserve">[Table is </w:t>
      </w:r>
      <w:r w:rsidRPr="00556A99">
        <w:rPr>
          <w:b/>
          <w:i/>
        </w:rPr>
        <w:t>U//FOUO</w:t>
      </w:r>
      <w:r>
        <w:rPr>
          <w:i/>
        </w:rPr>
        <w:t>]</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0"/>
        <w:gridCol w:w="1150"/>
        <w:gridCol w:w="4715"/>
        <w:gridCol w:w="491"/>
        <w:gridCol w:w="417"/>
        <w:gridCol w:w="417"/>
        <w:gridCol w:w="416"/>
        <w:gridCol w:w="417"/>
        <w:gridCol w:w="417"/>
      </w:tblGrid>
      <w:tr w:rsidR="00C97C20" w:rsidRPr="00556A99">
        <w:trPr>
          <w:cantSplit/>
          <w:tblHeader/>
          <w:jc w:val="center"/>
        </w:trPr>
        <w:tc>
          <w:tcPr>
            <w:tcW w:w="920" w:type="dxa"/>
            <w:shd w:val="clear" w:color="auto" w:fill="D9D9D9"/>
          </w:tcPr>
          <w:p w:rsidR="00C97C20" w:rsidRPr="00556A99" w:rsidRDefault="00C97C20" w:rsidP="004705F6">
            <w:pPr>
              <w:pStyle w:val="NoSpacing"/>
              <w:spacing w:before="60" w:after="60"/>
              <w:jc w:val="center"/>
              <w:rPr>
                <w:rFonts w:ascii="Arial" w:hAnsi="Arial" w:cs="Arial"/>
                <w:b/>
                <w:sz w:val="22"/>
                <w:szCs w:val="22"/>
              </w:rPr>
            </w:pPr>
            <w:r w:rsidRPr="00556A99">
              <w:rPr>
                <w:rFonts w:ascii="Arial" w:hAnsi="Arial" w:cs="Arial"/>
                <w:b/>
                <w:sz w:val="22"/>
                <w:szCs w:val="22"/>
              </w:rPr>
              <w:t>Para</w:t>
            </w:r>
          </w:p>
        </w:tc>
        <w:tc>
          <w:tcPr>
            <w:tcW w:w="1150" w:type="dxa"/>
            <w:shd w:val="clear" w:color="auto" w:fill="D9D9D9"/>
          </w:tcPr>
          <w:p w:rsidR="00C97C20" w:rsidRPr="00556A99" w:rsidRDefault="00C97C20" w:rsidP="004705F6">
            <w:pPr>
              <w:pStyle w:val="NoSpacing"/>
              <w:spacing w:before="60" w:after="60"/>
              <w:jc w:val="center"/>
              <w:rPr>
                <w:rFonts w:ascii="Arial" w:hAnsi="Arial" w:cs="Arial"/>
                <w:b/>
                <w:sz w:val="22"/>
                <w:szCs w:val="22"/>
              </w:rPr>
            </w:pPr>
            <w:r w:rsidRPr="00556A99">
              <w:rPr>
                <w:rFonts w:ascii="Arial" w:hAnsi="Arial" w:cs="Arial"/>
                <w:b/>
                <w:sz w:val="22"/>
                <w:szCs w:val="22"/>
              </w:rPr>
              <w:t>ID</w:t>
            </w:r>
          </w:p>
        </w:tc>
        <w:tc>
          <w:tcPr>
            <w:tcW w:w="4715" w:type="dxa"/>
            <w:shd w:val="clear" w:color="auto" w:fill="D9D9D9"/>
          </w:tcPr>
          <w:p w:rsidR="00C97C20" w:rsidRPr="00556A99" w:rsidRDefault="00C97C20" w:rsidP="004705F6">
            <w:pPr>
              <w:pStyle w:val="NoSpacing"/>
              <w:spacing w:before="60" w:after="60"/>
              <w:jc w:val="center"/>
              <w:rPr>
                <w:rFonts w:ascii="Arial" w:hAnsi="Arial" w:cs="Arial"/>
                <w:b/>
                <w:sz w:val="22"/>
                <w:szCs w:val="22"/>
              </w:rPr>
            </w:pPr>
            <w:r w:rsidRPr="00556A99">
              <w:rPr>
                <w:rFonts w:ascii="Arial" w:hAnsi="Arial" w:cs="Arial"/>
                <w:b/>
                <w:sz w:val="22"/>
                <w:szCs w:val="22"/>
              </w:rPr>
              <w:t>Requirement Statement</w:t>
            </w:r>
          </w:p>
        </w:tc>
        <w:tc>
          <w:tcPr>
            <w:tcW w:w="491" w:type="dxa"/>
            <w:shd w:val="clear" w:color="auto" w:fill="D9D9D9"/>
            <w:tcMar>
              <w:left w:w="29" w:type="dxa"/>
              <w:right w:w="29" w:type="dxa"/>
            </w:tcMar>
          </w:tcPr>
          <w:p w:rsidR="00C97C20" w:rsidRPr="00556A99" w:rsidRDefault="00C97C20" w:rsidP="004705F6">
            <w:pPr>
              <w:pStyle w:val="NoSpacing"/>
              <w:spacing w:before="60" w:after="60"/>
              <w:jc w:val="center"/>
              <w:rPr>
                <w:rFonts w:ascii="Arial" w:hAnsi="Arial" w:cs="Arial"/>
                <w:b/>
                <w:sz w:val="22"/>
                <w:szCs w:val="22"/>
              </w:rPr>
            </w:pPr>
            <w:r w:rsidRPr="00556A99">
              <w:rPr>
                <w:rFonts w:ascii="Arial" w:hAnsi="Arial" w:cs="Arial"/>
                <w:b/>
                <w:sz w:val="22"/>
                <w:szCs w:val="22"/>
              </w:rPr>
              <w:t>N/A</w:t>
            </w:r>
          </w:p>
        </w:tc>
        <w:tc>
          <w:tcPr>
            <w:tcW w:w="417" w:type="dxa"/>
            <w:shd w:val="clear" w:color="auto" w:fill="D9D9D9"/>
          </w:tcPr>
          <w:p w:rsidR="00C97C20" w:rsidRPr="00556A99" w:rsidRDefault="00C97C20" w:rsidP="004705F6">
            <w:pPr>
              <w:pStyle w:val="NoSpacing"/>
              <w:spacing w:before="60" w:after="60"/>
              <w:jc w:val="center"/>
              <w:rPr>
                <w:rFonts w:ascii="Arial" w:hAnsi="Arial" w:cs="Arial"/>
                <w:b/>
                <w:sz w:val="22"/>
                <w:szCs w:val="22"/>
              </w:rPr>
            </w:pPr>
            <w:r w:rsidRPr="00556A99">
              <w:rPr>
                <w:rFonts w:ascii="Arial" w:hAnsi="Arial" w:cs="Arial"/>
                <w:b/>
                <w:sz w:val="22"/>
                <w:szCs w:val="22"/>
              </w:rPr>
              <w:t>D</w:t>
            </w:r>
          </w:p>
        </w:tc>
        <w:tc>
          <w:tcPr>
            <w:tcW w:w="417" w:type="dxa"/>
            <w:shd w:val="clear" w:color="auto" w:fill="D9D9D9"/>
          </w:tcPr>
          <w:p w:rsidR="00C97C20" w:rsidRPr="00556A99" w:rsidRDefault="00C97C20" w:rsidP="004705F6">
            <w:pPr>
              <w:pStyle w:val="NoSpacing"/>
              <w:spacing w:before="60" w:after="60"/>
              <w:jc w:val="center"/>
              <w:rPr>
                <w:rFonts w:ascii="Arial" w:hAnsi="Arial" w:cs="Arial"/>
                <w:b/>
                <w:sz w:val="22"/>
                <w:szCs w:val="22"/>
              </w:rPr>
            </w:pPr>
            <w:r w:rsidRPr="00556A99">
              <w:rPr>
                <w:rFonts w:ascii="Arial" w:hAnsi="Arial" w:cs="Arial"/>
                <w:b/>
                <w:sz w:val="22"/>
                <w:szCs w:val="22"/>
              </w:rPr>
              <w:t>T</w:t>
            </w:r>
          </w:p>
        </w:tc>
        <w:tc>
          <w:tcPr>
            <w:tcW w:w="416" w:type="dxa"/>
            <w:shd w:val="clear" w:color="auto" w:fill="D9D9D9"/>
          </w:tcPr>
          <w:p w:rsidR="00C97C20" w:rsidRPr="00556A99" w:rsidRDefault="00C97C20" w:rsidP="004705F6">
            <w:pPr>
              <w:pStyle w:val="NoSpacing"/>
              <w:spacing w:before="60" w:after="60"/>
              <w:jc w:val="center"/>
              <w:rPr>
                <w:rFonts w:ascii="Arial" w:hAnsi="Arial" w:cs="Arial"/>
                <w:b/>
                <w:sz w:val="22"/>
                <w:szCs w:val="22"/>
              </w:rPr>
            </w:pPr>
            <w:r w:rsidRPr="00556A99">
              <w:rPr>
                <w:rFonts w:ascii="Arial" w:hAnsi="Arial" w:cs="Arial"/>
                <w:b/>
                <w:sz w:val="22"/>
                <w:szCs w:val="22"/>
              </w:rPr>
              <w:t>A</w:t>
            </w:r>
          </w:p>
        </w:tc>
        <w:tc>
          <w:tcPr>
            <w:tcW w:w="417" w:type="dxa"/>
            <w:shd w:val="clear" w:color="auto" w:fill="D9D9D9"/>
          </w:tcPr>
          <w:p w:rsidR="00C97C20" w:rsidRPr="00556A99" w:rsidRDefault="00C97C20" w:rsidP="004705F6">
            <w:pPr>
              <w:pStyle w:val="NoSpacing"/>
              <w:spacing w:before="60" w:after="60"/>
              <w:jc w:val="center"/>
              <w:rPr>
                <w:rFonts w:ascii="Arial" w:hAnsi="Arial" w:cs="Arial"/>
                <w:b/>
                <w:sz w:val="22"/>
                <w:szCs w:val="22"/>
              </w:rPr>
            </w:pPr>
            <w:r w:rsidRPr="00556A99">
              <w:rPr>
                <w:rFonts w:ascii="Arial" w:hAnsi="Arial" w:cs="Arial"/>
                <w:b/>
                <w:sz w:val="22"/>
                <w:szCs w:val="22"/>
              </w:rPr>
              <w:t>I</w:t>
            </w:r>
          </w:p>
        </w:tc>
        <w:tc>
          <w:tcPr>
            <w:tcW w:w="417" w:type="dxa"/>
            <w:shd w:val="clear" w:color="auto" w:fill="D9D9D9"/>
          </w:tcPr>
          <w:p w:rsidR="00C97C20" w:rsidRPr="00556A99" w:rsidRDefault="00C97C20" w:rsidP="004705F6">
            <w:pPr>
              <w:pStyle w:val="NoSpacing"/>
              <w:spacing w:before="60" w:after="60"/>
              <w:jc w:val="center"/>
              <w:rPr>
                <w:rFonts w:ascii="Arial" w:hAnsi="Arial" w:cs="Arial"/>
                <w:b/>
                <w:sz w:val="22"/>
                <w:szCs w:val="22"/>
              </w:rPr>
            </w:pPr>
            <w:r w:rsidRPr="00556A99">
              <w:rPr>
                <w:rFonts w:ascii="Arial" w:hAnsi="Arial" w:cs="Arial"/>
                <w:b/>
                <w:sz w:val="22"/>
                <w:szCs w:val="22"/>
              </w:rPr>
              <w:t>S</w:t>
            </w:r>
          </w:p>
        </w:tc>
      </w:tr>
      <w:tr w:rsidR="00C97C20" w:rsidRPr="00556A99">
        <w:trPr>
          <w:cantSplit/>
          <w:jc w:val="center"/>
        </w:trPr>
        <w:tc>
          <w:tcPr>
            <w:tcW w:w="9360" w:type="dxa"/>
            <w:gridSpan w:val="9"/>
            <w:shd w:val="clear" w:color="auto" w:fill="DBE5F1"/>
          </w:tcPr>
          <w:p w:rsidR="00C97C20" w:rsidRPr="00556A99" w:rsidRDefault="00C97C20" w:rsidP="00883F4C">
            <w:pPr>
              <w:pStyle w:val="NoSpacing"/>
              <w:spacing w:before="60" w:after="60"/>
              <w:rPr>
                <w:rFonts w:ascii="Arial" w:hAnsi="Arial" w:cs="Arial"/>
                <w:b/>
              </w:rPr>
            </w:pPr>
            <w:r w:rsidRPr="00556A99">
              <w:rPr>
                <w:rFonts w:ascii="Arial" w:hAnsi="Arial" w:cs="Arial"/>
                <w:b/>
              </w:rPr>
              <w:t>3. (U) Requirements</w:t>
            </w:r>
          </w:p>
        </w:tc>
      </w:tr>
      <w:tr w:rsidR="00C97C20" w:rsidRPr="00556A99">
        <w:trPr>
          <w:cantSplit/>
          <w:jc w:val="center"/>
        </w:trPr>
        <w:tc>
          <w:tcPr>
            <w:tcW w:w="9360" w:type="dxa"/>
            <w:gridSpan w:val="9"/>
            <w:shd w:val="clear" w:color="auto" w:fill="DBE5F1"/>
          </w:tcPr>
          <w:p w:rsidR="00C97C20" w:rsidRPr="00556A99" w:rsidRDefault="00C97C20" w:rsidP="00457E64">
            <w:pPr>
              <w:pStyle w:val="NoSpacing"/>
              <w:keepNext/>
              <w:spacing w:before="60" w:after="60"/>
              <w:rPr>
                <w:rFonts w:ascii="Arial" w:hAnsi="Arial" w:cs="Arial"/>
                <w:b/>
                <w:sz w:val="22"/>
                <w:szCs w:val="22"/>
              </w:rPr>
            </w:pPr>
            <w:r w:rsidRPr="00556A99">
              <w:rPr>
                <w:rFonts w:ascii="Arial" w:hAnsi="Arial" w:cs="Arial"/>
                <w:b/>
                <w:sz w:val="22"/>
                <w:szCs w:val="22"/>
              </w:rPr>
              <w:t>3.1 (U) Required States and Nodes</w:t>
            </w:r>
          </w:p>
        </w:tc>
      </w:tr>
      <w:tr w:rsidR="00C97C20" w:rsidRPr="00556A99">
        <w:trPr>
          <w:cantSplit/>
          <w:jc w:val="center"/>
        </w:trPr>
        <w:tc>
          <w:tcPr>
            <w:tcW w:w="9360" w:type="dxa"/>
            <w:gridSpan w:val="9"/>
            <w:shd w:val="clear" w:color="auto" w:fill="DBE5F1"/>
          </w:tcPr>
          <w:p w:rsidR="00C97C20" w:rsidRPr="00556A99" w:rsidRDefault="00C97C20" w:rsidP="00457E64">
            <w:pPr>
              <w:pStyle w:val="NoSpacing"/>
              <w:keepNext/>
              <w:spacing w:before="60" w:after="60"/>
              <w:rPr>
                <w:rFonts w:ascii="Arial" w:hAnsi="Arial" w:cs="Arial"/>
                <w:b/>
                <w:sz w:val="22"/>
                <w:szCs w:val="22"/>
              </w:rPr>
            </w:pPr>
            <w:r w:rsidRPr="00556A99">
              <w:rPr>
                <w:rFonts w:ascii="Arial" w:hAnsi="Arial" w:cs="Arial"/>
                <w:b/>
                <w:sz w:val="22"/>
                <w:szCs w:val="22"/>
              </w:rPr>
              <w:t>3.2.1 (U) System and Common Utilities</w:t>
            </w: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sz w:val="20"/>
              </w:rPr>
            </w:pPr>
          </w:p>
        </w:tc>
        <w:tc>
          <w:tcPr>
            <w:tcW w:w="1150"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3.2.1.1</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provide access using existing communications architectures.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3.2.1.2</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SWIF software shall support existing networks that implement the TCP/IP communication protocol.</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3.2.1.3</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 xml:space="preserve">(U) The SWIF server shall support the use of </w:t>
            </w:r>
            <w:proofErr w:type="spellStart"/>
            <w:r w:rsidRPr="00556A99">
              <w:rPr>
                <w:rFonts w:cs="Arial"/>
                <w:b w:val="0"/>
              </w:rPr>
              <w:t>RESTful</w:t>
            </w:r>
            <w:proofErr w:type="spellEnd"/>
            <w:r w:rsidRPr="00556A99">
              <w:rPr>
                <w:rFonts w:cs="Arial"/>
                <w:b w:val="0"/>
              </w:rPr>
              <w:t xml:space="preserve"> Web Services for interfacing with external systems.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3.2.1.4</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Each system-generated entity shall have a unique identifier.</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3.2.1.5</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support operations within multiple classified domains.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3.2.1.6</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be able to authenticate user access using external authentication servers.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3.2.1.7</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comply with the ICD 503 security requirements directed by the DAA.</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3.2.1.8</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 xml:space="preserve">(U) The system shall implement security </w:t>
            </w:r>
            <w:proofErr w:type="gramStart"/>
            <w:r w:rsidRPr="00556A99">
              <w:rPr>
                <w:rFonts w:cs="Arial"/>
                <w:b w:val="0"/>
              </w:rPr>
              <w:t>features commensurate with the protection</w:t>
            </w:r>
            <w:r>
              <w:rPr>
                <w:rFonts w:cs="Arial"/>
                <w:b w:val="0"/>
              </w:rPr>
              <w:t xml:space="preserve"> of</w:t>
            </w:r>
            <w:r w:rsidRPr="00556A99">
              <w:rPr>
                <w:rFonts w:cs="Arial"/>
                <w:b w:val="0"/>
              </w:rPr>
              <w:t xml:space="preserve"> the targeted deployment network requires</w:t>
            </w:r>
            <w:proofErr w:type="gramEnd"/>
            <w:r w:rsidRPr="00556A99">
              <w:rPr>
                <w:rFonts w:cs="Arial"/>
                <w:b w:val="0"/>
              </w:rPr>
              <w: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3.2.1.9</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not allow the same user to be logged into the SWIF server simultaneously using the same browser type.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3.2.1.10</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provide a security service to control access to the system.</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3.2.1.11</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control access to system functionality based on the user’s role.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3.2.1.12</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 xml:space="preserve">(U) The system shall control access to system data based on the user’s </w:t>
            </w:r>
            <w:r>
              <w:rPr>
                <w:rFonts w:cs="Arial"/>
                <w:b w:val="0"/>
              </w:rPr>
              <w:t xml:space="preserve">attributes including </w:t>
            </w:r>
            <w:r w:rsidRPr="00556A99">
              <w:rPr>
                <w:rFonts w:cs="Arial"/>
                <w:b w:val="0"/>
              </w:rPr>
              <w:t>clearance.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3.2.1.13</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implement security features commensurate with Protection Level (PL) 3 identified for the system interfaces for the deployed network.</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3.2.1.14</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implement security features commensurate with the Availability Level Basis identified for the system interfaces for the deployed network.</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3.2.1.15</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implement security features commensurate with the Integrity Level Basic identified for the system interfaces for the deployed network.</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3.2.1.16</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be deployable to multiple container environments with minimal refactoring required.</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3.2.1.17</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maintain content replication functionality that is standard with the operating system on a user’s workstation.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3.2.1.18</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provide for visualization capabilities.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3.2.1.19</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provide users a customizable display composed of widgets for interacting with data in the data store.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3.2.1.20</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provide a publish/subscribe capability whereby users can register to be notified of significant events related to topics of interest.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3.2.1.21</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make its information discoverable by external services.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3.2.1.22</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provide users the capability to set Discretionary Access to information stored in the system.</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3.2.1.23</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provide conversion capabilities.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T</w:t>
            </w: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3.2.1.24</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 xml:space="preserve">(U) The system shall provide </w:t>
            </w:r>
            <w:proofErr w:type="spellStart"/>
            <w:r w:rsidRPr="00556A99">
              <w:rPr>
                <w:rFonts w:cs="Arial"/>
                <w:b w:val="0"/>
              </w:rPr>
              <w:t>eventing</w:t>
            </w:r>
            <w:proofErr w:type="spellEnd"/>
            <w:r w:rsidRPr="00556A99">
              <w:rPr>
                <w:rFonts w:cs="Arial"/>
                <w:b w:val="0"/>
              </w:rPr>
              <w:t xml:space="preserve"> capabilities to support notifications between internal system components.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3.2.1.25</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provide for a status monitoring capability.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3.2.1.26</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provide the capability for Administrators to specify the conditions constituting an anomalous status that merits reporting.</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3.2.1.27</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monitor the operational status of all the SWIF components.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3.2.1.28</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generate an audit report to the destinations specified by the Administrator upon detecting an anomalous operational status in any component.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3.2.1.29</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respond to an anomalous operational status as specified by the Administrator.</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3.2.1.30</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collect generated audit data to support security event monitoring.</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3.2.1.31</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monitor security events by analyzing collected audit data for anomalous conditions according to ISSO-defined rules to identify potential security violations.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T</w:t>
            </w: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3.2.1.32</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generate an audit report to the destinations specified by the ISSO upon detecting an anomalous security event.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457E64">
            <w:pPr>
              <w:pStyle w:val="NoSpacing"/>
              <w:spacing w:before="60" w:after="60"/>
              <w:jc w:val="right"/>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3.2.1.33</w:t>
            </w:r>
          </w:p>
        </w:tc>
        <w:tc>
          <w:tcPr>
            <w:tcW w:w="4715" w:type="dxa"/>
          </w:tcPr>
          <w:p w:rsidR="00C97C20" w:rsidRPr="00556A99" w:rsidRDefault="00C97C20" w:rsidP="00883F4C">
            <w:pPr>
              <w:pStyle w:val="Heading4"/>
              <w:numPr>
                <w:ilvl w:val="0"/>
                <w:numId w:val="0"/>
              </w:numPr>
              <w:spacing w:before="60" w:after="60"/>
              <w:rPr>
                <w:rFonts w:cs="Arial"/>
                <w:b w:val="0"/>
                <w:sz w:val="21"/>
              </w:rPr>
            </w:pPr>
            <w:r w:rsidRPr="00556A99">
              <w:rPr>
                <w:rFonts w:cs="Arial"/>
                <w:b w:val="0"/>
              </w:rPr>
              <w:t>(U) The system shall respond to imminent security violations as specified by the ISSO.</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556A99">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6"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556A99">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457E64">
            <w:pPr>
              <w:pStyle w:val="NoSpacing"/>
              <w:keepNext/>
              <w:spacing w:before="60" w:after="60"/>
              <w:rPr>
                <w:rFonts w:ascii="Arial" w:hAnsi="Arial" w:cs="Arial"/>
                <w:b/>
                <w:sz w:val="22"/>
                <w:szCs w:val="22"/>
              </w:rPr>
            </w:pPr>
            <w:r w:rsidRPr="00556A99">
              <w:rPr>
                <w:rFonts w:ascii="Arial" w:hAnsi="Arial" w:cs="Arial"/>
                <w:b/>
                <w:sz w:val="22"/>
                <w:szCs w:val="22"/>
              </w:rPr>
              <w:t>3.2.1 (U) Visualization</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sz w:val="21"/>
              </w:rPr>
              <w:t>3.2.2.1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include a user interface (UI) experience that includes widgets for general user functionality.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3.2.2.2</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allow the user to configure widgets into a workspace.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3.2.2.3</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allow the user to perform CRUDA operations for a workspace.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3.2.2.4</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allow the user to have multiple workspaces.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3.2.2.5</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include a map widget.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3.2.2.6</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map widget shall be capable of displaying system-stored data.</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3.2.2.7</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map widget shall allow the user to generate geospatial shapes.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3.2.2.8</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map widget shall be capable of rendering graphic overlays.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3.2.2.9</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include a multidimensional map visualization capability.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3.2.2.10</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Map-based icons shall be distinguishable by the type of data.</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3.2.2.11</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be able to display map-based icons using a common display standard.</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3.2.2.12</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the capability for the user to mouse over an icon displayed on a map overlay to view a summary of information about the icon.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3.2.2.13</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the capability for the user to select an icon displayed on a map overlay to view detailed information about the object in a separate window or widget.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3.2.2.14</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 xml:space="preserve">(U) The system shall support the </w:t>
            </w:r>
            <w:proofErr w:type="spellStart"/>
            <w:r w:rsidRPr="00556A99">
              <w:rPr>
                <w:rFonts w:cs="Arial"/>
                <w:b w:val="0"/>
              </w:rPr>
              <w:t>OpenGIS</w:t>
            </w:r>
            <w:proofErr w:type="spellEnd"/>
            <w:r w:rsidRPr="00556A99">
              <w:rPr>
                <w:rFonts w:cs="Arial"/>
                <w:b w:val="0"/>
              </w:rPr>
              <w:t xml:space="preserve"> Web Map Service (WMS) standard for requesting geo-registered map artifacts.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3.2.2.15</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support the ability to select a map server by entering a Map Server URL.</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3.2.2.16</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 xml:space="preserve">(U) The system shall support the </w:t>
            </w:r>
            <w:proofErr w:type="spellStart"/>
            <w:r w:rsidRPr="00556A99">
              <w:rPr>
                <w:rFonts w:cs="Arial"/>
                <w:b w:val="0"/>
              </w:rPr>
              <w:t>OpenGIS</w:t>
            </w:r>
            <w:proofErr w:type="spellEnd"/>
            <w:r w:rsidRPr="00556A99">
              <w:rPr>
                <w:rFonts w:cs="Arial"/>
                <w:b w:val="0"/>
              </w:rPr>
              <w:t xml:space="preserve"> Web Features Service (WFS) standard for requesting feature data.</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3.2.2.17</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support user selection of a map server from a list of multiple candidate servers for display.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3.2.2.18</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be capable of operating as widgets within widget frameworks.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3.2.2.19</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System widgets shall be capable of operating within different widget frameworks.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3.2.2.20</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SWIF server shall support commonly accepted Web technologies.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3.2.2.21</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SWIF widgets shall interface with the SWIF server using commonly accepted Web technologies.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3.2.2.22</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a widget management environment that allows each user to have at least one workspace.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3.2.2.23</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include a Search widget to access data.</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3.2.2.24</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include a Search widget that allows users to access stored capabilities.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3.2.2.25</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include a Search widget that allows users to search for other users.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3.2.2.26</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include a data monitoring widget that allows users to view data feed status.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3.2.2.27</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include a collaboration widget.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3.2.2.28</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include a link analysis widget.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3.2.2.29</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include a graph visualization widget.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3.2.2.30</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include a data import widget.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3.2.2.31</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a timeline widget.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3.2.2.32</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an operations clock tool.</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3.2.2.33</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a decision matrix widget.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F16A54">
            <w:pPr>
              <w:pStyle w:val="NoSpacing"/>
              <w:keepNext/>
              <w:spacing w:before="60" w:after="60"/>
              <w:rPr>
                <w:rFonts w:ascii="Arial" w:hAnsi="Arial" w:cs="Arial"/>
                <w:b/>
                <w:sz w:val="22"/>
                <w:szCs w:val="22"/>
              </w:rPr>
            </w:pPr>
            <w:r w:rsidRPr="00556A99">
              <w:rPr>
                <w:rFonts w:ascii="Arial" w:hAnsi="Arial" w:cs="Arial"/>
                <w:b/>
                <w:sz w:val="22"/>
                <w:szCs w:val="22"/>
              </w:rPr>
              <w:t>3.2.3 (U) Roles and User Account Management</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sz w:val="21"/>
              </w:rPr>
              <w:t>3.2.3.1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 Web-based user interface (UI) to support user account management (UAM) functionality.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3.2.3.2</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the capability to use user account privileges to manage user access.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3.2.3.3</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employ user roles that restrict user access to system functionality based on assigned roles.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3.2.3.4</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 xml:space="preserve">(U) The system shall provide a set of </w:t>
            </w:r>
            <w:proofErr w:type="spellStart"/>
            <w:r w:rsidRPr="00556A99">
              <w:rPr>
                <w:rFonts w:cs="Arial"/>
                <w:b w:val="0"/>
              </w:rPr>
              <w:t>roles</w:t>
            </w:r>
            <w:proofErr w:type="spellEnd"/>
            <w:r w:rsidRPr="00556A99">
              <w:rPr>
                <w:rFonts w:cs="Arial"/>
                <w:b w:val="0"/>
              </w:rPr>
              <w:t xml:space="preserve"> to allow users to have system access.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3.2.3.5</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allow adding additional roles without requiring a major redesign of the system.</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I</w:t>
            </w: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3.2.3.6</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the capability to change a user’s assigned roles.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3.2.3.7</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the capability to reset the passwords for existing user accounts.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3.2.3.8</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notify the user via that user’s account-associated email address when the user’s password has changed.</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3.2.3.9</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a user account workflow to manage account creation.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3.2.3.10</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User accounts in the system shall be capable of being in only one state at any one time.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3.2.3.11</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support multiple states.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3.2.3.12</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retain all user accounts regardless of their current state.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3.2.3.13</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the capability for viewing user accounts based on the account state.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3.2.3.14</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assign a unique identifier to each user account.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3.2.3.15</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require the use of strong passwords.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i/>
              </w:rPr>
            </w:pPr>
          </w:p>
        </w:tc>
        <w:tc>
          <w:tcPr>
            <w:tcW w:w="1150" w:type="dxa"/>
          </w:tcPr>
          <w:p w:rsidR="00C97C20" w:rsidRPr="00556A99" w:rsidRDefault="00C97C20" w:rsidP="00EF4C84">
            <w:pPr>
              <w:jc w:val="center"/>
              <w:rPr>
                <w:rFonts w:ascii="Arial" w:hAnsi="Arial" w:cs="Arial"/>
                <w:i/>
                <w:sz w:val="20"/>
              </w:rPr>
            </w:pPr>
            <w:r w:rsidRPr="00556A99">
              <w:rPr>
                <w:rFonts w:ascii="Arial" w:hAnsi="Arial" w:cs="Arial"/>
                <w:i/>
                <w:sz w:val="20"/>
              </w:rPr>
              <w:t>[3.2.3.16</w:t>
            </w:r>
          </w:p>
        </w:tc>
        <w:tc>
          <w:tcPr>
            <w:tcW w:w="4715" w:type="dxa"/>
          </w:tcPr>
          <w:p w:rsidR="00C97C20" w:rsidRPr="00556A99" w:rsidRDefault="00C97C20">
            <w:pPr>
              <w:pStyle w:val="Heading4"/>
              <w:numPr>
                <w:ilvl w:val="0"/>
                <w:numId w:val="0"/>
              </w:numPr>
              <w:spacing w:before="60" w:after="60"/>
              <w:rPr>
                <w:rFonts w:cs="Arial"/>
                <w:i/>
                <w:sz w:val="21"/>
              </w:rPr>
            </w:pPr>
            <w:r w:rsidRPr="00556A99">
              <w:rPr>
                <w:rFonts w:cs="Arial"/>
                <w:b w:val="0"/>
                <w:i/>
              </w:rPr>
              <w:t xml:space="preserve">(U) </w:t>
            </w:r>
            <w:proofErr w:type="gramStart"/>
            <w:r w:rsidRPr="00556A99">
              <w:rPr>
                <w:rFonts w:cs="Arial"/>
                <w:b w:val="0"/>
                <w:i/>
              </w:rPr>
              <w:t>not</w:t>
            </w:r>
            <w:proofErr w:type="gramEnd"/>
            <w:r w:rsidRPr="00556A99">
              <w:rPr>
                <w:rFonts w:cs="Arial"/>
                <w:b w:val="0"/>
                <w:i/>
              </w:rPr>
              <w:t xml:space="preserve"> used; added to 3.2.3.15]</w:t>
            </w:r>
          </w:p>
        </w:tc>
        <w:tc>
          <w:tcPr>
            <w:tcW w:w="491" w:type="dxa"/>
            <w:tcMar>
              <w:left w:w="29" w:type="dxa"/>
              <w:right w:w="29" w:type="dxa"/>
            </w:tcMar>
          </w:tcPr>
          <w:p w:rsidR="00C97C20" w:rsidRPr="00556A99" w:rsidRDefault="00C97C20" w:rsidP="00760AE3">
            <w:pPr>
              <w:pStyle w:val="NoSpacing"/>
              <w:spacing w:before="60" w:after="60"/>
              <w:jc w:val="center"/>
              <w:rPr>
                <w:rFonts w:ascii="Arial" w:hAnsi="Arial" w:cs="Arial"/>
                <w:i/>
                <w:sz w:val="20"/>
              </w:rPr>
            </w:pPr>
            <w:r w:rsidRPr="00556A99">
              <w:rPr>
                <w:rFonts w:ascii="Arial" w:hAnsi="Arial" w:cs="Arial"/>
                <w:i/>
                <w:sz w:val="20"/>
              </w:rPr>
              <w:t>N/A</w:t>
            </w:r>
          </w:p>
        </w:tc>
        <w:tc>
          <w:tcPr>
            <w:tcW w:w="417" w:type="dxa"/>
          </w:tcPr>
          <w:p w:rsidR="00C97C20" w:rsidRPr="00556A99" w:rsidRDefault="00C97C20" w:rsidP="00883F4C">
            <w:pPr>
              <w:pStyle w:val="NoSpacing"/>
              <w:spacing w:before="60" w:after="60"/>
              <w:rPr>
                <w:rFonts w:ascii="Arial" w:hAnsi="Arial" w:cs="Arial"/>
                <w:i/>
              </w:rPr>
            </w:pPr>
          </w:p>
        </w:tc>
        <w:tc>
          <w:tcPr>
            <w:tcW w:w="417" w:type="dxa"/>
          </w:tcPr>
          <w:p w:rsidR="00C97C20" w:rsidRPr="00556A99" w:rsidRDefault="00C97C20" w:rsidP="00883F4C">
            <w:pPr>
              <w:pStyle w:val="NoSpacing"/>
              <w:spacing w:before="60" w:after="60"/>
              <w:rPr>
                <w:rFonts w:ascii="Arial" w:hAnsi="Arial" w:cs="Arial"/>
                <w:i/>
              </w:rPr>
            </w:pPr>
          </w:p>
        </w:tc>
        <w:tc>
          <w:tcPr>
            <w:tcW w:w="416" w:type="dxa"/>
          </w:tcPr>
          <w:p w:rsidR="00C97C20" w:rsidRPr="00556A99" w:rsidRDefault="00C97C20" w:rsidP="00883F4C">
            <w:pPr>
              <w:pStyle w:val="NoSpacing"/>
              <w:spacing w:before="60" w:after="60"/>
              <w:rPr>
                <w:rFonts w:ascii="Arial" w:hAnsi="Arial" w:cs="Arial"/>
                <w:i/>
              </w:rPr>
            </w:pPr>
          </w:p>
        </w:tc>
        <w:tc>
          <w:tcPr>
            <w:tcW w:w="417" w:type="dxa"/>
          </w:tcPr>
          <w:p w:rsidR="00C97C20" w:rsidRPr="00556A99" w:rsidRDefault="00C97C20" w:rsidP="00883F4C">
            <w:pPr>
              <w:pStyle w:val="NoSpacing"/>
              <w:spacing w:before="60" w:after="60"/>
              <w:rPr>
                <w:rFonts w:ascii="Arial" w:hAnsi="Arial" w:cs="Arial"/>
                <w:i/>
              </w:rPr>
            </w:pPr>
          </w:p>
        </w:tc>
        <w:tc>
          <w:tcPr>
            <w:tcW w:w="417" w:type="dxa"/>
          </w:tcPr>
          <w:p w:rsidR="00C97C20" w:rsidRPr="00556A99" w:rsidRDefault="00C97C20" w:rsidP="00883F4C">
            <w:pPr>
              <w:pStyle w:val="NoSpacing"/>
              <w:spacing w:before="60" w:after="60"/>
              <w:rPr>
                <w:rFonts w:ascii="Arial" w:hAnsi="Arial" w:cs="Arial"/>
                <w:i/>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3.2.3.17</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reject a password if the user tries to save a password that does not meet the strong password requirement.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3.2.3.18</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lock a user account if the user fails three successive login attempts within a given timeframe.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3.2.3.19</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allow only Administrators to unlock user accounts.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3.2.3.20</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age user account passwords with a maximum allowed usage time limit set as a system configuration item with default to one year (365 days).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3.2.3.21</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If a user’s current password has aged beyond three months (90 days), the system shall automatically lock a user account, preventing the user access until the user changes the password for the account.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3.2.3.22</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notify a user each time the user attempts to login if the account password is set to expire, beginning 10 days prior to its expiration.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3.2.3.23</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the capability to input specific user information during user account creation.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3.2.3.24</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not allow the user to access the account during the approval process.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3.2.3.25</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allow the user to change specific values of the user’s account information.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3.2.3.26</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require all login IDs to be unique.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3.2.3.27</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notify the user, using the user’s email address on file in the account for the network, that a new account has been created for them and is ready for use.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3.2.3.28</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separately notify the user, using the user’s contact email address for the network, of the new temporary account password.</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3.2.3.29</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a strong password auto-generation capability to assign new passwords for user accounts.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3.2.3.30</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allow the user to use the password auto-generation capability to generate a new password for the user account.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3.2.3.31</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allow the user to change the user’s system-generated temporary password upon their first login after password reset.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3.2.3.32</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allow the Site Administrator to configure the number of days after creation of a new account the password will expire if the user does not log in.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3.2.3.33</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require all users to revalidate their user account information as part of account renewal in accordance with the renewal time frame within the user account.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3.2.3.34</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notify users of their required renewal thirty (30) days prior to their account expiring.</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3.2.3.35</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automatically lock user accounts that are not renewed in accordance with the renewal time frame within their user account.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3.2.3.36</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the capability for the ISSO to set the renewal time frame for each user account as an individually configurable value.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3.2.3.37</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require account renewal re-approval by revalidation of security clearances with associated accesses by the user’s security officer.</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3.2.3.38</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a capability dynamically to enforce “least</w:t>
            </w:r>
            <w:r w:rsidRPr="00556A99">
              <w:rPr>
                <w:rFonts w:cs="Arial"/>
              </w:rPr>
              <w:t xml:space="preserve"> </w:t>
            </w:r>
            <w:r w:rsidRPr="00556A99">
              <w:rPr>
                <w:rFonts w:cs="Arial"/>
                <w:b w:val="0"/>
              </w:rPr>
              <w:t>privilege” functionality for individual users.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3.2.3.39</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the capability to support public key infrastructure (PKI) certificates.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3.2.3.40</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allow the user to use external credentials for system access.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3.2.3.41</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support the concept of an “alias” to hide the true name of the user.</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3.2.3.42</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the capability to disable system roles.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F16A54">
            <w:pPr>
              <w:pStyle w:val="NoSpacing"/>
              <w:keepNext/>
              <w:spacing w:before="60" w:after="60"/>
              <w:rPr>
                <w:rFonts w:ascii="Arial" w:hAnsi="Arial" w:cs="Arial"/>
                <w:b/>
                <w:sz w:val="22"/>
                <w:szCs w:val="22"/>
              </w:rPr>
            </w:pPr>
            <w:r w:rsidRPr="00556A99">
              <w:rPr>
                <w:rFonts w:ascii="Arial" w:hAnsi="Arial" w:cs="Arial"/>
                <w:b/>
                <w:sz w:val="22"/>
                <w:szCs w:val="22"/>
              </w:rPr>
              <w:t>3.2.4 (U) Groups</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3.2.4.1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users to manage groups of users.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9A772F" w:rsidRDefault="00C97C20">
            <w:pPr>
              <w:rPr>
                <w:rFonts w:ascii="Arial" w:hAnsi="Arial" w:cs="Arial"/>
                <w:sz w:val="20"/>
              </w:rPr>
            </w:pPr>
            <w:r w:rsidRPr="009A772F">
              <w:rPr>
                <w:rFonts w:ascii="Arial" w:hAnsi="Arial" w:cs="Arial"/>
                <w:sz w:val="20"/>
              </w:rPr>
              <w:t>3.2.4.2</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 xml:space="preserve">(U) When searching for users to associate to the group, the system shall filter search results to display only those users whose </w:t>
            </w:r>
            <w:r>
              <w:rPr>
                <w:rFonts w:cs="Arial"/>
                <w:b w:val="0"/>
              </w:rPr>
              <w:t xml:space="preserve">attributes (including </w:t>
            </w:r>
            <w:r w:rsidRPr="00556A99">
              <w:rPr>
                <w:rFonts w:cs="Arial"/>
                <w:b w:val="0"/>
              </w:rPr>
              <w:t>clearance</w:t>
            </w:r>
            <w:r>
              <w:rPr>
                <w:rFonts w:cs="Arial"/>
                <w:b w:val="0"/>
              </w:rPr>
              <w:t>)</w:t>
            </w:r>
            <w:r w:rsidRPr="00556A99">
              <w:rPr>
                <w:rFonts w:cs="Arial"/>
                <w:b w:val="0"/>
              </w:rPr>
              <w:t xml:space="preserve"> satisfy the classification level set for the group.</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9A772F" w:rsidRDefault="00C97C20">
            <w:pPr>
              <w:rPr>
                <w:rFonts w:ascii="Arial" w:hAnsi="Arial" w:cs="Arial"/>
                <w:sz w:val="20"/>
              </w:rPr>
            </w:pPr>
            <w:r w:rsidRPr="009A772F">
              <w:rPr>
                <w:rFonts w:ascii="Arial" w:hAnsi="Arial" w:cs="Arial"/>
                <w:sz w:val="20"/>
              </w:rPr>
              <w:t>3.2.4.3</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system’s notification capability shall support notifications.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9A772F" w:rsidRDefault="00C97C20">
            <w:pPr>
              <w:rPr>
                <w:rFonts w:ascii="Arial" w:hAnsi="Arial" w:cs="Arial"/>
                <w:sz w:val="20"/>
              </w:rPr>
            </w:pPr>
            <w:r w:rsidRPr="009A772F">
              <w:rPr>
                <w:rFonts w:ascii="Arial" w:hAnsi="Arial" w:cs="Arial"/>
                <w:sz w:val="20"/>
              </w:rPr>
              <w:t>3.2.4.4</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the capability to hide the existence of a group.</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9A772F" w:rsidRDefault="00C97C20">
            <w:pPr>
              <w:rPr>
                <w:rFonts w:ascii="Arial" w:hAnsi="Arial" w:cs="Arial"/>
                <w:sz w:val="20"/>
              </w:rPr>
            </w:pPr>
            <w:r w:rsidRPr="009A772F">
              <w:rPr>
                <w:rFonts w:ascii="Arial" w:hAnsi="Arial" w:cs="Arial"/>
                <w:sz w:val="20"/>
              </w:rPr>
              <w:t>3.2.4.5</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allow groups to be composed of individuals from multiple organizations.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rPr>
            </w:pPr>
            <w:r w:rsidRPr="00556A99">
              <w:rPr>
                <w:rFonts w:ascii="Arial" w:hAnsi="Arial" w:cs="Arial"/>
                <w:sz w:val="20"/>
              </w:rPr>
              <w:t>3.2.</w:t>
            </w:r>
            <w:r w:rsidRPr="00556A99">
              <w:rPr>
                <w:rFonts w:ascii="Arial" w:hAnsi="Arial" w:cs="Arial"/>
              </w:rPr>
              <w:t>4</w:t>
            </w:r>
            <w:r w:rsidRPr="00556A99">
              <w:rPr>
                <w:rFonts w:ascii="Arial" w:hAnsi="Arial" w:cs="Arial"/>
                <w:sz w:val="20"/>
              </w:rPr>
              <w:t>.6</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allow groups to perform CRUDA operations for a workspace.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F16A54">
            <w:pPr>
              <w:pStyle w:val="NoSpacing"/>
              <w:keepNext/>
              <w:spacing w:before="60" w:after="60"/>
              <w:rPr>
                <w:rFonts w:ascii="Arial" w:hAnsi="Arial" w:cs="Arial"/>
                <w:b/>
                <w:sz w:val="22"/>
                <w:szCs w:val="22"/>
              </w:rPr>
            </w:pPr>
            <w:r w:rsidRPr="00556A99">
              <w:rPr>
                <w:rFonts w:ascii="Arial" w:hAnsi="Arial" w:cs="Arial"/>
                <w:b/>
                <w:sz w:val="22"/>
                <w:szCs w:val="22"/>
              </w:rPr>
              <w:t>3.2.5 (U) Search</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sz w:val="21"/>
              </w:rPr>
              <w:t>3.2.5.1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 xml:space="preserve">(U) The system shall provide the capability for a user to search for information stored in the SWIF </w:t>
            </w:r>
            <w:r>
              <w:rPr>
                <w:rFonts w:cs="Arial"/>
                <w:b w:val="0"/>
              </w:rPr>
              <w:t>data store</w:t>
            </w:r>
            <w:r w:rsidRPr="00556A99">
              <w:rPr>
                <w:rFonts w:cs="Arial"/>
                <w:b w:val="0"/>
              </w:rPr>
              <w: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3.2.5.2</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the capability for a user to search for user information residing in data stores external to SWIF.</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3.2.5.3</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 xml:space="preserve">(U) The system shall restrict the ability to search for user information residing in </w:t>
            </w:r>
            <w:r>
              <w:rPr>
                <w:rFonts w:cs="Arial"/>
                <w:b w:val="0"/>
              </w:rPr>
              <w:t>data store</w:t>
            </w:r>
            <w:r w:rsidRPr="00556A99">
              <w:rPr>
                <w:rFonts w:cs="Arial"/>
                <w:b w:val="0"/>
              </w:rPr>
              <w:t>s external to SWIF to roles configured by an Administrator.</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3.2.5.4</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the capability for a user to save search results.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3.2.5.5</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a keyword search capability.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3.2.5.6</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a map interface for users to conduct geospatial searches.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3.2.5.7</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the capability for a user to conduct a geospatial search by entering coordinates.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169" w:author="Bill Sitz" w:date="2013-06-23T16:59:00Z"/>
              </w:numPr>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3.2.5.8</w:t>
            </w:r>
          </w:p>
        </w:tc>
        <w:tc>
          <w:tcPr>
            <w:tcW w:w="4715" w:type="dxa"/>
          </w:tcPr>
          <w:p w:rsidR="00C97C20" w:rsidRPr="00556A99" w:rsidRDefault="00C97C20" w:rsidP="00D57134">
            <w:pPr>
              <w:pStyle w:val="Heading4"/>
              <w:numPr>
                <w:ilvl w:val="0"/>
                <w:numId w:val="0"/>
              </w:numPr>
              <w:spacing w:before="60" w:after="60"/>
              <w:rPr>
                <w:rFonts w:cs="Arial"/>
                <w:b w:val="0"/>
              </w:rPr>
            </w:pPr>
            <w:r w:rsidRPr="00556A99">
              <w:rPr>
                <w:rFonts w:cs="Arial"/>
                <w:b w:val="0"/>
              </w:rPr>
              <w:t>(U) The system shall provide the capability for a user to conduct a geospatial search by entering coordinates.</w:t>
            </w:r>
          </w:p>
        </w:tc>
        <w:tc>
          <w:tcPr>
            <w:tcW w:w="491" w:type="dxa"/>
          </w:tcPr>
          <w:p w:rsidR="00C97C20" w:rsidRPr="00556A99" w:rsidRDefault="00C97C20" w:rsidP="00883F4C">
            <w:pPr>
              <w:pStyle w:val="NoSpacing"/>
              <w:numPr>
                <w:ins w:id="1170" w:author="Bill Sitz" w:date="2013-06-23T16:59:00Z"/>
              </w:numPr>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numPr>
                <w:ins w:id="117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17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17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17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175" w:author="Bill Sitz" w:date="2013-06-23T16:59:00Z"/>
              </w:numPr>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3.2.5.9</w:t>
            </w:r>
          </w:p>
        </w:tc>
        <w:tc>
          <w:tcPr>
            <w:tcW w:w="4715" w:type="dxa"/>
          </w:tcPr>
          <w:p w:rsidR="00C97C20" w:rsidRPr="00556A99" w:rsidRDefault="00C97C20">
            <w:pPr>
              <w:rPr>
                <w:rFonts w:ascii="Arial" w:hAnsi="Arial" w:cs="Arial"/>
                <w:sz w:val="20"/>
              </w:rPr>
            </w:pPr>
            <w:r w:rsidRPr="00556A99">
              <w:rPr>
                <w:rFonts w:ascii="Arial" w:hAnsi="Arial" w:cs="Arial"/>
                <w:sz w:val="20"/>
              </w:rPr>
              <w:t>(U) The system shall support multiple coordinate types.</w:t>
            </w:r>
          </w:p>
        </w:tc>
        <w:tc>
          <w:tcPr>
            <w:tcW w:w="491" w:type="dxa"/>
          </w:tcPr>
          <w:p w:rsidR="00C97C20" w:rsidRPr="00556A99" w:rsidRDefault="00C97C20" w:rsidP="00883F4C">
            <w:pPr>
              <w:pStyle w:val="NoSpacing"/>
              <w:numPr>
                <w:ins w:id="1176" w:author="Bill Sitz" w:date="2013-06-23T16:59:00Z"/>
              </w:numPr>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numPr>
                <w:ins w:id="1177"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17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17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18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181" w:author="Bill Sitz" w:date="2013-06-23T16:59:00Z"/>
              </w:numPr>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3.2.5.10</w:t>
            </w:r>
          </w:p>
        </w:tc>
        <w:tc>
          <w:tcPr>
            <w:tcW w:w="4715" w:type="dxa"/>
          </w:tcPr>
          <w:p w:rsidR="00C97C20" w:rsidRPr="00556A99" w:rsidRDefault="00C97C20">
            <w:pPr>
              <w:rPr>
                <w:rFonts w:ascii="Arial" w:hAnsi="Arial" w:cs="Arial"/>
                <w:sz w:val="20"/>
              </w:rPr>
            </w:pPr>
            <w:r w:rsidRPr="00556A99">
              <w:rPr>
                <w:rFonts w:ascii="Arial" w:hAnsi="Arial" w:cs="Arial"/>
                <w:sz w:val="20"/>
              </w:rPr>
              <w:t>(U) The system shall provide the capability for exporting search results into a tab delimited ASCII text file.</w:t>
            </w:r>
          </w:p>
        </w:tc>
        <w:tc>
          <w:tcPr>
            <w:tcW w:w="491" w:type="dxa"/>
          </w:tcPr>
          <w:p w:rsidR="00C97C20" w:rsidRPr="00556A99" w:rsidRDefault="00C97C20" w:rsidP="00883F4C">
            <w:pPr>
              <w:pStyle w:val="NoSpacing"/>
              <w:numPr>
                <w:ins w:id="1182" w:author="Bill Sitz" w:date="2013-06-23T16:59:00Z"/>
              </w:numPr>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numPr>
                <w:ins w:id="1183"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18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18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18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187" w:author="Bill Sitz" w:date="2013-06-23T16:59:00Z"/>
              </w:numPr>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3.2.5.11</w:t>
            </w:r>
          </w:p>
        </w:tc>
        <w:tc>
          <w:tcPr>
            <w:tcW w:w="4715" w:type="dxa"/>
          </w:tcPr>
          <w:p w:rsidR="00C97C20" w:rsidRPr="00556A99" w:rsidRDefault="00C97C20">
            <w:pPr>
              <w:rPr>
                <w:rFonts w:ascii="Arial" w:hAnsi="Arial" w:cs="Arial"/>
                <w:sz w:val="20"/>
              </w:rPr>
            </w:pPr>
            <w:r w:rsidRPr="00556A99">
              <w:rPr>
                <w:rFonts w:ascii="Arial" w:hAnsi="Arial" w:cs="Arial"/>
                <w:sz w:val="20"/>
              </w:rPr>
              <w:t>(U) The system shall remove duplicate results from search results prior to displaying the results to the user.</w:t>
            </w:r>
          </w:p>
        </w:tc>
        <w:tc>
          <w:tcPr>
            <w:tcW w:w="491" w:type="dxa"/>
          </w:tcPr>
          <w:p w:rsidR="00C97C20" w:rsidRPr="00556A99" w:rsidRDefault="00C97C20" w:rsidP="00883F4C">
            <w:pPr>
              <w:pStyle w:val="NoSpacing"/>
              <w:numPr>
                <w:ins w:id="1188" w:author="Bill Sitz" w:date="2013-06-23T16:59:00Z"/>
              </w:numPr>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numPr>
                <w:ins w:id="1189"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19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19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192"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193" w:author="Bill Sitz" w:date="2013-06-23T16:59:00Z"/>
              </w:numPr>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3.2.5.12</w:t>
            </w:r>
          </w:p>
        </w:tc>
        <w:tc>
          <w:tcPr>
            <w:tcW w:w="4715" w:type="dxa"/>
          </w:tcPr>
          <w:p w:rsidR="00C97C20" w:rsidRPr="00556A99" w:rsidRDefault="00C97C20">
            <w:pPr>
              <w:rPr>
                <w:rFonts w:ascii="Arial" w:hAnsi="Arial" w:cs="Arial"/>
                <w:sz w:val="20"/>
              </w:rPr>
            </w:pPr>
            <w:r w:rsidRPr="00556A99">
              <w:rPr>
                <w:rFonts w:ascii="Arial" w:hAnsi="Arial" w:cs="Arial"/>
                <w:sz w:val="20"/>
              </w:rPr>
              <w:t>(U) The system shall provide the capability for a user to specify the maximum number of results for the system to display per page.</w:t>
            </w:r>
          </w:p>
        </w:tc>
        <w:tc>
          <w:tcPr>
            <w:tcW w:w="491" w:type="dxa"/>
          </w:tcPr>
          <w:p w:rsidR="00C97C20" w:rsidRPr="00556A99" w:rsidRDefault="00C97C20" w:rsidP="00883F4C">
            <w:pPr>
              <w:pStyle w:val="NoSpacing"/>
              <w:numPr>
                <w:ins w:id="1194" w:author="Bill Sitz" w:date="2013-06-23T16:59:00Z"/>
              </w:numPr>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numPr>
                <w:ins w:id="1195"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19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19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19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199" w:author="Bill Sitz" w:date="2013-06-23T16:59:00Z"/>
              </w:numPr>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3.2.5.13</w:t>
            </w:r>
          </w:p>
        </w:tc>
        <w:tc>
          <w:tcPr>
            <w:tcW w:w="4715" w:type="dxa"/>
          </w:tcPr>
          <w:p w:rsidR="00C97C20" w:rsidRPr="00556A99" w:rsidRDefault="00C97C20">
            <w:pPr>
              <w:rPr>
                <w:rFonts w:ascii="Arial" w:hAnsi="Arial" w:cs="Arial"/>
                <w:sz w:val="20"/>
              </w:rPr>
            </w:pPr>
            <w:r w:rsidRPr="00556A99">
              <w:rPr>
                <w:rFonts w:ascii="Arial" w:hAnsi="Arial" w:cs="Arial"/>
                <w:sz w:val="20"/>
              </w:rPr>
              <w:t>(U)</w:t>
            </w:r>
            <w:r w:rsidRPr="00556A99">
              <w:rPr>
                <w:rFonts w:ascii="Arial" w:hAnsi="Arial" w:cs="Arial"/>
              </w:rPr>
              <w:t xml:space="preserve"> </w:t>
            </w:r>
            <w:r w:rsidRPr="00556A99">
              <w:rPr>
                <w:rFonts w:ascii="Arial" w:hAnsi="Arial" w:cs="Arial"/>
                <w:sz w:val="20"/>
              </w:rPr>
              <w:t>The system shall provide the capability, in search results displays, for the user to view the number of total matches found by the search.</w:t>
            </w:r>
          </w:p>
        </w:tc>
        <w:tc>
          <w:tcPr>
            <w:tcW w:w="491" w:type="dxa"/>
          </w:tcPr>
          <w:p w:rsidR="00C97C20" w:rsidRPr="00556A99" w:rsidRDefault="00C97C20" w:rsidP="00883F4C">
            <w:pPr>
              <w:pStyle w:val="NoSpacing"/>
              <w:numPr>
                <w:ins w:id="1200" w:author="Bill Sitz" w:date="2013-06-23T16:59:00Z"/>
              </w:numPr>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numPr>
                <w:ins w:id="120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20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0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0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205" w:author="Bill Sitz" w:date="2013-06-23T16:59:00Z"/>
              </w:numPr>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3.2.5.14</w:t>
            </w:r>
          </w:p>
        </w:tc>
        <w:tc>
          <w:tcPr>
            <w:tcW w:w="4715" w:type="dxa"/>
          </w:tcPr>
          <w:p w:rsidR="00C97C20" w:rsidRPr="00556A99" w:rsidRDefault="00C97C20">
            <w:pPr>
              <w:rPr>
                <w:rFonts w:ascii="Arial" w:hAnsi="Arial" w:cs="Arial"/>
                <w:sz w:val="20"/>
              </w:rPr>
            </w:pPr>
            <w:r w:rsidRPr="00556A99">
              <w:rPr>
                <w:rFonts w:ascii="Arial" w:hAnsi="Arial" w:cs="Arial"/>
                <w:sz w:val="20"/>
              </w:rPr>
              <w:t>(U) The system shall sort the entire search results set when data is sorted.</w:t>
            </w:r>
          </w:p>
        </w:tc>
        <w:tc>
          <w:tcPr>
            <w:tcW w:w="491" w:type="dxa"/>
          </w:tcPr>
          <w:p w:rsidR="00C97C20" w:rsidRPr="00556A99" w:rsidRDefault="00C97C20" w:rsidP="00883F4C">
            <w:pPr>
              <w:pStyle w:val="NoSpacing"/>
              <w:numPr>
                <w:ins w:id="1206" w:author="Bill Sitz" w:date="2013-06-23T16:59:00Z"/>
              </w:numPr>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numPr>
                <w:ins w:id="1207"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20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0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1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211" w:author="Bill Sitz" w:date="2013-06-23T16:59:00Z"/>
              </w:numPr>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3.2.5.15</w:t>
            </w:r>
          </w:p>
        </w:tc>
        <w:tc>
          <w:tcPr>
            <w:tcW w:w="4715" w:type="dxa"/>
          </w:tcPr>
          <w:p w:rsidR="00C97C20" w:rsidRPr="00556A99" w:rsidRDefault="00C97C20">
            <w:pPr>
              <w:rPr>
                <w:rFonts w:ascii="Arial" w:hAnsi="Arial" w:cs="Arial"/>
                <w:sz w:val="20"/>
              </w:rPr>
            </w:pPr>
            <w:r w:rsidRPr="00556A99">
              <w:rPr>
                <w:rFonts w:ascii="Arial" w:hAnsi="Arial" w:cs="Arial"/>
                <w:sz w:val="20"/>
              </w:rPr>
              <w:t>(U) The system shall provide the capability for the user, after a result set is returned, to sort the results by selecting the column label of the data fields displayed in the results set.</w:t>
            </w:r>
          </w:p>
        </w:tc>
        <w:tc>
          <w:tcPr>
            <w:tcW w:w="491" w:type="dxa"/>
          </w:tcPr>
          <w:p w:rsidR="00C97C20" w:rsidRPr="00556A99" w:rsidRDefault="00C97C20" w:rsidP="00883F4C">
            <w:pPr>
              <w:pStyle w:val="NoSpacing"/>
              <w:numPr>
                <w:ins w:id="1212" w:author="Bill Sitz" w:date="2013-06-23T16:59:00Z"/>
              </w:numPr>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numPr>
                <w:ins w:id="1213"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21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1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1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217" w:author="Bill Sitz" w:date="2013-06-23T16:59:00Z"/>
              </w:numPr>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3.2.5.16</w:t>
            </w:r>
          </w:p>
        </w:tc>
        <w:tc>
          <w:tcPr>
            <w:tcW w:w="4715" w:type="dxa"/>
          </w:tcPr>
          <w:p w:rsidR="00C97C20" w:rsidRPr="00556A99" w:rsidRDefault="00C97C20">
            <w:pPr>
              <w:rPr>
                <w:rFonts w:ascii="Arial" w:hAnsi="Arial" w:cs="Arial"/>
                <w:sz w:val="20"/>
              </w:rPr>
            </w:pPr>
            <w:r w:rsidRPr="00556A99">
              <w:rPr>
                <w:rFonts w:ascii="Arial" w:hAnsi="Arial" w:cs="Arial"/>
                <w:sz w:val="20"/>
              </w:rPr>
              <w:t>(U) The system shall allow the user to select results for removal from a search results set.</w:t>
            </w:r>
          </w:p>
        </w:tc>
        <w:tc>
          <w:tcPr>
            <w:tcW w:w="491" w:type="dxa"/>
          </w:tcPr>
          <w:p w:rsidR="00C97C20" w:rsidRPr="00556A99" w:rsidRDefault="00C97C20" w:rsidP="00883F4C">
            <w:pPr>
              <w:pStyle w:val="NoSpacing"/>
              <w:numPr>
                <w:ins w:id="1218" w:author="Bill Sitz" w:date="2013-06-23T16:59:00Z"/>
              </w:numPr>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numPr>
                <w:ins w:id="1219"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22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2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22"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F16A54">
            <w:pPr>
              <w:pStyle w:val="NoSpacing"/>
              <w:keepNext/>
              <w:spacing w:before="60" w:after="60"/>
              <w:rPr>
                <w:rFonts w:ascii="Arial" w:hAnsi="Arial" w:cs="Arial"/>
                <w:b/>
                <w:sz w:val="22"/>
                <w:szCs w:val="22"/>
              </w:rPr>
            </w:pPr>
            <w:r w:rsidRPr="00556A99">
              <w:rPr>
                <w:rFonts w:ascii="Arial" w:hAnsi="Arial" w:cs="Arial"/>
                <w:b/>
                <w:sz w:val="22"/>
                <w:szCs w:val="22"/>
              </w:rPr>
              <w:lastRenderedPageBreak/>
              <w:t>3.2.6 (U) Workflows and Queues</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for a workflow capability.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3.2.6.2</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for a set of factory-delivered predefined workflows.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3.2.6.3</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Administrators to choose from a set of workflows.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3.2.6.4</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Group Managers to assign workflow entities to users assigned to their queue as part of the workflow process.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3.2.6.5</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be capable of automatically routing workflow tasks to the appropriate queue based on workflow.</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3.2.6.6</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to route system work products in workflow on which users can work.</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3.2.6.7</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a user to view the workflow entity that is in a queue for which the user is assigned.</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3.2.6.8</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Administrators to assign Group Managers to queues in a workflow.</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3.2.6.9</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multiple users to access a Group’s workflow process simultaneously.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3.2.6.10</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allow entities to move from one activity to the next activity based on the group’s workflow process.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3.2.6.11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notifications to users within a workflow based on status information.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3.2.6.12</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a user to save a workflow.</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3.2.6.13</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Group Managers to view their queues.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3.2.6.14</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user with status on the user’s workflow execution processes.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3.2.6.15</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be capable of storing multiple workflows.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3.2.6.16</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a user to view the workflow history of a workflow entity as it works through the end-to-end workflow process.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3.2.6.17</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users assigned to a workflow to be able to view the Workflow History for all products.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3.2.6.18</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a queue member to set notifications upon receipt of new entities available for work in the member’s assigned queues.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3.2.6.19</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a workflow manager to configure queues to support workflow.</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3.2.6.20</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an Administrator to perform queue management functions.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3.2.6.21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Group Managers to restrict workflow access to specific users.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3.2.6.22</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allow the Group Manager to lock write access to a workflow entity.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3.2.7 (U) Import/Export</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3.2.7.1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a user to import data into the SWIF data store.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3.2.7.2</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 xml:space="preserve">(U) The system shall provide the capability for a user to export data from the SWIF </w:t>
            </w:r>
            <w:r>
              <w:rPr>
                <w:rFonts w:cs="Arial"/>
                <w:b w:val="0"/>
              </w:rPr>
              <w:t>data store</w:t>
            </w:r>
            <w:r w:rsidRPr="00556A99">
              <w:rPr>
                <w:rFonts w:cs="Arial"/>
                <w:b w:val="0"/>
              </w:rPr>
              <w: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3.2.7.3</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have the capability to receive automated online data ingest of sources.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3.2.7.4</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to stage ingested data in temporary storage for review before permanent storage.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3.2.7.5</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users the capability to set and the accessibility of imported information.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3.2.7.6</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include accessibility information for exporting information.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3.2.7.7</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 temporary storage area for imported data that will serve as a “quarantine” area until the data can be reviewed when there is no anti-virus scan available.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3.2.7.8</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 capability to convert imported CSV files to SWIF CDM format.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3.2.7.9</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 xml:space="preserve">(U) The system shall provide a capability that allows imported data to be stored in the SWIF </w:t>
            </w:r>
            <w:r>
              <w:rPr>
                <w:rFonts w:cs="Arial"/>
                <w:b w:val="0"/>
              </w:rPr>
              <w:t>data store</w:t>
            </w:r>
            <w:r w:rsidRPr="00556A99">
              <w:rPr>
                <w:rFonts w:cs="Arial"/>
                <w:b w:val="0"/>
              </w:rPr>
              <w: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3.2.7.10</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 capability to import Capabilities.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3.2.7.11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 capability to export Capabilities.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3.2.8 (U) Named Areas of Interest</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3.2.8.1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users to perform CRUDA operations for Named Areas of Interest (NAIs).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3.2.8.2</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default discretionary access of a Named Area of Interest (NAI) shall be private.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3.2.8.3</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support Named Areas of Interest (NAIs) represented by geodetic coordinates.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3.2.8.4</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users to create a Named Area of Interest (NAI) through text entry of coordinates.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3.2.8.5</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users to create a Named Area of Interest (NAI) by dropping a point or drawing a line or polygon on a geodetic map display.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3.2.8.6</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to associate Named Areas of Interest (NAIs) to other entities in the system.</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3.2.9 (U) Analytic Tools</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3.2.9.1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 text analytics capability.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3.2.9.2</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 heat map analytic capability.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3.2.9.3</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an analysis of competing hypothesis capability.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3.2.9.4</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 Geographic Information System (GIS) tool.</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3.2.9.5</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 statistical analysis tool.</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3.2.9.6</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predictive models.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3.2.9.7</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influence diagramming capability.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3.2.9.8</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scientific models.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3.2.9.9</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engineering models.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3.2.9.10</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system dynamic models.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3.2.9.11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simulation models.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lastRenderedPageBreak/>
              <w:t>3.2.10 (U) Production</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3.2.10.1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to generate products using data stored in the system.</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3.2.10.2</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users the ability to develop reports as a result of the analytical operations performed using the domain-specific application.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3.2.10.3</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users to create customized views that can be made into product templates to suit formatting requirements.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3.2.10.4</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users to generate products in multiple formats.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3.2.10.5</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generate all products in compliance with classification requirements of the deployment network.</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3.2.10.6</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users to set the classification of a product.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3.2.10.7</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users to set the classification of a product template.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3.2.11 (U) Notification</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proofErr w:type="gramStart"/>
            <w:r w:rsidRPr="00556A99">
              <w:rPr>
                <w:rFonts w:cs="Arial"/>
                <w:b w:val="0"/>
              </w:rPr>
              <w:t>3.2.11.</w:t>
            </w:r>
            <w:proofErr w:type="gramEnd"/>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 notification capability.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proofErr w:type="gramStart"/>
            <w:r w:rsidRPr="00556A99">
              <w:rPr>
                <w:rFonts w:cs="Arial"/>
                <w:b w:val="0"/>
              </w:rPr>
              <w:t>3.2.11.</w:t>
            </w:r>
            <w:proofErr w:type="gramEnd"/>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be capable of sending notifications via multiple delivery paths, with email being the default path.</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proofErr w:type="gramStart"/>
            <w:r w:rsidRPr="00556A99">
              <w:rPr>
                <w:rFonts w:cs="Arial"/>
                <w:b w:val="0"/>
              </w:rPr>
              <w:t>3.2.11.</w:t>
            </w:r>
            <w:proofErr w:type="gramEnd"/>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users to set notification preferences.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proofErr w:type="gramStart"/>
            <w:r w:rsidRPr="00556A99">
              <w:rPr>
                <w:rFonts w:cs="Arial"/>
                <w:b w:val="0"/>
              </w:rPr>
              <w:t>3.2.11.</w:t>
            </w:r>
            <w:proofErr w:type="gramEnd"/>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support the ability to select a notification choice for a supported event via a supported channel.</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rPr>
                <w:rFonts w:ascii="Arial" w:hAnsi="Arial" w:cs="Arial"/>
              </w:rPr>
            </w:pPr>
            <w:r w:rsidRPr="00556A99">
              <w:rPr>
                <w:rFonts w:ascii="Arial" w:hAnsi="Arial" w:cs="Arial"/>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3.2.12 (U) Subscription</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3.2.12.1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a user to set up a feed that displays events relevant to the user’s specified needs.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3.2.12.2</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allow a user to follow a system event.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3.2.12.3</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 capability to follow system events.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3.2.12.4</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Any time a change is made to a followed entity, the system shall make that change appear on the user’s feed.</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3.2.12.5</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a user to subscribe to system entities.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3.2.12.6</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a user to subscribe to system work products.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3.2.12.7</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a user to set criteria which, when met, will result in the system notifying the user.</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9F1A3D">
            <w:pPr>
              <w:pStyle w:val="NoSpacing"/>
              <w:keepNext/>
              <w:spacing w:before="60" w:after="60"/>
              <w:rPr>
                <w:rFonts w:ascii="Arial" w:hAnsi="Arial" w:cs="Arial"/>
                <w:b/>
                <w:sz w:val="22"/>
                <w:szCs w:val="22"/>
              </w:rPr>
            </w:pPr>
            <w:r w:rsidRPr="00556A99">
              <w:rPr>
                <w:rFonts w:ascii="Arial" w:hAnsi="Arial" w:cs="Arial"/>
                <w:b/>
                <w:sz w:val="22"/>
                <w:szCs w:val="22"/>
              </w:rPr>
              <w:t>3.2.13 (U) Audit</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3.2.13.1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record significant events in audit records.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i/>
              </w:rPr>
            </w:pPr>
            <w:r w:rsidRPr="00556A99">
              <w:rPr>
                <w:rFonts w:cs="Arial"/>
                <w:b w:val="0"/>
                <w:i/>
              </w:rPr>
              <w:t>[3.2.13.2</w:t>
            </w:r>
          </w:p>
        </w:tc>
        <w:tc>
          <w:tcPr>
            <w:tcW w:w="4715" w:type="dxa"/>
          </w:tcPr>
          <w:p w:rsidR="00C97C20" w:rsidRPr="00556A99" w:rsidRDefault="00C97C20" w:rsidP="00AA0A65">
            <w:pPr>
              <w:pStyle w:val="Heading4"/>
              <w:numPr>
                <w:ilvl w:val="0"/>
                <w:numId w:val="0"/>
              </w:numPr>
              <w:spacing w:before="60" w:after="60"/>
              <w:rPr>
                <w:rFonts w:cs="Arial"/>
                <w:i/>
                <w:sz w:val="21"/>
              </w:rPr>
            </w:pPr>
            <w:r w:rsidRPr="00556A99">
              <w:rPr>
                <w:rFonts w:cs="Arial"/>
                <w:b w:val="0"/>
                <w:i/>
              </w:rPr>
              <w:t xml:space="preserve">(U) </w:t>
            </w:r>
            <w:proofErr w:type="gramStart"/>
            <w:r w:rsidRPr="00556A99">
              <w:rPr>
                <w:rFonts w:cs="Arial"/>
                <w:b w:val="0"/>
                <w:i/>
              </w:rPr>
              <w:t>not</w:t>
            </w:r>
            <w:proofErr w:type="gramEnd"/>
            <w:r w:rsidRPr="00556A99">
              <w:rPr>
                <w:rFonts w:cs="Arial"/>
                <w:b w:val="0"/>
                <w:i/>
              </w:rPr>
              <w:t xml:space="preserve"> used; added to 3.2.13.1]</w:t>
            </w:r>
          </w:p>
        </w:tc>
        <w:tc>
          <w:tcPr>
            <w:tcW w:w="491" w:type="dxa"/>
            <w:tcMar>
              <w:left w:w="29" w:type="dxa"/>
              <w:right w:w="29" w:type="dxa"/>
            </w:tcMar>
          </w:tcPr>
          <w:p w:rsidR="00C97C20" w:rsidRPr="00556A99" w:rsidRDefault="00C97C20" w:rsidP="00760AE3">
            <w:pPr>
              <w:pStyle w:val="NoSpacing"/>
              <w:spacing w:before="60" w:after="60"/>
              <w:jc w:val="center"/>
              <w:rPr>
                <w:rFonts w:ascii="Arial" w:hAnsi="Arial" w:cs="Arial"/>
                <w:i/>
                <w:sz w:val="20"/>
              </w:rPr>
            </w:pPr>
            <w:r w:rsidRPr="00556A99">
              <w:rPr>
                <w:rFonts w:ascii="Arial" w:hAnsi="Arial" w:cs="Arial"/>
                <w:i/>
                <w:sz w:val="20"/>
              </w:rPr>
              <w:t>N/A</w:t>
            </w:r>
          </w:p>
        </w:tc>
        <w:tc>
          <w:tcPr>
            <w:tcW w:w="417" w:type="dxa"/>
          </w:tcPr>
          <w:p w:rsidR="00C97C20" w:rsidRPr="00556A99" w:rsidRDefault="00C97C20" w:rsidP="009F1A3D">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3.2.13.3</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 Web-based user interface (UI) for viewing audit information.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3.2.13.4</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auditing of individual accountability.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3.2.13.5</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ensure all audit records include information to allow administrators the ability to evaluate the audited event.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3.2.13.6</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protection of the contents of audit trails against unauthorized use.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3.2.13.7</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to allow only those users with the appropriate role access to Audit information.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3.2.13.8</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restrict all historical logs in such a manner that they cannot be edited by a general user.</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3.2.14 (U) Usage and Performance Analytics</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3.2.14.1</w:t>
            </w:r>
          </w:p>
        </w:tc>
        <w:tc>
          <w:tcPr>
            <w:tcW w:w="4715" w:type="dxa"/>
          </w:tcPr>
          <w:p w:rsidR="00C97C20" w:rsidRPr="00556A99" w:rsidRDefault="00C97C20" w:rsidP="00883F4C">
            <w:pPr>
              <w:pStyle w:val="Heading4"/>
              <w:numPr>
                <w:ilvl w:val="0"/>
                <w:numId w:val="0"/>
              </w:numPr>
              <w:spacing w:before="60" w:after="60"/>
              <w:rPr>
                <w:rFonts w:cs="Arial"/>
                <w:b w:val="0"/>
              </w:rPr>
            </w:pPr>
            <w:r w:rsidRPr="00556A99">
              <w:rPr>
                <w:rFonts w:cs="Arial"/>
                <w:b w:val="0"/>
              </w:rPr>
              <w:t>(U) The system shall limit access to usage and performance analytics (UPA) by role.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9F1A3D">
            <w:pPr>
              <w:pStyle w:val="NoSpacing"/>
              <w:spacing w:before="60" w:after="60"/>
              <w:jc w:val="center"/>
              <w:rPr>
                <w:rFonts w:ascii="Arial" w:hAnsi="Arial" w:cs="Arial"/>
                <w:sz w:val="20"/>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3.2.14.2</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 Web-based user interface (UI) to support usage and performance analytics (UPA).</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9F1A3D">
            <w:pPr>
              <w:pStyle w:val="NoSpacing"/>
              <w:spacing w:before="60" w:after="60"/>
              <w:jc w:val="center"/>
              <w:rPr>
                <w:rFonts w:ascii="Arial" w:hAnsi="Arial" w:cs="Arial"/>
                <w:sz w:val="20"/>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3.2.14.3</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an authorized user to view usage and performance analytics (UPA) information for a specified period.</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9F1A3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9F1A3D">
            <w:pPr>
              <w:pStyle w:val="NoSpacing"/>
              <w:spacing w:before="60" w:after="60"/>
              <w:jc w:val="center"/>
              <w:rPr>
                <w:rFonts w:ascii="Arial" w:hAnsi="Arial" w:cs="Arial"/>
                <w:sz w:val="20"/>
              </w:rPr>
            </w:pPr>
            <w:r w:rsidRPr="00556A99">
              <w:rPr>
                <w:rFonts w:ascii="Arial" w:hAnsi="Arial" w:cs="Arial"/>
                <w:sz w:val="20"/>
              </w:rPr>
              <w:t>T</w:t>
            </w: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lastRenderedPageBreak/>
              <w:t>3.2.15 (U) System Configuration</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3.2.15.1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 Web-based user interface (UI) to support System Configuration functionality.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3.2.15.2</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restrict access to application configuration settings to privileged users designated as application administrators.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3.2.15.3</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an administrator to set configurations.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3.2.15.4</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Administrators to set the E-Mail configuration preferences.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3.2.15.5</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Administrators to set map configuration preferences.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3.2.16 (U) User Preferences</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sz w:val="21"/>
              </w:rPr>
            </w:pPr>
            <w:r w:rsidRPr="00556A99">
              <w:rPr>
                <w:rFonts w:cs="Arial"/>
                <w:b w:val="0"/>
              </w:rPr>
              <w:t>3.2.16.1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allow a user to configure the user’s preferences for data display.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sz w:val="21"/>
              </w:rPr>
            </w:pPr>
            <w:r w:rsidRPr="00556A99">
              <w:rPr>
                <w:rFonts w:cs="Arial"/>
                <w:b w:val="0"/>
              </w:rPr>
              <w:t>3.2.16.2</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allow a user to configure the user’s preferences for notifications.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sz w:val="21"/>
              </w:rPr>
            </w:pPr>
            <w:r w:rsidRPr="00556A99">
              <w:rPr>
                <w:rFonts w:cs="Arial"/>
                <w:b w:val="0"/>
              </w:rPr>
              <w:t>3.2.16.3</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allow a user to update only the user’s own user profile information.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sz w:val="21"/>
              </w:rPr>
            </w:pPr>
            <w:r w:rsidRPr="00556A99">
              <w:rPr>
                <w:rFonts w:cs="Arial"/>
                <w:b w:val="0"/>
              </w:rPr>
              <w:t>3.2.16.4</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allow a user with the role of Administrator to update user preferences for any user.</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sz w:val="21"/>
              </w:rPr>
            </w:pPr>
            <w:r w:rsidRPr="00556A99">
              <w:rPr>
                <w:rFonts w:cs="Arial"/>
                <w:b w:val="0"/>
              </w:rPr>
              <w:t>3.2.16.5</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 Web-based user interface (UI) for viewing user preferences.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sz w:val="21"/>
              </w:rPr>
            </w:pPr>
            <w:r w:rsidRPr="00556A99">
              <w:rPr>
                <w:rFonts w:cs="Arial"/>
                <w:b w:val="0"/>
              </w:rPr>
              <w:t>3.2.16.6</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allow each user to select the type of map-based icons for the user’s map displays.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sz w:val="21"/>
              </w:rPr>
            </w:pPr>
            <w:r w:rsidRPr="00556A99">
              <w:rPr>
                <w:rFonts w:cs="Arial"/>
                <w:b w:val="0"/>
              </w:rPr>
              <w:t>3.2.16.7</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user interface (UI) shall allow a user to configure the user’s preferences for default settings.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sz w:val="21"/>
              </w:rPr>
            </w:pPr>
            <w:r w:rsidRPr="00556A99">
              <w:rPr>
                <w:rFonts w:cs="Arial"/>
                <w:b w:val="0"/>
              </w:rPr>
              <w:t>3.2.16.8</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allow a group to configure the display preferences that can then be used by members of the group.</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sz w:val="21"/>
              </w:rPr>
            </w:pPr>
            <w:r w:rsidRPr="00556A99">
              <w:rPr>
                <w:rFonts w:cs="Arial"/>
                <w:b w:val="0"/>
              </w:rPr>
              <w:t>3.2.16.9</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allow a user to save the user’s preferences for workspace settings.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3.2.17 (U) User Interface</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3.2.17.1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 browser-based user interface (UI) to execute system functions.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3.2.17.2</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user interface (UI) presented to the user shall be based on the user’s role.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3.2.17.3</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system’s Web-based user interface (UI) shall not rely upon the browser back button for navigation.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3.2.17.4</w:t>
            </w:r>
          </w:p>
        </w:tc>
        <w:tc>
          <w:tcPr>
            <w:tcW w:w="4715" w:type="dxa"/>
          </w:tcPr>
          <w:p w:rsidR="00C97C20" w:rsidRPr="00556A99" w:rsidRDefault="00C97C20" w:rsidP="00883F4C">
            <w:pPr>
              <w:pStyle w:val="Heading4"/>
              <w:numPr>
                <w:ilvl w:val="0"/>
                <w:numId w:val="0"/>
              </w:numPr>
              <w:spacing w:before="60" w:after="60"/>
              <w:rPr>
                <w:rFonts w:cs="Arial"/>
                <w:sz w:val="21"/>
              </w:rPr>
            </w:pPr>
            <w:r>
              <w:rPr>
                <w:rFonts w:cs="Arial"/>
                <w:b w:val="0"/>
              </w:rPr>
              <w:t xml:space="preserve">(U) </w:t>
            </w:r>
            <w:r w:rsidRPr="00556A99">
              <w:rPr>
                <w:rFonts w:cs="Arial"/>
                <w:b w:val="0"/>
              </w:rPr>
              <w:t xml:space="preserve">The system’s Web-based user interface (UI) shall </w:t>
            </w:r>
            <w:r>
              <w:rPr>
                <w:rFonts w:cs="Arial"/>
                <w:b w:val="0"/>
              </w:rPr>
              <w:t>u</w:t>
            </w:r>
            <w:r w:rsidRPr="00556A99">
              <w:rPr>
                <w:rFonts w:cs="Arial"/>
                <w:b w:val="0"/>
              </w:rPr>
              <w:t>se consistent naming conventions for action buttons.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3.2.17.5</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support forms with consistent behavior.</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3.2.17.6</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(U)The system shall use a CLOSE button (if in view mode) to return to previous page.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3.2.17.7</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 flag for user action to populate mandatory fields that are not populated.</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3.2.17.8</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When a field fails validity checking, the system will flag the invalid data values within the template prompting user correction of the invalid data.</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3.2.17.9</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allow the selection of a single item obtained from the results of a search, displaying its details in a new window.</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58" w:type="dxa"/>
            </w:tcMar>
          </w:tcPr>
          <w:p w:rsidR="00C97C20" w:rsidRPr="00556A99" w:rsidRDefault="00C97C20">
            <w:pPr>
              <w:pStyle w:val="Heading4"/>
              <w:numPr>
                <w:ilvl w:val="0"/>
                <w:numId w:val="0"/>
              </w:numPr>
              <w:spacing w:before="60" w:after="60"/>
              <w:rPr>
                <w:rFonts w:cs="Arial"/>
                <w:b w:val="0"/>
              </w:rPr>
            </w:pPr>
            <w:r w:rsidRPr="00556A99">
              <w:rPr>
                <w:rFonts w:cs="Arial"/>
                <w:b w:val="0"/>
              </w:rPr>
              <w:t>3.2.17.10</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allow the selection of the details of associated entities.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58" w:type="dxa"/>
            </w:tcMar>
          </w:tcPr>
          <w:p w:rsidR="00C97C20" w:rsidRPr="00556A99" w:rsidRDefault="00C97C20">
            <w:pPr>
              <w:pStyle w:val="Heading4"/>
              <w:numPr>
                <w:ilvl w:val="0"/>
                <w:numId w:val="0"/>
              </w:numPr>
              <w:spacing w:before="60" w:after="60"/>
              <w:rPr>
                <w:rFonts w:cs="Arial"/>
                <w:b w:val="0"/>
              </w:rPr>
            </w:pPr>
            <w:r w:rsidRPr="00556A99">
              <w:rPr>
                <w:rFonts w:cs="Arial"/>
                <w:b w:val="0"/>
              </w:rPr>
              <w:t>3.2.17.11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If a user entry must be one of several defined items, then the system shall present the user with the list of items from which to select the entry.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223" w:author="Bill Sitz" w:date="2013-06-23T16:59:00Z"/>
              </w:numPr>
              <w:spacing w:before="60" w:after="60"/>
              <w:rPr>
                <w:rFonts w:ascii="Arial" w:hAnsi="Arial" w:cs="Arial"/>
              </w:rPr>
            </w:pPr>
          </w:p>
        </w:tc>
        <w:tc>
          <w:tcPr>
            <w:tcW w:w="1150" w:type="dxa"/>
            <w:tcMar>
              <w:left w:w="115" w:type="dxa"/>
              <w:right w:w="58" w:type="dxa"/>
            </w:tcMar>
          </w:tcPr>
          <w:p w:rsidR="00C97C20" w:rsidRPr="00556A99" w:rsidRDefault="00C97C20">
            <w:pPr>
              <w:pStyle w:val="Heading4"/>
              <w:numPr>
                <w:ilvl w:val="0"/>
                <w:numId w:val="0"/>
              </w:numPr>
              <w:spacing w:before="60" w:after="60"/>
              <w:rPr>
                <w:rFonts w:cs="Arial"/>
                <w:b w:val="0"/>
              </w:rPr>
            </w:pPr>
            <w:r w:rsidRPr="00556A99">
              <w:rPr>
                <w:rFonts w:cs="Arial"/>
                <w:b w:val="0"/>
              </w:rPr>
              <w:t>3.2.17.12</w:t>
            </w:r>
          </w:p>
        </w:tc>
        <w:tc>
          <w:tcPr>
            <w:tcW w:w="4715" w:type="dxa"/>
          </w:tcPr>
          <w:p w:rsidR="00C97C20" w:rsidRPr="00556A99" w:rsidRDefault="00C97C20" w:rsidP="00883F4C">
            <w:pPr>
              <w:pStyle w:val="Heading4"/>
              <w:numPr>
                <w:ilvl w:val="0"/>
                <w:numId w:val="0"/>
                <w:ins w:id="1224" w:author="Bill Sitz" w:date="2013-06-23T16:59:00Z"/>
              </w:numPr>
              <w:spacing w:before="60" w:after="60"/>
              <w:rPr>
                <w:rFonts w:cs="Arial"/>
                <w:b w:val="0"/>
              </w:rPr>
            </w:pPr>
            <w:r w:rsidRPr="00556A99">
              <w:rPr>
                <w:rFonts w:cs="Arial"/>
                <w:b w:val="0"/>
              </w:rPr>
              <w:t>(U) The system shall have a consistent layout of the fields regardless of the mode for pages with more than one mode.</w:t>
            </w:r>
          </w:p>
        </w:tc>
        <w:tc>
          <w:tcPr>
            <w:tcW w:w="491" w:type="dxa"/>
          </w:tcPr>
          <w:p w:rsidR="00C97C20" w:rsidRPr="00556A99" w:rsidRDefault="00C97C20" w:rsidP="00883F4C">
            <w:pPr>
              <w:pStyle w:val="NoSpacing"/>
              <w:numPr>
                <w:ins w:id="1225" w:author="Bill Sitz" w:date="2013-06-23T16:59:00Z"/>
              </w:numPr>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numPr>
                <w:ins w:id="122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22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2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2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58" w:type="dxa"/>
            </w:tcMar>
          </w:tcPr>
          <w:p w:rsidR="00C97C20" w:rsidRPr="00556A99" w:rsidRDefault="00C97C20">
            <w:pPr>
              <w:pStyle w:val="Heading4"/>
              <w:numPr>
                <w:ilvl w:val="0"/>
                <w:numId w:val="0"/>
              </w:numPr>
              <w:spacing w:before="60" w:after="60"/>
              <w:rPr>
                <w:rFonts w:cs="Arial"/>
                <w:b w:val="0"/>
              </w:rPr>
            </w:pPr>
            <w:r w:rsidRPr="00556A99">
              <w:rPr>
                <w:rFonts w:cs="Arial"/>
                <w:b w:val="0"/>
              </w:rPr>
              <w:t>3.2.17.13</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user interface (UI) shall provide the capability for the user to associate entities using a drag-and-drop metaphor.</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58" w:type="dxa"/>
            </w:tcMar>
          </w:tcPr>
          <w:p w:rsidR="00C97C20" w:rsidRPr="00556A99" w:rsidRDefault="00C97C20">
            <w:pPr>
              <w:pStyle w:val="Heading4"/>
              <w:numPr>
                <w:ilvl w:val="0"/>
                <w:numId w:val="0"/>
              </w:numPr>
              <w:spacing w:before="60" w:after="60"/>
              <w:rPr>
                <w:rFonts w:cs="Arial"/>
                <w:b w:val="0"/>
              </w:rPr>
            </w:pPr>
            <w:r w:rsidRPr="00556A99">
              <w:rPr>
                <w:rFonts w:cs="Arial"/>
                <w:b w:val="0"/>
              </w:rPr>
              <w:t>3.2.17.14</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use display tags that indicate the presence of mandatory field in a consistent manner for all user-entered fields within the system.</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58" w:type="dxa"/>
            </w:tcMar>
          </w:tcPr>
          <w:p w:rsidR="00C97C20" w:rsidRPr="00556A99" w:rsidRDefault="00C97C20">
            <w:pPr>
              <w:pStyle w:val="Heading4"/>
              <w:numPr>
                <w:ilvl w:val="0"/>
                <w:numId w:val="0"/>
              </w:numPr>
              <w:spacing w:before="60" w:after="60"/>
              <w:rPr>
                <w:rFonts w:cs="Arial"/>
                <w:b w:val="0"/>
              </w:rPr>
            </w:pPr>
            <w:r w:rsidRPr="00556A99">
              <w:rPr>
                <w:rFonts w:cs="Arial"/>
                <w:b w:val="0"/>
              </w:rPr>
              <w:t>3.2.17.15</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use a consistent markup format on user interface (UI) features to indicate when a selection is not available to the user.</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58" w:type="dxa"/>
            </w:tcMar>
          </w:tcPr>
          <w:p w:rsidR="00C97C20" w:rsidRPr="00556A99" w:rsidRDefault="00C97C20">
            <w:pPr>
              <w:pStyle w:val="Heading4"/>
              <w:numPr>
                <w:ilvl w:val="0"/>
                <w:numId w:val="0"/>
              </w:numPr>
              <w:spacing w:before="60" w:after="60"/>
              <w:rPr>
                <w:rFonts w:cs="Arial"/>
                <w:b w:val="0"/>
              </w:rPr>
            </w:pPr>
            <w:r w:rsidRPr="00556A99">
              <w:rPr>
                <w:rFonts w:cs="Arial"/>
                <w:b w:val="0"/>
              </w:rPr>
              <w:t>3.2.17.16</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contain an automatic timeout capability.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58" w:type="dxa"/>
            </w:tcMar>
          </w:tcPr>
          <w:p w:rsidR="00C97C20" w:rsidRPr="00556A99" w:rsidRDefault="00C97C20">
            <w:pPr>
              <w:pStyle w:val="Heading4"/>
              <w:numPr>
                <w:ilvl w:val="0"/>
                <w:numId w:val="0"/>
              </w:numPr>
              <w:spacing w:before="60" w:after="60"/>
              <w:rPr>
                <w:rFonts w:cs="Arial"/>
                <w:b w:val="0"/>
              </w:rPr>
            </w:pPr>
            <w:r w:rsidRPr="00556A99">
              <w:rPr>
                <w:rFonts w:cs="Arial"/>
                <w:b w:val="0"/>
              </w:rPr>
              <w:t>3.2.17.17</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error message windows with consistent behavior.</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58" w:type="dxa"/>
            </w:tcMar>
          </w:tcPr>
          <w:p w:rsidR="00C97C20" w:rsidRPr="00556A99" w:rsidRDefault="00C97C20">
            <w:pPr>
              <w:pStyle w:val="Heading4"/>
              <w:numPr>
                <w:ilvl w:val="0"/>
                <w:numId w:val="0"/>
              </w:numPr>
              <w:spacing w:before="60" w:after="60"/>
              <w:rPr>
                <w:rFonts w:cs="Arial"/>
                <w:b w:val="0"/>
              </w:rPr>
            </w:pPr>
            <w:r w:rsidRPr="00556A99">
              <w:rPr>
                <w:rFonts w:cs="Arial"/>
                <w:b w:val="0"/>
              </w:rPr>
              <w:t>3.2.17.18</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 xml:space="preserve">(U) The system shall provide </w:t>
            </w:r>
            <w:proofErr w:type="gramStart"/>
            <w:r w:rsidRPr="00556A99">
              <w:rPr>
                <w:rFonts w:cs="Arial"/>
                <w:b w:val="0"/>
              </w:rPr>
              <w:t>Save</w:t>
            </w:r>
            <w:proofErr w:type="gramEnd"/>
            <w:r w:rsidRPr="00556A99">
              <w:rPr>
                <w:rFonts w:cs="Arial"/>
                <w:b w:val="0"/>
              </w:rPr>
              <w:t xml:space="preserve"> functionality within the browser-based user interface (UI).</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58" w:type="dxa"/>
            </w:tcMar>
          </w:tcPr>
          <w:p w:rsidR="00C97C20" w:rsidRPr="00556A99" w:rsidRDefault="00C97C20">
            <w:pPr>
              <w:pStyle w:val="Heading4"/>
              <w:numPr>
                <w:ilvl w:val="0"/>
                <w:numId w:val="0"/>
              </w:numPr>
              <w:spacing w:before="60" w:after="60"/>
              <w:rPr>
                <w:rFonts w:cs="Arial"/>
                <w:b w:val="0"/>
              </w:rPr>
            </w:pPr>
            <w:r w:rsidRPr="00556A99">
              <w:rPr>
                <w:rFonts w:cs="Arial"/>
                <w:b w:val="0"/>
              </w:rPr>
              <w:t>3.2.17.19</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support field validation.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58" w:type="dxa"/>
            </w:tcMar>
          </w:tcPr>
          <w:p w:rsidR="00C97C20" w:rsidRPr="00556A99" w:rsidRDefault="00C97C20">
            <w:pPr>
              <w:pStyle w:val="Heading4"/>
              <w:numPr>
                <w:ilvl w:val="0"/>
                <w:numId w:val="0"/>
              </w:numPr>
              <w:spacing w:before="60" w:after="60"/>
              <w:rPr>
                <w:rFonts w:cs="Arial"/>
                <w:b w:val="0"/>
              </w:rPr>
            </w:pPr>
            <w:r w:rsidRPr="00556A99">
              <w:rPr>
                <w:rFonts w:cs="Arial"/>
                <w:b w:val="0"/>
              </w:rPr>
              <w:t>3.2.17.20</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display tags that indicate the presence of mandatory fields in a consistent manner for all user data entry capabilities within the system.</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58" w:type="dxa"/>
            </w:tcMar>
          </w:tcPr>
          <w:p w:rsidR="00C97C20" w:rsidRPr="00556A99" w:rsidRDefault="00C97C20">
            <w:pPr>
              <w:pStyle w:val="Heading4"/>
              <w:numPr>
                <w:ilvl w:val="0"/>
                <w:numId w:val="0"/>
              </w:numPr>
              <w:spacing w:before="60" w:after="60"/>
              <w:rPr>
                <w:rFonts w:cs="Arial"/>
                <w:b w:val="0"/>
              </w:rPr>
            </w:pPr>
            <w:r w:rsidRPr="00556A99">
              <w:rPr>
                <w:rFonts w:cs="Arial"/>
                <w:b w:val="0"/>
              </w:rPr>
              <w:t>3.2.17.21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Use a consistent format and markup on user interface features to indicate when a function/field is not available to the user.</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58" w:type="dxa"/>
            </w:tcMar>
          </w:tcPr>
          <w:p w:rsidR="00C97C20" w:rsidRPr="00556A99" w:rsidRDefault="00C97C20">
            <w:pPr>
              <w:pStyle w:val="Heading4"/>
              <w:numPr>
                <w:ilvl w:val="0"/>
                <w:numId w:val="0"/>
              </w:numPr>
              <w:spacing w:before="60" w:after="60"/>
              <w:rPr>
                <w:rFonts w:cs="Arial"/>
                <w:b w:val="0"/>
              </w:rPr>
            </w:pPr>
            <w:r w:rsidRPr="00556A99">
              <w:rPr>
                <w:rFonts w:cs="Arial"/>
                <w:b w:val="0"/>
              </w:rPr>
              <w:t>3.2.17.22</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for the following general behavior for the system’s work products.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58" w:type="dxa"/>
            </w:tcMar>
          </w:tcPr>
          <w:p w:rsidR="00C97C20" w:rsidRPr="00556A99" w:rsidRDefault="00C97C20">
            <w:pPr>
              <w:pStyle w:val="Heading4"/>
              <w:numPr>
                <w:ilvl w:val="0"/>
                <w:numId w:val="0"/>
              </w:numPr>
              <w:spacing w:before="60" w:after="60"/>
              <w:rPr>
                <w:rFonts w:cs="Arial"/>
                <w:b w:val="0"/>
              </w:rPr>
            </w:pPr>
            <w:r w:rsidRPr="00556A99">
              <w:rPr>
                <w:rFonts w:cs="Arial"/>
                <w:b w:val="0"/>
              </w:rPr>
              <w:t>3.2.17.23</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 defined set of capabilities for the user interface (UI) to support Search.</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58" w:type="dxa"/>
            </w:tcMar>
          </w:tcPr>
          <w:p w:rsidR="00C97C20" w:rsidRPr="00556A99" w:rsidRDefault="00C97C20">
            <w:pPr>
              <w:pStyle w:val="Heading4"/>
              <w:numPr>
                <w:ilvl w:val="0"/>
                <w:numId w:val="0"/>
              </w:numPr>
              <w:spacing w:before="60" w:after="60"/>
              <w:rPr>
                <w:rFonts w:cs="Arial"/>
                <w:b w:val="0"/>
              </w:rPr>
            </w:pPr>
            <w:r w:rsidRPr="00556A99">
              <w:rPr>
                <w:rFonts w:cs="Arial"/>
                <w:b w:val="0"/>
              </w:rPr>
              <w:t>3.2.17.24</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ability to color-code settings in the user interface (UI).</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58" w:type="dxa"/>
            </w:tcMar>
          </w:tcPr>
          <w:p w:rsidR="00C97C20" w:rsidRPr="00556A99" w:rsidRDefault="00C97C20">
            <w:pPr>
              <w:pStyle w:val="Heading4"/>
              <w:numPr>
                <w:ilvl w:val="0"/>
                <w:numId w:val="0"/>
              </w:numPr>
              <w:spacing w:before="60" w:after="60"/>
              <w:rPr>
                <w:rFonts w:cs="Arial"/>
                <w:b w:val="0"/>
              </w:rPr>
            </w:pPr>
            <w:r w:rsidRPr="00556A99">
              <w:rPr>
                <w:rFonts w:cs="Arial"/>
                <w:b w:val="0"/>
              </w:rPr>
              <w:t>3.2.17.25</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 feedback mechanism to the user to indicate the system is processing the user-requested action if the transaction requires more than two (2) seconds to respond.</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58" w:type="dxa"/>
            </w:tcMar>
          </w:tcPr>
          <w:p w:rsidR="00C97C20" w:rsidRPr="00556A99" w:rsidRDefault="00C97C20">
            <w:pPr>
              <w:pStyle w:val="Heading4"/>
              <w:numPr>
                <w:ilvl w:val="0"/>
                <w:numId w:val="0"/>
              </w:numPr>
              <w:spacing w:before="60" w:after="60"/>
              <w:rPr>
                <w:rFonts w:cs="Arial"/>
                <w:b w:val="0"/>
              </w:rPr>
            </w:pPr>
            <w:r w:rsidRPr="00556A99">
              <w:rPr>
                <w:rFonts w:cs="Arial"/>
                <w:b w:val="0"/>
              </w:rPr>
              <w:t>3.2.17.26</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system’s Web-based user interface (UI) shall not require Java to be installed in the user’s browser.</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58" w:type="dxa"/>
            </w:tcMar>
          </w:tcPr>
          <w:p w:rsidR="00C97C20" w:rsidRPr="00556A99" w:rsidRDefault="00C97C20">
            <w:pPr>
              <w:pStyle w:val="Heading4"/>
              <w:numPr>
                <w:ilvl w:val="0"/>
                <w:numId w:val="0"/>
              </w:numPr>
              <w:spacing w:before="60" w:after="60"/>
              <w:rPr>
                <w:rFonts w:cs="Arial"/>
                <w:b w:val="0"/>
              </w:rPr>
            </w:pPr>
            <w:r w:rsidRPr="00556A99">
              <w:rPr>
                <w:rFonts w:cs="Arial"/>
                <w:b w:val="0"/>
              </w:rPr>
              <w:t>3.2.17.27</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system’s Web-based user interface (UI) shall not use Java applets.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3.2.18 (U) Database</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3.2.18.1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incorporate data storage capabilities that support transactions using, at a minimum, a v3 Java Database Connectivity (JDBC) driver.</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AA0A65">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F71B12">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3.2.18.2</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support protection of classified data.</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3.2.18.3</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When accessing a non-SQL database, the system shall incorporate a relational database that supports transactions.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3.2.18.4</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permit internal application connections for the purposes of managing system information.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3.2.18.5</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provide the capability to store audit information.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3.2.18.6</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provide the capability to store work product information.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3.2.18.7</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provide the capability to store entity information.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3.2.18.8</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provide the capability to store notification messages.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3.2.18.9</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provide the capability to store user account information.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b w:val="0"/>
              </w:rPr>
            </w:pPr>
            <w:r w:rsidRPr="00556A99">
              <w:rPr>
                <w:rFonts w:cs="Arial"/>
                <w:b w:val="0"/>
              </w:rPr>
              <w:t>3.2.18.10</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provide the capability to store user preferences.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b w:val="0"/>
              </w:rPr>
            </w:pPr>
            <w:r w:rsidRPr="00556A99">
              <w:rPr>
                <w:rFonts w:cs="Arial"/>
                <w:b w:val="0"/>
              </w:rPr>
              <w:t>3.2.18.11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provide the capability to store list of value (lookup) types of data for use across the application to ensure consistency.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b w:val="0"/>
              </w:rPr>
            </w:pPr>
            <w:r w:rsidRPr="00556A99">
              <w:rPr>
                <w:rFonts w:cs="Arial"/>
                <w:b w:val="0"/>
              </w:rPr>
              <w:t>3.2.18.12</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provide the capability to store canned searches for use by all system users.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b w:val="0"/>
              </w:rPr>
            </w:pPr>
            <w:r w:rsidRPr="00556A99">
              <w:rPr>
                <w:rFonts w:cs="Arial"/>
                <w:b w:val="0"/>
              </w:rPr>
              <w:t>3.2.18.13</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provide the capability to store user-defined searches for later use by the user.</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b w:val="0"/>
              </w:rPr>
            </w:pPr>
            <w:r w:rsidRPr="00556A99">
              <w:rPr>
                <w:rFonts w:cs="Arial"/>
                <w:b w:val="0"/>
              </w:rPr>
              <w:t>3.2.18.14</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provide the capability to store a defined workflow.</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b w:val="0"/>
              </w:rPr>
            </w:pPr>
            <w:r w:rsidRPr="00556A99">
              <w:rPr>
                <w:rFonts w:cs="Arial"/>
                <w:b w:val="0"/>
              </w:rPr>
              <w:t>3.2.18.15</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provide the capability to store the user work queue data.</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b w:val="0"/>
              </w:rPr>
            </w:pPr>
            <w:r w:rsidRPr="00556A99">
              <w:rPr>
                <w:rFonts w:cs="Arial"/>
                <w:b w:val="0"/>
              </w:rPr>
              <w:t>3.2.18.16</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provide the capability to store the group work queue data.</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b w:val="0"/>
              </w:rPr>
            </w:pPr>
            <w:r w:rsidRPr="00556A99">
              <w:rPr>
                <w:rFonts w:cs="Arial"/>
                <w:b w:val="0"/>
              </w:rPr>
              <w:t>3.2.18.17</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provide the capability to store simulation data.</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b w:val="0"/>
              </w:rPr>
            </w:pPr>
            <w:r w:rsidRPr="00556A99">
              <w:rPr>
                <w:rFonts w:cs="Arial"/>
                <w:b w:val="0"/>
              </w:rPr>
              <w:t>3.2.18.18</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provide the capability to store group account information.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b w:val="0"/>
              </w:rPr>
            </w:pPr>
            <w:r w:rsidRPr="00556A99">
              <w:rPr>
                <w:rFonts w:cs="Arial"/>
                <w:b w:val="0"/>
              </w:rPr>
              <w:t>3.2.18.19</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provide the capability to store product templates.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b w:val="0"/>
              </w:rPr>
            </w:pPr>
            <w:r w:rsidRPr="00556A99">
              <w:rPr>
                <w:rFonts w:cs="Arial"/>
                <w:b w:val="0"/>
              </w:rPr>
              <w:t>3.2.18.20</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provide the capability to store site-level system configuration information.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b w:val="0"/>
              </w:rPr>
            </w:pPr>
            <w:r w:rsidRPr="00556A99">
              <w:rPr>
                <w:rFonts w:cs="Arial"/>
                <w:b w:val="0"/>
              </w:rPr>
              <w:t>3.2.18.21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provide the capability to store copies of all information transmitted to external systems.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b w:val="0"/>
              </w:rPr>
            </w:pPr>
            <w:r w:rsidRPr="00556A99">
              <w:rPr>
                <w:rFonts w:cs="Arial"/>
                <w:b w:val="0"/>
              </w:rPr>
              <w:t>3.2.18.22</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provide for online access to all stored data information, through the application, for a minimum of five years.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b w:val="0"/>
              </w:rPr>
            </w:pPr>
            <w:r w:rsidRPr="00556A99">
              <w:rPr>
                <w:rFonts w:cs="Arial"/>
                <w:b w:val="0"/>
              </w:rPr>
              <w:t>3.2.18.23</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associate stored data to the user who performed CRUDA operations on it.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b w:val="0"/>
              </w:rPr>
            </w:pPr>
            <w:r w:rsidRPr="00556A99">
              <w:rPr>
                <w:rFonts w:cs="Arial"/>
                <w:b w:val="0"/>
              </w:rPr>
              <w:t>3.2.18.24</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database shall store user widget settings for each workspace.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3.2.19 (U) Installation and Configuration</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sz w:val="21"/>
              </w:rPr>
            </w:pPr>
            <w:r w:rsidRPr="00556A99">
              <w:rPr>
                <w:rFonts w:cs="Arial"/>
                <w:b w:val="0"/>
              </w:rPr>
              <w:t>3.2.19.1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be developed such that it can be built with a single command.</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3.2.19.2</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be installable with simple scripts.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3.2.19.3</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test scripts to ensure the system is installed correctly.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3.2.19.4</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allow the configuration of key system settings without requiring a software release.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3.2.19.5</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the ability to specify server connection information in a configuration file.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3.2.19.6</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support the use of scripts to create required database artifacts.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3.2.19.7</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support the use of scripts to load initialization data into the database.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3.2.19.8</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install process shall be documented.</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rPr>
                <w:rFonts w:ascii="Arial" w:hAnsi="Arial" w:cs="Arial"/>
                <w:sz w:val="20"/>
              </w:rPr>
            </w:pPr>
            <w:r w:rsidRPr="00556A99">
              <w:rPr>
                <w:rFonts w:ascii="Arial" w:hAnsi="Arial" w:cs="Arial"/>
                <w:sz w:val="20"/>
              </w:rPr>
              <w:t>3.2.19.9</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a capability for its initialization.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rPr>
                <w:rFonts w:ascii="Arial" w:hAnsi="Arial" w:cs="Arial"/>
                <w:sz w:val="20"/>
              </w:rPr>
            </w:pPr>
            <w:r w:rsidRPr="00556A99">
              <w:rPr>
                <w:rFonts w:ascii="Arial" w:hAnsi="Arial" w:cs="Arial"/>
                <w:sz w:val="20"/>
              </w:rPr>
              <w:t>3.2.19.10</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the capability for an orderly controlled shutdown of operations.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rPr>
                <w:rFonts w:ascii="Arial" w:hAnsi="Arial" w:cs="Arial"/>
                <w:sz w:val="20"/>
              </w:rPr>
            </w:pPr>
            <w:r w:rsidRPr="00556A99">
              <w:rPr>
                <w:rFonts w:ascii="Arial" w:hAnsi="Arial" w:cs="Arial"/>
                <w:sz w:val="20"/>
              </w:rPr>
              <w:t>3.2.19.11</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provide the capability to update configuration setting for selected server-side functionality.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rPr>
                <w:rFonts w:ascii="Arial" w:hAnsi="Arial" w:cs="Arial"/>
                <w:sz w:val="20"/>
              </w:rPr>
            </w:pPr>
            <w:r w:rsidRPr="00556A99">
              <w:rPr>
                <w:rFonts w:ascii="Arial" w:hAnsi="Arial" w:cs="Arial"/>
                <w:sz w:val="20"/>
              </w:rPr>
              <w:t>3.2.19.12</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be able to perform a backup operation on request.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rPr>
                <w:rFonts w:ascii="Arial" w:hAnsi="Arial" w:cs="Arial"/>
                <w:sz w:val="20"/>
              </w:rPr>
            </w:pPr>
            <w:r w:rsidRPr="00556A99">
              <w:rPr>
                <w:rFonts w:ascii="Arial" w:hAnsi="Arial" w:cs="Arial"/>
                <w:sz w:val="20"/>
              </w:rPr>
              <w:t>3.2.19.13</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be able to perform a restore operation on request.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rPr>
                <w:rFonts w:ascii="Arial" w:hAnsi="Arial" w:cs="Arial"/>
                <w:sz w:val="20"/>
              </w:rPr>
            </w:pPr>
            <w:r w:rsidRPr="00556A99">
              <w:rPr>
                <w:rFonts w:ascii="Arial" w:hAnsi="Arial" w:cs="Arial"/>
                <w:sz w:val="20"/>
              </w:rPr>
              <w:t>3.2.19.14</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be able to perform a backup of security-relevant functions on request.</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rPr>
                <w:rFonts w:ascii="Arial" w:hAnsi="Arial" w:cs="Arial"/>
                <w:sz w:val="20"/>
              </w:rPr>
            </w:pPr>
            <w:r w:rsidRPr="00556A99">
              <w:rPr>
                <w:rFonts w:ascii="Arial" w:hAnsi="Arial" w:cs="Arial"/>
                <w:sz w:val="20"/>
              </w:rPr>
              <w:t>3.2.19.15</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be able to restore, on request, the security-relevant functions up to the last backup archive.</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Mar>
              <w:left w:w="115" w:type="dxa"/>
              <w:right w:w="29" w:type="dxa"/>
            </w:tcMar>
          </w:tcPr>
          <w:p w:rsidR="00C97C20" w:rsidRPr="00556A99" w:rsidRDefault="00C97C20">
            <w:pPr>
              <w:rPr>
                <w:rFonts w:ascii="Arial" w:hAnsi="Arial" w:cs="Arial"/>
                <w:sz w:val="20"/>
              </w:rPr>
            </w:pPr>
            <w:r w:rsidRPr="00556A99">
              <w:rPr>
                <w:rFonts w:ascii="Arial" w:hAnsi="Arial" w:cs="Arial"/>
                <w:sz w:val="20"/>
              </w:rPr>
              <w:t>3.2.19.16</w:t>
            </w:r>
          </w:p>
        </w:tc>
        <w:tc>
          <w:tcPr>
            <w:tcW w:w="4715" w:type="dxa"/>
          </w:tcPr>
          <w:p w:rsidR="00C97C20" w:rsidRPr="00556A99" w:rsidRDefault="00C97C20">
            <w:pPr>
              <w:pStyle w:val="Heading4"/>
              <w:numPr>
                <w:ilvl w:val="0"/>
                <w:numId w:val="0"/>
              </w:numPr>
              <w:spacing w:before="60" w:after="60"/>
              <w:rPr>
                <w:rFonts w:cs="Arial"/>
                <w:sz w:val="21"/>
              </w:rPr>
            </w:pPr>
            <w:r w:rsidRPr="00556A99">
              <w:rPr>
                <w:rFonts w:cs="Arial"/>
                <w:b w:val="0"/>
              </w:rPr>
              <w:t>(U) The system shall be capable of being restored to the last known secure configuration through the application of the recorded changes to security-relevant functions.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3.2.20 (U) Help</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3.2.20.1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an online help capability.</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pP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3.2.20.2</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privileged users to access contact information.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pP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3.2.20.3</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on-line documentation.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pP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3.2.20.4</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provide the capability for on-line problem reporting.</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pP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3.2.21 (U) Deployment</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3.2.21.1</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be capable of being deployed in a high assurance (HA) deployment configuration.</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spacing w:before="60" w:after="60"/>
              <w:rPr>
                <w:rFonts w:ascii="Arial" w:hAnsi="Arial" w:cs="Arial"/>
              </w:rPr>
            </w:pP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3.2.21.2</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be capable of supporting Elastic Load Balancing (ELB).</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jc w:val="center"/>
              <w:rPr>
                <w:rFonts w:ascii="Arial" w:hAnsi="Arial" w:cs="Arial"/>
              </w:rPr>
            </w:pPr>
            <w:r w:rsidRPr="00556A99">
              <w:rPr>
                <w:rFonts w:ascii="Arial" w:hAnsi="Arial" w:cs="Arial"/>
                <w:sz w:val="20"/>
              </w:rPr>
              <w:t>D</w:t>
            </w:r>
          </w:p>
        </w:tc>
        <w:tc>
          <w:tcPr>
            <w:tcW w:w="417" w:type="dxa"/>
          </w:tcPr>
          <w:p w:rsidR="00C97C20" w:rsidRPr="00556A99" w:rsidRDefault="00C97C20" w:rsidP="00E205BD">
            <w:pPr>
              <w:pStyle w:val="NoSpacing"/>
              <w:spacing w:before="60" w:after="60"/>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3.2.21.3</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shall be able to support application auto-scaling.</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jc w:val="center"/>
              <w:rPr>
                <w:rFonts w:ascii="Arial" w:hAnsi="Arial" w:cs="Arial"/>
              </w:rPr>
            </w:pPr>
            <w:r w:rsidRPr="00556A99">
              <w:rPr>
                <w:rFonts w:ascii="Arial" w:hAnsi="Arial" w:cs="Arial"/>
                <w:sz w:val="20"/>
              </w:rPr>
              <w:t>D</w:t>
            </w:r>
          </w:p>
        </w:tc>
        <w:tc>
          <w:tcPr>
            <w:tcW w:w="417" w:type="dxa"/>
          </w:tcPr>
          <w:p w:rsidR="00C97C20" w:rsidRPr="00556A99" w:rsidRDefault="00C97C20" w:rsidP="00E205BD">
            <w:pPr>
              <w:pStyle w:val="NoSpacing"/>
              <w:spacing w:before="60" w:after="60"/>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3.2.21.4</w:t>
            </w:r>
          </w:p>
        </w:tc>
        <w:tc>
          <w:tcPr>
            <w:tcW w:w="4715" w:type="dxa"/>
          </w:tcPr>
          <w:p w:rsidR="00C97C20" w:rsidRPr="00556A99" w:rsidRDefault="00C97C20" w:rsidP="00883F4C">
            <w:pPr>
              <w:pStyle w:val="Heading4"/>
              <w:numPr>
                <w:ilvl w:val="0"/>
                <w:numId w:val="0"/>
              </w:numPr>
              <w:spacing w:before="60" w:after="60"/>
              <w:rPr>
                <w:rFonts w:cs="Arial"/>
                <w:sz w:val="21"/>
              </w:rPr>
            </w:pPr>
            <w:r w:rsidRPr="00556A99">
              <w:rPr>
                <w:rFonts w:cs="Arial"/>
                <w:b w:val="0"/>
              </w:rPr>
              <w:t>(U) The system data capability shall be able to support elastic block storage volumes.</w:t>
            </w:r>
          </w:p>
        </w:tc>
        <w:tc>
          <w:tcPr>
            <w:tcW w:w="491"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E205BD">
            <w:pPr>
              <w:pStyle w:val="NoSpacing"/>
              <w:spacing w:before="60" w:after="60"/>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rPr>
            </w:pPr>
          </w:p>
        </w:tc>
        <w:tc>
          <w:tcPr>
            <w:tcW w:w="417" w:type="dxa"/>
          </w:tcPr>
          <w:p w:rsidR="00C97C20" w:rsidRPr="00556A99" w:rsidRDefault="00C97C20" w:rsidP="00883F4C">
            <w:pPr>
              <w:pStyle w:val="NoSpacing"/>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3.3 (U) SWIF Application Requirements</w:t>
            </w: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3.3.1 (U//FOUO) Planning Application</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23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1231" w:author="Bill Sitz" w:date="2013-06-23T16:59:00Z"/>
              </w:numPr>
              <w:spacing w:before="60" w:after="60"/>
              <w:rPr>
                <w:rFonts w:cs="Arial"/>
                <w:b w:val="0"/>
              </w:rPr>
            </w:pPr>
            <w:r w:rsidRPr="00556A99">
              <w:rPr>
                <w:rFonts w:cs="Arial"/>
                <w:b w:val="0"/>
              </w:rPr>
              <w:t>3.3.1.1</w:t>
            </w:r>
          </w:p>
        </w:tc>
        <w:tc>
          <w:tcPr>
            <w:tcW w:w="4715" w:type="dxa"/>
          </w:tcPr>
          <w:p w:rsidR="00C97C20" w:rsidRPr="00556A99" w:rsidRDefault="00C97C20" w:rsidP="00883F4C">
            <w:pPr>
              <w:pStyle w:val="Heading4"/>
              <w:numPr>
                <w:ilvl w:val="0"/>
                <w:numId w:val="0"/>
                <w:ins w:id="1232" w:author="Bill Sitz" w:date="2013-06-23T16:59:00Z"/>
              </w:numPr>
              <w:spacing w:before="60" w:after="60"/>
              <w:rPr>
                <w:rFonts w:cs="Arial"/>
                <w:b w:val="0"/>
              </w:rPr>
            </w:pPr>
            <w:r w:rsidRPr="00556A99">
              <w:rPr>
                <w:rFonts w:cs="Arial"/>
                <w:b w:val="0"/>
              </w:rPr>
              <w:t>(U//FOUO) The system shall include a Planning application.</w:t>
            </w:r>
          </w:p>
        </w:tc>
        <w:tc>
          <w:tcPr>
            <w:tcW w:w="491" w:type="dxa"/>
          </w:tcPr>
          <w:p w:rsidR="00C97C20" w:rsidRPr="00556A99" w:rsidRDefault="00C97C20" w:rsidP="00883F4C">
            <w:pPr>
              <w:pStyle w:val="NoSpacing"/>
              <w:numPr>
                <w:ins w:id="123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23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23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3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3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23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3.3.1.2</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operate within the SWIF architecture.</w:t>
            </w:r>
          </w:p>
        </w:tc>
        <w:tc>
          <w:tcPr>
            <w:tcW w:w="491" w:type="dxa"/>
          </w:tcPr>
          <w:p w:rsidR="00C97C20" w:rsidRPr="00556A99" w:rsidRDefault="00C97C20" w:rsidP="00883F4C">
            <w:pPr>
              <w:pStyle w:val="NoSpacing"/>
              <w:numPr>
                <w:ins w:id="1239"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24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24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4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4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24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3.3.1.3</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use the SWIF Common Services.</w:t>
            </w:r>
          </w:p>
        </w:tc>
        <w:tc>
          <w:tcPr>
            <w:tcW w:w="491" w:type="dxa"/>
          </w:tcPr>
          <w:p w:rsidR="00C97C20" w:rsidRPr="00556A99" w:rsidRDefault="00C97C20" w:rsidP="00883F4C">
            <w:pPr>
              <w:pStyle w:val="NoSpacing"/>
              <w:numPr>
                <w:ins w:id="124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24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24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4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4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25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3.3.1.4</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be capable of using the widgets within the SWIF Core Services.</w:t>
            </w:r>
          </w:p>
        </w:tc>
        <w:tc>
          <w:tcPr>
            <w:tcW w:w="491" w:type="dxa"/>
          </w:tcPr>
          <w:p w:rsidR="00C97C20" w:rsidRPr="00556A99" w:rsidRDefault="00C97C20" w:rsidP="00883F4C">
            <w:pPr>
              <w:pStyle w:val="NoSpacing"/>
              <w:numPr>
                <w:ins w:id="1251"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25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25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5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5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25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3.3.1.5</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 xml:space="preserve">(U//FOUO) The system shall include </w:t>
            </w:r>
            <w:proofErr w:type="gramStart"/>
            <w:r w:rsidRPr="00556A99">
              <w:rPr>
                <w:rFonts w:cs="Arial"/>
                <w:b w:val="0"/>
              </w:rPr>
              <w:t>Planning</w:t>
            </w:r>
            <w:proofErr w:type="gramEnd"/>
            <w:r w:rsidRPr="00556A99">
              <w:rPr>
                <w:rFonts w:cs="Arial"/>
                <w:b w:val="0"/>
              </w:rPr>
              <w:t xml:space="preserve"> widgets that allow users to perform CRUDA operations on Plans.</w:t>
            </w:r>
          </w:p>
        </w:tc>
        <w:tc>
          <w:tcPr>
            <w:tcW w:w="491" w:type="dxa"/>
          </w:tcPr>
          <w:p w:rsidR="00C97C20" w:rsidRPr="00556A99" w:rsidRDefault="00C97C20" w:rsidP="00883F4C">
            <w:pPr>
              <w:pStyle w:val="NoSpacing"/>
              <w:numPr>
                <w:ins w:id="125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25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25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6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6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26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3.3.1.6</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include Concept of Operations (CONOPS) widgets that allow users to perform CRUDA operations on CONOPS.</w:t>
            </w:r>
          </w:p>
        </w:tc>
        <w:tc>
          <w:tcPr>
            <w:tcW w:w="491" w:type="dxa"/>
          </w:tcPr>
          <w:p w:rsidR="00C97C20" w:rsidRPr="00556A99" w:rsidRDefault="00C97C20" w:rsidP="00883F4C">
            <w:pPr>
              <w:pStyle w:val="NoSpacing"/>
              <w:numPr>
                <w:ins w:id="126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26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26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6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6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26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3.3.1.7</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be capable of using the System and Common Services within the SWIF Common Services.</w:t>
            </w:r>
          </w:p>
        </w:tc>
        <w:tc>
          <w:tcPr>
            <w:tcW w:w="491" w:type="dxa"/>
          </w:tcPr>
          <w:p w:rsidR="00C97C20" w:rsidRPr="00556A99" w:rsidRDefault="00C97C20" w:rsidP="00883F4C">
            <w:pPr>
              <w:pStyle w:val="NoSpacing"/>
              <w:numPr>
                <w:ins w:id="1269"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27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27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7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7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27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3.3.1.8</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Services shall be capable of using the Visualization Service within the SWIF Common Services.</w:t>
            </w:r>
          </w:p>
        </w:tc>
        <w:tc>
          <w:tcPr>
            <w:tcW w:w="491" w:type="dxa"/>
          </w:tcPr>
          <w:p w:rsidR="00C97C20" w:rsidRPr="00556A99" w:rsidRDefault="00C97C20" w:rsidP="00883F4C">
            <w:pPr>
              <w:pStyle w:val="NoSpacing"/>
              <w:numPr>
                <w:ins w:id="127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27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27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7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7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28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3.3.1.9</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be capable of using the User Account Management (UAM) Service within the SWIF Common Services.</w:t>
            </w:r>
          </w:p>
        </w:tc>
        <w:tc>
          <w:tcPr>
            <w:tcW w:w="491" w:type="dxa"/>
          </w:tcPr>
          <w:p w:rsidR="00C97C20" w:rsidRPr="00556A99" w:rsidRDefault="00C97C20" w:rsidP="00883F4C">
            <w:pPr>
              <w:pStyle w:val="NoSpacing"/>
              <w:numPr>
                <w:ins w:id="1281"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28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28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8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8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28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3.3.1.10</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be capable of using the Groups Service within the SWIF Common Services.</w:t>
            </w:r>
          </w:p>
        </w:tc>
        <w:tc>
          <w:tcPr>
            <w:tcW w:w="491" w:type="dxa"/>
          </w:tcPr>
          <w:p w:rsidR="00C97C20" w:rsidRPr="00556A99" w:rsidRDefault="00C97C20" w:rsidP="00883F4C">
            <w:pPr>
              <w:pStyle w:val="NoSpacing"/>
              <w:numPr>
                <w:ins w:id="128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28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28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9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9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29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3.3.1.11</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be capable of using the Search Service within the SWIF Common Services.</w:t>
            </w:r>
          </w:p>
        </w:tc>
        <w:tc>
          <w:tcPr>
            <w:tcW w:w="491" w:type="dxa"/>
          </w:tcPr>
          <w:p w:rsidR="00C97C20" w:rsidRPr="00556A99" w:rsidRDefault="00C97C20" w:rsidP="00883F4C">
            <w:pPr>
              <w:pStyle w:val="NoSpacing"/>
              <w:numPr>
                <w:ins w:id="129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29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29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9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29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29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3.3.1.12</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be capable of using the Workflow and Queues Service within the SWIF Common Services.</w:t>
            </w:r>
          </w:p>
        </w:tc>
        <w:tc>
          <w:tcPr>
            <w:tcW w:w="491" w:type="dxa"/>
          </w:tcPr>
          <w:p w:rsidR="00C97C20" w:rsidRPr="00556A99" w:rsidRDefault="00C97C20" w:rsidP="00883F4C">
            <w:pPr>
              <w:pStyle w:val="NoSpacing"/>
              <w:numPr>
                <w:ins w:id="1299"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30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30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0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0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30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3.3.1.13</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be capable of using the Import Service within the SWIF Common Services.</w:t>
            </w:r>
          </w:p>
        </w:tc>
        <w:tc>
          <w:tcPr>
            <w:tcW w:w="491" w:type="dxa"/>
          </w:tcPr>
          <w:p w:rsidR="00C97C20" w:rsidRPr="00556A99" w:rsidRDefault="00C97C20" w:rsidP="00883F4C">
            <w:pPr>
              <w:pStyle w:val="NoSpacing"/>
              <w:numPr>
                <w:ins w:id="130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30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30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0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0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31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3.3.1.14</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be capable of using the Export Service within the SWIF Common Services.</w:t>
            </w:r>
          </w:p>
        </w:tc>
        <w:tc>
          <w:tcPr>
            <w:tcW w:w="491" w:type="dxa"/>
          </w:tcPr>
          <w:p w:rsidR="00C97C20" w:rsidRPr="00556A99" w:rsidRDefault="00C97C20" w:rsidP="00883F4C">
            <w:pPr>
              <w:pStyle w:val="NoSpacing"/>
              <w:numPr>
                <w:ins w:id="1311"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31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31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1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1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31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3.3.1.15</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be capable of using the Named Area of Interest (NAI) Service within the SWIF Common Services.</w:t>
            </w:r>
          </w:p>
        </w:tc>
        <w:tc>
          <w:tcPr>
            <w:tcW w:w="491" w:type="dxa"/>
          </w:tcPr>
          <w:p w:rsidR="00C97C20" w:rsidRPr="00556A99" w:rsidRDefault="00C97C20" w:rsidP="00883F4C">
            <w:pPr>
              <w:pStyle w:val="NoSpacing"/>
              <w:numPr>
                <w:ins w:id="131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31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31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2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2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32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3.3.1.16</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be capable of using the Analytic Tools within the SWIF Common Services.</w:t>
            </w:r>
          </w:p>
        </w:tc>
        <w:tc>
          <w:tcPr>
            <w:tcW w:w="491" w:type="dxa"/>
          </w:tcPr>
          <w:p w:rsidR="00C97C20" w:rsidRPr="00556A99" w:rsidRDefault="00C97C20" w:rsidP="00883F4C">
            <w:pPr>
              <w:pStyle w:val="NoSpacing"/>
              <w:numPr>
                <w:ins w:id="132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32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32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2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2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32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3.3.1.17</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be capable of using the Production Service within the SWIF Common Services.</w:t>
            </w:r>
          </w:p>
        </w:tc>
        <w:tc>
          <w:tcPr>
            <w:tcW w:w="491" w:type="dxa"/>
          </w:tcPr>
          <w:p w:rsidR="00C97C20" w:rsidRPr="00556A99" w:rsidRDefault="00C97C20" w:rsidP="00883F4C">
            <w:pPr>
              <w:pStyle w:val="NoSpacing"/>
              <w:numPr>
                <w:ins w:id="1329"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33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33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3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3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33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3.3.1.18</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be capable of using the Notification Service within the SWIF Common Services.</w:t>
            </w:r>
          </w:p>
        </w:tc>
        <w:tc>
          <w:tcPr>
            <w:tcW w:w="491" w:type="dxa"/>
          </w:tcPr>
          <w:p w:rsidR="00C97C20" w:rsidRPr="00556A99" w:rsidRDefault="00C97C20" w:rsidP="00883F4C">
            <w:pPr>
              <w:pStyle w:val="NoSpacing"/>
              <w:numPr>
                <w:ins w:id="133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33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33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3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3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34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3.3.1.19</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be capable of using the Subscription Service within the SWIF Common Services.</w:t>
            </w:r>
          </w:p>
        </w:tc>
        <w:tc>
          <w:tcPr>
            <w:tcW w:w="491" w:type="dxa"/>
          </w:tcPr>
          <w:p w:rsidR="00C97C20" w:rsidRPr="00556A99" w:rsidRDefault="00C97C20" w:rsidP="00883F4C">
            <w:pPr>
              <w:pStyle w:val="NoSpacing"/>
              <w:numPr>
                <w:ins w:id="1341"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34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34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4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4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34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3.3.1.20</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be capable of using the Audit Service within the SWIF Common Services.</w:t>
            </w:r>
          </w:p>
        </w:tc>
        <w:tc>
          <w:tcPr>
            <w:tcW w:w="491" w:type="dxa"/>
          </w:tcPr>
          <w:p w:rsidR="00C97C20" w:rsidRPr="00556A99" w:rsidRDefault="00C97C20" w:rsidP="00883F4C">
            <w:pPr>
              <w:pStyle w:val="NoSpacing"/>
              <w:numPr>
                <w:ins w:id="134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34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34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5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5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35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3.3.1.21</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be capable of using the Usage and Performance Analytic Service within the SWIF Common Services.</w:t>
            </w:r>
          </w:p>
        </w:tc>
        <w:tc>
          <w:tcPr>
            <w:tcW w:w="491" w:type="dxa"/>
          </w:tcPr>
          <w:p w:rsidR="00C97C20" w:rsidRPr="00556A99" w:rsidRDefault="00C97C20" w:rsidP="00883F4C">
            <w:pPr>
              <w:pStyle w:val="NoSpacing"/>
              <w:numPr>
                <w:ins w:id="135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35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35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5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5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35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3.3.1.22</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be capable of using the System Configuration Service within the SWIF Common Services.</w:t>
            </w:r>
          </w:p>
        </w:tc>
        <w:tc>
          <w:tcPr>
            <w:tcW w:w="491" w:type="dxa"/>
          </w:tcPr>
          <w:p w:rsidR="00C97C20" w:rsidRPr="00556A99" w:rsidRDefault="00C97C20" w:rsidP="00883F4C">
            <w:pPr>
              <w:pStyle w:val="NoSpacing"/>
              <w:numPr>
                <w:ins w:id="1359"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36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36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6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6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36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3.3.1.23</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be capable of using the User Preference Service within the SWIF Common Services.</w:t>
            </w:r>
          </w:p>
        </w:tc>
        <w:tc>
          <w:tcPr>
            <w:tcW w:w="491" w:type="dxa"/>
          </w:tcPr>
          <w:p w:rsidR="00C97C20" w:rsidRPr="00556A99" w:rsidRDefault="00C97C20" w:rsidP="00883F4C">
            <w:pPr>
              <w:pStyle w:val="NoSpacing"/>
              <w:numPr>
                <w:ins w:id="136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36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36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6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6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37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3.3.1.24</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be capable of storing data in the system’s database.</w:t>
            </w:r>
          </w:p>
        </w:tc>
        <w:tc>
          <w:tcPr>
            <w:tcW w:w="491" w:type="dxa"/>
          </w:tcPr>
          <w:p w:rsidR="00C97C20" w:rsidRPr="00556A99" w:rsidRDefault="00C97C20" w:rsidP="00883F4C">
            <w:pPr>
              <w:pStyle w:val="NoSpacing"/>
              <w:numPr>
                <w:ins w:id="1371"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37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37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7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7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37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3.3.1.25</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comply with the UI requirements described within this document to provide a consistent user experience.</w:t>
            </w:r>
          </w:p>
        </w:tc>
        <w:tc>
          <w:tcPr>
            <w:tcW w:w="491" w:type="dxa"/>
          </w:tcPr>
          <w:p w:rsidR="00C97C20" w:rsidRPr="00556A99" w:rsidRDefault="00C97C20" w:rsidP="00883F4C">
            <w:pPr>
              <w:pStyle w:val="NoSpacing"/>
              <w:numPr>
                <w:ins w:id="137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37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37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8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8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38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3.3.1.26</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application shall be capable of using the Help Service within the SWIF Common Services.</w:t>
            </w:r>
          </w:p>
        </w:tc>
        <w:tc>
          <w:tcPr>
            <w:tcW w:w="491" w:type="dxa"/>
          </w:tcPr>
          <w:p w:rsidR="00C97C20" w:rsidRPr="00556A99" w:rsidRDefault="00C97C20" w:rsidP="00883F4C">
            <w:pPr>
              <w:pStyle w:val="NoSpacing"/>
              <w:numPr>
                <w:ins w:id="138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38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38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8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8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38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3.3.1.27</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Services shall provide the capability for a user to perform CRUDA operations on Plans.</w:t>
            </w:r>
          </w:p>
        </w:tc>
        <w:tc>
          <w:tcPr>
            <w:tcW w:w="491" w:type="dxa"/>
          </w:tcPr>
          <w:p w:rsidR="00C97C20" w:rsidRPr="00556A99" w:rsidRDefault="00C97C20" w:rsidP="00883F4C">
            <w:pPr>
              <w:pStyle w:val="NoSpacing"/>
              <w:numPr>
                <w:ins w:id="1389"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39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39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9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9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39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3.3.1.28</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Services shall provide the capability for a user to perform CRUDA operations on Concepts of Operations (CONOPS).</w:t>
            </w:r>
          </w:p>
        </w:tc>
        <w:tc>
          <w:tcPr>
            <w:tcW w:w="491" w:type="dxa"/>
          </w:tcPr>
          <w:p w:rsidR="00C97C20" w:rsidRPr="00556A99" w:rsidRDefault="00C97C20" w:rsidP="00883F4C">
            <w:pPr>
              <w:pStyle w:val="NoSpacing"/>
              <w:numPr>
                <w:ins w:id="139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39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39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9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39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40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3.3.1.29</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Planning Services shall provide the capability for a user to perform CRUDA operations on Capabilities.</w:t>
            </w:r>
          </w:p>
        </w:tc>
        <w:tc>
          <w:tcPr>
            <w:tcW w:w="491" w:type="dxa"/>
          </w:tcPr>
          <w:p w:rsidR="00C97C20" w:rsidRPr="00556A99" w:rsidRDefault="00C97C20" w:rsidP="00883F4C">
            <w:pPr>
              <w:pStyle w:val="NoSpacing"/>
              <w:numPr>
                <w:ins w:id="1401"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40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40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0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0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40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3.3.1.30</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the capability for a user to set discretionary access (users or groups) to the Planning Services.</w:t>
            </w:r>
          </w:p>
        </w:tc>
        <w:tc>
          <w:tcPr>
            <w:tcW w:w="491" w:type="dxa"/>
          </w:tcPr>
          <w:p w:rsidR="00C97C20" w:rsidRPr="00556A99" w:rsidRDefault="00C97C20" w:rsidP="00883F4C">
            <w:pPr>
              <w:pStyle w:val="NoSpacing"/>
              <w:numPr>
                <w:ins w:id="140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40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40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1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1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41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3.3.1.31</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the capability for a user to develop a Concept of Operations (CONOP) for the selected capability specific to a Plan.</w:t>
            </w:r>
          </w:p>
        </w:tc>
        <w:tc>
          <w:tcPr>
            <w:tcW w:w="491" w:type="dxa"/>
          </w:tcPr>
          <w:p w:rsidR="00C97C20" w:rsidRPr="00556A99" w:rsidRDefault="00C97C20" w:rsidP="00883F4C">
            <w:pPr>
              <w:pStyle w:val="NoSpacing"/>
              <w:numPr>
                <w:ins w:id="141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41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41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1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1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41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3.3.1.32</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the capability for a user to display nodes and relationships.</w:t>
            </w:r>
          </w:p>
        </w:tc>
        <w:tc>
          <w:tcPr>
            <w:tcW w:w="491" w:type="dxa"/>
          </w:tcPr>
          <w:p w:rsidR="00C97C20" w:rsidRPr="00556A99" w:rsidRDefault="00C97C20" w:rsidP="00883F4C">
            <w:pPr>
              <w:pStyle w:val="NoSpacing"/>
              <w:numPr>
                <w:ins w:id="1419"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42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42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2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2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42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3.3.1.33</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the capability for a user to create a user-defined diagram of the overall Plan.</w:t>
            </w:r>
          </w:p>
        </w:tc>
        <w:tc>
          <w:tcPr>
            <w:tcW w:w="491" w:type="dxa"/>
          </w:tcPr>
          <w:p w:rsidR="00C97C20" w:rsidRPr="00556A99" w:rsidRDefault="00C97C20" w:rsidP="00883F4C">
            <w:pPr>
              <w:pStyle w:val="NoSpacing"/>
              <w:numPr>
                <w:ins w:id="142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42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42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2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2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43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3.3.1.34</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the capability for a user to create a product from a Plan.</w:t>
            </w:r>
          </w:p>
        </w:tc>
        <w:tc>
          <w:tcPr>
            <w:tcW w:w="491" w:type="dxa"/>
          </w:tcPr>
          <w:p w:rsidR="00C97C20" w:rsidRPr="00556A99" w:rsidRDefault="00C97C20" w:rsidP="00883F4C">
            <w:pPr>
              <w:pStyle w:val="NoSpacing"/>
              <w:numPr>
                <w:ins w:id="1431"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43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43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3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3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43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3.3.1.35</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the capability for a user to associate Capabilities to a Plan.</w:t>
            </w:r>
          </w:p>
        </w:tc>
        <w:tc>
          <w:tcPr>
            <w:tcW w:w="491" w:type="dxa"/>
          </w:tcPr>
          <w:p w:rsidR="00C97C20" w:rsidRPr="00556A99" w:rsidRDefault="00C97C20" w:rsidP="00883F4C">
            <w:pPr>
              <w:pStyle w:val="NoSpacing"/>
              <w:numPr>
                <w:ins w:id="143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43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43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4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4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44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3.3.1.36</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the capability for a user to associate Target Folders to a Plan.</w:t>
            </w:r>
          </w:p>
        </w:tc>
        <w:tc>
          <w:tcPr>
            <w:tcW w:w="491" w:type="dxa"/>
          </w:tcPr>
          <w:p w:rsidR="00C97C20" w:rsidRPr="00556A99" w:rsidRDefault="00C97C20" w:rsidP="00883F4C">
            <w:pPr>
              <w:pStyle w:val="NoSpacing"/>
              <w:numPr>
                <w:ins w:id="144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44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44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4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4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44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3.3.1.37</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the capability for a user to associate Target Folders and Capabilities to each other in support of creating a decision matrix.</w:t>
            </w:r>
          </w:p>
        </w:tc>
        <w:tc>
          <w:tcPr>
            <w:tcW w:w="491" w:type="dxa"/>
          </w:tcPr>
          <w:p w:rsidR="00C97C20" w:rsidRPr="00556A99" w:rsidRDefault="00C97C20" w:rsidP="00883F4C">
            <w:pPr>
              <w:pStyle w:val="NoSpacing"/>
              <w:numPr>
                <w:ins w:id="1449"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45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45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5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5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45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3.3.1.38</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the capability for a user to associate Plans to Concepts of Operations (CONOPS).</w:t>
            </w:r>
          </w:p>
        </w:tc>
        <w:tc>
          <w:tcPr>
            <w:tcW w:w="491" w:type="dxa"/>
          </w:tcPr>
          <w:p w:rsidR="00C97C20" w:rsidRPr="00556A99" w:rsidRDefault="00C97C20" w:rsidP="00883F4C">
            <w:pPr>
              <w:pStyle w:val="NoSpacing"/>
              <w:numPr>
                <w:ins w:id="145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45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45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5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5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46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3.3.1.39</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the capability for a user to create a user-defined capability of a specific Plan.</w:t>
            </w:r>
          </w:p>
        </w:tc>
        <w:tc>
          <w:tcPr>
            <w:tcW w:w="491" w:type="dxa"/>
          </w:tcPr>
          <w:p w:rsidR="00C97C20" w:rsidRPr="00556A99" w:rsidRDefault="00C97C20" w:rsidP="00883F4C">
            <w:pPr>
              <w:pStyle w:val="NoSpacing"/>
              <w:numPr>
                <w:ins w:id="1461"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46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46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6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6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46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3.3.1.40</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 xml:space="preserve">(U//FOUO) The system shall provide the capability for a user to create a SWIF Common </w:t>
            </w:r>
            <w:proofErr w:type="spellStart"/>
            <w:r w:rsidRPr="00556A99">
              <w:rPr>
                <w:rFonts w:cs="Arial"/>
                <w:b w:val="0"/>
              </w:rPr>
              <w:t>Datta</w:t>
            </w:r>
            <w:proofErr w:type="spellEnd"/>
            <w:r w:rsidRPr="00556A99">
              <w:rPr>
                <w:rFonts w:cs="Arial"/>
                <w:b w:val="0"/>
              </w:rPr>
              <w:t xml:space="preserve"> Model (CDM) Record.</w:t>
            </w:r>
          </w:p>
        </w:tc>
        <w:tc>
          <w:tcPr>
            <w:tcW w:w="491" w:type="dxa"/>
          </w:tcPr>
          <w:p w:rsidR="00C97C20" w:rsidRPr="00556A99" w:rsidRDefault="00C97C20" w:rsidP="00883F4C">
            <w:pPr>
              <w:pStyle w:val="NoSpacing"/>
              <w:numPr>
                <w:ins w:id="146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46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46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7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7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47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3.3.1.41</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the ability to link all created objects to a unique identifier associated with the SWIF user’s products.</w:t>
            </w:r>
          </w:p>
        </w:tc>
        <w:tc>
          <w:tcPr>
            <w:tcW w:w="491" w:type="dxa"/>
          </w:tcPr>
          <w:p w:rsidR="00C97C20" w:rsidRPr="00556A99" w:rsidRDefault="00C97C20" w:rsidP="00883F4C">
            <w:pPr>
              <w:pStyle w:val="NoSpacing"/>
              <w:numPr>
                <w:ins w:id="147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47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47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7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7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47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3.3.1.42</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the capability for a user to mark created items with the appropriate security markings.</w:t>
            </w:r>
          </w:p>
        </w:tc>
        <w:tc>
          <w:tcPr>
            <w:tcW w:w="491" w:type="dxa"/>
          </w:tcPr>
          <w:p w:rsidR="00C97C20" w:rsidRPr="00556A99" w:rsidRDefault="00C97C20" w:rsidP="00883F4C">
            <w:pPr>
              <w:pStyle w:val="NoSpacing"/>
              <w:numPr>
                <w:ins w:id="1479"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48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48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8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8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48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3.3.1.43</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the capability for a user to set discretionary access on previously created items.</w:t>
            </w:r>
          </w:p>
        </w:tc>
        <w:tc>
          <w:tcPr>
            <w:tcW w:w="491" w:type="dxa"/>
          </w:tcPr>
          <w:p w:rsidR="00C97C20" w:rsidRPr="00556A99" w:rsidRDefault="00C97C20" w:rsidP="00883F4C">
            <w:pPr>
              <w:pStyle w:val="NoSpacing"/>
              <w:numPr>
                <w:ins w:id="148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48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48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8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8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49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3.3.1.44</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the capability for a user to import Capabilities from an external source.</w:t>
            </w:r>
          </w:p>
        </w:tc>
        <w:tc>
          <w:tcPr>
            <w:tcW w:w="491" w:type="dxa"/>
          </w:tcPr>
          <w:p w:rsidR="00C97C20" w:rsidRPr="00556A99" w:rsidRDefault="00C97C20" w:rsidP="00883F4C">
            <w:pPr>
              <w:pStyle w:val="NoSpacing"/>
              <w:numPr>
                <w:ins w:id="1491"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49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49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9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49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49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3.3.1.45</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the capability for a user to import Target Folders from an external source.</w:t>
            </w:r>
          </w:p>
        </w:tc>
        <w:tc>
          <w:tcPr>
            <w:tcW w:w="491" w:type="dxa"/>
          </w:tcPr>
          <w:p w:rsidR="00C97C20" w:rsidRPr="00556A99" w:rsidRDefault="00C97C20" w:rsidP="00883F4C">
            <w:pPr>
              <w:pStyle w:val="NoSpacing"/>
              <w:numPr>
                <w:ins w:id="149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49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49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0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0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50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3.3.1.46</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the capability for a user to import other data for subsequent Planning analysis.</w:t>
            </w:r>
          </w:p>
        </w:tc>
        <w:tc>
          <w:tcPr>
            <w:tcW w:w="491" w:type="dxa"/>
          </w:tcPr>
          <w:p w:rsidR="00C97C20" w:rsidRPr="00556A99" w:rsidRDefault="00C97C20" w:rsidP="00883F4C">
            <w:pPr>
              <w:pStyle w:val="NoSpacing"/>
              <w:numPr>
                <w:ins w:id="150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50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50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0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0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50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3.3.1.47</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the capability for a user to use network diagrams.</w:t>
            </w:r>
          </w:p>
        </w:tc>
        <w:tc>
          <w:tcPr>
            <w:tcW w:w="491" w:type="dxa"/>
          </w:tcPr>
          <w:p w:rsidR="00C97C20" w:rsidRPr="00556A99" w:rsidRDefault="00C97C20" w:rsidP="00883F4C">
            <w:pPr>
              <w:pStyle w:val="NoSpacing"/>
              <w:numPr>
                <w:ins w:id="1509"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51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51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1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1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51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3.3.1.48</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problem definition tools.</w:t>
            </w:r>
          </w:p>
        </w:tc>
        <w:tc>
          <w:tcPr>
            <w:tcW w:w="491" w:type="dxa"/>
          </w:tcPr>
          <w:p w:rsidR="00C97C20" w:rsidRPr="00556A99" w:rsidRDefault="00C97C20" w:rsidP="00883F4C">
            <w:pPr>
              <w:pStyle w:val="NoSpacing"/>
              <w:numPr>
                <w:ins w:id="151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51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51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1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1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52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3.3.1.49</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decision support tools.</w:t>
            </w:r>
          </w:p>
        </w:tc>
        <w:tc>
          <w:tcPr>
            <w:tcW w:w="491" w:type="dxa"/>
          </w:tcPr>
          <w:p w:rsidR="00C97C20" w:rsidRPr="00556A99" w:rsidRDefault="00C97C20" w:rsidP="00883F4C">
            <w:pPr>
              <w:pStyle w:val="NoSpacing"/>
              <w:numPr>
                <w:ins w:id="1521"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52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52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2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2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52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3.3.1.50</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a course of action (COA) development support capability.</w:t>
            </w:r>
          </w:p>
        </w:tc>
        <w:tc>
          <w:tcPr>
            <w:tcW w:w="491" w:type="dxa"/>
          </w:tcPr>
          <w:p w:rsidR="00C97C20" w:rsidRPr="00556A99" w:rsidRDefault="00C97C20" w:rsidP="00883F4C">
            <w:pPr>
              <w:pStyle w:val="NoSpacing"/>
              <w:numPr>
                <w:ins w:id="152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52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52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3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3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53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3.3.1.51</w:t>
            </w:r>
          </w:p>
        </w:tc>
        <w:tc>
          <w:tcPr>
            <w:tcW w:w="4715" w:type="dxa"/>
          </w:tcPr>
          <w:p w:rsidR="00C97C20" w:rsidRPr="00556A99" w:rsidRDefault="00C97C20" w:rsidP="00E205BD">
            <w:pPr>
              <w:pStyle w:val="Heading4"/>
              <w:numPr>
                <w:ilvl w:val="0"/>
                <w:numId w:val="0"/>
              </w:numPr>
              <w:spacing w:before="60" w:after="60"/>
              <w:rPr>
                <w:rFonts w:cs="Arial"/>
                <w:b w:val="0"/>
              </w:rPr>
            </w:pPr>
            <w:r w:rsidRPr="00556A99">
              <w:rPr>
                <w:rFonts w:cs="Arial"/>
                <w:b w:val="0"/>
              </w:rPr>
              <w:t>(U//FOUO) The system shall provide a simulation capability to assist in course of action (COA) development.</w:t>
            </w:r>
          </w:p>
        </w:tc>
        <w:tc>
          <w:tcPr>
            <w:tcW w:w="491" w:type="dxa"/>
          </w:tcPr>
          <w:p w:rsidR="00C97C20" w:rsidRPr="00556A99" w:rsidRDefault="00C97C20" w:rsidP="00883F4C">
            <w:pPr>
              <w:pStyle w:val="NoSpacing"/>
              <w:numPr>
                <w:ins w:id="153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53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53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3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37"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3.3.2 (U) Target Folder Application</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53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1539" w:author="Bill Sitz" w:date="2013-06-23T16:59:00Z"/>
              </w:numPr>
              <w:spacing w:before="60" w:after="60"/>
              <w:rPr>
                <w:rFonts w:cs="Arial"/>
                <w:b w:val="0"/>
              </w:rPr>
            </w:pPr>
            <w:r w:rsidRPr="00556A99">
              <w:rPr>
                <w:rFonts w:cs="Arial"/>
                <w:b w:val="0"/>
              </w:rPr>
              <w:t>3.3.2.1</w:t>
            </w:r>
          </w:p>
        </w:tc>
        <w:tc>
          <w:tcPr>
            <w:tcW w:w="4715" w:type="dxa"/>
          </w:tcPr>
          <w:p w:rsidR="00C97C20" w:rsidRPr="00556A99" w:rsidRDefault="00C97C20" w:rsidP="00883F4C">
            <w:pPr>
              <w:pStyle w:val="Heading4"/>
              <w:numPr>
                <w:ilvl w:val="0"/>
                <w:numId w:val="0"/>
                <w:ins w:id="1540" w:author="Bill Sitz" w:date="2013-06-23T16:59:00Z"/>
              </w:numPr>
              <w:spacing w:before="60" w:after="60"/>
              <w:rPr>
                <w:rFonts w:cs="Arial"/>
                <w:b w:val="0"/>
              </w:rPr>
            </w:pPr>
            <w:r w:rsidRPr="00556A99">
              <w:rPr>
                <w:rFonts w:cs="Arial"/>
                <w:b w:val="0"/>
              </w:rPr>
              <w:t>(U) The system shall include a Target Folder application.</w:t>
            </w:r>
          </w:p>
        </w:tc>
        <w:tc>
          <w:tcPr>
            <w:tcW w:w="491" w:type="dxa"/>
          </w:tcPr>
          <w:p w:rsidR="00C97C20" w:rsidRPr="00556A99" w:rsidRDefault="00C97C20" w:rsidP="00883F4C">
            <w:pPr>
              <w:pStyle w:val="NoSpacing"/>
              <w:numPr>
                <w:ins w:id="1541"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54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54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4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4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54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3.3.2.2</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Target Folder application shall work with the SWIF core services.</w:t>
            </w:r>
          </w:p>
        </w:tc>
        <w:tc>
          <w:tcPr>
            <w:tcW w:w="491" w:type="dxa"/>
          </w:tcPr>
          <w:p w:rsidR="00C97C20" w:rsidRPr="00556A99" w:rsidRDefault="00C97C20" w:rsidP="00883F4C">
            <w:pPr>
              <w:pStyle w:val="NoSpacing"/>
              <w:numPr>
                <w:ins w:id="154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54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54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5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5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55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3.3.2.3</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include a Target Folder widget that allows users to perform CRUDA operations on targets.</w:t>
            </w:r>
          </w:p>
        </w:tc>
        <w:tc>
          <w:tcPr>
            <w:tcW w:w="491" w:type="dxa"/>
          </w:tcPr>
          <w:p w:rsidR="00C97C20" w:rsidRPr="00556A99" w:rsidRDefault="00C97C20" w:rsidP="00883F4C">
            <w:pPr>
              <w:pStyle w:val="NoSpacing"/>
              <w:numPr>
                <w:ins w:id="155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55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55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p>
        </w:tc>
        <w:tc>
          <w:tcPr>
            <w:tcW w:w="417" w:type="dxa"/>
          </w:tcPr>
          <w:p w:rsidR="00C97C20" w:rsidRPr="00556A99" w:rsidRDefault="00C97C20" w:rsidP="00883F4C">
            <w:pPr>
              <w:pStyle w:val="NoSpacing"/>
              <w:numPr>
                <w:ins w:id="155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55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3.3.2.4</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the capability for the user to perform target feasibility analysis.</w:t>
            </w:r>
          </w:p>
        </w:tc>
        <w:tc>
          <w:tcPr>
            <w:tcW w:w="491" w:type="dxa"/>
          </w:tcPr>
          <w:p w:rsidR="00C97C20" w:rsidRPr="00556A99" w:rsidRDefault="00C97C20" w:rsidP="00883F4C">
            <w:pPr>
              <w:pStyle w:val="NoSpacing"/>
              <w:numPr>
                <w:ins w:id="1558"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559"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560"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p>
        </w:tc>
        <w:tc>
          <w:tcPr>
            <w:tcW w:w="417" w:type="dxa"/>
          </w:tcPr>
          <w:p w:rsidR="00C97C20" w:rsidRPr="00556A99" w:rsidRDefault="00C97C20" w:rsidP="00883F4C">
            <w:pPr>
              <w:pStyle w:val="NoSpacing"/>
              <w:numPr>
                <w:ins w:id="1561"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3.4 (U) System Interface Requirements</w:t>
            </w: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3.4.1 (U) Interface Identification and Diagrams</w:t>
            </w: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3.4.2 (U) Internal Interfaces</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56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3.4.2.1</w:t>
            </w:r>
          </w:p>
        </w:tc>
        <w:tc>
          <w:tcPr>
            <w:tcW w:w="4715" w:type="dxa"/>
          </w:tcPr>
          <w:p w:rsidR="00C97C20" w:rsidRPr="00556A99" w:rsidRDefault="00C97C20" w:rsidP="00883F4C">
            <w:pPr>
              <w:pStyle w:val="Heading4"/>
              <w:numPr>
                <w:ilvl w:val="0"/>
                <w:numId w:val="0"/>
                <w:ins w:id="1563" w:author="Bill Sitz" w:date="2013-06-23T16:59:00Z"/>
              </w:numPr>
              <w:spacing w:before="60" w:after="60"/>
              <w:rPr>
                <w:rFonts w:cs="Arial"/>
                <w:b w:val="0"/>
              </w:rPr>
            </w:pPr>
            <w:r w:rsidRPr="00556A99">
              <w:rPr>
                <w:rFonts w:cs="Arial"/>
                <w:b w:val="0"/>
              </w:rPr>
              <w:t>(U) The system’s hardware interfaces shall be compliant with referenced operations and computer/communications security requirements and standards.</w:t>
            </w:r>
          </w:p>
        </w:tc>
        <w:tc>
          <w:tcPr>
            <w:tcW w:w="491" w:type="dxa"/>
          </w:tcPr>
          <w:p w:rsidR="00C97C20" w:rsidRPr="00556A99" w:rsidRDefault="00C97C20" w:rsidP="00883F4C">
            <w:pPr>
              <w:pStyle w:val="NoSpacing"/>
              <w:numPr>
                <w:ins w:id="1564"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565"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56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6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6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569"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3.4.2.2</w:t>
            </w:r>
          </w:p>
        </w:tc>
        <w:tc>
          <w:tcPr>
            <w:tcW w:w="4715" w:type="dxa"/>
          </w:tcPr>
          <w:p w:rsidR="00C97C20" w:rsidRPr="00556A99" w:rsidRDefault="00C97C20" w:rsidP="00044083">
            <w:pPr>
              <w:pStyle w:val="Heading4"/>
              <w:numPr>
                <w:ilvl w:val="0"/>
                <w:numId w:val="0"/>
              </w:numPr>
              <w:spacing w:before="60" w:after="60"/>
              <w:rPr>
                <w:rFonts w:cs="Arial"/>
                <w:b w:val="0"/>
              </w:rPr>
            </w:pPr>
            <w:r w:rsidRPr="00556A99">
              <w:rPr>
                <w:rFonts w:cs="Arial"/>
                <w:b w:val="0"/>
              </w:rPr>
              <w:t>(U) The system shall be capable of operating on Ethernet-based networks that support protocols including TCP/IP and HTTPS</w:t>
            </w:r>
          </w:p>
        </w:tc>
        <w:tc>
          <w:tcPr>
            <w:tcW w:w="491" w:type="dxa"/>
          </w:tcPr>
          <w:p w:rsidR="00C97C20" w:rsidRPr="00556A99" w:rsidRDefault="00C97C20" w:rsidP="00883F4C">
            <w:pPr>
              <w:pStyle w:val="NoSpacing"/>
              <w:numPr>
                <w:ins w:id="1570"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57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57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7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7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57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3.4.2.3</w:t>
            </w:r>
          </w:p>
        </w:tc>
        <w:tc>
          <w:tcPr>
            <w:tcW w:w="4715" w:type="dxa"/>
          </w:tcPr>
          <w:p w:rsidR="00C97C20" w:rsidRPr="00556A99" w:rsidRDefault="00C97C20" w:rsidP="00044083">
            <w:pPr>
              <w:pStyle w:val="Heading4"/>
              <w:numPr>
                <w:ilvl w:val="0"/>
                <w:numId w:val="0"/>
              </w:numPr>
              <w:spacing w:before="60" w:after="60"/>
              <w:rPr>
                <w:rFonts w:cs="Arial"/>
                <w:b w:val="0"/>
              </w:rPr>
            </w:pPr>
            <w:r w:rsidRPr="00556A99">
              <w:rPr>
                <w:rFonts w:cs="Arial"/>
                <w:b w:val="0"/>
              </w:rPr>
              <w:t>(U) The system shall provide the capability to interface with a database.</w:t>
            </w:r>
          </w:p>
        </w:tc>
        <w:tc>
          <w:tcPr>
            <w:tcW w:w="491" w:type="dxa"/>
          </w:tcPr>
          <w:p w:rsidR="00C97C20" w:rsidRPr="00556A99" w:rsidRDefault="00C97C20" w:rsidP="00883F4C">
            <w:pPr>
              <w:pStyle w:val="NoSpacing"/>
              <w:numPr>
                <w:ins w:id="1576"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577"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578"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157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58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3.4.2.4</w:t>
            </w:r>
          </w:p>
        </w:tc>
        <w:tc>
          <w:tcPr>
            <w:tcW w:w="4715" w:type="dxa"/>
          </w:tcPr>
          <w:p w:rsidR="00C97C20" w:rsidRPr="00556A99" w:rsidRDefault="00C97C20" w:rsidP="00044083">
            <w:pPr>
              <w:pStyle w:val="Heading4"/>
              <w:numPr>
                <w:ilvl w:val="0"/>
                <w:numId w:val="0"/>
              </w:numPr>
              <w:spacing w:before="60" w:after="60"/>
              <w:rPr>
                <w:rFonts w:cs="Arial"/>
                <w:b w:val="0"/>
              </w:rPr>
            </w:pPr>
            <w:r w:rsidRPr="00556A99">
              <w:rPr>
                <w:rFonts w:cs="Arial"/>
                <w:b w:val="0"/>
              </w:rPr>
              <w:t>(U) The system shall provide for secure connections (TLS) for all thick client communication.</w:t>
            </w:r>
          </w:p>
        </w:tc>
        <w:tc>
          <w:tcPr>
            <w:tcW w:w="491" w:type="dxa"/>
          </w:tcPr>
          <w:p w:rsidR="00C97C20" w:rsidRPr="00556A99" w:rsidRDefault="00C97C20" w:rsidP="00883F4C">
            <w:pPr>
              <w:pStyle w:val="NoSpacing"/>
              <w:numPr>
                <w:ins w:id="1581"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58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58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1584"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3.4.3 (U) External Interfaces</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58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3.4.2.1</w:t>
            </w:r>
          </w:p>
        </w:tc>
        <w:tc>
          <w:tcPr>
            <w:tcW w:w="4715" w:type="dxa"/>
          </w:tcPr>
          <w:p w:rsidR="00C97C20" w:rsidRPr="00556A99" w:rsidRDefault="00C97C20" w:rsidP="00044083">
            <w:pPr>
              <w:rPr>
                <w:rFonts w:ascii="Arial" w:hAnsi="Arial" w:cs="Arial"/>
                <w:sz w:val="20"/>
              </w:rPr>
            </w:pPr>
            <w:r w:rsidRPr="00556A99">
              <w:rPr>
                <w:rFonts w:ascii="Arial" w:hAnsi="Arial" w:cs="Arial"/>
                <w:sz w:val="20"/>
              </w:rPr>
              <w:t>(U) The configuration of the system’s controlled interface to the external systems shall be restricted to privileged Site Administrators.</w:t>
            </w:r>
          </w:p>
        </w:tc>
        <w:tc>
          <w:tcPr>
            <w:tcW w:w="491" w:type="dxa"/>
          </w:tcPr>
          <w:p w:rsidR="00C97C20" w:rsidRPr="00556A99" w:rsidRDefault="00C97C20" w:rsidP="00883F4C">
            <w:pPr>
              <w:pStyle w:val="NoSpacing"/>
              <w:numPr>
                <w:ins w:id="1586"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587"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58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8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9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591"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3.4.2.2</w:t>
            </w:r>
          </w:p>
        </w:tc>
        <w:tc>
          <w:tcPr>
            <w:tcW w:w="4715" w:type="dxa"/>
          </w:tcPr>
          <w:p w:rsidR="00C97C20" w:rsidRPr="00556A99" w:rsidRDefault="00C97C20" w:rsidP="001D7559">
            <w:pPr>
              <w:rPr>
                <w:rFonts w:ascii="Arial" w:hAnsi="Arial" w:cs="Arial"/>
                <w:sz w:val="20"/>
              </w:rPr>
            </w:pPr>
            <w:r w:rsidRPr="00556A99">
              <w:rPr>
                <w:rFonts w:ascii="Arial" w:hAnsi="Arial" w:cs="Arial"/>
                <w:sz w:val="20"/>
              </w:rPr>
              <w:t>(U) Data transmitted from an external systems controlled interface shall be audited.</w:t>
            </w:r>
          </w:p>
        </w:tc>
        <w:tc>
          <w:tcPr>
            <w:tcW w:w="491" w:type="dxa"/>
          </w:tcPr>
          <w:p w:rsidR="00C97C20" w:rsidRPr="00556A99" w:rsidRDefault="00C97C20" w:rsidP="00883F4C">
            <w:pPr>
              <w:pStyle w:val="NoSpacing"/>
              <w:numPr>
                <w:ins w:id="1592"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593"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59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9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59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59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3.4.2.3</w:t>
            </w:r>
          </w:p>
        </w:tc>
        <w:tc>
          <w:tcPr>
            <w:tcW w:w="4715" w:type="dxa"/>
          </w:tcPr>
          <w:p w:rsidR="00C97C20" w:rsidRPr="00556A99" w:rsidRDefault="00C97C20" w:rsidP="001D7559">
            <w:pPr>
              <w:rPr>
                <w:rFonts w:ascii="Arial" w:hAnsi="Arial" w:cs="Arial"/>
                <w:sz w:val="20"/>
              </w:rPr>
            </w:pPr>
            <w:r w:rsidRPr="00556A99">
              <w:rPr>
                <w:rFonts w:ascii="Arial" w:hAnsi="Arial" w:cs="Arial"/>
                <w:sz w:val="20"/>
              </w:rPr>
              <w:t>(U) Data sent from external systems to the SWIF system shall include a classification marking for the classification of the content of the data exchange.</w:t>
            </w:r>
          </w:p>
        </w:tc>
        <w:tc>
          <w:tcPr>
            <w:tcW w:w="491" w:type="dxa"/>
          </w:tcPr>
          <w:p w:rsidR="00C97C20" w:rsidRPr="00556A99" w:rsidRDefault="00C97C20" w:rsidP="00883F4C">
            <w:pPr>
              <w:pStyle w:val="NoSpacing"/>
              <w:numPr>
                <w:ins w:id="1598"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599"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60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0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02"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603"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3.4.2.4</w:t>
            </w:r>
          </w:p>
        </w:tc>
        <w:tc>
          <w:tcPr>
            <w:tcW w:w="4715" w:type="dxa"/>
          </w:tcPr>
          <w:p w:rsidR="00C97C20" w:rsidRPr="00556A99" w:rsidRDefault="00C97C20" w:rsidP="001D7559">
            <w:pPr>
              <w:rPr>
                <w:rFonts w:ascii="Arial" w:hAnsi="Arial" w:cs="Arial"/>
                <w:sz w:val="20"/>
              </w:rPr>
            </w:pPr>
            <w:r w:rsidRPr="00556A99">
              <w:rPr>
                <w:rFonts w:ascii="Arial" w:hAnsi="Arial" w:cs="Arial"/>
                <w:sz w:val="20"/>
              </w:rPr>
              <w:t>(U) The system shall provide for secure network connections (HTTPS) for all Web interfaces.</w:t>
            </w:r>
          </w:p>
        </w:tc>
        <w:tc>
          <w:tcPr>
            <w:tcW w:w="491" w:type="dxa"/>
          </w:tcPr>
          <w:p w:rsidR="00C97C20" w:rsidRPr="00556A99" w:rsidRDefault="00C97C20" w:rsidP="00883F4C">
            <w:pPr>
              <w:pStyle w:val="NoSpacing"/>
              <w:numPr>
                <w:ins w:id="1604"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605" w:author="Bill Sitz" w:date="2013-06-23T16:59:00Z"/>
              </w:numPr>
              <w:spacing w:before="60" w:after="60"/>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160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0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0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609"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3.4.2.5</w:t>
            </w:r>
          </w:p>
        </w:tc>
        <w:tc>
          <w:tcPr>
            <w:tcW w:w="4715" w:type="dxa"/>
          </w:tcPr>
          <w:p w:rsidR="00C97C20" w:rsidRPr="00556A99" w:rsidRDefault="00C97C20" w:rsidP="001D7559">
            <w:pPr>
              <w:rPr>
                <w:rFonts w:ascii="Arial" w:hAnsi="Arial" w:cs="Arial"/>
                <w:sz w:val="20"/>
              </w:rPr>
            </w:pPr>
            <w:r w:rsidRPr="00556A99">
              <w:rPr>
                <w:rFonts w:ascii="Arial" w:hAnsi="Arial" w:cs="Arial"/>
                <w:sz w:val="20"/>
              </w:rPr>
              <w:t>(U) The system shall provide the capability to interface with an external email server.</w:t>
            </w:r>
          </w:p>
        </w:tc>
        <w:tc>
          <w:tcPr>
            <w:tcW w:w="491" w:type="dxa"/>
          </w:tcPr>
          <w:p w:rsidR="00C97C20" w:rsidRPr="00556A99" w:rsidRDefault="00C97C20" w:rsidP="00883F4C">
            <w:pPr>
              <w:pStyle w:val="NoSpacing"/>
              <w:numPr>
                <w:ins w:id="1610"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61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61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1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1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61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3.4.2.6</w:t>
            </w:r>
          </w:p>
        </w:tc>
        <w:tc>
          <w:tcPr>
            <w:tcW w:w="4715" w:type="dxa"/>
          </w:tcPr>
          <w:p w:rsidR="00C97C20" w:rsidRPr="00556A99" w:rsidRDefault="00C97C20" w:rsidP="001D7559">
            <w:pPr>
              <w:rPr>
                <w:rFonts w:ascii="Arial" w:hAnsi="Arial" w:cs="Arial"/>
                <w:sz w:val="20"/>
              </w:rPr>
            </w:pPr>
            <w:r w:rsidRPr="00556A99">
              <w:rPr>
                <w:rFonts w:ascii="Arial" w:hAnsi="Arial" w:cs="Arial"/>
                <w:sz w:val="20"/>
              </w:rPr>
              <w:t>(U) The system shall provide a Web interface for all actions initiated by users.</w:t>
            </w:r>
          </w:p>
        </w:tc>
        <w:tc>
          <w:tcPr>
            <w:tcW w:w="491" w:type="dxa"/>
          </w:tcPr>
          <w:p w:rsidR="00C97C20" w:rsidRPr="00556A99" w:rsidRDefault="00C97C20" w:rsidP="00883F4C">
            <w:pPr>
              <w:pStyle w:val="NoSpacing"/>
              <w:numPr>
                <w:ins w:id="1616"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617"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61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1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2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621"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3.4.2.7</w:t>
            </w:r>
          </w:p>
        </w:tc>
        <w:tc>
          <w:tcPr>
            <w:tcW w:w="4715" w:type="dxa"/>
          </w:tcPr>
          <w:p w:rsidR="00C97C20" w:rsidRPr="00556A99" w:rsidRDefault="00C97C20" w:rsidP="001D7559">
            <w:pPr>
              <w:rPr>
                <w:rFonts w:ascii="Arial" w:hAnsi="Arial" w:cs="Arial"/>
                <w:sz w:val="20"/>
              </w:rPr>
            </w:pPr>
            <w:r w:rsidRPr="00556A99">
              <w:rPr>
                <w:rFonts w:ascii="Arial" w:hAnsi="Arial" w:cs="Arial"/>
                <w:sz w:val="20"/>
              </w:rPr>
              <w:t>(U) The system shall provide for a controlled interface with an image library.</w:t>
            </w:r>
          </w:p>
        </w:tc>
        <w:tc>
          <w:tcPr>
            <w:tcW w:w="491" w:type="dxa"/>
          </w:tcPr>
          <w:p w:rsidR="00C97C20" w:rsidRPr="00556A99" w:rsidRDefault="00C97C20" w:rsidP="00883F4C">
            <w:pPr>
              <w:pStyle w:val="NoSpacing"/>
              <w:numPr>
                <w:ins w:id="1622"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044083">
            <w:pPr>
              <w:jc w:val="center"/>
              <w:rPr>
                <w:rFonts w:ascii="Arial" w:hAnsi="Arial" w:cs="Arial"/>
                <w:sz w:val="20"/>
              </w:rPr>
            </w:pPr>
            <w:r w:rsidRPr="00556A99">
              <w:rPr>
                <w:rFonts w:ascii="Arial" w:hAnsi="Arial" w:cs="Arial"/>
                <w:sz w:val="20"/>
              </w:rPr>
              <w:t>T</w:t>
            </w:r>
          </w:p>
        </w:tc>
        <w:tc>
          <w:tcPr>
            <w:tcW w:w="416" w:type="dxa"/>
          </w:tcPr>
          <w:p w:rsidR="00C97C20" w:rsidRPr="00556A99" w:rsidRDefault="00C97C20" w:rsidP="00883F4C">
            <w:pPr>
              <w:pStyle w:val="NoSpacing"/>
              <w:numPr>
                <w:ins w:id="162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2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2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62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3.4.2.8</w:t>
            </w:r>
          </w:p>
        </w:tc>
        <w:tc>
          <w:tcPr>
            <w:tcW w:w="4715" w:type="dxa"/>
          </w:tcPr>
          <w:p w:rsidR="00C97C20" w:rsidRPr="00556A99" w:rsidRDefault="00C97C20" w:rsidP="001D7559">
            <w:pPr>
              <w:rPr>
                <w:rFonts w:ascii="Arial" w:hAnsi="Arial" w:cs="Arial"/>
                <w:sz w:val="20"/>
              </w:rPr>
            </w:pPr>
            <w:r w:rsidRPr="00556A99">
              <w:rPr>
                <w:rFonts w:ascii="Arial" w:hAnsi="Arial" w:cs="Arial"/>
                <w:sz w:val="20"/>
              </w:rPr>
              <w:t>(U) The system shall provide an OpenSearch interface to allow external systems to access SWIF data holdings.</w:t>
            </w:r>
          </w:p>
        </w:tc>
        <w:tc>
          <w:tcPr>
            <w:tcW w:w="491" w:type="dxa"/>
          </w:tcPr>
          <w:p w:rsidR="00C97C20" w:rsidRPr="00556A99" w:rsidRDefault="00C97C20" w:rsidP="00883F4C">
            <w:pPr>
              <w:pStyle w:val="NoSpacing"/>
              <w:numPr>
                <w:ins w:id="162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1D7559">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162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2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3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631"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3.4.2.9</w:t>
            </w:r>
          </w:p>
        </w:tc>
        <w:tc>
          <w:tcPr>
            <w:tcW w:w="4715" w:type="dxa"/>
          </w:tcPr>
          <w:p w:rsidR="00C97C20" w:rsidRPr="00556A99" w:rsidRDefault="00C97C20" w:rsidP="001D7559">
            <w:pPr>
              <w:rPr>
                <w:rFonts w:ascii="Arial" w:hAnsi="Arial" w:cs="Arial"/>
                <w:sz w:val="20"/>
              </w:rPr>
            </w:pPr>
            <w:r w:rsidRPr="00556A99">
              <w:rPr>
                <w:rFonts w:ascii="Arial" w:hAnsi="Arial" w:cs="Arial"/>
                <w:sz w:val="20"/>
              </w:rPr>
              <w:t>(U) 3.4.3.9 The system shall provide a Web Processing Service (WPS) interface to allow external systems to access SWIF data holdings.</w:t>
            </w:r>
          </w:p>
        </w:tc>
        <w:tc>
          <w:tcPr>
            <w:tcW w:w="491" w:type="dxa"/>
          </w:tcPr>
          <w:p w:rsidR="00C97C20" w:rsidRPr="00556A99" w:rsidRDefault="00C97C20" w:rsidP="00883F4C">
            <w:pPr>
              <w:pStyle w:val="NoSpacing"/>
              <w:numPr>
                <w:ins w:id="1632"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633"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63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3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3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63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3.4.2.10</w:t>
            </w:r>
          </w:p>
        </w:tc>
        <w:tc>
          <w:tcPr>
            <w:tcW w:w="4715" w:type="dxa"/>
          </w:tcPr>
          <w:p w:rsidR="00C97C20" w:rsidRPr="00556A99" w:rsidRDefault="00C97C20" w:rsidP="001D7559">
            <w:pPr>
              <w:rPr>
                <w:rFonts w:ascii="Arial" w:hAnsi="Arial" w:cs="Arial"/>
                <w:sz w:val="20"/>
              </w:rPr>
            </w:pPr>
            <w:r w:rsidRPr="00556A99">
              <w:rPr>
                <w:rFonts w:ascii="Arial" w:hAnsi="Arial" w:cs="Arial"/>
                <w:sz w:val="20"/>
              </w:rPr>
              <w:t>(U) The system shall provide a controlled interface with WMS/WFS-enabled servers.</w:t>
            </w:r>
          </w:p>
        </w:tc>
        <w:tc>
          <w:tcPr>
            <w:tcW w:w="491" w:type="dxa"/>
          </w:tcPr>
          <w:p w:rsidR="00C97C20" w:rsidRPr="00556A99" w:rsidRDefault="00C97C20" w:rsidP="00883F4C">
            <w:pPr>
              <w:pStyle w:val="NoSpacing"/>
              <w:numPr>
                <w:ins w:id="1638"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639"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64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4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42"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643"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3.4.2.11</w:t>
            </w:r>
          </w:p>
        </w:tc>
        <w:tc>
          <w:tcPr>
            <w:tcW w:w="4715" w:type="dxa"/>
          </w:tcPr>
          <w:p w:rsidR="00C97C20" w:rsidRPr="00556A99" w:rsidRDefault="00C97C20" w:rsidP="001D7559">
            <w:pPr>
              <w:rPr>
                <w:rFonts w:ascii="Arial" w:hAnsi="Arial" w:cs="Arial"/>
                <w:sz w:val="20"/>
              </w:rPr>
            </w:pPr>
            <w:r w:rsidRPr="00556A99">
              <w:rPr>
                <w:rFonts w:ascii="Arial" w:hAnsi="Arial" w:cs="Arial"/>
                <w:sz w:val="20"/>
              </w:rPr>
              <w:t>(U) The system shall provide for a controlled interface with a map server.</w:t>
            </w:r>
          </w:p>
        </w:tc>
        <w:tc>
          <w:tcPr>
            <w:tcW w:w="491" w:type="dxa"/>
          </w:tcPr>
          <w:p w:rsidR="00C97C20" w:rsidRPr="00556A99" w:rsidRDefault="00C97C20" w:rsidP="00883F4C">
            <w:pPr>
              <w:pStyle w:val="NoSpacing"/>
              <w:numPr>
                <w:ins w:id="1644"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645"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64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4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4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649"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3.4.2.12</w:t>
            </w:r>
          </w:p>
        </w:tc>
        <w:tc>
          <w:tcPr>
            <w:tcW w:w="4715" w:type="dxa"/>
          </w:tcPr>
          <w:p w:rsidR="00C97C20" w:rsidRPr="00556A99" w:rsidRDefault="00C97C20" w:rsidP="001D7559">
            <w:pPr>
              <w:rPr>
                <w:rFonts w:ascii="Arial" w:hAnsi="Arial" w:cs="Arial"/>
                <w:sz w:val="20"/>
              </w:rPr>
            </w:pPr>
            <w:r w:rsidRPr="00556A99">
              <w:rPr>
                <w:rFonts w:ascii="Arial" w:hAnsi="Arial" w:cs="Arial"/>
                <w:sz w:val="20"/>
              </w:rPr>
              <w:t xml:space="preserve">(U) The system shall provide a capability for managing </w:t>
            </w:r>
            <w:proofErr w:type="spellStart"/>
            <w:r w:rsidRPr="00556A99">
              <w:rPr>
                <w:rFonts w:ascii="Arial" w:hAnsi="Arial" w:cs="Arial"/>
                <w:sz w:val="20"/>
              </w:rPr>
              <w:t>taskings</w:t>
            </w:r>
            <w:proofErr w:type="spellEnd"/>
            <w:r w:rsidRPr="00556A99">
              <w:rPr>
                <w:rFonts w:ascii="Arial" w:hAnsi="Arial" w:cs="Arial"/>
                <w:sz w:val="20"/>
              </w:rPr>
              <w:t xml:space="preserve"> to external systems.</w:t>
            </w:r>
          </w:p>
        </w:tc>
        <w:tc>
          <w:tcPr>
            <w:tcW w:w="491" w:type="dxa"/>
          </w:tcPr>
          <w:p w:rsidR="00C97C20" w:rsidRPr="00556A99" w:rsidRDefault="00C97C20" w:rsidP="00883F4C">
            <w:pPr>
              <w:pStyle w:val="NoSpacing"/>
              <w:numPr>
                <w:ins w:id="1650"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65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65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5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5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65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3.4.2.13</w:t>
            </w:r>
          </w:p>
        </w:tc>
        <w:tc>
          <w:tcPr>
            <w:tcW w:w="4715" w:type="dxa"/>
          </w:tcPr>
          <w:p w:rsidR="00C97C20" w:rsidRPr="00556A99" w:rsidRDefault="00C97C20" w:rsidP="001D7559">
            <w:pPr>
              <w:rPr>
                <w:rFonts w:ascii="Arial" w:hAnsi="Arial" w:cs="Arial"/>
                <w:sz w:val="20"/>
              </w:rPr>
            </w:pPr>
            <w:r w:rsidRPr="00556A99">
              <w:rPr>
                <w:rFonts w:ascii="Arial" w:hAnsi="Arial" w:cs="Arial"/>
                <w:sz w:val="20"/>
              </w:rPr>
              <w:t>(U) The system shall provide a controlled interface with requirements management systems.</w:t>
            </w:r>
          </w:p>
        </w:tc>
        <w:tc>
          <w:tcPr>
            <w:tcW w:w="491" w:type="dxa"/>
          </w:tcPr>
          <w:p w:rsidR="00C97C20" w:rsidRPr="00556A99" w:rsidRDefault="00C97C20" w:rsidP="00883F4C">
            <w:pPr>
              <w:pStyle w:val="NoSpacing"/>
              <w:numPr>
                <w:ins w:id="1656"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657"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65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5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6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661"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3.4.2.14</w:t>
            </w:r>
          </w:p>
        </w:tc>
        <w:tc>
          <w:tcPr>
            <w:tcW w:w="4715" w:type="dxa"/>
          </w:tcPr>
          <w:p w:rsidR="00C97C20" w:rsidRPr="00556A99" w:rsidRDefault="00C97C20" w:rsidP="001D7559">
            <w:pPr>
              <w:rPr>
                <w:rFonts w:ascii="Arial" w:hAnsi="Arial" w:cs="Arial"/>
                <w:sz w:val="20"/>
              </w:rPr>
            </w:pPr>
            <w:r w:rsidRPr="00556A99">
              <w:rPr>
                <w:rFonts w:ascii="Arial" w:hAnsi="Arial" w:cs="Arial"/>
                <w:sz w:val="20"/>
              </w:rPr>
              <w:t>(U) The system shall provide a controlled interface with external analytic systems.</w:t>
            </w:r>
          </w:p>
        </w:tc>
        <w:tc>
          <w:tcPr>
            <w:tcW w:w="491" w:type="dxa"/>
          </w:tcPr>
          <w:p w:rsidR="00C97C20" w:rsidRPr="00556A99" w:rsidRDefault="00C97C20" w:rsidP="00883F4C">
            <w:pPr>
              <w:pStyle w:val="NoSpacing"/>
              <w:numPr>
                <w:ins w:id="1662"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663"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66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6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6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66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3.4.2.15</w:t>
            </w:r>
          </w:p>
        </w:tc>
        <w:tc>
          <w:tcPr>
            <w:tcW w:w="4715" w:type="dxa"/>
          </w:tcPr>
          <w:p w:rsidR="00C97C20" w:rsidRPr="00556A99" w:rsidRDefault="00C97C20" w:rsidP="001D7559">
            <w:pPr>
              <w:rPr>
                <w:rFonts w:ascii="Arial" w:hAnsi="Arial" w:cs="Arial"/>
                <w:sz w:val="20"/>
              </w:rPr>
            </w:pPr>
            <w:r w:rsidRPr="00556A99">
              <w:rPr>
                <w:rFonts w:ascii="Arial" w:hAnsi="Arial" w:cs="Arial"/>
                <w:sz w:val="20"/>
              </w:rPr>
              <w:t>(U) The system shall provide the capability to monitor communications between the SWIF system and external systems.</w:t>
            </w:r>
          </w:p>
        </w:tc>
        <w:tc>
          <w:tcPr>
            <w:tcW w:w="491" w:type="dxa"/>
          </w:tcPr>
          <w:p w:rsidR="00C97C20" w:rsidRPr="00556A99" w:rsidRDefault="00C97C20" w:rsidP="00883F4C">
            <w:pPr>
              <w:pStyle w:val="NoSpacing"/>
              <w:numPr>
                <w:ins w:id="1668"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669"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67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7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72"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673"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3.4.2.16</w:t>
            </w:r>
          </w:p>
        </w:tc>
        <w:tc>
          <w:tcPr>
            <w:tcW w:w="4715" w:type="dxa"/>
          </w:tcPr>
          <w:p w:rsidR="00C97C20" w:rsidRPr="00556A99" w:rsidRDefault="00C97C20" w:rsidP="001D7559">
            <w:pPr>
              <w:rPr>
                <w:rFonts w:ascii="Arial" w:hAnsi="Arial" w:cs="Arial"/>
                <w:sz w:val="20"/>
              </w:rPr>
            </w:pPr>
            <w:r w:rsidRPr="00556A99">
              <w:rPr>
                <w:rFonts w:ascii="Arial" w:hAnsi="Arial" w:cs="Arial"/>
                <w:sz w:val="20"/>
              </w:rPr>
              <w:t>(U) The system shall provide a controlled interface with the Modernized Integrated Data Bases (MIDB).</w:t>
            </w:r>
          </w:p>
        </w:tc>
        <w:tc>
          <w:tcPr>
            <w:tcW w:w="491" w:type="dxa"/>
          </w:tcPr>
          <w:p w:rsidR="00C97C20" w:rsidRPr="00556A99" w:rsidRDefault="00C97C20" w:rsidP="00883F4C">
            <w:pPr>
              <w:pStyle w:val="NoSpacing"/>
              <w:numPr>
                <w:ins w:id="1674"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675"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67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7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7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679"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3.4.2.17</w:t>
            </w:r>
          </w:p>
        </w:tc>
        <w:tc>
          <w:tcPr>
            <w:tcW w:w="4715" w:type="dxa"/>
          </w:tcPr>
          <w:p w:rsidR="00C97C20" w:rsidRPr="00556A99" w:rsidRDefault="00C97C20" w:rsidP="001D7559">
            <w:pPr>
              <w:rPr>
                <w:rFonts w:ascii="Arial" w:hAnsi="Arial" w:cs="Arial"/>
                <w:sz w:val="20"/>
              </w:rPr>
            </w:pPr>
            <w:r w:rsidRPr="00556A99">
              <w:rPr>
                <w:rFonts w:ascii="Arial" w:hAnsi="Arial" w:cs="Arial"/>
                <w:sz w:val="20"/>
              </w:rPr>
              <w:t>(U) The system shall provide the capability to export SWIF documents into a SWIF-defined format.</w:t>
            </w:r>
          </w:p>
        </w:tc>
        <w:tc>
          <w:tcPr>
            <w:tcW w:w="491" w:type="dxa"/>
          </w:tcPr>
          <w:p w:rsidR="00C97C20" w:rsidRPr="00556A99" w:rsidRDefault="00C97C20" w:rsidP="00883F4C">
            <w:pPr>
              <w:pStyle w:val="NoSpacing"/>
              <w:numPr>
                <w:ins w:id="1680"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68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68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8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84"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3.5 (U) System Internal Data Requirements</w:t>
            </w: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3.6 (U) Adaptation Requirements</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68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1686" w:author="Bill Sitz" w:date="2013-06-23T16:59:00Z"/>
              </w:numPr>
              <w:spacing w:before="60" w:after="60"/>
              <w:rPr>
                <w:rFonts w:cs="Arial"/>
                <w:sz w:val="21"/>
              </w:rPr>
            </w:pPr>
            <w:r w:rsidRPr="00556A99">
              <w:rPr>
                <w:rFonts w:cs="Arial"/>
                <w:b w:val="0"/>
              </w:rPr>
              <w:t>3.6.1.</w:t>
            </w:r>
          </w:p>
        </w:tc>
        <w:tc>
          <w:tcPr>
            <w:tcW w:w="4715" w:type="dxa"/>
          </w:tcPr>
          <w:p w:rsidR="00C97C20" w:rsidRPr="00556A99" w:rsidRDefault="00C97C20" w:rsidP="00883F4C">
            <w:pPr>
              <w:pStyle w:val="Heading4"/>
              <w:numPr>
                <w:ilvl w:val="0"/>
                <w:numId w:val="0"/>
                <w:ins w:id="1687" w:author="Bill Sitz" w:date="2013-06-23T16:59:00Z"/>
              </w:numPr>
              <w:spacing w:before="60" w:after="60"/>
              <w:rPr>
                <w:rFonts w:cs="Arial"/>
                <w:b w:val="0"/>
              </w:rPr>
            </w:pPr>
            <w:r w:rsidRPr="00556A99">
              <w:rPr>
                <w:rFonts w:cs="Arial"/>
                <w:b w:val="0"/>
              </w:rPr>
              <w:t>(U) A test/training system shall be made available.</w:t>
            </w:r>
          </w:p>
        </w:tc>
        <w:tc>
          <w:tcPr>
            <w:tcW w:w="491" w:type="dxa"/>
          </w:tcPr>
          <w:p w:rsidR="00C97C20" w:rsidRPr="00556A99" w:rsidRDefault="00C97C20" w:rsidP="00883F4C">
            <w:pPr>
              <w:pStyle w:val="NoSpacing"/>
              <w:numPr>
                <w:ins w:id="1688"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689"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69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9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92"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693"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1694" w:author="Bill Sitz" w:date="2013-06-23T16:59:00Z"/>
              </w:numPr>
              <w:spacing w:before="60" w:after="60"/>
              <w:rPr>
                <w:rFonts w:cs="Arial"/>
                <w:sz w:val="21"/>
              </w:rPr>
            </w:pPr>
            <w:r w:rsidRPr="00556A99">
              <w:rPr>
                <w:rFonts w:cs="Arial"/>
                <w:b w:val="0"/>
              </w:rPr>
              <w:t>3.6.2</w:t>
            </w:r>
          </w:p>
        </w:tc>
        <w:tc>
          <w:tcPr>
            <w:tcW w:w="4715" w:type="dxa"/>
          </w:tcPr>
          <w:p w:rsidR="00C97C20" w:rsidRPr="00556A99" w:rsidRDefault="00C97C20" w:rsidP="00883F4C">
            <w:pPr>
              <w:pStyle w:val="Heading4"/>
              <w:numPr>
                <w:ilvl w:val="0"/>
                <w:numId w:val="0"/>
                <w:ins w:id="1695" w:author="Bill Sitz" w:date="2013-06-23T16:59:00Z"/>
              </w:numPr>
              <w:spacing w:before="60" w:after="60"/>
              <w:rPr>
                <w:rFonts w:cs="Arial"/>
                <w:b w:val="0"/>
              </w:rPr>
            </w:pPr>
            <w:r w:rsidRPr="00556A99">
              <w:rPr>
                <w:rFonts w:cs="Arial"/>
                <w:b w:val="0"/>
              </w:rPr>
              <w:t>(U) The test/training system shall have, as a minimum, the same functionality as the operational system.</w:t>
            </w:r>
          </w:p>
        </w:tc>
        <w:tc>
          <w:tcPr>
            <w:tcW w:w="491" w:type="dxa"/>
          </w:tcPr>
          <w:p w:rsidR="00C97C20" w:rsidRPr="00556A99" w:rsidRDefault="00C97C20" w:rsidP="00883F4C">
            <w:pPr>
              <w:pStyle w:val="NoSpacing"/>
              <w:numPr>
                <w:ins w:id="1696"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697"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69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69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0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701"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1702" w:author="Bill Sitz" w:date="2013-06-23T16:59:00Z"/>
              </w:numPr>
              <w:spacing w:before="60" w:after="60"/>
              <w:rPr>
                <w:rFonts w:cs="Arial"/>
                <w:sz w:val="21"/>
              </w:rPr>
            </w:pPr>
            <w:r w:rsidRPr="00556A99">
              <w:rPr>
                <w:rFonts w:cs="Arial"/>
                <w:b w:val="0"/>
              </w:rPr>
              <w:t>3.6.3</w:t>
            </w:r>
          </w:p>
        </w:tc>
        <w:tc>
          <w:tcPr>
            <w:tcW w:w="4715" w:type="dxa"/>
          </w:tcPr>
          <w:p w:rsidR="00C97C20" w:rsidRPr="00556A99" w:rsidRDefault="00C97C20" w:rsidP="00883F4C">
            <w:pPr>
              <w:pStyle w:val="Heading4"/>
              <w:numPr>
                <w:ilvl w:val="0"/>
                <w:numId w:val="0"/>
                <w:ins w:id="1703" w:author="Bill Sitz" w:date="2013-06-23T16:59:00Z"/>
              </w:numPr>
              <w:spacing w:before="60" w:after="60"/>
              <w:rPr>
                <w:rFonts w:cs="Arial"/>
                <w:b w:val="0"/>
              </w:rPr>
            </w:pPr>
            <w:r w:rsidRPr="00556A99">
              <w:rPr>
                <w:rFonts w:cs="Arial"/>
                <w:b w:val="0"/>
              </w:rPr>
              <w:t>(U) A variant of the system shall be made available to support a Coalition environment.</w:t>
            </w:r>
          </w:p>
        </w:tc>
        <w:tc>
          <w:tcPr>
            <w:tcW w:w="491" w:type="dxa"/>
          </w:tcPr>
          <w:p w:rsidR="00C97C20" w:rsidRPr="00556A99" w:rsidRDefault="00C97C20" w:rsidP="00883F4C">
            <w:pPr>
              <w:pStyle w:val="NoSpacing"/>
              <w:numPr>
                <w:ins w:id="1704"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705"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70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0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08"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lastRenderedPageBreak/>
              <w:t>3.7 (U) Safety Requirements</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709"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1710" w:author="Bill Sitz" w:date="2013-06-23T16:59:00Z"/>
              </w:numPr>
              <w:spacing w:before="60" w:after="60"/>
              <w:rPr>
                <w:rFonts w:cs="Arial"/>
                <w:b w:val="0"/>
              </w:rPr>
            </w:pPr>
            <w:r w:rsidRPr="00556A99">
              <w:rPr>
                <w:rFonts w:cs="Arial"/>
                <w:b w:val="0"/>
              </w:rPr>
              <w:t>3.7.1</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comply with best safety practices to minimize potential hazards.</w:t>
            </w:r>
          </w:p>
        </w:tc>
        <w:tc>
          <w:tcPr>
            <w:tcW w:w="491" w:type="dxa"/>
          </w:tcPr>
          <w:p w:rsidR="00C97C20" w:rsidRPr="00556A99" w:rsidRDefault="00C97C20" w:rsidP="00883F4C">
            <w:pPr>
              <w:pStyle w:val="NoSpacing"/>
              <w:numPr>
                <w:ins w:id="171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12"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I</w:t>
            </w:r>
          </w:p>
        </w:tc>
        <w:tc>
          <w:tcPr>
            <w:tcW w:w="416" w:type="dxa"/>
          </w:tcPr>
          <w:p w:rsidR="00C97C20" w:rsidRPr="00556A99" w:rsidRDefault="00C97C20" w:rsidP="00883F4C">
            <w:pPr>
              <w:pStyle w:val="NoSpacing"/>
              <w:numPr>
                <w:ins w:id="171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1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1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71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1717" w:author="Bill Sitz" w:date="2013-06-23T16:59:00Z"/>
              </w:numPr>
              <w:spacing w:before="60" w:after="60"/>
              <w:rPr>
                <w:rFonts w:cs="Arial"/>
                <w:b w:val="0"/>
              </w:rPr>
            </w:pPr>
            <w:r w:rsidRPr="00556A99">
              <w:rPr>
                <w:rFonts w:cs="Arial"/>
                <w:b w:val="0"/>
              </w:rPr>
              <w:t>3.7.2</w:t>
            </w:r>
          </w:p>
        </w:tc>
        <w:tc>
          <w:tcPr>
            <w:tcW w:w="4715" w:type="dxa"/>
          </w:tcPr>
          <w:p w:rsidR="00C97C20" w:rsidRPr="00556A99" w:rsidRDefault="00C97C20" w:rsidP="00883F4C">
            <w:pPr>
              <w:pStyle w:val="Heading4"/>
              <w:numPr>
                <w:ilvl w:val="0"/>
                <w:numId w:val="0"/>
                <w:ins w:id="1718" w:author="Bill Sitz" w:date="2013-06-23T16:59:00Z"/>
              </w:numPr>
              <w:spacing w:before="60" w:after="60"/>
              <w:rPr>
                <w:rFonts w:cs="Arial"/>
                <w:b w:val="0"/>
              </w:rPr>
            </w:pPr>
            <w:r w:rsidRPr="00556A99">
              <w:rPr>
                <w:rFonts w:cs="Arial"/>
                <w:b w:val="0"/>
              </w:rPr>
              <w:t>(U) Warnings shall be issued to users before system shutdown.</w:t>
            </w:r>
          </w:p>
        </w:tc>
        <w:tc>
          <w:tcPr>
            <w:tcW w:w="491" w:type="dxa"/>
          </w:tcPr>
          <w:p w:rsidR="00C97C20" w:rsidRPr="00556A99" w:rsidRDefault="00C97C20" w:rsidP="00883F4C">
            <w:pPr>
              <w:pStyle w:val="NoSpacing"/>
              <w:numPr>
                <w:ins w:id="1719"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72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72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2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23"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3.8 (U) Security Requirements</w:t>
            </w: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3.8.1 (U) Security</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72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1725" w:author="Bill Sitz" w:date="2013-06-23T16:59:00Z"/>
              </w:numPr>
              <w:spacing w:before="60" w:after="60"/>
              <w:rPr>
                <w:rFonts w:cs="Arial"/>
                <w:b w:val="0"/>
              </w:rPr>
            </w:pPr>
            <w:r w:rsidRPr="00556A99">
              <w:rPr>
                <w:rFonts w:cs="Arial"/>
                <w:b w:val="0"/>
              </w:rPr>
              <w:t>3.8.1.1</w:t>
            </w:r>
          </w:p>
        </w:tc>
        <w:tc>
          <w:tcPr>
            <w:tcW w:w="4715" w:type="dxa"/>
          </w:tcPr>
          <w:p w:rsidR="00C97C20" w:rsidRPr="00556A99" w:rsidRDefault="00C97C20" w:rsidP="00883F4C">
            <w:pPr>
              <w:pStyle w:val="Heading4"/>
              <w:numPr>
                <w:ilvl w:val="0"/>
                <w:numId w:val="0"/>
                <w:ins w:id="1726" w:author="Bill Sitz" w:date="2013-06-23T16:59:00Z"/>
              </w:numPr>
              <w:spacing w:before="60" w:after="60"/>
              <w:rPr>
                <w:rFonts w:cs="Arial"/>
                <w:b w:val="0"/>
              </w:rPr>
            </w:pPr>
            <w:r w:rsidRPr="00556A99">
              <w:rPr>
                <w:rFonts w:cs="Arial"/>
                <w:b w:val="0"/>
              </w:rPr>
              <w:t>(U) The system shall comply with Intelligence Community Directives on security controls on the dissemination of intelligence information.</w:t>
            </w:r>
          </w:p>
        </w:tc>
        <w:tc>
          <w:tcPr>
            <w:tcW w:w="491" w:type="dxa"/>
          </w:tcPr>
          <w:p w:rsidR="00C97C20" w:rsidRPr="00556A99" w:rsidRDefault="00C97C20" w:rsidP="00883F4C">
            <w:pPr>
              <w:pStyle w:val="NoSpacing"/>
              <w:numPr>
                <w:ins w:id="172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72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72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3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3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73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3.8.1.2</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meet collateral Department of Defense security certification/accreditation requirements.</w:t>
            </w:r>
          </w:p>
        </w:tc>
        <w:tc>
          <w:tcPr>
            <w:tcW w:w="491" w:type="dxa"/>
          </w:tcPr>
          <w:p w:rsidR="00C97C20" w:rsidRPr="00556A99" w:rsidRDefault="00C97C20" w:rsidP="00883F4C">
            <w:pPr>
              <w:pStyle w:val="NoSpacing"/>
              <w:numPr>
                <w:ins w:id="173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73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73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3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3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73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3.8.1.3</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meet Intelligence Community Sensitive Compartmented Information (SCI) security certification/accreditation requirements, as applicable.</w:t>
            </w:r>
          </w:p>
        </w:tc>
        <w:tc>
          <w:tcPr>
            <w:tcW w:w="491" w:type="dxa"/>
          </w:tcPr>
          <w:p w:rsidR="00C97C20" w:rsidRPr="00556A99" w:rsidRDefault="00C97C20" w:rsidP="00883F4C">
            <w:pPr>
              <w:pStyle w:val="NoSpacing"/>
              <w:numPr>
                <w:ins w:id="1739"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74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74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4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4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74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3.8.1.4</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be accessible only to authorized users.</w:t>
            </w:r>
          </w:p>
        </w:tc>
        <w:tc>
          <w:tcPr>
            <w:tcW w:w="491" w:type="dxa"/>
          </w:tcPr>
          <w:p w:rsidR="00C97C20" w:rsidRPr="00556A99" w:rsidRDefault="00C97C20" w:rsidP="00883F4C">
            <w:pPr>
              <w:pStyle w:val="NoSpacing"/>
              <w:numPr>
                <w:ins w:id="174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74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74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4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4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75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3.8.1.5</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require a user to log on to the system before the user can access the system application and its resources for any functionality other than viewing or creating items at the unclassified level.</w:t>
            </w:r>
          </w:p>
        </w:tc>
        <w:tc>
          <w:tcPr>
            <w:tcW w:w="491" w:type="dxa"/>
          </w:tcPr>
          <w:p w:rsidR="00C97C20" w:rsidRPr="00556A99" w:rsidRDefault="00C97C20" w:rsidP="00883F4C">
            <w:pPr>
              <w:pStyle w:val="NoSpacing"/>
              <w:numPr>
                <w:ins w:id="1751"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75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75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5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5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75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3.8.1.6</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allow for a visitor account.</w:t>
            </w:r>
          </w:p>
        </w:tc>
        <w:tc>
          <w:tcPr>
            <w:tcW w:w="491" w:type="dxa"/>
          </w:tcPr>
          <w:p w:rsidR="00C97C20" w:rsidRPr="00556A99" w:rsidRDefault="00C97C20" w:rsidP="00883F4C">
            <w:pPr>
              <w:pStyle w:val="NoSpacing"/>
              <w:numPr>
                <w:ins w:id="175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75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75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6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6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76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3.8.1.7</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allow for only a single session per user account (with the exception of the guest/visitor account).</w:t>
            </w:r>
          </w:p>
        </w:tc>
        <w:tc>
          <w:tcPr>
            <w:tcW w:w="491" w:type="dxa"/>
          </w:tcPr>
          <w:p w:rsidR="00C97C20" w:rsidRPr="00556A99" w:rsidRDefault="00C97C20" w:rsidP="00883F4C">
            <w:pPr>
              <w:pStyle w:val="NoSpacing"/>
              <w:numPr>
                <w:ins w:id="176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76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76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6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6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76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3.8.1.8</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include an Identification and Authentication (I&amp;A) management mechanism that uniquely identifies and authenticates.</w:t>
            </w:r>
          </w:p>
        </w:tc>
        <w:tc>
          <w:tcPr>
            <w:tcW w:w="491" w:type="dxa"/>
          </w:tcPr>
          <w:p w:rsidR="00C97C20" w:rsidRPr="00556A99" w:rsidRDefault="00C97C20" w:rsidP="00883F4C">
            <w:pPr>
              <w:pStyle w:val="NoSpacing"/>
              <w:numPr>
                <w:ins w:id="1769"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77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77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7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7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77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3.8.1.9</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for secure user login authentication and authorization for system access.</w:t>
            </w:r>
          </w:p>
        </w:tc>
        <w:tc>
          <w:tcPr>
            <w:tcW w:w="491" w:type="dxa"/>
          </w:tcPr>
          <w:p w:rsidR="00C97C20" w:rsidRPr="00556A99" w:rsidRDefault="00C97C20" w:rsidP="00883F4C">
            <w:pPr>
              <w:pStyle w:val="NoSpacing"/>
              <w:numPr>
                <w:ins w:id="177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77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77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7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7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78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3.8.1.10</w:t>
            </w:r>
          </w:p>
        </w:tc>
        <w:tc>
          <w:tcPr>
            <w:tcW w:w="4715" w:type="dxa"/>
          </w:tcPr>
          <w:p w:rsidR="00C97C20" w:rsidRPr="00556A99" w:rsidRDefault="00C97C20" w:rsidP="00540C53">
            <w:pPr>
              <w:pStyle w:val="Heading4"/>
              <w:numPr>
                <w:ilvl w:val="0"/>
                <w:numId w:val="0"/>
              </w:numPr>
              <w:spacing w:before="60" w:after="60"/>
              <w:rPr>
                <w:rFonts w:cs="Arial"/>
                <w:b w:val="0"/>
              </w:rPr>
            </w:pPr>
            <w:r w:rsidRPr="00556A99">
              <w:rPr>
                <w:rFonts w:cs="Arial"/>
                <w:b w:val="0"/>
              </w:rPr>
              <w:t>(U) The system shall include read-only classification banners within each user interface (UI) screen displayed.</w:t>
            </w:r>
          </w:p>
        </w:tc>
        <w:tc>
          <w:tcPr>
            <w:tcW w:w="491" w:type="dxa"/>
          </w:tcPr>
          <w:p w:rsidR="00C97C20" w:rsidRPr="00556A99" w:rsidRDefault="00C97C20" w:rsidP="00883F4C">
            <w:pPr>
              <w:pStyle w:val="NoSpacing"/>
              <w:numPr>
                <w:ins w:id="1781"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78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78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8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8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78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3.8.1.11</w:t>
            </w:r>
          </w:p>
        </w:tc>
        <w:tc>
          <w:tcPr>
            <w:tcW w:w="4715" w:type="dxa"/>
          </w:tcPr>
          <w:p w:rsidR="00C97C20" w:rsidRPr="00556A99" w:rsidRDefault="00C97C20" w:rsidP="00540C53">
            <w:pPr>
              <w:pStyle w:val="Heading4"/>
              <w:numPr>
                <w:ilvl w:val="0"/>
                <w:numId w:val="0"/>
              </w:numPr>
              <w:spacing w:before="60" w:after="60"/>
              <w:rPr>
                <w:rFonts w:cs="Arial"/>
                <w:b w:val="0"/>
              </w:rPr>
            </w:pPr>
            <w:r w:rsidRPr="00556A99">
              <w:rPr>
                <w:rFonts w:cs="Arial"/>
                <w:b w:val="0"/>
              </w:rPr>
              <w:t>(U) The system shall display classification banners within each system window being displayed with a background color matching the appropriate classification level.</w:t>
            </w:r>
          </w:p>
        </w:tc>
        <w:tc>
          <w:tcPr>
            <w:tcW w:w="491" w:type="dxa"/>
          </w:tcPr>
          <w:p w:rsidR="00C97C20" w:rsidRPr="00556A99" w:rsidRDefault="00C97C20" w:rsidP="00883F4C">
            <w:pPr>
              <w:pStyle w:val="NoSpacing"/>
              <w:numPr>
                <w:ins w:id="178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78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78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9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9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79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3.8.1.12</w:t>
            </w:r>
          </w:p>
        </w:tc>
        <w:tc>
          <w:tcPr>
            <w:tcW w:w="4715" w:type="dxa"/>
          </w:tcPr>
          <w:p w:rsidR="00C97C20" w:rsidRPr="00556A99" w:rsidRDefault="00C97C20" w:rsidP="00540C53">
            <w:pPr>
              <w:pStyle w:val="Heading4"/>
              <w:numPr>
                <w:ilvl w:val="0"/>
                <w:numId w:val="0"/>
              </w:numPr>
              <w:spacing w:before="60" w:after="60"/>
              <w:rPr>
                <w:rFonts w:cs="Arial"/>
                <w:b w:val="0"/>
              </w:rPr>
            </w:pPr>
            <w:r w:rsidRPr="00556A99">
              <w:rPr>
                <w:rFonts w:cs="Arial"/>
                <w:b w:val="0"/>
              </w:rPr>
              <w:t>(U) The system shall allow the Site Administrator to set the classification instructions in the banner displayed to the system user.</w:t>
            </w:r>
          </w:p>
        </w:tc>
        <w:tc>
          <w:tcPr>
            <w:tcW w:w="491" w:type="dxa"/>
          </w:tcPr>
          <w:p w:rsidR="00C97C20" w:rsidRPr="00556A99" w:rsidRDefault="00C97C20" w:rsidP="00883F4C">
            <w:pPr>
              <w:pStyle w:val="NoSpacing"/>
              <w:numPr>
                <w:ins w:id="179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79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79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9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79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79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3.8.1.13</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All factory (including commercial) default passwords for the system shall be changed before operational deployment.</w:t>
            </w:r>
          </w:p>
        </w:tc>
        <w:tc>
          <w:tcPr>
            <w:tcW w:w="491" w:type="dxa"/>
          </w:tcPr>
          <w:p w:rsidR="00C97C20" w:rsidRPr="00556A99" w:rsidRDefault="00C97C20" w:rsidP="00883F4C">
            <w:pPr>
              <w:pStyle w:val="NoSpacing"/>
              <w:numPr>
                <w:ins w:id="1799"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800" w:author="Bill Sitz" w:date="2013-06-23T16:59:00Z"/>
              </w:numPr>
              <w:spacing w:before="60" w:after="60"/>
              <w:rPr>
                <w:rFonts w:ascii="Arial" w:hAnsi="Arial" w:cs="Arial"/>
              </w:rPr>
            </w:pPr>
          </w:p>
        </w:tc>
        <w:tc>
          <w:tcPr>
            <w:tcW w:w="416" w:type="dxa"/>
          </w:tcPr>
          <w:p w:rsidR="00C97C20" w:rsidRPr="00556A99" w:rsidRDefault="00C97C20" w:rsidP="00540C53">
            <w:pPr>
              <w:numPr>
                <w:ins w:id="1801" w:author="Bill Sitz" w:date="2013-06-23T16:59:00Z"/>
              </w:numPr>
              <w:jc w:val="center"/>
              <w:rPr>
                <w:rFonts w:ascii="Arial" w:hAnsi="Arial" w:cs="Arial"/>
                <w:sz w:val="20"/>
              </w:rPr>
            </w:pPr>
          </w:p>
        </w:tc>
        <w:tc>
          <w:tcPr>
            <w:tcW w:w="417" w:type="dxa"/>
          </w:tcPr>
          <w:p w:rsidR="00C97C20" w:rsidRPr="00556A99" w:rsidRDefault="00C97C20" w:rsidP="00540C53">
            <w:pPr>
              <w:numPr>
                <w:ins w:id="1802" w:author="Bill Sitz" w:date="2013-06-23T16:59:00Z"/>
              </w:numPr>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180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80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3.8.1.14</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ensure system notifications are destined for the correct recipient, based on the type of notification.</w:t>
            </w:r>
          </w:p>
        </w:tc>
        <w:tc>
          <w:tcPr>
            <w:tcW w:w="491" w:type="dxa"/>
          </w:tcPr>
          <w:p w:rsidR="00C97C20" w:rsidRPr="00556A99" w:rsidRDefault="00C97C20" w:rsidP="00883F4C">
            <w:pPr>
              <w:pStyle w:val="NoSpacing"/>
              <w:numPr>
                <w:ins w:id="180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806" w:author="Bill Sitz" w:date="2013-06-23T16:59:00Z"/>
              </w:numPr>
              <w:spacing w:before="60" w:after="60"/>
              <w:rPr>
                <w:rFonts w:ascii="Arial" w:hAnsi="Arial" w:cs="Arial"/>
              </w:rPr>
            </w:pPr>
          </w:p>
        </w:tc>
        <w:tc>
          <w:tcPr>
            <w:tcW w:w="416" w:type="dxa"/>
          </w:tcPr>
          <w:p w:rsidR="00C97C20" w:rsidRPr="00556A99" w:rsidRDefault="00C97C20" w:rsidP="00540C53">
            <w:pPr>
              <w:numPr>
                <w:ins w:id="1807" w:author="Bill Sitz" w:date="2013-06-23T16:59:00Z"/>
              </w:numPr>
              <w:jc w:val="center"/>
              <w:rPr>
                <w:rFonts w:ascii="Arial" w:hAnsi="Arial" w:cs="Arial"/>
                <w:sz w:val="20"/>
              </w:rPr>
            </w:pPr>
            <w:r w:rsidRPr="00556A99">
              <w:rPr>
                <w:rFonts w:ascii="Arial" w:hAnsi="Arial" w:cs="Arial"/>
                <w:sz w:val="20"/>
              </w:rPr>
              <w:t>A</w:t>
            </w:r>
          </w:p>
        </w:tc>
        <w:tc>
          <w:tcPr>
            <w:tcW w:w="417" w:type="dxa"/>
          </w:tcPr>
          <w:p w:rsidR="00C97C20" w:rsidRPr="00556A99" w:rsidRDefault="00C97C20" w:rsidP="00540C53">
            <w:pPr>
              <w:numPr>
                <w:ins w:id="1808" w:author="Bill Sitz" w:date="2013-06-23T16:59:00Z"/>
              </w:numPr>
              <w:jc w:val="center"/>
              <w:rPr>
                <w:rFonts w:ascii="Arial" w:hAnsi="Arial" w:cs="Arial"/>
                <w:sz w:val="20"/>
              </w:rPr>
            </w:pPr>
          </w:p>
        </w:tc>
        <w:tc>
          <w:tcPr>
            <w:tcW w:w="417" w:type="dxa"/>
          </w:tcPr>
          <w:p w:rsidR="00C97C20" w:rsidRPr="00556A99" w:rsidRDefault="00C97C20" w:rsidP="00883F4C">
            <w:pPr>
              <w:pStyle w:val="NoSpacing"/>
              <w:numPr>
                <w:ins w:id="180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81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3.8.1.15</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ensure the content of a notification for the intended recipient is appropriate for the type of notification.</w:t>
            </w:r>
          </w:p>
        </w:tc>
        <w:tc>
          <w:tcPr>
            <w:tcW w:w="491" w:type="dxa"/>
          </w:tcPr>
          <w:p w:rsidR="00C97C20" w:rsidRPr="00556A99" w:rsidRDefault="00C97C20" w:rsidP="00883F4C">
            <w:pPr>
              <w:pStyle w:val="NoSpacing"/>
              <w:numPr>
                <w:ins w:id="1811"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81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81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1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1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81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3.8.1.16</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validate the integrity information associated with each notification.</w:t>
            </w:r>
          </w:p>
        </w:tc>
        <w:tc>
          <w:tcPr>
            <w:tcW w:w="491" w:type="dxa"/>
          </w:tcPr>
          <w:p w:rsidR="00C97C20" w:rsidRPr="00556A99" w:rsidRDefault="00C97C20" w:rsidP="00883F4C">
            <w:pPr>
              <w:pStyle w:val="NoSpacing"/>
              <w:numPr>
                <w:ins w:id="181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81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81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2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2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82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3.8.1.17</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the ability to monitor notifications transmitted from the system to external systems.</w:t>
            </w:r>
          </w:p>
        </w:tc>
        <w:tc>
          <w:tcPr>
            <w:tcW w:w="491" w:type="dxa"/>
          </w:tcPr>
          <w:p w:rsidR="00C97C20" w:rsidRPr="00556A99" w:rsidRDefault="00C97C20" w:rsidP="00883F4C">
            <w:pPr>
              <w:pStyle w:val="NoSpacing"/>
              <w:numPr>
                <w:ins w:id="182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82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82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2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2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82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3.8.1.18</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a role-based access control system to support a single log-on capability based on an individual user profile.</w:t>
            </w:r>
          </w:p>
        </w:tc>
        <w:tc>
          <w:tcPr>
            <w:tcW w:w="491" w:type="dxa"/>
          </w:tcPr>
          <w:p w:rsidR="00C97C20" w:rsidRPr="00556A99" w:rsidRDefault="00C97C20" w:rsidP="00883F4C">
            <w:pPr>
              <w:pStyle w:val="NoSpacing"/>
              <w:numPr>
                <w:ins w:id="1829"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83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83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3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3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83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3.8.1.19</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authenticate each user using strong authentication mechanisms over secure channels before authorizing access to the system.</w:t>
            </w:r>
          </w:p>
        </w:tc>
        <w:tc>
          <w:tcPr>
            <w:tcW w:w="491" w:type="dxa"/>
          </w:tcPr>
          <w:p w:rsidR="00C97C20" w:rsidRPr="00556A99" w:rsidRDefault="00C97C20" w:rsidP="00883F4C">
            <w:pPr>
              <w:pStyle w:val="NoSpacing"/>
              <w:numPr>
                <w:ins w:id="183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83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83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3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3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84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3.8.1.20</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only use Transport Layer Security (TLS) encryption mechanisms that are Federal Information Processing Standards (FIPS) 140-2 compliant.</w:t>
            </w:r>
          </w:p>
        </w:tc>
        <w:tc>
          <w:tcPr>
            <w:tcW w:w="491" w:type="dxa"/>
          </w:tcPr>
          <w:p w:rsidR="00C97C20" w:rsidRPr="00556A99" w:rsidRDefault="00C97C20" w:rsidP="00883F4C">
            <w:pPr>
              <w:pStyle w:val="NoSpacing"/>
              <w:numPr>
                <w:ins w:id="1841"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p>
        </w:tc>
        <w:tc>
          <w:tcPr>
            <w:tcW w:w="417" w:type="dxa"/>
          </w:tcPr>
          <w:p w:rsidR="00C97C20" w:rsidRPr="00556A99" w:rsidRDefault="00C97C20" w:rsidP="00883F4C">
            <w:pPr>
              <w:pStyle w:val="NoSpacing"/>
              <w:numPr>
                <w:ins w:id="184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843" w:author="Bill Sitz" w:date="2013-06-23T16:59:00Z"/>
              </w:numPr>
              <w:spacing w:before="60" w:after="60"/>
              <w:rPr>
                <w:rFonts w:ascii="Arial" w:hAnsi="Arial" w:cs="Arial"/>
              </w:rPr>
            </w:pPr>
          </w:p>
        </w:tc>
        <w:tc>
          <w:tcPr>
            <w:tcW w:w="417" w:type="dxa"/>
          </w:tcPr>
          <w:p w:rsidR="00C97C20" w:rsidRPr="00556A99" w:rsidRDefault="00C97C20" w:rsidP="00540C53">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184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84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3.8.1.21</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the capability for a user to hide information from view by other users as a feature to support need-to-know (NTK) access.</w:t>
            </w:r>
          </w:p>
        </w:tc>
        <w:tc>
          <w:tcPr>
            <w:tcW w:w="491" w:type="dxa"/>
          </w:tcPr>
          <w:p w:rsidR="00C97C20" w:rsidRPr="00556A99" w:rsidRDefault="00C97C20" w:rsidP="00883F4C">
            <w:pPr>
              <w:pStyle w:val="NoSpacing"/>
              <w:numPr>
                <w:ins w:id="1846"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847"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84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4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5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851"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3.8.1.22</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protect all identified data items.</w:t>
            </w:r>
          </w:p>
        </w:tc>
        <w:tc>
          <w:tcPr>
            <w:tcW w:w="491" w:type="dxa"/>
          </w:tcPr>
          <w:p w:rsidR="00C97C20" w:rsidRPr="00556A99" w:rsidRDefault="00C97C20" w:rsidP="00883F4C">
            <w:pPr>
              <w:pStyle w:val="NoSpacing"/>
              <w:numPr>
                <w:ins w:id="1852"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853"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85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5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5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85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3.8.1.23</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restrict read access to data based on Controlled Access Program Coordination Office (CAPCO) guidelines (including classification).</w:t>
            </w:r>
          </w:p>
        </w:tc>
        <w:tc>
          <w:tcPr>
            <w:tcW w:w="491" w:type="dxa"/>
          </w:tcPr>
          <w:p w:rsidR="00C97C20" w:rsidRPr="00556A99" w:rsidRDefault="00C97C20" w:rsidP="00883F4C">
            <w:pPr>
              <w:pStyle w:val="NoSpacing"/>
              <w:numPr>
                <w:ins w:id="1858"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859"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86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6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62"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863"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3.8.1.24</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restrict access to actions based on roles with associated privileges.</w:t>
            </w:r>
          </w:p>
        </w:tc>
        <w:tc>
          <w:tcPr>
            <w:tcW w:w="491" w:type="dxa"/>
          </w:tcPr>
          <w:p w:rsidR="00C97C20" w:rsidRPr="00556A99" w:rsidRDefault="00C97C20" w:rsidP="00883F4C">
            <w:pPr>
              <w:pStyle w:val="NoSpacing"/>
              <w:numPr>
                <w:ins w:id="1864"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865"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86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6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6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869"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3.8.1.25</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support the ability of a user to be able to hide his account from appearing in objects associated with system.</w:t>
            </w:r>
          </w:p>
        </w:tc>
        <w:tc>
          <w:tcPr>
            <w:tcW w:w="491" w:type="dxa"/>
          </w:tcPr>
          <w:p w:rsidR="00C97C20" w:rsidRPr="00556A99" w:rsidRDefault="00C97C20" w:rsidP="00883F4C">
            <w:pPr>
              <w:pStyle w:val="NoSpacing"/>
              <w:numPr>
                <w:ins w:id="1870"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87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87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7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7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87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3.8.1.26</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support the ability of a user to be able to associate an alias with the user’s account.</w:t>
            </w:r>
          </w:p>
        </w:tc>
        <w:tc>
          <w:tcPr>
            <w:tcW w:w="491" w:type="dxa"/>
          </w:tcPr>
          <w:p w:rsidR="00C97C20" w:rsidRPr="00556A99" w:rsidRDefault="00C97C20" w:rsidP="00883F4C">
            <w:pPr>
              <w:pStyle w:val="NoSpacing"/>
              <w:numPr>
                <w:ins w:id="1876"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877"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87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7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8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881"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3.8.1.27</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be able to associate external user authentication information to a SWIF Role.</w:t>
            </w:r>
          </w:p>
        </w:tc>
        <w:tc>
          <w:tcPr>
            <w:tcW w:w="491" w:type="dxa"/>
          </w:tcPr>
          <w:p w:rsidR="00C97C20" w:rsidRPr="00556A99" w:rsidRDefault="00C97C20" w:rsidP="00883F4C">
            <w:pPr>
              <w:pStyle w:val="NoSpacing"/>
              <w:numPr>
                <w:ins w:id="1882"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883"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88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8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8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88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3.8.1.28</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enforce password complexity in compliance with the targeted deployment network.</w:t>
            </w:r>
          </w:p>
        </w:tc>
        <w:tc>
          <w:tcPr>
            <w:tcW w:w="491" w:type="dxa"/>
          </w:tcPr>
          <w:p w:rsidR="00C97C20" w:rsidRPr="00556A99" w:rsidRDefault="00C97C20" w:rsidP="00883F4C">
            <w:pPr>
              <w:pStyle w:val="NoSpacing"/>
              <w:numPr>
                <w:ins w:id="1888"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889"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89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9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92"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893"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3.8.1.29</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establish a trusted path to each user.</w:t>
            </w:r>
          </w:p>
        </w:tc>
        <w:tc>
          <w:tcPr>
            <w:tcW w:w="491" w:type="dxa"/>
          </w:tcPr>
          <w:p w:rsidR="00C97C20" w:rsidRPr="00556A99" w:rsidRDefault="00C97C20" w:rsidP="00883F4C">
            <w:pPr>
              <w:pStyle w:val="NoSpacing"/>
              <w:numPr>
                <w:ins w:id="1894"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895"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89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9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89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899"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3.8.1.30</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Upon successful identification and authentication, the system shall establish a protected path between each authorized user and the system.</w:t>
            </w:r>
          </w:p>
        </w:tc>
        <w:tc>
          <w:tcPr>
            <w:tcW w:w="491" w:type="dxa"/>
          </w:tcPr>
          <w:p w:rsidR="00C97C20" w:rsidRPr="00556A99" w:rsidRDefault="00C97C20" w:rsidP="00883F4C">
            <w:pPr>
              <w:pStyle w:val="NoSpacing"/>
              <w:numPr>
                <w:ins w:id="1900"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901" w:author="Bill Sitz" w:date="2013-06-23T16:59:00Z"/>
              </w:numPr>
              <w:spacing w:before="60" w:after="60"/>
              <w:rPr>
                <w:rFonts w:ascii="Arial" w:hAnsi="Arial" w:cs="Arial"/>
              </w:rPr>
            </w:pPr>
          </w:p>
        </w:tc>
        <w:tc>
          <w:tcPr>
            <w:tcW w:w="416" w:type="dxa"/>
          </w:tcPr>
          <w:p w:rsidR="00C97C20" w:rsidRPr="00556A99" w:rsidRDefault="00C97C20" w:rsidP="00540C53">
            <w:pPr>
              <w:numPr>
                <w:ins w:id="1902" w:author="Bill Sitz" w:date="2013-06-23T16:59:00Z"/>
              </w:numPr>
              <w:jc w:val="center"/>
              <w:rPr>
                <w:rFonts w:ascii="Arial" w:hAnsi="Arial" w:cs="Arial"/>
                <w:sz w:val="20"/>
              </w:rPr>
            </w:pPr>
            <w:r w:rsidRPr="00556A99">
              <w:rPr>
                <w:rFonts w:ascii="Arial" w:hAnsi="Arial" w:cs="Arial"/>
                <w:sz w:val="20"/>
              </w:rPr>
              <w:t>A</w:t>
            </w:r>
          </w:p>
        </w:tc>
        <w:tc>
          <w:tcPr>
            <w:tcW w:w="417" w:type="dxa"/>
          </w:tcPr>
          <w:p w:rsidR="00C97C20" w:rsidRPr="00556A99" w:rsidRDefault="00C97C20" w:rsidP="00883F4C">
            <w:pPr>
              <w:pStyle w:val="NoSpacing"/>
              <w:numPr>
                <w:ins w:id="190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90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90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3.8.1.31</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a mechanism that will prevent unauthorized use of security-relevant system functions including related data.</w:t>
            </w:r>
          </w:p>
        </w:tc>
        <w:tc>
          <w:tcPr>
            <w:tcW w:w="491" w:type="dxa"/>
          </w:tcPr>
          <w:p w:rsidR="00C97C20" w:rsidRPr="00556A99" w:rsidRDefault="00C97C20" w:rsidP="00883F4C">
            <w:pPr>
              <w:pStyle w:val="NoSpacing"/>
              <w:numPr>
                <w:ins w:id="1906"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6F65D9">
            <w:pPr>
              <w:jc w:val="center"/>
              <w:rPr>
                <w:rFonts w:ascii="Arial" w:hAnsi="Arial" w:cs="Arial"/>
                <w:sz w:val="20"/>
              </w:rPr>
            </w:pPr>
            <w:r w:rsidRPr="00556A99">
              <w:rPr>
                <w:rFonts w:ascii="Arial" w:hAnsi="Arial" w:cs="Arial"/>
                <w:sz w:val="20"/>
              </w:rPr>
              <w:t>T</w:t>
            </w:r>
          </w:p>
        </w:tc>
        <w:tc>
          <w:tcPr>
            <w:tcW w:w="416" w:type="dxa"/>
          </w:tcPr>
          <w:p w:rsidR="00C97C20" w:rsidRPr="00556A99" w:rsidRDefault="00C97C20" w:rsidP="00883F4C">
            <w:pPr>
              <w:pStyle w:val="NoSpacing"/>
              <w:numPr>
                <w:ins w:id="190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90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90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91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3.8.1.32</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a mechanism that will detect unauthorized use of security-relevant system functions including related data.</w:t>
            </w:r>
          </w:p>
        </w:tc>
        <w:tc>
          <w:tcPr>
            <w:tcW w:w="491" w:type="dxa"/>
          </w:tcPr>
          <w:p w:rsidR="00C97C20" w:rsidRPr="00556A99" w:rsidRDefault="00C97C20" w:rsidP="00883F4C">
            <w:pPr>
              <w:pStyle w:val="NoSpacing"/>
              <w:numPr>
                <w:ins w:id="1911"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6F65D9">
            <w:pPr>
              <w:jc w:val="center"/>
              <w:rPr>
                <w:rFonts w:ascii="Arial" w:hAnsi="Arial" w:cs="Arial"/>
                <w:sz w:val="20"/>
              </w:rPr>
            </w:pPr>
            <w:r w:rsidRPr="00556A99">
              <w:rPr>
                <w:rFonts w:ascii="Arial" w:hAnsi="Arial" w:cs="Arial"/>
                <w:sz w:val="20"/>
              </w:rPr>
              <w:t>T</w:t>
            </w:r>
          </w:p>
        </w:tc>
        <w:tc>
          <w:tcPr>
            <w:tcW w:w="416" w:type="dxa"/>
          </w:tcPr>
          <w:p w:rsidR="00C97C20" w:rsidRPr="00556A99" w:rsidRDefault="00C97C20" w:rsidP="00883F4C">
            <w:pPr>
              <w:pStyle w:val="NoSpacing"/>
              <w:numPr>
                <w:ins w:id="191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91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91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91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3.8.1.33</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generate an audit record for unauthorized attempts to use security-relevant functions including related data.</w:t>
            </w:r>
          </w:p>
        </w:tc>
        <w:tc>
          <w:tcPr>
            <w:tcW w:w="491" w:type="dxa"/>
          </w:tcPr>
          <w:p w:rsidR="00C97C20" w:rsidRPr="00556A99" w:rsidRDefault="00C97C20" w:rsidP="00883F4C">
            <w:pPr>
              <w:pStyle w:val="NoSpacing"/>
              <w:numPr>
                <w:ins w:id="1916"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917"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91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91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92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921"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3.8.1.34</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a mechanism that will prevent the unauthorized modification of security-relevant functions including related data.</w:t>
            </w:r>
          </w:p>
        </w:tc>
        <w:tc>
          <w:tcPr>
            <w:tcW w:w="491" w:type="dxa"/>
          </w:tcPr>
          <w:p w:rsidR="00C97C20" w:rsidRPr="00556A99" w:rsidRDefault="00C97C20" w:rsidP="00883F4C">
            <w:pPr>
              <w:pStyle w:val="NoSpacing"/>
              <w:numPr>
                <w:ins w:id="1922"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6F65D9">
            <w:pPr>
              <w:jc w:val="center"/>
              <w:rPr>
                <w:rFonts w:ascii="Arial" w:hAnsi="Arial" w:cs="Arial"/>
                <w:sz w:val="20"/>
              </w:rPr>
            </w:pPr>
            <w:r w:rsidRPr="00556A99">
              <w:rPr>
                <w:rFonts w:ascii="Arial" w:hAnsi="Arial" w:cs="Arial"/>
                <w:sz w:val="20"/>
              </w:rPr>
              <w:t>T</w:t>
            </w:r>
          </w:p>
        </w:tc>
        <w:tc>
          <w:tcPr>
            <w:tcW w:w="416" w:type="dxa"/>
          </w:tcPr>
          <w:p w:rsidR="00C97C20" w:rsidRPr="00556A99" w:rsidRDefault="00C97C20" w:rsidP="00883F4C">
            <w:pPr>
              <w:pStyle w:val="NoSpacing"/>
              <w:numPr>
                <w:ins w:id="192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92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92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92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3.8.1.35</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a mechanism to detect unauthorized modification of security-relevant functions including related data.</w:t>
            </w:r>
          </w:p>
        </w:tc>
        <w:tc>
          <w:tcPr>
            <w:tcW w:w="491" w:type="dxa"/>
          </w:tcPr>
          <w:p w:rsidR="00C97C20" w:rsidRPr="00556A99" w:rsidRDefault="00C97C20" w:rsidP="00883F4C">
            <w:pPr>
              <w:pStyle w:val="NoSpacing"/>
              <w:numPr>
                <w:ins w:id="192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6F65D9">
            <w:pPr>
              <w:jc w:val="center"/>
              <w:rPr>
                <w:rFonts w:ascii="Arial" w:hAnsi="Arial" w:cs="Arial"/>
                <w:sz w:val="20"/>
              </w:rPr>
            </w:pPr>
            <w:r w:rsidRPr="00556A99">
              <w:rPr>
                <w:rFonts w:ascii="Arial" w:hAnsi="Arial" w:cs="Arial"/>
                <w:sz w:val="20"/>
              </w:rPr>
              <w:t>T</w:t>
            </w:r>
          </w:p>
        </w:tc>
        <w:tc>
          <w:tcPr>
            <w:tcW w:w="416" w:type="dxa"/>
          </w:tcPr>
          <w:p w:rsidR="00C97C20" w:rsidRPr="00556A99" w:rsidRDefault="00C97C20" w:rsidP="00883F4C">
            <w:pPr>
              <w:pStyle w:val="NoSpacing"/>
              <w:numPr>
                <w:ins w:id="192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92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93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931"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3.8.1.36</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generate an audit record for unauthorized attempts to modify security-relevant functions including related data.</w:t>
            </w:r>
          </w:p>
        </w:tc>
        <w:tc>
          <w:tcPr>
            <w:tcW w:w="491" w:type="dxa"/>
          </w:tcPr>
          <w:p w:rsidR="00C97C20" w:rsidRPr="00556A99" w:rsidRDefault="00C97C20" w:rsidP="00883F4C">
            <w:pPr>
              <w:pStyle w:val="NoSpacing"/>
              <w:numPr>
                <w:ins w:id="1932"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6F65D9">
            <w:pPr>
              <w:jc w:val="center"/>
              <w:rPr>
                <w:rFonts w:ascii="Arial" w:hAnsi="Arial" w:cs="Arial"/>
                <w:sz w:val="20"/>
              </w:rPr>
            </w:pPr>
            <w:r w:rsidRPr="00556A99">
              <w:rPr>
                <w:rFonts w:ascii="Arial" w:hAnsi="Arial" w:cs="Arial"/>
                <w:sz w:val="20"/>
              </w:rPr>
              <w:t>T</w:t>
            </w:r>
          </w:p>
        </w:tc>
        <w:tc>
          <w:tcPr>
            <w:tcW w:w="416" w:type="dxa"/>
          </w:tcPr>
          <w:p w:rsidR="00C97C20" w:rsidRPr="00556A99" w:rsidRDefault="00C97C20" w:rsidP="00883F4C">
            <w:pPr>
              <w:pStyle w:val="NoSpacing"/>
              <w:numPr>
                <w:ins w:id="193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93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93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93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3.8.1.37</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a mechanism that will enforce the “Principle of Least Privilege” on security-relevant functions.</w:t>
            </w:r>
          </w:p>
        </w:tc>
        <w:tc>
          <w:tcPr>
            <w:tcW w:w="491" w:type="dxa"/>
          </w:tcPr>
          <w:p w:rsidR="00C97C20" w:rsidRPr="00556A99" w:rsidRDefault="00C97C20" w:rsidP="00883F4C">
            <w:pPr>
              <w:pStyle w:val="NoSpacing"/>
              <w:numPr>
                <w:ins w:id="193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93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93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94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94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94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3.8.1.38</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prevent interference with its operation by removing all residual data generated during its processing when that processing is concluded.</w:t>
            </w:r>
          </w:p>
        </w:tc>
        <w:tc>
          <w:tcPr>
            <w:tcW w:w="491" w:type="dxa"/>
          </w:tcPr>
          <w:p w:rsidR="00C97C20" w:rsidRPr="00556A99" w:rsidRDefault="00C97C20" w:rsidP="00883F4C">
            <w:pPr>
              <w:pStyle w:val="NoSpacing"/>
              <w:numPr>
                <w:ins w:id="194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94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945"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194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94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3.8.1.39</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prevent access to information previously contained in objects that have been unallocated.</w:t>
            </w:r>
          </w:p>
        </w:tc>
        <w:tc>
          <w:tcPr>
            <w:tcW w:w="491" w:type="dxa"/>
          </w:tcPr>
          <w:p w:rsidR="00C97C20" w:rsidRPr="00556A99" w:rsidRDefault="00C97C20" w:rsidP="00883F4C">
            <w:pPr>
              <w:pStyle w:val="NoSpacing"/>
              <w:numPr>
                <w:ins w:id="1948"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949"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950"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195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95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3.8.1.40</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a mechanism that will prevent the bypass of security functions.</w:t>
            </w:r>
          </w:p>
        </w:tc>
        <w:tc>
          <w:tcPr>
            <w:tcW w:w="491" w:type="dxa"/>
          </w:tcPr>
          <w:p w:rsidR="00C97C20" w:rsidRPr="00556A99" w:rsidRDefault="00C97C20" w:rsidP="00883F4C">
            <w:pPr>
              <w:pStyle w:val="NoSpacing"/>
              <w:numPr>
                <w:ins w:id="195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95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955"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195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95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3.8.1.41</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a mechanism to search specified objects for malicious content defined by the malicious content profile(s).</w:t>
            </w:r>
          </w:p>
        </w:tc>
        <w:tc>
          <w:tcPr>
            <w:tcW w:w="491" w:type="dxa"/>
          </w:tcPr>
          <w:p w:rsidR="00C97C20" w:rsidRPr="00556A99" w:rsidRDefault="00C97C20" w:rsidP="00883F4C">
            <w:pPr>
              <w:pStyle w:val="NoSpacing"/>
              <w:numPr>
                <w:ins w:id="1958"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959"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960"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196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96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3.8.1.42</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If malicious content is found, the system shall generate an audit record and perform other actions specified by the requestor.</w:t>
            </w:r>
          </w:p>
        </w:tc>
        <w:tc>
          <w:tcPr>
            <w:tcW w:w="491" w:type="dxa"/>
          </w:tcPr>
          <w:p w:rsidR="00C97C20" w:rsidRPr="00556A99" w:rsidRDefault="00C97C20" w:rsidP="00883F4C">
            <w:pPr>
              <w:pStyle w:val="NoSpacing"/>
              <w:numPr>
                <w:ins w:id="196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96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96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96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96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96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3.8.1.43</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audit record for the malicious content detection shall support evaluating the detected content.</w:t>
            </w:r>
          </w:p>
        </w:tc>
        <w:tc>
          <w:tcPr>
            <w:tcW w:w="491" w:type="dxa"/>
          </w:tcPr>
          <w:p w:rsidR="00C97C20" w:rsidRPr="00556A99" w:rsidRDefault="00C97C20" w:rsidP="00883F4C">
            <w:pPr>
              <w:pStyle w:val="NoSpacing"/>
              <w:numPr>
                <w:ins w:id="1969"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97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97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97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197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97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3.8.1.44</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assign restrictive default values for the access control attributes of all subjects and objects when they are created.</w:t>
            </w:r>
          </w:p>
        </w:tc>
        <w:tc>
          <w:tcPr>
            <w:tcW w:w="491" w:type="dxa"/>
          </w:tcPr>
          <w:p w:rsidR="00C97C20" w:rsidRPr="00556A99" w:rsidRDefault="00C97C20" w:rsidP="00883F4C">
            <w:pPr>
              <w:pStyle w:val="NoSpacing"/>
              <w:numPr>
                <w:ins w:id="197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97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977"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197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979"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3.8.1.45</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assign the MAC attributes to the access control attributes for all subjects and objects residing on systems enforcing a MAC policy.</w:t>
            </w:r>
          </w:p>
        </w:tc>
        <w:tc>
          <w:tcPr>
            <w:tcW w:w="491" w:type="dxa"/>
          </w:tcPr>
          <w:p w:rsidR="00C97C20" w:rsidRPr="00556A99" w:rsidRDefault="00C97C20" w:rsidP="00883F4C">
            <w:pPr>
              <w:pStyle w:val="NoSpacing"/>
              <w:numPr>
                <w:ins w:id="1980"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98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982"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198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98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3.8.1.46</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the capability for a subject to obtain the DAC attributes (e.g., group membership or access type) for a particular subject (user) or object they dominate.</w:t>
            </w:r>
          </w:p>
        </w:tc>
        <w:tc>
          <w:tcPr>
            <w:tcW w:w="491" w:type="dxa"/>
          </w:tcPr>
          <w:p w:rsidR="00C97C20" w:rsidRPr="00556A99" w:rsidRDefault="00C97C20" w:rsidP="00883F4C">
            <w:pPr>
              <w:pStyle w:val="NoSpacing"/>
              <w:numPr>
                <w:ins w:id="198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98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987"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198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989"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3.8.1.47</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the ability for a subject residing on systems enforcing a MAC policy to obtain the MAC attribute values of a subject or object they dominate.</w:t>
            </w:r>
          </w:p>
        </w:tc>
        <w:tc>
          <w:tcPr>
            <w:tcW w:w="491" w:type="dxa"/>
          </w:tcPr>
          <w:p w:rsidR="00C97C20" w:rsidRPr="00556A99" w:rsidRDefault="00C97C20" w:rsidP="00883F4C">
            <w:pPr>
              <w:pStyle w:val="NoSpacing"/>
              <w:numPr>
                <w:ins w:id="1990"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99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992"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199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99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3.8.1.48</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the ability for a subject to determine whether it has DAC access to a named object.</w:t>
            </w:r>
          </w:p>
        </w:tc>
        <w:tc>
          <w:tcPr>
            <w:tcW w:w="491" w:type="dxa"/>
          </w:tcPr>
          <w:p w:rsidR="00C97C20" w:rsidRPr="00556A99" w:rsidRDefault="00C97C20" w:rsidP="00883F4C">
            <w:pPr>
              <w:pStyle w:val="NoSpacing"/>
              <w:numPr>
                <w:ins w:id="199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199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1997"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199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1999"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3.8.1.49</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be able to compare two sets of MAC attribute values to determine their dominance relationship.</w:t>
            </w:r>
          </w:p>
        </w:tc>
        <w:tc>
          <w:tcPr>
            <w:tcW w:w="491" w:type="dxa"/>
          </w:tcPr>
          <w:p w:rsidR="00C97C20" w:rsidRPr="00556A99" w:rsidRDefault="00C97C20" w:rsidP="00883F4C">
            <w:pPr>
              <w:pStyle w:val="NoSpacing"/>
              <w:numPr>
                <w:ins w:id="2000"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00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002"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200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00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3.8.1.50</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be able to determine whether the values for the MAC attributes assigned to a subject or object are valid, to include conforming to the relationship rules for MAC attributes.</w:t>
            </w:r>
          </w:p>
        </w:tc>
        <w:tc>
          <w:tcPr>
            <w:tcW w:w="491" w:type="dxa"/>
          </w:tcPr>
          <w:p w:rsidR="00C97C20" w:rsidRPr="00556A99" w:rsidRDefault="00C97C20" w:rsidP="00883F4C">
            <w:pPr>
              <w:pStyle w:val="NoSpacing"/>
              <w:numPr>
                <w:ins w:id="200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00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007"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200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009"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3.8.1.51</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mediate access to an object by a subject, based on the access control attributes and policies extant on a given component.</w:t>
            </w:r>
          </w:p>
        </w:tc>
        <w:tc>
          <w:tcPr>
            <w:tcW w:w="491" w:type="dxa"/>
          </w:tcPr>
          <w:p w:rsidR="00C97C20" w:rsidRPr="00556A99" w:rsidRDefault="00C97C20" w:rsidP="00883F4C">
            <w:pPr>
              <w:pStyle w:val="NoSpacing"/>
              <w:numPr>
                <w:ins w:id="2010"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01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012"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201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014" w:author="Bill Sitz" w:date="2013-06-23T16:59:00Z"/>
              </w:numPr>
              <w:spacing w:before="60" w:after="60"/>
              <w:rPr>
                <w:rFonts w:ascii="Arial" w:hAnsi="Arial" w:cs="Arial"/>
              </w:rPr>
            </w:pPr>
          </w:p>
        </w:tc>
        <w:tc>
          <w:tcPr>
            <w:tcW w:w="1150" w:type="dxa"/>
          </w:tcPr>
          <w:p w:rsidR="00C97C20" w:rsidRPr="00556A99" w:rsidRDefault="00C97C20" w:rsidP="00EF4C84">
            <w:pPr>
              <w:pStyle w:val="Heading4"/>
              <w:numPr>
                <w:ilvl w:val="0"/>
                <w:numId w:val="0"/>
              </w:numPr>
              <w:spacing w:before="60" w:after="60"/>
              <w:jc w:val="center"/>
              <w:rPr>
                <w:rFonts w:cs="Arial"/>
                <w:b w:val="0"/>
                <w:i/>
              </w:rPr>
            </w:pPr>
            <w:r w:rsidRPr="00556A99">
              <w:rPr>
                <w:rFonts w:cs="Arial"/>
                <w:b w:val="0"/>
                <w:i/>
              </w:rPr>
              <w:t>[3.8.1.52</w:t>
            </w:r>
          </w:p>
        </w:tc>
        <w:tc>
          <w:tcPr>
            <w:tcW w:w="4715" w:type="dxa"/>
          </w:tcPr>
          <w:p w:rsidR="00C97C20" w:rsidRPr="00556A99" w:rsidRDefault="00C97C20" w:rsidP="006F65D9">
            <w:pPr>
              <w:pStyle w:val="Heading4"/>
              <w:numPr>
                <w:ilvl w:val="0"/>
                <w:numId w:val="0"/>
              </w:numPr>
              <w:spacing w:before="60" w:after="60"/>
              <w:rPr>
                <w:rFonts w:cs="Arial"/>
                <w:i/>
                <w:sz w:val="21"/>
              </w:rPr>
            </w:pPr>
            <w:r w:rsidRPr="00556A99">
              <w:rPr>
                <w:rFonts w:cs="Arial"/>
                <w:b w:val="0"/>
                <w:i/>
              </w:rPr>
              <w:t xml:space="preserve">(U) </w:t>
            </w:r>
            <w:proofErr w:type="gramStart"/>
            <w:r w:rsidRPr="00556A99">
              <w:rPr>
                <w:rFonts w:cs="Arial"/>
                <w:b w:val="0"/>
                <w:i/>
              </w:rPr>
              <w:t>not</w:t>
            </w:r>
            <w:proofErr w:type="gramEnd"/>
            <w:r w:rsidRPr="00556A99">
              <w:rPr>
                <w:rFonts w:cs="Arial"/>
                <w:b w:val="0"/>
                <w:i/>
              </w:rPr>
              <w:t xml:space="preserve"> used; added to 3.2.13.1]</w:t>
            </w:r>
          </w:p>
        </w:tc>
        <w:tc>
          <w:tcPr>
            <w:tcW w:w="491" w:type="dxa"/>
            <w:tcMar>
              <w:left w:w="29" w:type="dxa"/>
              <w:right w:w="29" w:type="dxa"/>
            </w:tcMar>
          </w:tcPr>
          <w:p w:rsidR="00C97C20" w:rsidRPr="00556A99" w:rsidRDefault="00C97C20" w:rsidP="006F65D9">
            <w:pPr>
              <w:pStyle w:val="NoSpacing"/>
              <w:spacing w:before="60" w:after="60"/>
              <w:jc w:val="center"/>
              <w:rPr>
                <w:rFonts w:ascii="Arial" w:hAnsi="Arial" w:cs="Arial"/>
                <w:i/>
                <w:sz w:val="20"/>
              </w:rPr>
            </w:pPr>
            <w:r w:rsidRPr="00556A99">
              <w:rPr>
                <w:rFonts w:ascii="Arial" w:hAnsi="Arial" w:cs="Arial"/>
                <w:i/>
                <w:sz w:val="20"/>
              </w:rPr>
              <w:t>N/A</w:t>
            </w:r>
          </w:p>
        </w:tc>
        <w:tc>
          <w:tcPr>
            <w:tcW w:w="417" w:type="dxa"/>
          </w:tcPr>
          <w:p w:rsidR="00C97C20" w:rsidRPr="00556A99" w:rsidRDefault="00C97C20" w:rsidP="001D7559">
            <w:pPr>
              <w:jc w:val="center"/>
              <w:rPr>
                <w:rFonts w:ascii="Arial" w:hAnsi="Arial" w:cs="Arial"/>
              </w:rPr>
            </w:pPr>
          </w:p>
        </w:tc>
        <w:tc>
          <w:tcPr>
            <w:tcW w:w="417" w:type="dxa"/>
          </w:tcPr>
          <w:p w:rsidR="00C97C20" w:rsidRPr="00556A99" w:rsidRDefault="00C97C20" w:rsidP="00883F4C">
            <w:pPr>
              <w:pStyle w:val="NoSpacing"/>
              <w:numPr>
                <w:ins w:id="2015"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016"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p>
        </w:tc>
        <w:tc>
          <w:tcPr>
            <w:tcW w:w="417" w:type="dxa"/>
          </w:tcPr>
          <w:p w:rsidR="00C97C20" w:rsidRPr="00556A99" w:rsidRDefault="00C97C20" w:rsidP="00883F4C">
            <w:pPr>
              <w:pStyle w:val="NoSpacing"/>
              <w:numPr>
                <w:ins w:id="201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01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3.8.1.53</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a service to generate non-repudiation data.</w:t>
            </w:r>
          </w:p>
        </w:tc>
        <w:tc>
          <w:tcPr>
            <w:tcW w:w="491" w:type="dxa"/>
          </w:tcPr>
          <w:p w:rsidR="00C97C20" w:rsidRPr="00556A99" w:rsidRDefault="00C97C20" w:rsidP="00883F4C">
            <w:pPr>
              <w:pStyle w:val="NoSpacing"/>
              <w:numPr>
                <w:ins w:id="2019"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02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021"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2022"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023"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3.8.1.54</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generate a non-repudiation record whenever the system generates non-repudiation data.</w:t>
            </w:r>
          </w:p>
        </w:tc>
        <w:tc>
          <w:tcPr>
            <w:tcW w:w="491" w:type="dxa"/>
          </w:tcPr>
          <w:p w:rsidR="00C97C20" w:rsidRPr="00556A99" w:rsidRDefault="00C97C20" w:rsidP="00883F4C">
            <w:pPr>
              <w:pStyle w:val="NoSpacing"/>
              <w:numPr>
                <w:ins w:id="2024"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025"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02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2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2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029"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3.8.1.55</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a service to verify the authenticity of non-repudiation data.</w:t>
            </w:r>
          </w:p>
        </w:tc>
        <w:tc>
          <w:tcPr>
            <w:tcW w:w="491" w:type="dxa"/>
          </w:tcPr>
          <w:p w:rsidR="00C97C20" w:rsidRPr="00556A99" w:rsidRDefault="00C97C20" w:rsidP="00883F4C">
            <w:pPr>
              <w:pStyle w:val="NoSpacing"/>
              <w:numPr>
                <w:ins w:id="2030"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03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03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3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3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03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3.8.1.56</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generate a non-repudiation record whenever the system validates non-repudiation data.</w:t>
            </w:r>
          </w:p>
        </w:tc>
        <w:tc>
          <w:tcPr>
            <w:tcW w:w="491" w:type="dxa"/>
          </w:tcPr>
          <w:p w:rsidR="00C97C20" w:rsidRPr="00556A99" w:rsidRDefault="00C97C20" w:rsidP="00883F4C">
            <w:pPr>
              <w:pStyle w:val="NoSpacing"/>
              <w:numPr>
                <w:ins w:id="2036"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037"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038"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203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04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3.8.1.57</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generate a non-repudiation record when the system verifies the authenticity of non-repudiation data.</w:t>
            </w:r>
          </w:p>
        </w:tc>
        <w:tc>
          <w:tcPr>
            <w:tcW w:w="491" w:type="dxa"/>
          </w:tcPr>
          <w:p w:rsidR="00C97C20" w:rsidRPr="00556A99" w:rsidRDefault="00C97C20" w:rsidP="00883F4C">
            <w:pPr>
              <w:pStyle w:val="NoSpacing"/>
              <w:numPr>
                <w:ins w:id="2041"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04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04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4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4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04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3.8.1.58</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the capability for the ISSO to retrieve non-repudiation records.</w:t>
            </w:r>
          </w:p>
        </w:tc>
        <w:tc>
          <w:tcPr>
            <w:tcW w:w="491" w:type="dxa"/>
          </w:tcPr>
          <w:p w:rsidR="00C97C20" w:rsidRPr="00556A99" w:rsidRDefault="00C97C20" w:rsidP="00883F4C">
            <w:pPr>
              <w:pStyle w:val="NoSpacing"/>
              <w:numPr>
                <w:ins w:id="204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04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04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5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5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05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3.8.1.59</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preserve non-repudiation records for forensic analysis.</w:t>
            </w:r>
          </w:p>
        </w:tc>
        <w:tc>
          <w:tcPr>
            <w:tcW w:w="491" w:type="dxa"/>
          </w:tcPr>
          <w:p w:rsidR="00C97C20" w:rsidRPr="00556A99" w:rsidRDefault="00C97C20" w:rsidP="00883F4C">
            <w:pPr>
              <w:pStyle w:val="NoSpacing"/>
              <w:numPr>
                <w:ins w:id="205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05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05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5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5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05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3.8.1.60</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generate audit records capturing security-relevant events.</w:t>
            </w:r>
          </w:p>
        </w:tc>
        <w:tc>
          <w:tcPr>
            <w:tcW w:w="491" w:type="dxa"/>
          </w:tcPr>
          <w:p w:rsidR="00C97C20" w:rsidRPr="00556A99" w:rsidRDefault="00C97C20" w:rsidP="00883F4C">
            <w:pPr>
              <w:pStyle w:val="NoSpacing"/>
              <w:numPr>
                <w:ins w:id="2059"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06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06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6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6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06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3.8.1.61</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store generated audit events into an audit log that is protected against unauthorized modification.</w:t>
            </w:r>
          </w:p>
        </w:tc>
        <w:tc>
          <w:tcPr>
            <w:tcW w:w="491" w:type="dxa"/>
          </w:tcPr>
          <w:p w:rsidR="00C97C20" w:rsidRPr="00556A99" w:rsidRDefault="00C97C20" w:rsidP="00883F4C">
            <w:pPr>
              <w:pStyle w:val="NoSpacing"/>
              <w:numPr>
                <w:ins w:id="206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06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06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6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6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07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3.8.1.62</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audit log shall be capable of being exported by authorized privileged users.</w:t>
            </w:r>
          </w:p>
        </w:tc>
        <w:tc>
          <w:tcPr>
            <w:tcW w:w="491" w:type="dxa"/>
          </w:tcPr>
          <w:p w:rsidR="00C97C20" w:rsidRPr="00556A99" w:rsidRDefault="00C97C20" w:rsidP="00883F4C">
            <w:pPr>
              <w:pStyle w:val="NoSpacing"/>
              <w:numPr>
                <w:ins w:id="2071"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07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07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7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7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07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3.8.1.63</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the capability for the ISSO to obtain an audit record.</w:t>
            </w:r>
          </w:p>
        </w:tc>
        <w:tc>
          <w:tcPr>
            <w:tcW w:w="491" w:type="dxa"/>
          </w:tcPr>
          <w:p w:rsidR="00C97C20" w:rsidRPr="00556A99" w:rsidRDefault="00C97C20" w:rsidP="00883F4C">
            <w:pPr>
              <w:pStyle w:val="NoSpacing"/>
              <w:numPr>
                <w:ins w:id="207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07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07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8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8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08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3.8.1.64</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be able to perform a backup operation.</w:t>
            </w:r>
          </w:p>
        </w:tc>
        <w:tc>
          <w:tcPr>
            <w:tcW w:w="491" w:type="dxa"/>
          </w:tcPr>
          <w:p w:rsidR="00C97C20" w:rsidRPr="00556A99" w:rsidRDefault="00C97C20" w:rsidP="00883F4C">
            <w:pPr>
              <w:pStyle w:val="NoSpacing"/>
              <w:numPr>
                <w:ins w:id="208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08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08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8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8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08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3.8.1.65</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be able to perform a restore operation.</w:t>
            </w:r>
          </w:p>
        </w:tc>
        <w:tc>
          <w:tcPr>
            <w:tcW w:w="491" w:type="dxa"/>
          </w:tcPr>
          <w:p w:rsidR="00C97C20" w:rsidRPr="00556A99" w:rsidRDefault="00C97C20" w:rsidP="00883F4C">
            <w:pPr>
              <w:pStyle w:val="NoSpacing"/>
              <w:numPr>
                <w:ins w:id="2089"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09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09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9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9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09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3.8.1.66</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be able to perform a backup of security-relevant functions including data on request.</w:t>
            </w:r>
          </w:p>
        </w:tc>
        <w:tc>
          <w:tcPr>
            <w:tcW w:w="491" w:type="dxa"/>
          </w:tcPr>
          <w:p w:rsidR="00C97C20" w:rsidRPr="00556A99" w:rsidRDefault="00C97C20" w:rsidP="00883F4C">
            <w:pPr>
              <w:pStyle w:val="NoSpacing"/>
              <w:numPr>
                <w:ins w:id="209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09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09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9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09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10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3.8.1.67</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be able to restore, on request, the security-relevant functions including data up to the last backup archive.</w:t>
            </w:r>
          </w:p>
        </w:tc>
        <w:tc>
          <w:tcPr>
            <w:tcW w:w="491" w:type="dxa"/>
          </w:tcPr>
          <w:p w:rsidR="00C97C20" w:rsidRPr="00556A99" w:rsidRDefault="00C97C20" w:rsidP="00883F4C">
            <w:pPr>
              <w:pStyle w:val="NoSpacing"/>
              <w:numPr>
                <w:ins w:id="2101"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10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10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0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0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10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3.8.1.68</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systems shall be capable of being restored to the last known secure configuration through the application of the recorded changes to security-relevant data including functions.</w:t>
            </w:r>
          </w:p>
        </w:tc>
        <w:tc>
          <w:tcPr>
            <w:tcW w:w="491" w:type="dxa"/>
          </w:tcPr>
          <w:p w:rsidR="00C97C20" w:rsidRPr="00556A99" w:rsidRDefault="00C97C20" w:rsidP="00883F4C">
            <w:pPr>
              <w:pStyle w:val="NoSpacing"/>
              <w:numPr>
                <w:ins w:id="2107"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10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10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1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1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11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3.8.1.69</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the capability to generate an integrity seal for data that permits modification of the original data to be detected.</w:t>
            </w:r>
          </w:p>
        </w:tc>
        <w:tc>
          <w:tcPr>
            <w:tcW w:w="491" w:type="dxa"/>
          </w:tcPr>
          <w:p w:rsidR="00C97C20" w:rsidRPr="00556A99" w:rsidRDefault="00C97C20" w:rsidP="00883F4C">
            <w:pPr>
              <w:pStyle w:val="NoSpacing"/>
              <w:numPr>
                <w:ins w:id="211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11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115"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211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11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3.8.1.70</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the capability to validate the integrity seal that has been generated for data.</w:t>
            </w:r>
          </w:p>
        </w:tc>
        <w:tc>
          <w:tcPr>
            <w:tcW w:w="491" w:type="dxa"/>
          </w:tcPr>
          <w:p w:rsidR="00C97C20" w:rsidRPr="00556A99" w:rsidRDefault="00C97C20" w:rsidP="00883F4C">
            <w:pPr>
              <w:pStyle w:val="NoSpacing"/>
              <w:numPr>
                <w:ins w:id="2118"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119"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120"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212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12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3.8.1.71</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the capability to ensure the confidentiality of data through encryption.</w:t>
            </w:r>
          </w:p>
        </w:tc>
        <w:tc>
          <w:tcPr>
            <w:tcW w:w="491" w:type="dxa"/>
          </w:tcPr>
          <w:p w:rsidR="00C97C20" w:rsidRPr="00556A99" w:rsidRDefault="00C97C20" w:rsidP="00883F4C">
            <w:pPr>
              <w:pStyle w:val="NoSpacing"/>
              <w:numPr>
                <w:ins w:id="2123"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12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125"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212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12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3.8.1.72</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the capability to decrypt encrypted data.</w:t>
            </w:r>
          </w:p>
        </w:tc>
        <w:tc>
          <w:tcPr>
            <w:tcW w:w="491" w:type="dxa"/>
          </w:tcPr>
          <w:p w:rsidR="00C97C20" w:rsidRPr="00556A99" w:rsidRDefault="00C97C20" w:rsidP="00883F4C">
            <w:pPr>
              <w:pStyle w:val="NoSpacing"/>
              <w:numPr>
                <w:ins w:id="2128"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129"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13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3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32"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133"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3.8.1.73</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require all users interacting with the system to identify themselves to include authenticating their claimed identity.</w:t>
            </w:r>
          </w:p>
        </w:tc>
        <w:tc>
          <w:tcPr>
            <w:tcW w:w="491" w:type="dxa"/>
          </w:tcPr>
          <w:p w:rsidR="00C97C20" w:rsidRPr="00556A99" w:rsidRDefault="00C97C20" w:rsidP="00883F4C">
            <w:pPr>
              <w:pStyle w:val="NoSpacing"/>
              <w:numPr>
                <w:ins w:id="2134"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135"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13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3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3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139"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3.8.1.74</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notify users that their authenticator will expire within an ISSO-specified period prior to the authenticator’s expiration.</w:t>
            </w:r>
          </w:p>
        </w:tc>
        <w:tc>
          <w:tcPr>
            <w:tcW w:w="491" w:type="dxa"/>
          </w:tcPr>
          <w:p w:rsidR="00C97C20" w:rsidRPr="00556A99" w:rsidRDefault="00C97C20" w:rsidP="00883F4C">
            <w:pPr>
              <w:pStyle w:val="NoSpacing"/>
              <w:numPr>
                <w:ins w:id="2140"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14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14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4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4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14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3.8.1.75</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make an authenticator unusable after an ISSO-specified lifetime.</w:t>
            </w:r>
          </w:p>
        </w:tc>
        <w:tc>
          <w:tcPr>
            <w:tcW w:w="491" w:type="dxa"/>
          </w:tcPr>
          <w:p w:rsidR="00C97C20" w:rsidRPr="00556A99" w:rsidRDefault="00C97C20" w:rsidP="00883F4C">
            <w:pPr>
              <w:pStyle w:val="NoSpacing"/>
              <w:numPr>
                <w:ins w:id="2146"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147"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14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4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5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151"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3.8.1.76</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be able to obtain identification and authentication attributes (e.g., user ID) for a user from the user profile identification and authentication attributes.</w:t>
            </w:r>
          </w:p>
        </w:tc>
        <w:tc>
          <w:tcPr>
            <w:tcW w:w="491" w:type="dxa"/>
          </w:tcPr>
          <w:p w:rsidR="00C97C20" w:rsidRPr="00556A99" w:rsidRDefault="00C97C20" w:rsidP="00883F4C">
            <w:pPr>
              <w:pStyle w:val="NoSpacing"/>
              <w:numPr>
                <w:ins w:id="2152"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153"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15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5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5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15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3.8.1.77</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invoke the appropriate user interface based on user authentication.</w:t>
            </w:r>
          </w:p>
        </w:tc>
        <w:tc>
          <w:tcPr>
            <w:tcW w:w="491" w:type="dxa"/>
          </w:tcPr>
          <w:p w:rsidR="00C97C20" w:rsidRPr="00556A99" w:rsidRDefault="00C97C20" w:rsidP="00883F4C">
            <w:pPr>
              <w:pStyle w:val="NoSpacing"/>
              <w:numPr>
                <w:ins w:id="2158"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159"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16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6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62"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163"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3.8.1.78</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the capability for an individual authorized user to update the user’s own user identification and authentication attributes maintained in the user profile.</w:t>
            </w:r>
          </w:p>
        </w:tc>
        <w:tc>
          <w:tcPr>
            <w:tcW w:w="491" w:type="dxa"/>
          </w:tcPr>
          <w:p w:rsidR="00C97C20" w:rsidRPr="00556A99" w:rsidRDefault="00C97C20" w:rsidP="00883F4C">
            <w:pPr>
              <w:pStyle w:val="NoSpacing"/>
              <w:numPr>
                <w:ins w:id="2164"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165"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16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6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6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169"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3.8.1.79</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 xml:space="preserve">(U) The system shall ensure that user passwords are sufficiently strong for reliable authentication by conforming </w:t>
            </w:r>
            <w:proofErr w:type="gramStart"/>
            <w:r w:rsidRPr="00556A99">
              <w:rPr>
                <w:rFonts w:cs="Arial"/>
                <w:b w:val="0"/>
              </w:rPr>
              <w:t>with</w:t>
            </w:r>
            <w:proofErr w:type="gramEnd"/>
            <w:r w:rsidRPr="00556A99">
              <w:rPr>
                <w:rFonts w:cs="Arial"/>
                <w:b w:val="0"/>
              </w:rPr>
              <w:t xml:space="preserve"> FIPS 181, Automated Password Generator (APG), October 1993.</w:t>
            </w:r>
          </w:p>
        </w:tc>
        <w:tc>
          <w:tcPr>
            <w:tcW w:w="491" w:type="dxa"/>
          </w:tcPr>
          <w:p w:rsidR="00C97C20" w:rsidRPr="00556A99" w:rsidRDefault="00C97C20" w:rsidP="00883F4C">
            <w:pPr>
              <w:pStyle w:val="NoSpacing"/>
              <w:numPr>
                <w:ins w:id="2170"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17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172"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217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17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3.8.1.80</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a reliable time source to its components.</w:t>
            </w:r>
          </w:p>
        </w:tc>
        <w:tc>
          <w:tcPr>
            <w:tcW w:w="491" w:type="dxa"/>
          </w:tcPr>
          <w:p w:rsidR="00C97C20" w:rsidRPr="00556A99" w:rsidRDefault="00C97C20" w:rsidP="00883F4C">
            <w:pPr>
              <w:pStyle w:val="NoSpacing"/>
              <w:numPr>
                <w:ins w:id="217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17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17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7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7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180" w:author="Bill Sitz" w:date="2013-06-23T16:59:00Z"/>
              </w:numPr>
              <w:spacing w:before="60" w:after="60"/>
              <w:rPr>
                <w:rFonts w:ascii="Arial" w:hAnsi="Arial" w:cs="Arial"/>
              </w:rPr>
            </w:pPr>
          </w:p>
        </w:tc>
        <w:tc>
          <w:tcPr>
            <w:tcW w:w="1150" w:type="dxa"/>
          </w:tcPr>
          <w:p w:rsidR="00C97C20" w:rsidRPr="00556A99" w:rsidRDefault="00C97C20" w:rsidP="00EF4C84">
            <w:pPr>
              <w:pStyle w:val="Heading4"/>
              <w:numPr>
                <w:ilvl w:val="0"/>
                <w:numId w:val="0"/>
              </w:numPr>
              <w:spacing w:before="60" w:after="60"/>
              <w:jc w:val="right"/>
              <w:rPr>
                <w:rFonts w:cs="Arial"/>
                <w:b w:val="0"/>
                <w:i/>
              </w:rPr>
            </w:pPr>
            <w:r w:rsidRPr="00556A99">
              <w:rPr>
                <w:rFonts w:cs="Arial"/>
                <w:b w:val="0"/>
                <w:i/>
              </w:rPr>
              <w:t>[3.8.1.81</w:t>
            </w:r>
          </w:p>
        </w:tc>
        <w:tc>
          <w:tcPr>
            <w:tcW w:w="4715" w:type="dxa"/>
          </w:tcPr>
          <w:p w:rsidR="00C97C20" w:rsidRPr="00556A99" w:rsidRDefault="00C97C20" w:rsidP="001F4D50">
            <w:pPr>
              <w:pStyle w:val="Heading4"/>
              <w:numPr>
                <w:ilvl w:val="0"/>
                <w:numId w:val="0"/>
              </w:numPr>
              <w:spacing w:before="60" w:after="60"/>
              <w:rPr>
                <w:rFonts w:cs="Arial"/>
                <w:i/>
                <w:sz w:val="21"/>
              </w:rPr>
            </w:pPr>
            <w:r w:rsidRPr="00556A99">
              <w:rPr>
                <w:rFonts w:cs="Arial"/>
                <w:b w:val="0"/>
                <w:i/>
              </w:rPr>
              <w:t xml:space="preserve">(U) </w:t>
            </w:r>
            <w:proofErr w:type="gramStart"/>
            <w:r w:rsidRPr="00556A99">
              <w:rPr>
                <w:rFonts w:cs="Arial"/>
                <w:b w:val="0"/>
                <w:i/>
              </w:rPr>
              <w:t>not</w:t>
            </w:r>
            <w:proofErr w:type="gramEnd"/>
            <w:r w:rsidRPr="00556A99">
              <w:rPr>
                <w:rFonts w:cs="Arial"/>
                <w:b w:val="0"/>
                <w:i/>
              </w:rPr>
              <w:t xml:space="preserve"> used; added to 3.2.13.1]</w:t>
            </w:r>
          </w:p>
        </w:tc>
        <w:tc>
          <w:tcPr>
            <w:tcW w:w="491" w:type="dxa"/>
            <w:tcMar>
              <w:left w:w="29" w:type="dxa"/>
              <w:right w:w="29" w:type="dxa"/>
            </w:tcMar>
          </w:tcPr>
          <w:p w:rsidR="00C97C20" w:rsidRPr="00556A99" w:rsidRDefault="00C97C20" w:rsidP="001F4D50">
            <w:pPr>
              <w:pStyle w:val="NoSpacing"/>
              <w:spacing w:before="60" w:after="60"/>
              <w:jc w:val="center"/>
              <w:rPr>
                <w:rFonts w:ascii="Arial" w:hAnsi="Arial" w:cs="Arial"/>
                <w:i/>
                <w:sz w:val="20"/>
              </w:rPr>
            </w:pPr>
            <w:r w:rsidRPr="00556A99">
              <w:rPr>
                <w:rFonts w:ascii="Arial" w:hAnsi="Arial" w:cs="Arial"/>
                <w:i/>
                <w:sz w:val="20"/>
              </w:rPr>
              <w:t>N/A</w:t>
            </w:r>
          </w:p>
        </w:tc>
        <w:tc>
          <w:tcPr>
            <w:tcW w:w="417" w:type="dxa"/>
          </w:tcPr>
          <w:p w:rsidR="00C97C20" w:rsidRPr="00556A99" w:rsidRDefault="00C97C20" w:rsidP="001D7559">
            <w:pPr>
              <w:jc w:val="center"/>
              <w:rPr>
                <w:rFonts w:ascii="Arial" w:hAnsi="Arial" w:cs="Arial"/>
              </w:rPr>
            </w:pPr>
          </w:p>
        </w:tc>
        <w:tc>
          <w:tcPr>
            <w:tcW w:w="417" w:type="dxa"/>
          </w:tcPr>
          <w:p w:rsidR="00C97C20" w:rsidRPr="00556A99" w:rsidRDefault="00C97C20" w:rsidP="00883F4C">
            <w:pPr>
              <w:pStyle w:val="NoSpacing"/>
              <w:numPr>
                <w:ins w:id="218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182"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218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18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3.8.1.82</w:t>
            </w:r>
          </w:p>
        </w:tc>
        <w:tc>
          <w:tcPr>
            <w:tcW w:w="4715" w:type="dxa"/>
          </w:tcPr>
          <w:p w:rsidR="00C97C20" w:rsidRPr="00556A99" w:rsidRDefault="00C97C20" w:rsidP="001D7559">
            <w:pPr>
              <w:pStyle w:val="Heading4"/>
              <w:numPr>
                <w:ilvl w:val="0"/>
                <w:numId w:val="0"/>
              </w:numPr>
              <w:spacing w:before="60" w:after="60"/>
              <w:rPr>
                <w:rFonts w:cs="Arial"/>
                <w:b w:val="0"/>
              </w:rPr>
            </w:pPr>
            <w:r w:rsidRPr="00556A99">
              <w:rPr>
                <w:rFonts w:cs="Arial"/>
                <w:b w:val="0"/>
              </w:rPr>
              <w:t>(U) The system shall provide the capability to adjust the reliable time source with values obtained from an authorized reference time source.</w:t>
            </w:r>
          </w:p>
        </w:tc>
        <w:tc>
          <w:tcPr>
            <w:tcW w:w="491" w:type="dxa"/>
          </w:tcPr>
          <w:p w:rsidR="00C97C20" w:rsidRPr="00556A99" w:rsidRDefault="00C97C20" w:rsidP="00883F4C">
            <w:pPr>
              <w:pStyle w:val="NoSpacing"/>
              <w:numPr>
                <w:ins w:id="2185" w:author="Bill Sitz" w:date="2013-06-23T16:59:00Z"/>
              </w:numPr>
              <w:spacing w:before="60" w:after="60"/>
              <w:rPr>
                <w:rFonts w:ascii="Arial" w:hAnsi="Arial" w:cs="Arial"/>
              </w:rPr>
            </w:pPr>
          </w:p>
        </w:tc>
        <w:tc>
          <w:tcPr>
            <w:tcW w:w="417" w:type="dxa"/>
          </w:tcPr>
          <w:p w:rsidR="00C97C20" w:rsidRPr="00556A99" w:rsidRDefault="00C97C20" w:rsidP="001D755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18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18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8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189"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3.8.2 (U) Privacy</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19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191" w:author="Bill Sitz" w:date="2013-06-23T16:59:00Z"/>
              </w:numPr>
              <w:spacing w:before="60" w:after="60"/>
              <w:rPr>
                <w:rFonts w:cs="Arial"/>
                <w:sz w:val="21"/>
              </w:rPr>
            </w:pPr>
            <w:r w:rsidRPr="00556A99">
              <w:rPr>
                <w:rFonts w:cs="Arial"/>
                <w:b w:val="0"/>
              </w:rPr>
              <w:t>3.8.2.</w:t>
            </w:r>
            <w:r>
              <w:rPr>
                <w:rFonts w:cs="Arial"/>
                <w:b w:val="0"/>
              </w:rPr>
              <w:t>1</w:t>
            </w:r>
          </w:p>
        </w:tc>
        <w:tc>
          <w:tcPr>
            <w:tcW w:w="4715" w:type="dxa"/>
          </w:tcPr>
          <w:p w:rsidR="00C97C20" w:rsidRPr="00556A99" w:rsidRDefault="00C97C20" w:rsidP="00883F4C">
            <w:pPr>
              <w:pStyle w:val="Heading4"/>
              <w:numPr>
                <w:ilvl w:val="0"/>
                <w:numId w:val="0"/>
                <w:ins w:id="2192" w:author="Bill Sitz" w:date="2013-06-23T16:59:00Z"/>
              </w:numPr>
              <w:spacing w:before="60" w:after="60"/>
              <w:rPr>
                <w:rFonts w:cs="Arial"/>
                <w:b w:val="0"/>
              </w:rPr>
            </w:pPr>
            <w:r w:rsidRPr="00556A99">
              <w:rPr>
                <w:rFonts w:cs="Arial"/>
                <w:b w:val="0"/>
              </w:rPr>
              <w:t>(U) The system shall comply with the provisions of the Foreign Intelligence Surveillance Act as it pertains to the collection and retention of data on U.S. persons.</w:t>
            </w:r>
          </w:p>
        </w:tc>
        <w:tc>
          <w:tcPr>
            <w:tcW w:w="491" w:type="dxa"/>
          </w:tcPr>
          <w:p w:rsidR="00C97C20" w:rsidRPr="00556A99" w:rsidRDefault="00C97C20" w:rsidP="00883F4C">
            <w:pPr>
              <w:pStyle w:val="NoSpacing"/>
              <w:numPr>
                <w:ins w:id="2193"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19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195"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219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19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sz w:val="21"/>
              </w:rPr>
            </w:pPr>
            <w:r w:rsidRPr="00556A99">
              <w:rPr>
                <w:rFonts w:cs="Arial"/>
                <w:b w:val="0"/>
              </w:rPr>
              <w:t>3.8.2.</w:t>
            </w:r>
            <w:r>
              <w:rPr>
                <w:rFonts w:cs="Arial"/>
                <w:b w:val="0"/>
              </w:rPr>
              <w:t>2</w:t>
            </w:r>
          </w:p>
        </w:tc>
        <w:tc>
          <w:tcPr>
            <w:tcW w:w="4715" w:type="dxa"/>
          </w:tcPr>
          <w:p w:rsidR="00C97C20" w:rsidRPr="00556A99" w:rsidRDefault="00C97C20" w:rsidP="00883F4C">
            <w:pPr>
              <w:pStyle w:val="Heading4"/>
              <w:numPr>
                <w:ilvl w:val="0"/>
                <w:numId w:val="0"/>
                <w:ins w:id="2198" w:author="Bill Sitz" w:date="2013-06-23T16:59:00Z"/>
              </w:numPr>
              <w:spacing w:before="60" w:after="60"/>
              <w:rPr>
                <w:rFonts w:cs="Arial"/>
                <w:b w:val="0"/>
              </w:rPr>
            </w:pPr>
            <w:r w:rsidRPr="00556A99">
              <w:rPr>
                <w:rFonts w:cs="Arial"/>
                <w:b w:val="0"/>
              </w:rPr>
              <w:t>(U) The system shall provide the capability to notify the Site Administrator automatically when information held about a U.S. Person is reaching its expiration date.</w:t>
            </w:r>
          </w:p>
        </w:tc>
        <w:tc>
          <w:tcPr>
            <w:tcW w:w="491" w:type="dxa"/>
          </w:tcPr>
          <w:p w:rsidR="00C97C20" w:rsidRPr="00556A99" w:rsidRDefault="00C97C20" w:rsidP="00883F4C">
            <w:pPr>
              <w:pStyle w:val="NoSpacing"/>
              <w:numPr>
                <w:ins w:id="2199"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20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201"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p>
        </w:tc>
        <w:tc>
          <w:tcPr>
            <w:tcW w:w="417" w:type="dxa"/>
          </w:tcPr>
          <w:p w:rsidR="00C97C20" w:rsidRPr="00556A99" w:rsidRDefault="00C97C20" w:rsidP="00883F4C">
            <w:pPr>
              <w:pStyle w:val="NoSpacing"/>
              <w:numPr>
                <w:ins w:id="2202"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203"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sz w:val="21"/>
              </w:rPr>
            </w:pPr>
            <w:r w:rsidRPr="00556A99">
              <w:rPr>
                <w:rFonts w:cs="Arial"/>
                <w:b w:val="0"/>
              </w:rPr>
              <w:t>3.8.2.</w:t>
            </w:r>
            <w:r>
              <w:rPr>
                <w:rFonts w:cs="Arial"/>
                <w:b w:val="0"/>
              </w:rPr>
              <w:t>3</w:t>
            </w:r>
          </w:p>
        </w:tc>
        <w:tc>
          <w:tcPr>
            <w:tcW w:w="4715" w:type="dxa"/>
          </w:tcPr>
          <w:p w:rsidR="00C97C20" w:rsidRPr="00556A99" w:rsidRDefault="00C97C20" w:rsidP="00883F4C">
            <w:pPr>
              <w:pStyle w:val="Heading4"/>
              <w:numPr>
                <w:ilvl w:val="0"/>
                <w:numId w:val="0"/>
                <w:ins w:id="2204" w:author="Bill Sitz" w:date="2013-06-23T16:59:00Z"/>
              </w:numPr>
              <w:spacing w:before="60" w:after="60"/>
              <w:rPr>
                <w:rFonts w:cs="Arial"/>
                <w:b w:val="0"/>
              </w:rPr>
            </w:pPr>
            <w:r w:rsidRPr="00556A99">
              <w:rPr>
                <w:rFonts w:cs="Arial"/>
                <w:b w:val="0"/>
              </w:rPr>
              <w:t>(U) The system shall comply with the Privacy Act of 1974.</w:t>
            </w:r>
          </w:p>
        </w:tc>
        <w:tc>
          <w:tcPr>
            <w:tcW w:w="491" w:type="dxa"/>
          </w:tcPr>
          <w:p w:rsidR="00C97C20" w:rsidRPr="00556A99" w:rsidRDefault="00C97C20" w:rsidP="00883F4C">
            <w:pPr>
              <w:pStyle w:val="NoSpacing"/>
              <w:numPr>
                <w:ins w:id="2205"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20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207"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2208"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3.9 (U) System Environment Requirements</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209"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210" w:author="Bill Sitz" w:date="2013-06-23T16:59:00Z"/>
              </w:numPr>
              <w:spacing w:before="60" w:after="60"/>
              <w:rPr>
                <w:rFonts w:cs="Arial"/>
                <w:b w:val="0"/>
              </w:rPr>
            </w:pPr>
            <w:r w:rsidRPr="00556A99">
              <w:rPr>
                <w:rFonts w:cs="Arial"/>
                <w:b w:val="0"/>
              </w:rPr>
              <w:t>3.9.1</w:t>
            </w:r>
          </w:p>
        </w:tc>
        <w:tc>
          <w:tcPr>
            <w:tcW w:w="4715" w:type="dxa"/>
          </w:tcPr>
          <w:p w:rsidR="00C97C20" w:rsidRPr="00556A99" w:rsidRDefault="00C97C20" w:rsidP="00883F4C">
            <w:pPr>
              <w:pStyle w:val="Heading4"/>
              <w:numPr>
                <w:ilvl w:val="0"/>
                <w:numId w:val="0"/>
                <w:ins w:id="2211" w:author="Bill Sitz" w:date="2013-06-23T16:59:00Z"/>
              </w:numPr>
              <w:spacing w:before="60" w:after="60"/>
              <w:rPr>
                <w:rFonts w:cs="Arial"/>
                <w:b w:val="0"/>
              </w:rPr>
            </w:pPr>
            <w:r w:rsidRPr="00556A99">
              <w:rPr>
                <w:rFonts w:cs="Arial"/>
                <w:b w:val="0"/>
              </w:rPr>
              <w:t>(U) The system shall operate in a commercial computer environment using commercial electrical power.</w:t>
            </w:r>
          </w:p>
        </w:tc>
        <w:tc>
          <w:tcPr>
            <w:tcW w:w="491" w:type="dxa"/>
          </w:tcPr>
          <w:p w:rsidR="00C97C20" w:rsidRPr="00556A99" w:rsidRDefault="00C97C20" w:rsidP="00883F4C">
            <w:pPr>
              <w:pStyle w:val="NoSpacing"/>
              <w:numPr>
                <w:ins w:id="2212"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213"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214" w:author="Bill Sitz" w:date="2013-06-23T16:59:00Z"/>
              </w:numPr>
              <w:spacing w:before="60" w:after="60"/>
              <w:rPr>
                <w:rFonts w:ascii="Arial" w:hAnsi="Arial" w:cs="Arial"/>
              </w:rPr>
            </w:pPr>
          </w:p>
        </w:tc>
        <w:tc>
          <w:tcPr>
            <w:tcW w:w="417" w:type="dxa"/>
          </w:tcPr>
          <w:p w:rsidR="00C97C20" w:rsidRPr="00556A99" w:rsidRDefault="00C97C20" w:rsidP="006F65D9">
            <w:pPr>
              <w:tabs>
                <w:tab w:val="center" w:pos="100"/>
              </w:tabs>
              <w:jc w:val="center"/>
              <w:rPr>
                <w:rFonts w:ascii="Arial" w:hAnsi="Arial" w:cs="Arial"/>
              </w:rPr>
            </w:pPr>
            <w:r w:rsidRPr="00556A99">
              <w:rPr>
                <w:rFonts w:ascii="Arial" w:hAnsi="Arial" w:cs="Arial"/>
                <w:sz w:val="20"/>
              </w:rPr>
              <w:t>I</w:t>
            </w:r>
          </w:p>
        </w:tc>
        <w:tc>
          <w:tcPr>
            <w:tcW w:w="417" w:type="dxa"/>
          </w:tcPr>
          <w:p w:rsidR="00C97C20" w:rsidRPr="00556A99" w:rsidRDefault="00C97C20" w:rsidP="00883F4C">
            <w:pPr>
              <w:pStyle w:val="NoSpacing"/>
              <w:numPr>
                <w:ins w:id="221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21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217" w:author="Bill Sitz" w:date="2013-06-23T16:59:00Z"/>
              </w:numPr>
              <w:spacing w:before="60" w:after="60"/>
              <w:rPr>
                <w:rFonts w:cs="Arial"/>
                <w:b w:val="0"/>
              </w:rPr>
            </w:pPr>
            <w:r w:rsidRPr="00556A99">
              <w:rPr>
                <w:rFonts w:cs="Arial"/>
                <w:b w:val="0"/>
              </w:rPr>
              <w:t>3.9.2</w:t>
            </w:r>
          </w:p>
        </w:tc>
        <w:tc>
          <w:tcPr>
            <w:tcW w:w="4715" w:type="dxa"/>
          </w:tcPr>
          <w:p w:rsidR="00C97C20" w:rsidRPr="00556A99" w:rsidRDefault="00C97C20" w:rsidP="00883F4C">
            <w:pPr>
              <w:pStyle w:val="Heading4"/>
              <w:numPr>
                <w:ilvl w:val="0"/>
                <w:numId w:val="0"/>
                <w:ins w:id="2218" w:author="Bill Sitz" w:date="2013-06-23T16:59:00Z"/>
              </w:numPr>
              <w:spacing w:before="60" w:after="60"/>
              <w:rPr>
                <w:rFonts w:cs="Arial"/>
                <w:b w:val="0"/>
              </w:rPr>
            </w:pPr>
            <w:r w:rsidRPr="00556A99">
              <w:rPr>
                <w:rFonts w:cs="Arial"/>
                <w:b w:val="0"/>
              </w:rPr>
              <w:t>(U) The system shall not impose any environmental constraints on the host hardware system.</w:t>
            </w:r>
          </w:p>
        </w:tc>
        <w:tc>
          <w:tcPr>
            <w:tcW w:w="491" w:type="dxa"/>
          </w:tcPr>
          <w:p w:rsidR="00C97C20" w:rsidRPr="00556A99" w:rsidRDefault="00C97C20" w:rsidP="00883F4C">
            <w:pPr>
              <w:pStyle w:val="NoSpacing"/>
              <w:numPr>
                <w:ins w:id="2219"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22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22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2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23"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3.10 (U) Computer Resource Requirements</w:t>
            </w: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3.10.1 (U) Computer Hardware</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22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3.10.1</w:t>
            </w:r>
            <w:r>
              <w:rPr>
                <w:rFonts w:cs="Arial"/>
                <w:b w:val="0"/>
              </w:rPr>
              <w:t>.1</w:t>
            </w:r>
          </w:p>
        </w:tc>
        <w:tc>
          <w:tcPr>
            <w:tcW w:w="4715" w:type="dxa"/>
          </w:tcPr>
          <w:p w:rsidR="00C97C20" w:rsidRPr="00556A99" w:rsidRDefault="00C97C20" w:rsidP="00883F4C">
            <w:pPr>
              <w:pStyle w:val="Heading4"/>
              <w:numPr>
                <w:ilvl w:val="0"/>
                <w:numId w:val="0"/>
                <w:ins w:id="2225" w:author="Bill Sitz" w:date="2013-06-23T16:59:00Z"/>
              </w:numPr>
              <w:spacing w:before="60" w:after="60"/>
              <w:rPr>
                <w:rFonts w:cs="Arial"/>
                <w:b w:val="0"/>
              </w:rPr>
            </w:pPr>
            <w:r w:rsidRPr="00556A99">
              <w:rPr>
                <w:rFonts w:cs="Arial"/>
                <w:b w:val="0"/>
              </w:rPr>
              <w:t>(U) The system shall be capable of having the servers deployed on different host machines.</w:t>
            </w:r>
          </w:p>
        </w:tc>
        <w:tc>
          <w:tcPr>
            <w:tcW w:w="491" w:type="dxa"/>
          </w:tcPr>
          <w:p w:rsidR="00C97C20" w:rsidRPr="00556A99" w:rsidRDefault="00C97C20" w:rsidP="00883F4C">
            <w:pPr>
              <w:pStyle w:val="NoSpacing"/>
              <w:numPr>
                <w:ins w:id="2226"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227"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22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2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3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231"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3.10.</w:t>
            </w:r>
            <w:r>
              <w:rPr>
                <w:rFonts w:cs="Arial"/>
                <w:b w:val="0"/>
              </w:rPr>
              <w:t>1.</w:t>
            </w:r>
            <w:r w:rsidRPr="00556A99">
              <w:rPr>
                <w:rFonts w:cs="Arial"/>
                <w:b w:val="0"/>
              </w:rPr>
              <w:t>2</w:t>
            </w:r>
          </w:p>
        </w:tc>
        <w:tc>
          <w:tcPr>
            <w:tcW w:w="4715" w:type="dxa"/>
          </w:tcPr>
          <w:p w:rsidR="00C97C20" w:rsidRPr="00556A99" w:rsidRDefault="00C97C20" w:rsidP="00883F4C">
            <w:pPr>
              <w:pStyle w:val="Heading4"/>
              <w:numPr>
                <w:ilvl w:val="0"/>
                <w:numId w:val="0"/>
                <w:ins w:id="2232" w:author="Bill Sitz" w:date="2013-06-23T16:59:00Z"/>
              </w:numPr>
              <w:spacing w:before="60" w:after="60"/>
              <w:rPr>
                <w:rFonts w:cs="Arial"/>
                <w:b w:val="0"/>
              </w:rPr>
            </w:pPr>
            <w:r w:rsidRPr="00556A99">
              <w:rPr>
                <w:rFonts w:cs="Arial"/>
                <w:b w:val="0"/>
              </w:rPr>
              <w:t>(U) If deployed on multiple host machines, the system shall be deployed on a server which meets the current system capabilities.</w:t>
            </w:r>
          </w:p>
        </w:tc>
        <w:tc>
          <w:tcPr>
            <w:tcW w:w="491" w:type="dxa"/>
          </w:tcPr>
          <w:p w:rsidR="00C97C20" w:rsidRPr="00556A99" w:rsidRDefault="00C97C20" w:rsidP="00883F4C">
            <w:pPr>
              <w:pStyle w:val="NoSpacing"/>
              <w:numPr>
                <w:ins w:id="2233"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23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23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3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3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23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3.10.</w:t>
            </w:r>
            <w:r>
              <w:rPr>
                <w:rFonts w:cs="Arial"/>
                <w:b w:val="0"/>
              </w:rPr>
              <w:t>1.</w:t>
            </w:r>
            <w:r w:rsidRPr="00556A99">
              <w:rPr>
                <w:rFonts w:cs="Arial"/>
                <w:b w:val="0"/>
              </w:rPr>
              <w:t>3</w:t>
            </w:r>
          </w:p>
        </w:tc>
        <w:tc>
          <w:tcPr>
            <w:tcW w:w="4715" w:type="dxa"/>
          </w:tcPr>
          <w:p w:rsidR="00C97C20" w:rsidRPr="00556A99" w:rsidRDefault="00C97C20" w:rsidP="00883F4C">
            <w:pPr>
              <w:pStyle w:val="Heading4"/>
              <w:numPr>
                <w:ilvl w:val="0"/>
                <w:numId w:val="0"/>
                <w:ins w:id="2239" w:author="Bill Sitz" w:date="2013-06-23T16:59:00Z"/>
              </w:numPr>
              <w:spacing w:before="60" w:after="60"/>
              <w:rPr>
                <w:rFonts w:cs="Arial"/>
                <w:b w:val="0"/>
              </w:rPr>
            </w:pPr>
            <w:r w:rsidRPr="00556A99">
              <w:rPr>
                <w:rFonts w:cs="Arial"/>
                <w:b w:val="0"/>
              </w:rPr>
              <w:t>(U) The system shall be capable of being deployed with the servers on the same host machine.</w:t>
            </w:r>
          </w:p>
        </w:tc>
        <w:tc>
          <w:tcPr>
            <w:tcW w:w="491" w:type="dxa"/>
          </w:tcPr>
          <w:p w:rsidR="00C97C20" w:rsidRPr="00556A99" w:rsidRDefault="00C97C20" w:rsidP="00883F4C">
            <w:pPr>
              <w:pStyle w:val="NoSpacing"/>
              <w:numPr>
                <w:ins w:id="2240"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24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24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4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4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24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3.10.</w:t>
            </w:r>
            <w:r>
              <w:rPr>
                <w:rFonts w:cs="Arial"/>
                <w:b w:val="0"/>
              </w:rPr>
              <w:t>1.</w:t>
            </w:r>
            <w:r w:rsidRPr="00556A99">
              <w:rPr>
                <w:rFonts w:cs="Arial"/>
                <w:b w:val="0"/>
              </w:rPr>
              <w:t>4</w:t>
            </w:r>
          </w:p>
        </w:tc>
        <w:tc>
          <w:tcPr>
            <w:tcW w:w="4715" w:type="dxa"/>
          </w:tcPr>
          <w:p w:rsidR="00C97C20" w:rsidRPr="00556A99" w:rsidRDefault="00C97C20" w:rsidP="00883F4C">
            <w:pPr>
              <w:pStyle w:val="Heading4"/>
              <w:numPr>
                <w:ilvl w:val="0"/>
                <w:numId w:val="0"/>
                <w:ins w:id="2246" w:author="Bill Sitz" w:date="2013-06-23T16:59:00Z"/>
              </w:numPr>
              <w:spacing w:before="60" w:after="60"/>
              <w:rPr>
                <w:rFonts w:cs="Arial"/>
                <w:b w:val="0"/>
              </w:rPr>
            </w:pPr>
            <w:r w:rsidRPr="00556A99">
              <w:rPr>
                <w:rFonts w:cs="Arial"/>
                <w:b w:val="0"/>
              </w:rPr>
              <w:t>(U) If deployed on a single host machine, the system shall be deployed on a server which meets the current system minimum capabilities.</w:t>
            </w:r>
          </w:p>
        </w:tc>
        <w:tc>
          <w:tcPr>
            <w:tcW w:w="491" w:type="dxa"/>
          </w:tcPr>
          <w:p w:rsidR="00C97C20" w:rsidRPr="00556A99" w:rsidRDefault="00C97C20" w:rsidP="00883F4C">
            <w:pPr>
              <w:pStyle w:val="NoSpacing"/>
              <w:numPr>
                <w:ins w:id="2247"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24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24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5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51"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0D578F">
            <w:pPr>
              <w:pStyle w:val="NoSpacing"/>
              <w:spacing w:before="60" w:after="60"/>
              <w:rPr>
                <w:rFonts w:ascii="Arial" w:hAnsi="Arial" w:cs="Arial"/>
                <w:b/>
                <w:sz w:val="22"/>
                <w:szCs w:val="22"/>
              </w:rPr>
            </w:pPr>
            <w:r w:rsidRPr="00556A99">
              <w:rPr>
                <w:rFonts w:ascii="Arial" w:hAnsi="Arial" w:cs="Arial"/>
                <w:b/>
                <w:sz w:val="22"/>
                <w:szCs w:val="22"/>
              </w:rPr>
              <w:t>3.10.2 (U) Computer Hardware Resource Utilization Requirements</w:t>
            </w: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3.10.3 (U) Computer Software Requirements</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25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253" w:author="Bill Sitz" w:date="2013-06-23T16:59:00Z"/>
              </w:numPr>
              <w:spacing w:before="60" w:after="60"/>
              <w:rPr>
                <w:rFonts w:cs="Arial"/>
                <w:b w:val="0"/>
              </w:rPr>
            </w:pPr>
            <w:r w:rsidRPr="00556A99">
              <w:rPr>
                <w:rFonts w:cs="Arial"/>
                <w:b w:val="0"/>
              </w:rPr>
              <w:t>3.10.3.1</w:t>
            </w:r>
          </w:p>
        </w:tc>
        <w:tc>
          <w:tcPr>
            <w:tcW w:w="4715" w:type="dxa"/>
          </w:tcPr>
          <w:p w:rsidR="00C97C20" w:rsidRPr="00556A99" w:rsidRDefault="00C97C20" w:rsidP="00883F4C">
            <w:pPr>
              <w:pStyle w:val="Heading4"/>
              <w:numPr>
                <w:ilvl w:val="0"/>
                <w:numId w:val="0"/>
                <w:ins w:id="2254" w:author="Bill Sitz" w:date="2013-06-23T16:59:00Z"/>
              </w:numPr>
              <w:spacing w:before="60" w:after="60"/>
              <w:rPr>
                <w:rFonts w:cs="Arial"/>
                <w:b w:val="0"/>
              </w:rPr>
            </w:pPr>
            <w:r w:rsidRPr="00556A99">
              <w:rPr>
                <w:rFonts w:cs="Arial"/>
                <w:b w:val="0"/>
              </w:rPr>
              <w:t>(U) The system shall operate, as a minimum, on two servers.</w:t>
            </w:r>
          </w:p>
        </w:tc>
        <w:tc>
          <w:tcPr>
            <w:tcW w:w="491" w:type="dxa"/>
          </w:tcPr>
          <w:p w:rsidR="00C97C20" w:rsidRPr="00556A99" w:rsidRDefault="00C97C20" w:rsidP="00883F4C">
            <w:pPr>
              <w:pStyle w:val="NoSpacing"/>
              <w:numPr>
                <w:ins w:id="2255"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25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25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5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5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26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261" w:author="Bill Sitz" w:date="2013-06-23T16:59:00Z"/>
              </w:numPr>
              <w:spacing w:before="60" w:after="60"/>
              <w:rPr>
                <w:rFonts w:cs="Arial"/>
                <w:b w:val="0"/>
              </w:rPr>
            </w:pPr>
            <w:r w:rsidRPr="00556A99">
              <w:rPr>
                <w:rFonts w:cs="Arial"/>
                <w:b w:val="0"/>
              </w:rPr>
              <w:t>3.10.3.2</w:t>
            </w:r>
          </w:p>
        </w:tc>
        <w:tc>
          <w:tcPr>
            <w:tcW w:w="4715" w:type="dxa"/>
          </w:tcPr>
          <w:p w:rsidR="00C97C20" w:rsidRPr="00556A99" w:rsidRDefault="00C97C20" w:rsidP="00883F4C">
            <w:pPr>
              <w:pStyle w:val="Heading4"/>
              <w:numPr>
                <w:ilvl w:val="0"/>
                <w:numId w:val="0"/>
                <w:ins w:id="2262" w:author="Bill Sitz" w:date="2013-06-23T16:59:00Z"/>
              </w:numPr>
              <w:spacing w:before="60" w:after="60"/>
              <w:rPr>
                <w:rFonts w:cs="Arial"/>
                <w:b w:val="0"/>
              </w:rPr>
            </w:pPr>
            <w:r w:rsidRPr="00556A99">
              <w:rPr>
                <w:rFonts w:cs="Arial"/>
                <w:b w:val="0"/>
              </w:rPr>
              <w:t>(U) The system server shall support cross-platform deployment.</w:t>
            </w:r>
          </w:p>
        </w:tc>
        <w:tc>
          <w:tcPr>
            <w:tcW w:w="491" w:type="dxa"/>
          </w:tcPr>
          <w:p w:rsidR="00C97C20" w:rsidRPr="00556A99" w:rsidRDefault="00C97C20" w:rsidP="00883F4C">
            <w:pPr>
              <w:pStyle w:val="NoSpacing"/>
              <w:numPr>
                <w:ins w:id="2263"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26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26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6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6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26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269" w:author="Bill Sitz" w:date="2013-06-23T16:59:00Z"/>
              </w:numPr>
              <w:spacing w:before="60" w:after="60"/>
              <w:rPr>
                <w:rFonts w:cs="Arial"/>
                <w:b w:val="0"/>
              </w:rPr>
            </w:pPr>
            <w:r w:rsidRPr="00556A99">
              <w:rPr>
                <w:rFonts w:cs="Arial"/>
                <w:b w:val="0"/>
              </w:rPr>
              <w:t>3.10.3.3</w:t>
            </w:r>
          </w:p>
        </w:tc>
        <w:tc>
          <w:tcPr>
            <w:tcW w:w="4715" w:type="dxa"/>
          </w:tcPr>
          <w:p w:rsidR="00C97C20" w:rsidRPr="00556A99" w:rsidRDefault="00C97C20" w:rsidP="00883F4C">
            <w:pPr>
              <w:pStyle w:val="Heading4"/>
              <w:numPr>
                <w:ilvl w:val="0"/>
                <w:numId w:val="0"/>
                <w:ins w:id="2270" w:author="Bill Sitz" w:date="2013-06-23T16:59:00Z"/>
              </w:numPr>
              <w:spacing w:before="60" w:after="60"/>
              <w:rPr>
                <w:rFonts w:cs="Arial"/>
                <w:b w:val="0"/>
              </w:rPr>
            </w:pPr>
            <w:r w:rsidRPr="00556A99">
              <w:rPr>
                <w:rFonts w:cs="Arial"/>
                <w:b w:val="0"/>
              </w:rPr>
              <w:t>(U) The system shall support multiple browsers.</w:t>
            </w:r>
          </w:p>
        </w:tc>
        <w:tc>
          <w:tcPr>
            <w:tcW w:w="491" w:type="dxa"/>
          </w:tcPr>
          <w:p w:rsidR="00C97C20" w:rsidRPr="00556A99" w:rsidRDefault="00C97C20" w:rsidP="00883F4C">
            <w:pPr>
              <w:pStyle w:val="NoSpacing"/>
              <w:numPr>
                <w:ins w:id="2271"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27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27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7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7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27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277" w:author="Bill Sitz" w:date="2013-06-23T16:59:00Z"/>
              </w:numPr>
              <w:spacing w:before="60" w:after="60"/>
              <w:rPr>
                <w:rFonts w:cs="Arial"/>
                <w:b w:val="0"/>
              </w:rPr>
            </w:pPr>
            <w:r w:rsidRPr="00556A99">
              <w:rPr>
                <w:rFonts w:cs="Arial"/>
                <w:b w:val="0"/>
              </w:rPr>
              <w:t>3.10.3.4</w:t>
            </w:r>
          </w:p>
        </w:tc>
        <w:tc>
          <w:tcPr>
            <w:tcW w:w="4715" w:type="dxa"/>
          </w:tcPr>
          <w:p w:rsidR="00C97C20" w:rsidRPr="00556A99" w:rsidRDefault="00C97C20" w:rsidP="00883F4C">
            <w:pPr>
              <w:pStyle w:val="Heading4"/>
              <w:numPr>
                <w:ilvl w:val="0"/>
                <w:numId w:val="0"/>
                <w:ins w:id="2278" w:author="Bill Sitz" w:date="2013-06-23T16:59:00Z"/>
              </w:numPr>
              <w:spacing w:before="60" w:after="60"/>
              <w:rPr>
                <w:rFonts w:cs="Arial"/>
                <w:b w:val="0"/>
              </w:rPr>
            </w:pPr>
            <w:r w:rsidRPr="00556A99">
              <w:rPr>
                <w:rFonts w:cs="Arial"/>
                <w:b w:val="0"/>
              </w:rPr>
              <w:t>(U) The system shall deny access by users who attempt to access the system using a Web browser that has not been approved by the target network Chief Information Officer (CIO).</w:t>
            </w:r>
          </w:p>
        </w:tc>
        <w:tc>
          <w:tcPr>
            <w:tcW w:w="491" w:type="dxa"/>
          </w:tcPr>
          <w:p w:rsidR="00C97C20" w:rsidRPr="00556A99" w:rsidRDefault="00C97C20" w:rsidP="00883F4C">
            <w:pPr>
              <w:pStyle w:val="NoSpacing"/>
              <w:numPr>
                <w:ins w:id="2279"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28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28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8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83"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3.10.4 (U) Computer Communications Requirements</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28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285" w:author="Bill Sitz" w:date="2013-06-23T16:59:00Z"/>
              </w:numPr>
              <w:spacing w:before="60" w:after="60"/>
              <w:rPr>
                <w:rFonts w:cs="Arial"/>
                <w:sz w:val="21"/>
              </w:rPr>
            </w:pPr>
            <w:r w:rsidRPr="00556A99">
              <w:rPr>
                <w:rFonts w:cs="Arial"/>
                <w:b w:val="0"/>
              </w:rPr>
              <w:t>3.10.4.1</w:t>
            </w:r>
          </w:p>
        </w:tc>
        <w:tc>
          <w:tcPr>
            <w:tcW w:w="4715" w:type="dxa"/>
          </w:tcPr>
          <w:p w:rsidR="00C97C20" w:rsidRPr="00556A99" w:rsidRDefault="00C97C20" w:rsidP="00883F4C">
            <w:pPr>
              <w:pStyle w:val="Heading4"/>
              <w:numPr>
                <w:ilvl w:val="0"/>
                <w:numId w:val="0"/>
                <w:ins w:id="2286" w:author="Bill Sitz" w:date="2013-06-23T16:59:00Z"/>
              </w:numPr>
              <w:spacing w:before="60" w:after="60"/>
              <w:rPr>
                <w:rFonts w:cs="Arial"/>
                <w:b w:val="0"/>
              </w:rPr>
            </w:pPr>
            <w:r w:rsidRPr="00556A99">
              <w:rPr>
                <w:rFonts w:cs="Arial"/>
                <w:b w:val="0"/>
              </w:rPr>
              <w:t>(U) The system shall use mechanisms to prevent the hijacking of a communications session.</w:t>
            </w:r>
          </w:p>
        </w:tc>
        <w:tc>
          <w:tcPr>
            <w:tcW w:w="491" w:type="dxa"/>
          </w:tcPr>
          <w:p w:rsidR="00C97C20" w:rsidRPr="00556A99" w:rsidRDefault="00C97C20" w:rsidP="00883F4C">
            <w:pPr>
              <w:pStyle w:val="NoSpacing"/>
              <w:numPr>
                <w:ins w:id="2287"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28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28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9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9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292" w:author="Bill Sitz" w:date="2013-06-23T16:59:00Z"/>
              </w:numPr>
              <w:spacing w:before="60" w:after="60"/>
              <w:rPr>
                <w:rFonts w:ascii="Arial" w:hAnsi="Arial" w:cs="Arial"/>
              </w:rPr>
            </w:pPr>
          </w:p>
        </w:tc>
        <w:tc>
          <w:tcPr>
            <w:tcW w:w="1150" w:type="dxa"/>
          </w:tcPr>
          <w:p w:rsidR="00C97C20" w:rsidRPr="00556A99" w:rsidRDefault="00C97C20" w:rsidP="009D36F6">
            <w:pPr>
              <w:pStyle w:val="Heading4"/>
              <w:numPr>
                <w:ilvl w:val="0"/>
                <w:numId w:val="0"/>
              </w:numPr>
              <w:spacing w:before="60" w:after="60"/>
              <w:rPr>
                <w:rFonts w:cs="Arial"/>
                <w:b w:val="0"/>
              </w:rPr>
            </w:pPr>
            <w:r w:rsidRPr="00556A99">
              <w:rPr>
                <w:rFonts w:cs="Arial"/>
                <w:b w:val="0"/>
              </w:rPr>
              <w:t>3.10.4.2</w:t>
            </w:r>
          </w:p>
        </w:tc>
        <w:tc>
          <w:tcPr>
            <w:tcW w:w="4715" w:type="dxa"/>
          </w:tcPr>
          <w:p w:rsidR="00C97C20" w:rsidRPr="00556A99" w:rsidRDefault="00C97C20">
            <w:pPr>
              <w:pStyle w:val="Heading4"/>
              <w:numPr>
                <w:ilvl w:val="0"/>
                <w:numId w:val="0"/>
                <w:ins w:id="2293" w:author="Bill Sitz" w:date="2013-06-23T16:59:00Z"/>
              </w:numPr>
              <w:spacing w:before="60" w:after="60"/>
              <w:rPr>
                <w:rFonts w:cs="Arial"/>
                <w:b w:val="0"/>
              </w:rPr>
            </w:pPr>
            <w:r w:rsidRPr="00556A99">
              <w:rPr>
                <w:rFonts w:cs="Arial"/>
                <w:b w:val="0"/>
              </w:rPr>
              <w:t>(U) The system shall use Special Purpose Network systems with associated networks accredited to handle classified information.</w:t>
            </w:r>
          </w:p>
        </w:tc>
        <w:tc>
          <w:tcPr>
            <w:tcW w:w="491" w:type="dxa"/>
            <w:tcMar>
              <w:left w:w="29" w:type="dxa"/>
              <w:right w:w="29" w:type="dxa"/>
            </w:tcMar>
          </w:tcPr>
          <w:p w:rsidR="00C97C20" w:rsidRPr="00556A99" w:rsidRDefault="00C97C20" w:rsidP="006F65D9">
            <w:pPr>
              <w:pStyle w:val="NoSpacing"/>
              <w:spacing w:before="60" w:after="60"/>
              <w:rPr>
                <w:rFonts w:ascii="Arial" w:hAnsi="Arial" w:cs="Arial"/>
                <w:sz w:val="20"/>
              </w:rPr>
            </w:pPr>
            <w:r w:rsidRPr="00556A99">
              <w:rPr>
                <w:rFonts w:ascii="Arial" w:hAnsi="Arial" w:cs="Arial"/>
                <w:sz w:val="20"/>
              </w:rPr>
              <w:t>N/A</w:t>
            </w:r>
          </w:p>
        </w:tc>
        <w:tc>
          <w:tcPr>
            <w:tcW w:w="417" w:type="dxa"/>
          </w:tcPr>
          <w:p w:rsidR="00C97C20" w:rsidRPr="00556A99" w:rsidRDefault="00C97C20" w:rsidP="00883F4C">
            <w:pPr>
              <w:pStyle w:val="NoSpacing"/>
              <w:numPr>
                <w:ins w:id="229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95"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29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9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29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299" w:author="Bill Sitz" w:date="2013-06-23T16:59:00Z"/>
              </w:numPr>
              <w:spacing w:before="60" w:after="60"/>
              <w:rPr>
                <w:rFonts w:ascii="Arial" w:hAnsi="Arial" w:cs="Arial"/>
              </w:rPr>
            </w:pPr>
          </w:p>
        </w:tc>
        <w:tc>
          <w:tcPr>
            <w:tcW w:w="1150" w:type="dxa"/>
          </w:tcPr>
          <w:p w:rsidR="00C97C20" w:rsidRPr="00556A99" w:rsidRDefault="00C97C20" w:rsidP="009D36F6">
            <w:pPr>
              <w:pStyle w:val="Heading4"/>
              <w:numPr>
                <w:ilvl w:val="0"/>
                <w:numId w:val="0"/>
              </w:numPr>
              <w:spacing w:before="60" w:after="60"/>
              <w:rPr>
                <w:rFonts w:cs="Arial"/>
                <w:b w:val="0"/>
              </w:rPr>
            </w:pPr>
            <w:r w:rsidRPr="00556A99">
              <w:rPr>
                <w:rFonts w:cs="Arial"/>
                <w:b w:val="0"/>
              </w:rPr>
              <w:t>3.10.4.3</w:t>
            </w:r>
          </w:p>
        </w:tc>
        <w:tc>
          <w:tcPr>
            <w:tcW w:w="4715" w:type="dxa"/>
          </w:tcPr>
          <w:p w:rsidR="00C97C20" w:rsidRPr="00556A99" w:rsidRDefault="00C97C20">
            <w:pPr>
              <w:pStyle w:val="Heading4"/>
              <w:numPr>
                <w:ilvl w:val="0"/>
                <w:numId w:val="0"/>
                <w:ins w:id="2300" w:author="Bill Sitz" w:date="2013-06-23T16:59:00Z"/>
              </w:numPr>
              <w:spacing w:before="60" w:after="60"/>
              <w:rPr>
                <w:rFonts w:cs="Arial"/>
                <w:b w:val="0"/>
              </w:rPr>
            </w:pPr>
            <w:r w:rsidRPr="00556A99">
              <w:rPr>
                <w:rFonts w:cs="Arial"/>
                <w:b w:val="0"/>
              </w:rPr>
              <w:t>(U) The system’s latency shall not exceed 5 seconds to respond to a service request.</w:t>
            </w:r>
          </w:p>
        </w:tc>
        <w:tc>
          <w:tcPr>
            <w:tcW w:w="491" w:type="dxa"/>
            <w:tcMar>
              <w:left w:w="29" w:type="dxa"/>
              <w:right w:w="29" w:type="dxa"/>
            </w:tcMar>
          </w:tcPr>
          <w:p w:rsidR="00C97C20" w:rsidRPr="00556A99" w:rsidRDefault="00C97C20" w:rsidP="00883F4C">
            <w:pPr>
              <w:pStyle w:val="NoSpacing"/>
              <w:numPr>
                <w:ins w:id="2301" w:author="Bill Sitz" w:date="2013-06-23T16:59:00Z"/>
              </w:numPr>
              <w:spacing w:before="60" w:after="60"/>
              <w:rPr>
                <w:rFonts w:ascii="Arial" w:hAnsi="Arial" w:cs="Arial"/>
                <w:sz w:val="20"/>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30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30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0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0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306" w:author="Bill Sitz" w:date="2013-06-23T16:59:00Z"/>
              </w:numPr>
              <w:spacing w:before="60" w:after="60"/>
              <w:rPr>
                <w:rFonts w:ascii="Arial" w:hAnsi="Arial" w:cs="Arial"/>
              </w:rPr>
            </w:pPr>
          </w:p>
        </w:tc>
        <w:tc>
          <w:tcPr>
            <w:tcW w:w="1150" w:type="dxa"/>
          </w:tcPr>
          <w:p w:rsidR="00C97C20" w:rsidRPr="00556A99" w:rsidRDefault="00C97C20" w:rsidP="009D36F6">
            <w:pPr>
              <w:pStyle w:val="Heading4"/>
              <w:numPr>
                <w:ilvl w:val="0"/>
                <w:numId w:val="0"/>
              </w:numPr>
              <w:spacing w:before="60" w:after="60"/>
              <w:rPr>
                <w:rFonts w:cs="Arial"/>
                <w:b w:val="0"/>
              </w:rPr>
            </w:pPr>
            <w:r w:rsidRPr="00556A99">
              <w:rPr>
                <w:rFonts w:cs="Arial"/>
                <w:b w:val="0"/>
              </w:rPr>
              <w:t>3.10.4.4</w:t>
            </w:r>
          </w:p>
        </w:tc>
        <w:tc>
          <w:tcPr>
            <w:tcW w:w="4715" w:type="dxa"/>
          </w:tcPr>
          <w:p w:rsidR="00C97C20" w:rsidRPr="00556A99" w:rsidRDefault="00C97C20">
            <w:pPr>
              <w:pStyle w:val="Heading4"/>
              <w:numPr>
                <w:ilvl w:val="0"/>
                <w:numId w:val="0"/>
                <w:ins w:id="2307" w:author="Bill Sitz" w:date="2013-06-23T16:59:00Z"/>
              </w:numPr>
              <w:spacing w:before="60" w:after="60"/>
              <w:rPr>
                <w:rFonts w:cs="Arial"/>
                <w:b w:val="0"/>
              </w:rPr>
            </w:pPr>
            <w:r w:rsidRPr="00556A99">
              <w:rPr>
                <w:rFonts w:cs="Arial"/>
                <w:b w:val="0"/>
              </w:rPr>
              <w:t>(U) The system shall support data ingest of at least 1000 messages in an hour.</w:t>
            </w:r>
          </w:p>
        </w:tc>
        <w:tc>
          <w:tcPr>
            <w:tcW w:w="491" w:type="dxa"/>
          </w:tcPr>
          <w:p w:rsidR="00C97C20" w:rsidRPr="00556A99" w:rsidRDefault="00C97C20" w:rsidP="00883F4C">
            <w:pPr>
              <w:pStyle w:val="NoSpacing"/>
              <w:numPr>
                <w:ins w:id="2308"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309"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31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1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12"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313" w:author="Bill Sitz" w:date="2013-06-23T16:59:00Z"/>
              </w:numPr>
              <w:spacing w:before="60" w:after="60"/>
              <w:rPr>
                <w:rFonts w:ascii="Arial" w:hAnsi="Arial" w:cs="Arial"/>
              </w:rPr>
            </w:pPr>
          </w:p>
        </w:tc>
        <w:tc>
          <w:tcPr>
            <w:tcW w:w="1150" w:type="dxa"/>
          </w:tcPr>
          <w:p w:rsidR="00C97C20" w:rsidRPr="00556A99" w:rsidRDefault="00C97C20" w:rsidP="009D36F6">
            <w:pPr>
              <w:pStyle w:val="Heading4"/>
              <w:numPr>
                <w:ilvl w:val="0"/>
                <w:numId w:val="0"/>
              </w:numPr>
              <w:spacing w:before="60" w:after="60"/>
              <w:rPr>
                <w:rFonts w:cs="Arial"/>
                <w:b w:val="0"/>
              </w:rPr>
            </w:pPr>
            <w:r w:rsidRPr="00556A99">
              <w:rPr>
                <w:rFonts w:cs="Arial"/>
                <w:b w:val="0"/>
              </w:rPr>
              <w:t>3.10.4.5</w:t>
            </w:r>
          </w:p>
        </w:tc>
        <w:tc>
          <w:tcPr>
            <w:tcW w:w="4715" w:type="dxa"/>
          </w:tcPr>
          <w:p w:rsidR="00C97C20" w:rsidRPr="00556A99" w:rsidRDefault="00C97C20">
            <w:pPr>
              <w:pStyle w:val="Heading4"/>
              <w:numPr>
                <w:ilvl w:val="0"/>
                <w:numId w:val="0"/>
                <w:ins w:id="2314" w:author="Bill Sitz" w:date="2013-06-23T16:59:00Z"/>
              </w:numPr>
              <w:spacing w:before="60" w:after="60"/>
              <w:rPr>
                <w:rFonts w:cs="Arial"/>
                <w:b w:val="0"/>
              </w:rPr>
            </w:pPr>
            <w:r w:rsidRPr="00556A99">
              <w:rPr>
                <w:rFonts w:cs="Arial"/>
                <w:b w:val="0"/>
              </w:rPr>
              <w:t>(U) The system shall support 50 concurrent users per site installation.</w:t>
            </w:r>
          </w:p>
        </w:tc>
        <w:tc>
          <w:tcPr>
            <w:tcW w:w="491" w:type="dxa"/>
          </w:tcPr>
          <w:p w:rsidR="00C97C20" w:rsidRPr="00556A99" w:rsidRDefault="00C97C20" w:rsidP="00883F4C">
            <w:pPr>
              <w:pStyle w:val="NoSpacing"/>
              <w:numPr>
                <w:ins w:id="2315"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31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31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1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1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320" w:author="Bill Sitz" w:date="2013-06-23T16:59:00Z"/>
              </w:numPr>
              <w:spacing w:before="60" w:after="60"/>
              <w:rPr>
                <w:rFonts w:ascii="Arial" w:hAnsi="Arial" w:cs="Arial"/>
              </w:rPr>
            </w:pPr>
          </w:p>
        </w:tc>
        <w:tc>
          <w:tcPr>
            <w:tcW w:w="1150" w:type="dxa"/>
          </w:tcPr>
          <w:p w:rsidR="00C97C20" w:rsidRPr="00556A99" w:rsidRDefault="00C97C20" w:rsidP="009D36F6">
            <w:pPr>
              <w:pStyle w:val="Heading4"/>
              <w:numPr>
                <w:ilvl w:val="0"/>
                <w:numId w:val="0"/>
              </w:numPr>
              <w:spacing w:before="60" w:after="60"/>
              <w:rPr>
                <w:rFonts w:cs="Arial"/>
                <w:b w:val="0"/>
              </w:rPr>
            </w:pPr>
            <w:r w:rsidRPr="00556A99">
              <w:rPr>
                <w:rFonts w:cs="Arial"/>
                <w:b w:val="0"/>
              </w:rPr>
              <w:t>3.10.4.6</w:t>
            </w:r>
          </w:p>
        </w:tc>
        <w:tc>
          <w:tcPr>
            <w:tcW w:w="4715" w:type="dxa"/>
          </w:tcPr>
          <w:p w:rsidR="00C97C20" w:rsidRPr="00556A99" w:rsidRDefault="00C97C20">
            <w:pPr>
              <w:pStyle w:val="Heading4"/>
              <w:numPr>
                <w:ilvl w:val="0"/>
                <w:numId w:val="0"/>
                <w:ins w:id="2321" w:author="Bill Sitz" w:date="2013-06-23T16:59:00Z"/>
              </w:numPr>
              <w:spacing w:before="60" w:after="60"/>
              <w:rPr>
                <w:rFonts w:cs="Arial"/>
                <w:b w:val="0"/>
              </w:rPr>
            </w:pPr>
            <w:r w:rsidRPr="00556A99">
              <w:rPr>
                <w:rFonts w:cs="Arial"/>
                <w:b w:val="0"/>
              </w:rPr>
              <w:t>(U) The system shall provide error messages for failed transmissions.</w:t>
            </w:r>
          </w:p>
        </w:tc>
        <w:tc>
          <w:tcPr>
            <w:tcW w:w="491" w:type="dxa"/>
          </w:tcPr>
          <w:p w:rsidR="00C97C20" w:rsidRPr="00556A99" w:rsidRDefault="00C97C20" w:rsidP="00883F4C">
            <w:pPr>
              <w:pStyle w:val="NoSpacing"/>
              <w:numPr>
                <w:ins w:id="2322"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323"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32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2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2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327" w:author="Bill Sitz" w:date="2013-06-23T16:59:00Z"/>
              </w:numPr>
              <w:spacing w:before="60" w:after="60"/>
              <w:rPr>
                <w:rFonts w:ascii="Arial" w:hAnsi="Arial" w:cs="Arial"/>
              </w:rPr>
            </w:pPr>
          </w:p>
        </w:tc>
        <w:tc>
          <w:tcPr>
            <w:tcW w:w="1150" w:type="dxa"/>
          </w:tcPr>
          <w:p w:rsidR="00C97C20" w:rsidRPr="00556A99" w:rsidRDefault="00C97C20" w:rsidP="009D36F6">
            <w:pPr>
              <w:pStyle w:val="Heading4"/>
              <w:numPr>
                <w:ilvl w:val="0"/>
                <w:numId w:val="0"/>
              </w:numPr>
              <w:spacing w:before="60" w:after="60"/>
              <w:rPr>
                <w:rFonts w:cs="Arial"/>
                <w:b w:val="0"/>
              </w:rPr>
            </w:pPr>
            <w:r w:rsidRPr="00556A99">
              <w:rPr>
                <w:rFonts w:cs="Arial"/>
                <w:b w:val="0"/>
              </w:rPr>
              <w:t>3.10.4.7</w:t>
            </w:r>
          </w:p>
        </w:tc>
        <w:tc>
          <w:tcPr>
            <w:tcW w:w="4715" w:type="dxa"/>
          </w:tcPr>
          <w:p w:rsidR="00C97C20" w:rsidRPr="00556A99" w:rsidRDefault="00C97C20">
            <w:pPr>
              <w:pStyle w:val="Heading4"/>
              <w:numPr>
                <w:ilvl w:val="0"/>
                <w:numId w:val="0"/>
                <w:ins w:id="2328" w:author="Bill Sitz" w:date="2013-06-23T16:59:00Z"/>
              </w:numPr>
              <w:spacing w:before="60" w:after="60"/>
              <w:rPr>
                <w:rFonts w:cs="Arial"/>
                <w:b w:val="0"/>
              </w:rPr>
            </w:pPr>
            <w:r w:rsidRPr="00556A99">
              <w:rPr>
                <w:rFonts w:cs="Arial"/>
                <w:b w:val="0"/>
              </w:rPr>
              <w:t>(U) The systems shall provide the capability to generate and display metrics.</w:t>
            </w:r>
          </w:p>
        </w:tc>
        <w:tc>
          <w:tcPr>
            <w:tcW w:w="491" w:type="dxa"/>
          </w:tcPr>
          <w:p w:rsidR="00C97C20" w:rsidRPr="00556A99" w:rsidRDefault="00C97C20" w:rsidP="00883F4C">
            <w:pPr>
              <w:pStyle w:val="NoSpacing"/>
              <w:numPr>
                <w:ins w:id="2329"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33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33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3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33"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3.11 (U) System Quality Factors</w:t>
            </w: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3.11.1 (U) Functionality</w:t>
            </w: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3.11.2 (U) Performance</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33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335" w:author="Bill Sitz" w:date="2013-06-23T16:59:00Z"/>
              </w:numPr>
              <w:spacing w:before="60" w:after="60"/>
              <w:rPr>
                <w:rFonts w:cs="Arial"/>
                <w:b w:val="0"/>
              </w:rPr>
            </w:pPr>
            <w:r w:rsidRPr="00556A99">
              <w:rPr>
                <w:rFonts w:cs="Arial"/>
                <w:b w:val="0"/>
              </w:rPr>
              <w:t>3.11.2.1</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average response time for a system transaction must not exceed five (5) seconds.</w:t>
            </w:r>
          </w:p>
        </w:tc>
        <w:tc>
          <w:tcPr>
            <w:tcW w:w="491" w:type="dxa"/>
          </w:tcPr>
          <w:p w:rsidR="00C97C20" w:rsidRPr="00556A99" w:rsidRDefault="00C97C20" w:rsidP="00883F4C">
            <w:pPr>
              <w:pStyle w:val="NoSpacing"/>
              <w:numPr>
                <w:ins w:id="2336"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6F65D9">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33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3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3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34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w:t>
            </w:r>
            <w:r w:rsidRPr="00556A99">
              <w:rPr>
                <w:rFonts w:cs="Arial"/>
                <w:b w:val="0"/>
                <w:sz w:val="22"/>
                <w:szCs w:val="22"/>
              </w:rPr>
              <w:t>2</w:t>
            </w:r>
            <w:r w:rsidRPr="00556A99">
              <w:rPr>
                <w:rFonts w:cs="Arial"/>
                <w:b w:val="0"/>
              </w:rPr>
              <w:t>.2</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maximum response time for a system transaction must not exceed ten (10) seconds.</w:t>
            </w:r>
          </w:p>
        </w:tc>
        <w:tc>
          <w:tcPr>
            <w:tcW w:w="491" w:type="dxa"/>
          </w:tcPr>
          <w:p w:rsidR="00C97C20" w:rsidRPr="00556A99" w:rsidRDefault="00C97C20" w:rsidP="00883F4C">
            <w:pPr>
              <w:pStyle w:val="NoSpacing"/>
              <w:numPr>
                <w:ins w:id="2341"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6F65D9">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34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4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4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34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3.11.2.3</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system must be capable of handling X transactions per second during normal operations.</w:t>
            </w:r>
          </w:p>
        </w:tc>
        <w:tc>
          <w:tcPr>
            <w:tcW w:w="491" w:type="dxa"/>
          </w:tcPr>
          <w:p w:rsidR="00C97C20" w:rsidRPr="00556A99" w:rsidRDefault="00C97C20" w:rsidP="00883F4C">
            <w:pPr>
              <w:pStyle w:val="NoSpacing"/>
              <w:numPr>
                <w:ins w:id="2346"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6F65D9">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34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4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4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35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3.11.2.4</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system must be capable of handling X transactions per second during emergency operations.</w:t>
            </w:r>
          </w:p>
        </w:tc>
        <w:tc>
          <w:tcPr>
            <w:tcW w:w="491" w:type="dxa"/>
          </w:tcPr>
          <w:p w:rsidR="00C97C20" w:rsidRPr="00556A99" w:rsidRDefault="00C97C20" w:rsidP="00883F4C">
            <w:pPr>
              <w:pStyle w:val="NoSpacing"/>
              <w:numPr>
                <w:ins w:id="2351"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6F65D9">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35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5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5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35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3.11.2.5</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system must be capable of supporting X number of simultaneous users during peacetime mode.</w:t>
            </w:r>
          </w:p>
        </w:tc>
        <w:tc>
          <w:tcPr>
            <w:tcW w:w="491" w:type="dxa"/>
          </w:tcPr>
          <w:p w:rsidR="00C97C20" w:rsidRPr="00556A99" w:rsidRDefault="00C97C20" w:rsidP="00883F4C">
            <w:pPr>
              <w:pStyle w:val="NoSpacing"/>
              <w:numPr>
                <w:ins w:id="2356"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6F65D9">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35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5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5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36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3.11.2.6</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system must be capable of supporting X number of simultaneous users during wartime mode.</w:t>
            </w:r>
          </w:p>
        </w:tc>
        <w:tc>
          <w:tcPr>
            <w:tcW w:w="491" w:type="dxa"/>
          </w:tcPr>
          <w:p w:rsidR="00C97C20" w:rsidRPr="00556A99" w:rsidRDefault="00C97C20" w:rsidP="00883F4C">
            <w:pPr>
              <w:pStyle w:val="NoSpacing"/>
              <w:numPr>
                <w:ins w:id="2361"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6F65D9">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36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6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6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36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3.11.2.7</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system must be capable of operating in a degraded mode.</w:t>
            </w:r>
          </w:p>
        </w:tc>
        <w:tc>
          <w:tcPr>
            <w:tcW w:w="491" w:type="dxa"/>
          </w:tcPr>
          <w:p w:rsidR="00C97C20" w:rsidRPr="00556A99" w:rsidRDefault="00C97C20" w:rsidP="00883F4C">
            <w:pPr>
              <w:pStyle w:val="NoSpacing"/>
              <w:numPr>
                <w:ins w:id="2366"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6F65D9">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36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6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6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37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3.11.2.8</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Resource utilization (memory, disk, communications).</w:t>
            </w:r>
          </w:p>
        </w:tc>
        <w:tc>
          <w:tcPr>
            <w:tcW w:w="491" w:type="dxa"/>
          </w:tcPr>
          <w:p w:rsidR="00C97C20" w:rsidRPr="00556A99" w:rsidRDefault="00C97C20" w:rsidP="00883F4C">
            <w:pPr>
              <w:pStyle w:val="NoSpacing"/>
              <w:numPr>
                <w:ins w:id="2371"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6F65D9">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37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7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7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37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3.11.2.9</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system must verify user login information within five (5) seconds.</w:t>
            </w:r>
          </w:p>
        </w:tc>
        <w:tc>
          <w:tcPr>
            <w:tcW w:w="491" w:type="dxa"/>
          </w:tcPr>
          <w:p w:rsidR="00C97C20" w:rsidRPr="00556A99" w:rsidRDefault="00C97C20" w:rsidP="00883F4C">
            <w:pPr>
              <w:pStyle w:val="NoSpacing"/>
              <w:numPr>
                <w:ins w:id="2376"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6F65D9">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37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7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7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380" w:author="Bill Sitz" w:date="2013-06-23T16:59:00Z"/>
              </w:numPr>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ind w:right="-37"/>
              <w:rPr>
                <w:rFonts w:cs="Arial"/>
                <w:b w:val="0"/>
              </w:rPr>
            </w:pPr>
            <w:r w:rsidRPr="00556A99">
              <w:rPr>
                <w:rFonts w:cs="Arial"/>
                <w:b w:val="0"/>
              </w:rPr>
              <w:t>3.11.2.10</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Queries must return results within five (5) seconds.</w:t>
            </w:r>
          </w:p>
        </w:tc>
        <w:tc>
          <w:tcPr>
            <w:tcW w:w="491" w:type="dxa"/>
          </w:tcPr>
          <w:p w:rsidR="00C97C20" w:rsidRPr="00556A99" w:rsidRDefault="00C97C20" w:rsidP="00883F4C">
            <w:pPr>
              <w:pStyle w:val="NoSpacing"/>
              <w:numPr>
                <w:ins w:id="2381"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6F65D9">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38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8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8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385" w:author="Bill Sitz" w:date="2013-06-23T16:59:00Z"/>
              </w:numPr>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ind w:right="-37"/>
              <w:rPr>
                <w:rFonts w:cs="Arial"/>
                <w:b w:val="0"/>
              </w:rPr>
            </w:pPr>
            <w:r w:rsidRPr="00556A99">
              <w:rPr>
                <w:rFonts w:cs="Arial"/>
                <w:b w:val="0"/>
              </w:rPr>
              <w:t>3.11.2.11</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 xml:space="preserve">(U) System functions must be initiated within 500 </w:t>
            </w:r>
            <w:proofErr w:type="spellStart"/>
            <w:r w:rsidRPr="00556A99">
              <w:rPr>
                <w:rFonts w:cs="Arial"/>
                <w:b w:val="0"/>
              </w:rPr>
              <w:t>μsecs</w:t>
            </w:r>
            <w:proofErr w:type="spellEnd"/>
            <w:r w:rsidRPr="00556A99">
              <w:rPr>
                <w:rFonts w:cs="Arial"/>
                <w:b w:val="0"/>
              </w:rPr>
              <w:t xml:space="preserve"> after their selection.</w:t>
            </w:r>
          </w:p>
        </w:tc>
        <w:tc>
          <w:tcPr>
            <w:tcW w:w="491" w:type="dxa"/>
          </w:tcPr>
          <w:p w:rsidR="00C97C20" w:rsidRPr="00556A99" w:rsidRDefault="00C97C20" w:rsidP="00883F4C">
            <w:pPr>
              <w:pStyle w:val="NoSpacing"/>
              <w:numPr>
                <w:ins w:id="2386"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6F65D9">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38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8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8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390" w:author="Bill Sitz" w:date="2013-06-23T16:59:00Z"/>
              </w:numPr>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ind w:right="-37"/>
              <w:rPr>
                <w:rFonts w:cs="Arial"/>
                <w:b w:val="0"/>
              </w:rPr>
            </w:pPr>
            <w:r w:rsidRPr="00556A99">
              <w:rPr>
                <w:rFonts w:cs="Arial"/>
                <w:b w:val="0"/>
              </w:rPr>
              <w:t>3.11.2.12</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User-selected pages must be displayed within five (5) seconds after their selection.</w:t>
            </w:r>
          </w:p>
        </w:tc>
        <w:tc>
          <w:tcPr>
            <w:tcW w:w="491" w:type="dxa"/>
          </w:tcPr>
          <w:p w:rsidR="00C97C20" w:rsidRPr="00556A99" w:rsidRDefault="00C97C20" w:rsidP="00883F4C">
            <w:pPr>
              <w:pStyle w:val="NoSpacing"/>
              <w:numPr>
                <w:ins w:id="2391"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r w:rsidRPr="00556A99">
              <w:rPr>
                <w:rFonts w:ascii="Arial" w:hAnsi="Arial" w:cs="Arial"/>
                <w:sz w:val="20"/>
              </w:rPr>
              <w:t>D</w:t>
            </w:r>
          </w:p>
        </w:tc>
        <w:tc>
          <w:tcPr>
            <w:tcW w:w="417" w:type="dxa"/>
          </w:tcPr>
          <w:p w:rsidR="00C97C20" w:rsidRPr="00556A99" w:rsidRDefault="00C97C20" w:rsidP="006F65D9">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39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9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394"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lastRenderedPageBreak/>
              <w:t>3.11.3 (U) Reliability</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39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396" w:author="Bill Sitz" w:date="2013-06-23T16:59:00Z"/>
              </w:numPr>
              <w:spacing w:before="60" w:after="60"/>
              <w:rPr>
                <w:rFonts w:cs="Arial"/>
                <w:sz w:val="21"/>
              </w:rPr>
            </w:pPr>
            <w:r w:rsidRPr="00556A99">
              <w:rPr>
                <w:rFonts w:cs="Arial"/>
                <w:b w:val="0"/>
              </w:rPr>
              <w:t>3.11.3.1</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Failure of a given system component shall not precipitate a failure in its backup equipment.</w:t>
            </w:r>
          </w:p>
        </w:tc>
        <w:tc>
          <w:tcPr>
            <w:tcW w:w="491" w:type="dxa"/>
          </w:tcPr>
          <w:p w:rsidR="00C97C20" w:rsidRPr="00556A99" w:rsidRDefault="00C97C20" w:rsidP="00883F4C">
            <w:pPr>
              <w:pStyle w:val="NoSpacing"/>
              <w:numPr>
                <w:ins w:id="2397"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p>
        </w:tc>
        <w:tc>
          <w:tcPr>
            <w:tcW w:w="417" w:type="dxa"/>
          </w:tcPr>
          <w:p w:rsidR="00C97C20" w:rsidRPr="00556A99" w:rsidRDefault="00C97C20" w:rsidP="0088539A">
            <w:pPr>
              <w:numPr>
                <w:ins w:id="2398" w:author="Bill Sitz" w:date="2013-06-23T16:59:00Z"/>
              </w:numPr>
              <w:jc w:val="center"/>
              <w:rPr>
                <w:rFonts w:ascii="Arial" w:hAnsi="Arial" w:cs="Arial"/>
                <w:sz w:val="20"/>
              </w:rPr>
            </w:pPr>
            <w:r w:rsidRPr="00556A99">
              <w:rPr>
                <w:rFonts w:ascii="Arial" w:hAnsi="Arial" w:cs="Arial"/>
                <w:sz w:val="20"/>
              </w:rPr>
              <w:t>T</w:t>
            </w:r>
          </w:p>
        </w:tc>
        <w:tc>
          <w:tcPr>
            <w:tcW w:w="416" w:type="dxa"/>
          </w:tcPr>
          <w:p w:rsidR="00C97C20" w:rsidRPr="00556A99" w:rsidRDefault="00C97C20" w:rsidP="00883F4C">
            <w:pPr>
              <w:pStyle w:val="NoSpacing"/>
              <w:numPr>
                <w:ins w:id="239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40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40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0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sz w:val="21"/>
              </w:rPr>
            </w:pPr>
            <w:r w:rsidRPr="00556A99">
              <w:rPr>
                <w:rFonts w:cs="Arial"/>
                <w:b w:val="0"/>
              </w:rPr>
              <w:t>3.11.3.2</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Failure of the system’s software components shall not cause failures in interfacing components.</w:t>
            </w:r>
          </w:p>
        </w:tc>
        <w:tc>
          <w:tcPr>
            <w:tcW w:w="491" w:type="dxa"/>
          </w:tcPr>
          <w:p w:rsidR="00C97C20" w:rsidRPr="00556A99" w:rsidRDefault="00C97C20" w:rsidP="00883F4C">
            <w:pPr>
              <w:pStyle w:val="NoSpacing"/>
              <w:numPr>
                <w:ins w:id="2403"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p>
        </w:tc>
        <w:tc>
          <w:tcPr>
            <w:tcW w:w="417" w:type="dxa"/>
          </w:tcPr>
          <w:p w:rsidR="00C97C20" w:rsidRPr="00556A99" w:rsidRDefault="00C97C20" w:rsidP="00A45BB5">
            <w:pPr>
              <w:jc w:val="center"/>
              <w:rPr>
                <w:rFonts w:ascii="Arial" w:hAnsi="Arial" w:cs="Arial"/>
                <w:sz w:val="20"/>
              </w:rPr>
            </w:pPr>
            <w:r w:rsidRPr="00556A99">
              <w:rPr>
                <w:rFonts w:ascii="Arial" w:hAnsi="Arial" w:cs="Arial"/>
                <w:sz w:val="20"/>
              </w:rPr>
              <w:t>T</w:t>
            </w:r>
          </w:p>
        </w:tc>
        <w:tc>
          <w:tcPr>
            <w:tcW w:w="416" w:type="dxa"/>
          </w:tcPr>
          <w:p w:rsidR="00C97C20" w:rsidRPr="00556A99" w:rsidRDefault="00C97C20" w:rsidP="00883F4C">
            <w:pPr>
              <w:pStyle w:val="NoSpacing"/>
              <w:numPr>
                <w:ins w:id="240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40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40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0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sz w:val="21"/>
              </w:rPr>
            </w:pPr>
            <w:r w:rsidRPr="00556A99">
              <w:rPr>
                <w:rFonts w:cs="Arial"/>
                <w:b w:val="0"/>
              </w:rPr>
              <w:t>3.11.3.3</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system shall achieve a mean time between critical failures (MTBCF) of at least 5,000 hours.</w:t>
            </w:r>
          </w:p>
        </w:tc>
        <w:tc>
          <w:tcPr>
            <w:tcW w:w="491" w:type="dxa"/>
          </w:tcPr>
          <w:p w:rsidR="00C97C20" w:rsidRPr="00556A99" w:rsidRDefault="00C97C20" w:rsidP="00883F4C">
            <w:pPr>
              <w:pStyle w:val="NoSpacing"/>
              <w:numPr>
                <w:ins w:id="2408"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p>
        </w:tc>
        <w:tc>
          <w:tcPr>
            <w:tcW w:w="417" w:type="dxa"/>
          </w:tcPr>
          <w:p w:rsidR="00C97C20" w:rsidRPr="00556A99" w:rsidRDefault="00C97C20" w:rsidP="00A45BB5">
            <w:pPr>
              <w:jc w:val="center"/>
              <w:rPr>
                <w:rFonts w:ascii="Arial" w:hAnsi="Arial" w:cs="Arial"/>
                <w:sz w:val="20"/>
              </w:rPr>
            </w:pPr>
            <w:r w:rsidRPr="00556A99">
              <w:rPr>
                <w:rFonts w:ascii="Arial" w:hAnsi="Arial" w:cs="Arial"/>
                <w:sz w:val="20"/>
              </w:rPr>
              <w:t>T</w:t>
            </w:r>
          </w:p>
        </w:tc>
        <w:tc>
          <w:tcPr>
            <w:tcW w:w="416" w:type="dxa"/>
          </w:tcPr>
          <w:p w:rsidR="00C97C20" w:rsidRPr="00556A99" w:rsidRDefault="00C97C20" w:rsidP="00883F4C">
            <w:pPr>
              <w:pStyle w:val="NoSpacing"/>
              <w:numPr>
                <w:ins w:id="240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41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411"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A45BB5">
            <w:pPr>
              <w:pStyle w:val="NoSpacing"/>
              <w:keepNext/>
              <w:spacing w:before="60" w:after="60"/>
              <w:rPr>
                <w:rFonts w:ascii="Arial" w:hAnsi="Arial" w:cs="Arial"/>
                <w:b/>
                <w:sz w:val="22"/>
                <w:szCs w:val="22"/>
              </w:rPr>
            </w:pPr>
            <w:r w:rsidRPr="00556A99">
              <w:rPr>
                <w:rFonts w:ascii="Arial" w:hAnsi="Arial" w:cs="Arial"/>
                <w:b/>
                <w:sz w:val="22"/>
                <w:szCs w:val="22"/>
              </w:rPr>
              <w:t>3.11.4 (U) Maintainability</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1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3.11.4.1</w:t>
            </w:r>
          </w:p>
        </w:tc>
        <w:tc>
          <w:tcPr>
            <w:tcW w:w="4715" w:type="dxa"/>
          </w:tcPr>
          <w:p w:rsidR="00C97C20" w:rsidRPr="00556A99" w:rsidRDefault="00C97C20" w:rsidP="00A45BB5">
            <w:pPr>
              <w:pStyle w:val="Heading4"/>
              <w:numPr>
                <w:ilvl w:val="0"/>
                <w:numId w:val="0"/>
              </w:numPr>
              <w:spacing w:before="60" w:after="60"/>
              <w:rPr>
                <w:rFonts w:cs="Arial"/>
                <w:b w:val="0"/>
              </w:rPr>
            </w:pPr>
            <w:r w:rsidRPr="00556A99">
              <w:rPr>
                <w:rFonts w:cs="Arial"/>
                <w:b w:val="0"/>
              </w:rPr>
              <w:t>(U) The system shall have a Mean Corrective Maintenance Time (MCMT) of no greater than one hour and a Mean Maximum Corrective Time (MMCT) of 2 hours (90th percentile).</w:t>
            </w:r>
          </w:p>
        </w:tc>
        <w:tc>
          <w:tcPr>
            <w:tcW w:w="491" w:type="dxa"/>
          </w:tcPr>
          <w:p w:rsidR="00C97C20" w:rsidRPr="00556A99" w:rsidRDefault="00C97C20" w:rsidP="00883F4C">
            <w:pPr>
              <w:pStyle w:val="NoSpacing"/>
              <w:numPr>
                <w:ins w:id="2413"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sz w:val="20"/>
              </w:rPr>
            </w:pPr>
          </w:p>
        </w:tc>
        <w:tc>
          <w:tcPr>
            <w:tcW w:w="417" w:type="dxa"/>
          </w:tcPr>
          <w:p w:rsidR="00C97C20" w:rsidRPr="00556A99" w:rsidRDefault="00C97C20" w:rsidP="002642A2">
            <w:pPr>
              <w:pStyle w:val="NoSpacing"/>
              <w:spacing w:before="60" w:after="60"/>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41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41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41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1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3.11.4.2</w:t>
            </w:r>
          </w:p>
        </w:tc>
        <w:tc>
          <w:tcPr>
            <w:tcW w:w="4715" w:type="dxa"/>
          </w:tcPr>
          <w:p w:rsidR="00C97C20" w:rsidRPr="00556A99" w:rsidRDefault="00C97C20" w:rsidP="00A45BB5">
            <w:pPr>
              <w:pStyle w:val="Heading4"/>
              <w:numPr>
                <w:ilvl w:val="0"/>
                <w:numId w:val="0"/>
              </w:numPr>
              <w:spacing w:before="60" w:after="60"/>
              <w:rPr>
                <w:rFonts w:cs="Arial"/>
                <w:b w:val="0"/>
              </w:rPr>
            </w:pPr>
            <w:r w:rsidRPr="00556A99">
              <w:rPr>
                <w:rFonts w:cs="Arial"/>
                <w:b w:val="0"/>
              </w:rPr>
              <w:t>(U) The system shall mark audit table entries with severity (level) values to assist in isolating defects for their cause.</w:t>
            </w:r>
          </w:p>
        </w:tc>
        <w:tc>
          <w:tcPr>
            <w:tcW w:w="491" w:type="dxa"/>
          </w:tcPr>
          <w:p w:rsidR="00C97C20" w:rsidRPr="00556A99" w:rsidRDefault="00C97C20" w:rsidP="00883F4C">
            <w:pPr>
              <w:pStyle w:val="NoSpacing"/>
              <w:numPr>
                <w:ins w:id="2418"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2642A2">
            <w:pPr>
              <w:pStyle w:val="NoSpacing"/>
              <w:spacing w:before="60" w:after="60"/>
              <w:jc w:val="center"/>
              <w:rPr>
                <w:rFonts w:ascii="Arial" w:hAnsi="Arial" w:cs="Arial"/>
                <w:sz w:val="20"/>
              </w:rPr>
            </w:pPr>
          </w:p>
        </w:tc>
        <w:tc>
          <w:tcPr>
            <w:tcW w:w="416" w:type="dxa"/>
          </w:tcPr>
          <w:p w:rsidR="00C97C20" w:rsidRPr="00556A99" w:rsidRDefault="00C97C20" w:rsidP="00883F4C">
            <w:pPr>
              <w:pStyle w:val="NoSpacing"/>
              <w:numPr>
                <w:ins w:id="2419" w:author="Bill Sitz" w:date="2013-06-23T16:59:00Z"/>
              </w:numPr>
              <w:spacing w:before="60" w:after="60"/>
              <w:rPr>
                <w:rFonts w:ascii="Arial" w:hAnsi="Arial" w:cs="Arial"/>
              </w:rPr>
            </w:pPr>
          </w:p>
        </w:tc>
        <w:tc>
          <w:tcPr>
            <w:tcW w:w="417" w:type="dxa"/>
          </w:tcPr>
          <w:p w:rsidR="00C97C20" w:rsidRPr="00556A99" w:rsidRDefault="00C97C20" w:rsidP="00A45BB5">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numPr>
                <w:ins w:id="242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21" w:author="Bill Sitz" w:date="2013-06-23T16:59:00Z"/>
              </w:numPr>
              <w:spacing w:before="60" w:after="60"/>
              <w:rPr>
                <w:rFonts w:ascii="Arial" w:hAnsi="Arial" w:cs="Arial"/>
              </w:rPr>
            </w:pPr>
          </w:p>
        </w:tc>
        <w:tc>
          <w:tcPr>
            <w:tcW w:w="1150" w:type="dxa"/>
          </w:tcPr>
          <w:p w:rsidR="00C97C20" w:rsidRPr="00556A99" w:rsidRDefault="00C97C20" w:rsidP="0095243F">
            <w:pPr>
              <w:pStyle w:val="Heading4"/>
              <w:numPr>
                <w:ilvl w:val="0"/>
                <w:numId w:val="0"/>
              </w:numPr>
              <w:spacing w:before="60" w:after="60"/>
              <w:rPr>
                <w:rFonts w:cs="Arial"/>
                <w:b w:val="0"/>
              </w:rPr>
            </w:pPr>
            <w:r w:rsidRPr="00556A99">
              <w:rPr>
                <w:rFonts w:cs="Arial"/>
                <w:b w:val="0"/>
              </w:rPr>
              <w:t>3.11.4.3</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To reduce the mean time to repair, the system shall minimize the use of “hard-coding” values.</w:t>
            </w:r>
          </w:p>
        </w:tc>
        <w:tc>
          <w:tcPr>
            <w:tcW w:w="491" w:type="dxa"/>
          </w:tcPr>
          <w:p w:rsidR="00C97C20" w:rsidRPr="00556A99" w:rsidRDefault="00C97C20" w:rsidP="00883F4C">
            <w:pPr>
              <w:pStyle w:val="NoSpacing"/>
              <w:numPr>
                <w:ins w:id="2422"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sz w:val="20"/>
              </w:rPr>
            </w:pPr>
          </w:p>
        </w:tc>
        <w:tc>
          <w:tcPr>
            <w:tcW w:w="417" w:type="dxa"/>
          </w:tcPr>
          <w:p w:rsidR="00C97C20" w:rsidRPr="00556A99" w:rsidRDefault="00C97C20" w:rsidP="002642A2">
            <w:pPr>
              <w:pStyle w:val="NoSpacing"/>
              <w:spacing w:before="60" w:after="60"/>
              <w:jc w:val="center"/>
              <w:rPr>
                <w:rFonts w:ascii="Arial" w:hAnsi="Arial" w:cs="Arial"/>
              </w:rPr>
            </w:pPr>
          </w:p>
        </w:tc>
        <w:tc>
          <w:tcPr>
            <w:tcW w:w="416" w:type="dxa"/>
          </w:tcPr>
          <w:p w:rsidR="00C97C20" w:rsidRPr="00556A99" w:rsidRDefault="00C97C20" w:rsidP="00883F4C">
            <w:pPr>
              <w:pStyle w:val="NoSpacing"/>
              <w:numPr>
                <w:ins w:id="2423" w:author="Bill Sitz" w:date="2013-06-23T16:59:00Z"/>
              </w:numPr>
              <w:spacing w:before="60" w:after="60"/>
              <w:rPr>
                <w:rFonts w:ascii="Arial" w:hAnsi="Arial" w:cs="Arial"/>
              </w:rPr>
            </w:pPr>
          </w:p>
        </w:tc>
        <w:tc>
          <w:tcPr>
            <w:tcW w:w="417" w:type="dxa"/>
          </w:tcPr>
          <w:p w:rsidR="00C97C20" w:rsidRPr="00556A99" w:rsidRDefault="00C97C20" w:rsidP="00A45BB5">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42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25" w:author="Bill Sitz" w:date="2013-06-23T16:59:00Z"/>
              </w:numPr>
              <w:spacing w:before="60" w:after="60"/>
              <w:rPr>
                <w:rFonts w:ascii="Arial" w:hAnsi="Arial" w:cs="Arial"/>
              </w:rPr>
            </w:pPr>
          </w:p>
        </w:tc>
        <w:tc>
          <w:tcPr>
            <w:tcW w:w="1150" w:type="dxa"/>
          </w:tcPr>
          <w:p w:rsidR="00C97C20" w:rsidRPr="00556A99" w:rsidRDefault="00C97C20" w:rsidP="0095243F">
            <w:pPr>
              <w:pStyle w:val="Heading4"/>
              <w:numPr>
                <w:ilvl w:val="0"/>
                <w:numId w:val="0"/>
              </w:numPr>
              <w:spacing w:before="60" w:after="60"/>
              <w:rPr>
                <w:rFonts w:cs="Arial"/>
                <w:b w:val="0"/>
              </w:rPr>
            </w:pPr>
            <w:r w:rsidRPr="00556A99">
              <w:rPr>
                <w:rFonts w:cs="Arial"/>
                <w:b w:val="0"/>
              </w:rPr>
              <w:t>3.11.4.4</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be developed in the Java software language to improve maintainability.</w:t>
            </w:r>
          </w:p>
        </w:tc>
        <w:tc>
          <w:tcPr>
            <w:tcW w:w="491" w:type="dxa"/>
          </w:tcPr>
          <w:p w:rsidR="00C97C20" w:rsidRPr="00556A99" w:rsidRDefault="00C97C20" w:rsidP="00883F4C">
            <w:pPr>
              <w:pStyle w:val="NoSpacing"/>
              <w:numPr>
                <w:ins w:id="2426"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sz w:val="20"/>
              </w:rPr>
            </w:pPr>
          </w:p>
        </w:tc>
        <w:tc>
          <w:tcPr>
            <w:tcW w:w="417" w:type="dxa"/>
          </w:tcPr>
          <w:p w:rsidR="00C97C20" w:rsidRPr="00556A99" w:rsidRDefault="00C97C20" w:rsidP="00883F4C">
            <w:pPr>
              <w:pStyle w:val="NoSpacing"/>
              <w:numPr>
                <w:ins w:id="2427"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428" w:author="Bill Sitz" w:date="2013-06-23T16:59:00Z"/>
              </w:numPr>
              <w:spacing w:before="60" w:after="60"/>
              <w:rPr>
                <w:rFonts w:ascii="Arial" w:hAnsi="Arial" w:cs="Arial"/>
              </w:rPr>
            </w:pPr>
          </w:p>
        </w:tc>
        <w:tc>
          <w:tcPr>
            <w:tcW w:w="417" w:type="dxa"/>
          </w:tcPr>
          <w:p w:rsidR="00C97C20" w:rsidRPr="00556A99" w:rsidRDefault="00C97C20" w:rsidP="00A45BB5">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42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30" w:author="Bill Sitz" w:date="2013-06-23T16:59:00Z"/>
              </w:numPr>
              <w:spacing w:before="60" w:after="60"/>
              <w:rPr>
                <w:rFonts w:ascii="Arial" w:hAnsi="Arial" w:cs="Arial"/>
              </w:rPr>
            </w:pPr>
          </w:p>
        </w:tc>
        <w:tc>
          <w:tcPr>
            <w:tcW w:w="1150" w:type="dxa"/>
          </w:tcPr>
          <w:p w:rsidR="00C97C20" w:rsidRPr="00556A99" w:rsidRDefault="00C97C20" w:rsidP="0095243F">
            <w:pPr>
              <w:pStyle w:val="Heading4"/>
              <w:numPr>
                <w:ilvl w:val="0"/>
                <w:numId w:val="0"/>
              </w:numPr>
              <w:spacing w:before="60" w:after="60"/>
              <w:rPr>
                <w:rFonts w:cs="Arial"/>
                <w:b w:val="0"/>
              </w:rPr>
            </w:pPr>
            <w:r w:rsidRPr="00556A99">
              <w:rPr>
                <w:rFonts w:cs="Arial"/>
                <w:b w:val="0"/>
              </w:rPr>
              <w:t>3.11.4.5</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be implemented in a layered architecture.</w:t>
            </w:r>
          </w:p>
        </w:tc>
        <w:tc>
          <w:tcPr>
            <w:tcW w:w="491" w:type="dxa"/>
          </w:tcPr>
          <w:p w:rsidR="00C97C20" w:rsidRPr="00556A99" w:rsidRDefault="00C97C20" w:rsidP="00883F4C">
            <w:pPr>
              <w:pStyle w:val="NoSpacing"/>
              <w:numPr>
                <w:ins w:id="2431"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sz w:val="20"/>
              </w:rPr>
            </w:pPr>
          </w:p>
        </w:tc>
        <w:tc>
          <w:tcPr>
            <w:tcW w:w="417" w:type="dxa"/>
          </w:tcPr>
          <w:p w:rsidR="00C97C20" w:rsidRPr="00556A99" w:rsidRDefault="00C97C20" w:rsidP="00883F4C">
            <w:pPr>
              <w:pStyle w:val="NoSpacing"/>
              <w:numPr>
                <w:ins w:id="243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433" w:author="Bill Sitz" w:date="2013-06-23T16:59:00Z"/>
              </w:numPr>
              <w:spacing w:before="60" w:after="60"/>
              <w:rPr>
                <w:rFonts w:ascii="Arial" w:hAnsi="Arial" w:cs="Arial"/>
              </w:rPr>
            </w:pPr>
          </w:p>
        </w:tc>
        <w:tc>
          <w:tcPr>
            <w:tcW w:w="417" w:type="dxa"/>
          </w:tcPr>
          <w:p w:rsidR="00C97C20" w:rsidRPr="00556A99" w:rsidRDefault="00C97C20" w:rsidP="00A45BB5">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43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3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sz w:val="21"/>
              </w:rPr>
            </w:pPr>
            <w:r w:rsidRPr="00556A99">
              <w:rPr>
                <w:rFonts w:cs="Arial"/>
                <w:b w:val="0"/>
              </w:rPr>
              <w:t>3.11. 4.6</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system shall be implemented to be modular.</w:t>
            </w:r>
          </w:p>
        </w:tc>
        <w:tc>
          <w:tcPr>
            <w:tcW w:w="491" w:type="dxa"/>
          </w:tcPr>
          <w:p w:rsidR="00C97C20" w:rsidRPr="00556A99" w:rsidRDefault="00C97C20" w:rsidP="00883F4C">
            <w:pPr>
              <w:pStyle w:val="NoSpacing"/>
              <w:numPr>
                <w:ins w:id="2436"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p>
        </w:tc>
        <w:tc>
          <w:tcPr>
            <w:tcW w:w="417" w:type="dxa"/>
          </w:tcPr>
          <w:p w:rsidR="00C97C20" w:rsidRPr="00556A99" w:rsidRDefault="00C97C20" w:rsidP="00883F4C">
            <w:pPr>
              <w:pStyle w:val="NoSpacing"/>
              <w:numPr>
                <w:ins w:id="2437"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438" w:author="Bill Sitz" w:date="2013-06-23T16:59:00Z"/>
              </w:numPr>
              <w:spacing w:before="60" w:after="60"/>
              <w:rPr>
                <w:rFonts w:ascii="Arial" w:hAnsi="Arial" w:cs="Arial"/>
              </w:rPr>
            </w:pPr>
          </w:p>
        </w:tc>
        <w:tc>
          <w:tcPr>
            <w:tcW w:w="417" w:type="dxa"/>
          </w:tcPr>
          <w:p w:rsidR="00C97C20" w:rsidRPr="00556A99" w:rsidRDefault="00C97C20" w:rsidP="00A45BB5">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43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4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sz w:val="21"/>
              </w:rPr>
            </w:pPr>
            <w:r w:rsidRPr="00556A99">
              <w:rPr>
                <w:rFonts w:cs="Arial"/>
                <w:b w:val="0"/>
              </w:rPr>
              <w:t>3.11.4.7</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system shall be implemented to maximize encapsulation to hide the values or state of a structured data object inside a class, preventing unauthorized parties direct access to them.</w:t>
            </w:r>
          </w:p>
        </w:tc>
        <w:tc>
          <w:tcPr>
            <w:tcW w:w="491" w:type="dxa"/>
          </w:tcPr>
          <w:p w:rsidR="00C97C20" w:rsidRPr="00556A99" w:rsidRDefault="00C97C20" w:rsidP="00883F4C">
            <w:pPr>
              <w:pStyle w:val="NoSpacing"/>
              <w:numPr>
                <w:ins w:id="2441"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p>
        </w:tc>
        <w:tc>
          <w:tcPr>
            <w:tcW w:w="417" w:type="dxa"/>
          </w:tcPr>
          <w:p w:rsidR="00C97C20" w:rsidRPr="00556A99" w:rsidRDefault="00C97C20" w:rsidP="00883F4C">
            <w:pPr>
              <w:pStyle w:val="NoSpacing"/>
              <w:numPr>
                <w:ins w:id="244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443" w:author="Bill Sitz" w:date="2013-06-23T16:59:00Z"/>
              </w:numPr>
              <w:spacing w:before="60" w:after="60"/>
              <w:rPr>
                <w:rFonts w:ascii="Arial" w:hAnsi="Arial" w:cs="Arial"/>
              </w:rPr>
            </w:pPr>
          </w:p>
        </w:tc>
        <w:tc>
          <w:tcPr>
            <w:tcW w:w="417" w:type="dxa"/>
          </w:tcPr>
          <w:p w:rsidR="00C97C20" w:rsidRPr="00556A99" w:rsidRDefault="00C97C20" w:rsidP="00A45BB5">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44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4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sz w:val="21"/>
              </w:rPr>
            </w:pPr>
            <w:r w:rsidRPr="00556A99">
              <w:rPr>
                <w:rFonts w:cs="Arial"/>
                <w:b w:val="0"/>
              </w:rPr>
              <w:t>3.11.4.8</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system shall be implemented with well-defined interfaces.</w:t>
            </w:r>
          </w:p>
        </w:tc>
        <w:tc>
          <w:tcPr>
            <w:tcW w:w="491" w:type="dxa"/>
          </w:tcPr>
          <w:p w:rsidR="00C97C20" w:rsidRPr="00556A99" w:rsidRDefault="00C97C20" w:rsidP="00883F4C">
            <w:pPr>
              <w:pStyle w:val="NoSpacing"/>
              <w:numPr>
                <w:ins w:id="2446"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p>
        </w:tc>
        <w:tc>
          <w:tcPr>
            <w:tcW w:w="417" w:type="dxa"/>
          </w:tcPr>
          <w:p w:rsidR="00C97C20" w:rsidRPr="00556A99" w:rsidRDefault="00C97C20" w:rsidP="00883F4C">
            <w:pPr>
              <w:pStyle w:val="NoSpacing"/>
              <w:numPr>
                <w:ins w:id="2447"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448" w:author="Bill Sitz" w:date="2013-06-23T16:59:00Z"/>
              </w:numPr>
              <w:spacing w:before="60" w:after="60"/>
              <w:rPr>
                <w:rFonts w:ascii="Arial" w:hAnsi="Arial" w:cs="Arial"/>
              </w:rPr>
            </w:pPr>
          </w:p>
        </w:tc>
        <w:tc>
          <w:tcPr>
            <w:tcW w:w="417" w:type="dxa"/>
          </w:tcPr>
          <w:p w:rsidR="00C97C20" w:rsidRPr="00556A99" w:rsidRDefault="00C97C20" w:rsidP="00A45BB5">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44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5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sz w:val="21"/>
              </w:rPr>
            </w:pPr>
            <w:r w:rsidRPr="00556A99">
              <w:rPr>
                <w:rFonts w:cs="Arial"/>
                <w:b w:val="0"/>
              </w:rPr>
              <w:t>3.11.4.9</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system shall be implemented using object-orientation and component-based development.</w:t>
            </w:r>
          </w:p>
        </w:tc>
        <w:tc>
          <w:tcPr>
            <w:tcW w:w="491" w:type="dxa"/>
          </w:tcPr>
          <w:p w:rsidR="00C97C20" w:rsidRPr="00556A99" w:rsidRDefault="00C97C20" w:rsidP="00883F4C">
            <w:pPr>
              <w:pStyle w:val="NoSpacing"/>
              <w:numPr>
                <w:ins w:id="2451"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p>
        </w:tc>
        <w:tc>
          <w:tcPr>
            <w:tcW w:w="417" w:type="dxa"/>
          </w:tcPr>
          <w:p w:rsidR="00C97C20" w:rsidRPr="00556A99" w:rsidRDefault="00C97C20" w:rsidP="00883F4C">
            <w:pPr>
              <w:pStyle w:val="NoSpacing"/>
              <w:numPr>
                <w:ins w:id="245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453" w:author="Bill Sitz" w:date="2013-06-23T16:59:00Z"/>
              </w:numPr>
              <w:spacing w:before="60" w:after="60"/>
              <w:rPr>
                <w:rFonts w:ascii="Arial" w:hAnsi="Arial" w:cs="Arial"/>
              </w:rPr>
            </w:pPr>
          </w:p>
        </w:tc>
        <w:tc>
          <w:tcPr>
            <w:tcW w:w="417" w:type="dxa"/>
          </w:tcPr>
          <w:p w:rsidR="00C97C20" w:rsidRPr="00556A99" w:rsidRDefault="00C97C20" w:rsidP="00A45BB5">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45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55" w:author="Bill Sitz" w:date="2013-06-23T16:59:00Z"/>
              </w:numPr>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i/>
                <w:sz w:val="21"/>
              </w:rPr>
            </w:pPr>
            <w:r w:rsidRPr="00556A99">
              <w:rPr>
                <w:rFonts w:cs="Arial"/>
                <w:b w:val="0"/>
                <w:i/>
              </w:rPr>
              <w:t>[3.11.4.10</w:t>
            </w:r>
          </w:p>
        </w:tc>
        <w:tc>
          <w:tcPr>
            <w:tcW w:w="4715" w:type="dxa"/>
          </w:tcPr>
          <w:p w:rsidR="00C97C20" w:rsidRPr="00556A99" w:rsidRDefault="00C97C20" w:rsidP="00A45BB5">
            <w:pPr>
              <w:pStyle w:val="Heading4"/>
              <w:numPr>
                <w:ilvl w:val="0"/>
                <w:numId w:val="0"/>
              </w:numPr>
              <w:spacing w:before="60" w:after="60"/>
              <w:rPr>
                <w:rFonts w:cs="Arial"/>
                <w:i/>
                <w:sz w:val="21"/>
              </w:rPr>
            </w:pPr>
            <w:r w:rsidRPr="00556A99">
              <w:rPr>
                <w:rFonts w:cs="Arial"/>
                <w:b w:val="0"/>
                <w:i/>
              </w:rPr>
              <w:t>(U) Not used pending refinement of statement.]</w:t>
            </w:r>
          </w:p>
        </w:tc>
        <w:tc>
          <w:tcPr>
            <w:tcW w:w="491" w:type="dxa"/>
            <w:tcMar>
              <w:left w:w="29" w:type="dxa"/>
              <w:right w:w="29" w:type="dxa"/>
            </w:tcMar>
          </w:tcPr>
          <w:p w:rsidR="00C97C20" w:rsidRPr="00556A99" w:rsidRDefault="00C97C20" w:rsidP="00A45BB5">
            <w:pPr>
              <w:pStyle w:val="NoSpacing"/>
              <w:spacing w:before="60" w:after="60"/>
              <w:jc w:val="center"/>
              <w:rPr>
                <w:rFonts w:ascii="Arial" w:hAnsi="Arial" w:cs="Arial"/>
                <w:i/>
                <w:sz w:val="20"/>
              </w:rPr>
            </w:pPr>
            <w:r w:rsidRPr="00556A99">
              <w:rPr>
                <w:rFonts w:ascii="Arial" w:hAnsi="Arial" w:cs="Arial"/>
                <w:i/>
                <w:sz w:val="20"/>
              </w:rPr>
              <w:t>N/A</w:t>
            </w:r>
          </w:p>
        </w:tc>
        <w:tc>
          <w:tcPr>
            <w:tcW w:w="417" w:type="dxa"/>
          </w:tcPr>
          <w:p w:rsidR="00C97C20" w:rsidRPr="00556A99" w:rsidRDefault="00C97C20" w:rsidP="006F65D9">
            <w:pPr>
              <w:jc w:val="center"/>
              <w:rPr>
                <w:rFonts w:ascii="Arial" w:hAnsi="Arial" w:cs="Arial"/>
              </w:rPr>
            </w:pPr>
          </w:p>
        </w:tc>
        <w:tc>
          <w:tcPr>
            <w:tcW w:w="417" w:type="dxa"/>
          </w:tcPr>
          <w:p w:rsidR="00C97C20" w:rsidRPr="00556A99" w:rsidRDefault="00C97C20" w:rsidP="00883F4C">
            <w:pPr>
              <w:pStyle w:val="NoSpacing"/>
              <w:numPr>
                <w:ins w:id="245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457" w:author="Bill Sitz" w:date="2013-06-23T16:59:00Z"/>
              </w:numPr>
              <w:spacing w:before="60" w:after="60"/>
              <w:rPr>
                <w:rFonts w:ascii="Arial" w:hAnsi="Arial" w:cs="Arial"/>
              </w:rPr>
            </w:pPr>
          </w:p>
        </w:tc>
        <w:tc>
          <w:tcPr>
            <w:tcW w:w="417" w:type="dxa"/>
          </w:tcPr>
          <w:p w:rsidR="00C97C20" w:rsidRPr="00556A99" w:rsidRDefault="00C97C20" w:rsidP="00A45BB5">
            <w:pPr>
              <w:pStyle w:val="NoSpacing"/>
              <w:spacing w:before="60" w:after="60"/>
              <w:jc w:val="center"/>
              <w:rPr>
                <w:rFonts w:ascii="Arial" w:hAnsi="Arial" w:cs="Arial"/>
                <w:sz w:val="20"/>
              </w:rPr>
            </w:pPr>
          </w:p>
        </w:tc>
        <w:tc>
          <w:tcPr>
            <w:tcW w:w="417" w:type="dxa"/>
          </w:tcPr>
          <w:p w:rsidR="00C97C20" w:rsidRPr="00556A99" w:rsidRDefault="00C97C20" w:rsidP="00883F4C">
            <w:pPr>
              <w:pStyle w:val="NoSpacing"/>
              <w:numPr>
                <w:ins w:id="245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59" w:author="Bill Sitz" w:date="2013-06-23T16:59:00Z"/>
              </w:numPr>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sz w:val="21"/>
              </w:rPr>
            </w:pPr>
            <w:r w:rsidRPr="00556A99">
              <w:rPr>
                <w:rFonts w:cs="Arial"/>
                <w:b w:val="0"/>
              </w:rPr>
              <w:t>3.11.4.11</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system design shall be documented in the form of Software Design Descriptions for each component.</w:t>
            </w:r>
          </w:p>
        </w:tc>
        <w:tc>
          <w:tcPr>
            <w:tcW w:w="491" w:type="dxa"/>
          </w:tcPr>
          <w:p w:rsidR="00C97C20" w:rsidRPr="00556A99" w:rsidRDefault="00C97C20" w:rsidP="00883F4C">
            <w:pPr>
              <w:pStyle w:val="NoSpacing"/>
              <w:numPr>
                <w:ins w:id="2460"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p>
        </w:tc>
        <w:tc>
          <w:tcPr>
            <w:tcW w:w="417" w:type="dxa"/>
          </w:tcPr>
          <w:p w:rsidR="00C97C20" w:rsidRPr="00556A99" w:rsidRDefault="00C97C20" w:rsidP="00883F4C">
            <w:pPr>
              <w:pStyle w:val="NoSpacing"/>
              <w:numPr>
                <w:ins w:id="246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462" w:author="Bill Sitz" w:date="2013-06-23T16:59:00Z"/>
              </w:numPr>
              <w:spacing w:before="60" w:after="60"/>
              <w:rPr>
                <w:rFonts w:ascii="Arial" w:hAnsi="Arial" w:cs="Arial"/>
              </w:rPr>
            </w:pPr>
          </w:p>
        </w:tc>
        <w:tc>
          <w:tcPr>
            <w:tcW w:w="417" w:type="dxa"/>
          </w:tcPr>
          <w:p w:rsidR="00C97C20" w:rsidRPr="00556A99" w:rsidRDefault="00C97C20" w:rsidP="00A45BB5">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46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64" w:author="Bill Sitz" w:date="2013-06-23T16:59:00Z"/>
              </w:numPr>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sz w:val="21"/>
              </w:rPr>
            </w:pPr>
            <w:r w:rsidRPr="00556A99">
              <w:rPr>
                <w:rFonts w:cs="Arial"/>
                <w:b w:val="0"/>
              </w:rPr>
              <w:t>3.11.4.12</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system’s interface design shall be documented in the form of Interface Design Descriptions for each interface defined by the system for use by external systems.</w:t>
            </w:r>
          </w:p>
        </w:tc>
        <w:tc>
          <w:tcPr>
            <w:tcW w:w="491" w:type="dxa"/>
          </w:tcPr>
          <w:p w:rsidR="00C97C20" w:rsidRPr="00556A99" w:rsidRDefault="00C97C20" w:rsidP="00883F4C">
            <w:pPr>
              <w:pStyle w:val="NoSpacing"/>
              <w:numPr>
                <w:ins w:id="2465"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p>
        </w:tc>
        <w:tc>
          <w:tcPr>
            <w:tcW w:w="417" w:type="dxa"/>
          </w:tcPr>
          <w:p w:rsidR="00C97C20" w:rsidRPr="00556A99" w:rsidRDefault="00C97C20" w:rsidP="00883F4C">
            <w:pPr>
              <w:pStyle w:val="NoSpacing"/>
              <w:numPr>
                <w:ins w:id="246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467" w:author="Bill Sitz" w:date="2013-06-23T16:59:00Z"/>
              </w:numPr>
              <w:spacing w:before="60" w:after="60"/>
              <w:rPr>
                <w:rFonts w:ascii="Arial" w:hAnsi="Arial" w:cs="Arial"/>
              </w:rPr>
            </w:pPr>
          </w:p>
        </w:tc>
        <w:tc>
          <w:tcPr>
            <w:tcW w:w="417" w:type="dxa"/>
          </w:tcPr>
          <w:p w:rsidR="00C97C20" w:rsidRPr="00556A99" w:rsidRDefault="00C97C20" w:rsidP="00A45BB5">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46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69" w:author="Bill Sitz" w:date="2013-06-23T16:59:00Z"/>
              </w:numPr>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sz w:val="21"/>
              </w:rPr>
            </w:pPr>
            <w:r w:rsidRPr="00556A99">
              <w:rPr>
                <w:rFonts w:cs="Arial"/>
                <w:b w:val="0"/>
              </w:rPr>
              <w:t>3.11.4.13</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system’s interface design shall be documented in the form of an Interface Control Document for all of the system’s interfaces.</w:t>
            </w:r>
          </w:p>
        </w:tc>
        <w:tc>
          <w:tcPr>
            <w:tcW w:w="491" w:type="dxa"/>
          </w:tcPr>
          <w:p w:rsidR="00C97C20" w:rsidRPr="00556A99" w:rsidRDefault="00C97C20" w:rsidP="00883F4C">
            <w:pPr>
              <w:pStyle w:val="NoSpacing"/>
              <w:numPr>
                <w:ins w:id="2470"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p>
        </w:tc>
        <w:tc>
          <w:tcPr>
            <w:tcW w:w="417" w:type="dxa"/>
          </w:tcPr>
          <w:p w:rsidR="00C97C20" w:rsidRPr="00556A99" w:rsidRDefault="00C97C20" w:rsidP="00883F4C">
            <w:pPr>
              <w:pStyle w:val="NoSpacing"/>
              <w:numPr>
                <w:ins w:id="247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472" w:author="Bill Sitz" w:date="2013-06-23T16:59:00Z"/>
              </w:numPr>
              <w:spacing w:before="60" w:after="60"/>
              <w:rPr>
                <w:rFonts w:ascii="Arial" w:hAnsi="Arial" w:cs="Arial"/>
              </w:rPr>
            </w:pPr>
          </w:p>
        </w:tc>
        <w:tc>
          <w:tcPr>
            <w:tcW w:w="417" w:type="dxa"/>
          </w:tcPr>
          <w:p w:rsidR="00C97C20" w:rsidRPr="00556A99" w:rsidRDefault="00C97C20" w:rsidP="00A45BB5">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47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74" w:author="Bill Sitz" w:date="2013-06-23T16:59:00Z"/>
              </w:numPr>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sz w:val="21"/>
              </w:rPr>
            </w:pPr>
            <w:r w:rsidRPr="00556A99">
              <w:rPr>
                <w:rFonts w:cs="Arial"/>
                <w:b w:val="0"/>
              </w:rPr>
              <w:t>3.11.4.14</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system’s software code shall contain comments by the developer to support maintainability.</w:t>
            </w:r>
          </w:p>
        </w:tc>
        <w:tc>
          <w:tcPr>
            <w:tcW w:w="491" w:type="dxa"/>
          </w:tcPr>
          <w:p w:rsidR="00C97C20" w:rsidRPr="00556A99" w:rsidRDefault="00C97C20" w:rsidP="00883F4C">
            <w:pPr>
              <w:pStyle w:val="NoSpacing"/>
              <w:numPr>
                <w:ins w:id="2475"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p>
        </w:tc>
        <w:tc>
          <w:tcPr>
            <w:tcW w:w="417" w:type="dxa"/>
          </w:tcPr>
          <w:p w:rsidR="00C97C20" w:rsidRPr="00556A99" w:rsidRDefault="00C97C20" w:rsidP="00883F4C">
            <w:pPr>
              <w:pStyle w:val="NoSpacing"/>
              <w:numPr>
                <w:ins w:id="247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477" w:author="Bill Sitz" w:date="2013-06-23T16:59:00Z"/>
              </w:numPr>
              <w:spacing w:before="60" w:after="60"/>
              <w:rPr>
                <w:rFonts w:ascii="Arial" w:hAnsi="Arial" w:cs="Arial"/>
              </w:rPr>
            </w:pPr>
          </w:p>
        </w:tc>
        <w:tc>
          <w:tcPr>
            <w:tcW w:w="417" w:type="dxa"/>
          </w:tcPr>
          <w:p w:rsidR="00C97C20" w:rsidRPr="00556A99" w:rsidRDefault="00C97C20" w:rsidP="00A45BB5">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47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79" w:author="Bill Sitz" w:date="2013-06-23T16:59:00Z"/>
              </w:numPr>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sz w:val="21"/>
              </w:rPr>
            </w:pPr>
            <w:r w:rsidRPr="00556A99">
              <w:rPr>
                <w:rFonts w:cs="Arial"/>
                <w:b w:val="0"/>
              </w:rPr>
              <w:t>3.11.4.15</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system shall be designed and implemented with adherence to project conventions.</w:t>
            </w:r>
          </w:p>
        </w:tc>
        <w:tc>
          <w:tcPr>
            <w:tcW w:w="491" w:type="dxa"/>
          </w:tcPr>
          <w:p w:rsidR="00C97C20" w:rsidRPr="00556A99" w:rsidRDefault="00C97C20" w:rsidP="00883F4C">
            <w:pPr>
              <w:pStyle w:val="NoSpacing"/>
              <w:numPr>
                <w:ins w:id="2480"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p>
        </w:tc>
        <w:tc>
          <w:tcPr>
            <w:tcW w:w="417" w:type="dxa"/>
          </w:tcPr>
          <w:p w:rsidR="00C97C20" w:rsidRPr="00556A99" w:rsidRDefault="00C97C20" w:rsidP="00883F4C">
            <w:pPr>
              <w:pStyle w:val="NoSpacing"/>
              <w:numPr>
                <w:ins w:id="248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482" w:author="Bill Sitz" w:date="2013-06-23T16:59:00Z"/>
              </w:numPr>
              <w:spacing w:before="60" w:after="60"/>
              <w:rPr>
                <w:rFonts w:ascii="Arial" w:hAnsi="Arial" w:cs="Arial"/>
              </w:rPr>
            </w:pPr>
          </w:p>
        </w:tc>
        <w:tc>
          <w:tcPr>
            <w:tcW w:w="417" w:type="dxa"/>
          </w:tcPr>
          <w:p w:rsidR="00C97C20" w:rsidRPr="00556A99" w:rsidRDefault="00C97C20" w:rsidP="00A45BB5">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48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84" w:author="Bill Sitz" w:date="2013-06-23T16:59:00Z"/>
              </w:numPr>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sz w:val="21"/>
              </w:rPr>
            </w:pPr>
            <w:r w:rsidRPr="00556A99">
              <w:rPr>
                <w:rFonts w:cs="Arial"/>
                <w:b w:val="0"/>
              </w:rPr>
              <w:t>3.11.4.16</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average person-time required to fix a Priority 3 defect shall not exceed two person-days.</w:t>
            </w:r>
          </w:p>
        </w:tc>
        <w:tc>
          <w:tcPr>
            <w:tcW w:w="491" w:type="dxa"/>
            <w:tcMar>
              <w:left w:w="29" w:type="dxa"/>
              <w:right w:w="29" w:type="dxa"/>
            </w:tcMar>
          </w:tcPr>
          <w:p w:rsidR="00C97C20" w:rsidRPr="00556A99" w:rsidRDefault="00C97C20" w:rsidP="006F65D9">
            <w:pPr>
              <w:jc w:val="center"/>
              <w:rPr>
                <w:rFonts w:ascii="Arial" w:hAnsi="Arial" w:cs="Arial"/>
              </w:rPr>
            </w:pPr>
            <w:r w:rsidRPr="00556A99">
              <w:rPr>
                <w:rFonts w:ascii="Arial" w:hAnsi="Arial" w:cs="Arial"/>
                <w:sz w:val="20"/>
              </w:rPr>
              <w:t>N/A</w:t>
            </w:r>
          </w:p>
        </w:tc>
        <w:tc>
          <w:tcPr>
            <w:tcW w:w="417" w:type="dxa"/>
          </w:tcPr>
          <w:p w:rsidR="00C97C20" w:rsidRPr="00556A99" w:rsidRDefault="00C97C20" w:rsidP="006F65D9">
            <w:pPr>
              <w:jc w:val="center"/>
              <w:rPr>
                <w:rFonts w:ascii="Arial" w:hAnsi="Arial" w:cs="Arial"/>
              </w:rPr>
            </w:pPr>
          </w:p>
        </w:tc>
        <w:tc>
          <w:tcPr>
            <w:tcW w:w="417" w:type="dxa"/>
          </w:tcPr>
          <w:p w:rsidR="00C97C20" w:rsidRPr="00556A99" w:rsidRDefault="00C97C20" w:rsidP="00883F4C">
            <w:pPr>
              <w:pStyle w:val="NoSpacing"/>
              <w:numPr>
                <w:ins w:id="2485"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48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48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48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89" w:author="Bill Sitz" w:date="2013-06-23T16:59:00Z"/>
              </w:numPr>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sz w:val="21"/>
              </w:rPr>
            </w:pPr>
            <w:r w:rsidRPr="00556A99">
              <w:rPr>
                <w:rFonts w:cs="Arial"/>
                <w:b w:val="0"/>
              </w:rPr>
              <w:t>3.11.4.17</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average person-time required to fix a Priority 2 defect shall not exceed one person-week.</w:t>
            </w:r>
          </w:p>
        </w:tc>
        <w:tc>
          <w:tcPr>
            <w:tcW w:w="491" w:type="dxa"/>
            <w:tcMar>
              <w:left w:w="29" w:type="dxa"/>
              <w:right w:w="29" w:type="dxa"/>
            </w:tcMar>
          </w:tcPr>
          <w:p w:rsidR="00C97C20" w:rsidRPr="00556A99" w:rsidRDefault="00C97C20" w:rsidP="006F65D9">
            <w:pPr>
              <w:jc w:val="center"/>
              <w:rPr>
                <w:rFonts w:ascii="Arial" w:hAnsi="Arial" w:cs="Arial"/>
              </w:rPr>
            </w:pPr>
            <w:r w:rsidRPr="00556A99">
              <w:rPr>
                <w:rFonts w:ascii="Arial" w:hAnsi="Arial" w:cs="Arial"/>
                <w:sz w:val="20"/>
              </w:rPr>
              <w:t>N/A</w:t>
            </w:r>
          </w:p>
        </w:tc>
        <w:tc>
          <w:tcPr>
            <w:tcW w:w="417" w:type="dxa"/>
          </w:tcPr>
          <w:p w:rsidR="00C97C20" w:rsidRPr="00556A99" w:rsidRDefault="00C97C20" w:rsidP="006F65D9">
            <w:pPr>
              <w:jc w:val="center"/>
              <w:rPr>
                <w:rFonts w:ascii="Arial" w:hAnsi="Arial" w:cs="Arial"/>
              </w:rPr>
            </w:pPr>
          </w:p>
        </w:tc>
        <w:tc>
          <w:tcPr>
            <w:tcW w:w="417" w:type="dxa"/>
          </w:tcPr>
          <w:p w:rsidR="00C97C20" w:rsidRPr="00556A99" w:rsidRDefault="00C97C20" w:rsidP="00883F4C">
            <w:pPr>
              <w:pStyle w:val="NoSpacing"/>
              <w:numPr>
                <w:ins w:id="249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49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49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49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94" w:author="Bill Sitz" w:date="2013-06-23T16:59:00Z"/>
              </w:numPr>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sz w:val="21"/>
              </w:rPr>
            </w:pPr>
            <w:r w:rsidRPr="00556A99">
              <w:rPr>
                <w:rFonts w:cs="Arial"/>
                <w:b w:val="0"/>
              </w:rPr>
              <w:t>3.11.4.18</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average person-time required to make a minor enhancement shall not exceed one person-week.</w:t>
            </w:r>
          </w:p>
        </w:tc>
        <w:tc>
          <w:tcPr>
            <w:tcW w:w="491" w:type="dxa"/>
            <w:tcMar>
              <w:left w:w="29" w:type="dxa"/>
              <w:right w:w="29" w:type="dxa"/>
            </w:tcMar>
          </w:tcPr>
          <w:p w:rsidR="00C97C20" w:rsidRPr="00556A99" w:rsidRDefault="00C97C20" w:rsidP="006F65D9">
            <w:pPr>
              <w:jc w:val="center"/>
              <w:rPr>
                <w:rFonts w:ascii="Arial" w:hAnsi="Arial" w:cs="Arial"/>
              </w:rPr>
            </w:pPr>
            <w:r w:rsidRPr="00556A99">
              <w:rPr>
                <w:rFonts w:ascii="Arial" w:hAnsi="Arial" w:cs="Arial"/>
                <w:sz w:val="20"/>
              </w:rPr>
              <w:t>N/A</w:t>
            </w:r>
          </w:p>
        </w:tc>
        <w:tc>
          <w:tcPr>
            <w:tcW w:w="417" w:type="dxa"/>
          </w:tcPr>
          <w:p w:rsidR="00C97C20" w:rsidRPr="00556A99" w:rsidRDefault="00C97C20" w:rsidP="006F65D9">
            <w:pPr>
              <w:jc w:val="center"/>
              <w:rPr>
                <w:rFonts w:ascii="Arial" w:hAnsi="Arial" w:cs="Arial"/>
              </w:rPr>
            </w:pPr>
          </w:p>
        </w:tc>
        <w:tc>
          <w:tcPr>
            <w:tcW w:w="417" w:type="dxa"/>
          </w:tcPr>
          <w:p w:rsidR="00C97C20" w:rsidRPr="00556A99" w:rsidRDefault="00C97C20" w:rsidP="00883F4C">
            <w:pPr>
              <w:pStyle w:val="NoSpacing"/>
              <w:numPr>
                <w:ins w:id="2495"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49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49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49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499" w:author="Bill Sitz" w:date="2013-06-23T16:59:00Z"/>
              </w:numPr>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sz w:val="21"/>
              </w:rPr>
            </w:pPr>
            <w:r w:rsidRPr="00556A99">
              <w:rPr>
                <w:rFonts w:cs="Arial"/>
                <w:b w:val="0"/>
              </w:rPr>
              <w:t>3.11.4.19</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Dead code shall not be retained in the system.</w:t>
            </w:r>
          </w:p>
        </w:tc>
        <w:tc>
          <w:tcPr>
            <w:tcW w:w="491" w:type="dxa"/>
          </w:tcPr>
          <w:p w:rsidR="00C97C20" w:rsidRPr="00556A99" w:rsidRDefault="00C97C20" w:rsidP="00883F4C">
            <w:pPr>
              <w:pStyle w:val="NoSpacing"/>
              <w:numPr>
                <w:ins w:id="2500"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p>
        </w:tc>
        <w:tc>
          <w:tcPr>
            <w:tcW w:w="417" w:type="dxa"/>
          </w:tcPr>
          <w:p w:rsidR="00C97C20" w:rsidRPr="00556A99" w:rsidRDefault="00C97C20" w:rsidP="00883F4C">
            <w:pPr>
              <w:pStyle w:val="NoSpacing"/>
              <w:numPr>
                <w:ins w:id="250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502" w:author="Bill Sitz" w:date="2013-06-23T16:59:00Z"/>
              </w:numPr>
              <w:spacing w:before="60" w:after="60"/>
              <w:rPr>
                <w:rFonts w:ascii="Arial" w:hAnsi="Arial" w:cs="Arial"/>
              </w:rPr>
            </w:pPr>
          </w:p>
        </w:tc>
        <w:tc>
          <w:tcPr>
            <w:tcW w:w="417" w:type="dxa"/>
          </w:tcPr>
          <w:p w:rsidR="00C97C20" w:rsidRPr="00556A99" w:rsidRDefault="00C97C20" w:rsidP="00A45BB5">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50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504" w:author="Bill Sitz" w:date="2013-06-23T16:59:00Z"/>
              </w:numPr>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sz w:val="21"/>
              </w:rPr>
            </w:pPr>
            <w:r w:rsidRPr="00556A99">
              <w:rPr>
                <w:rFonts w:cs="Arial"/>
                <w:b w:val="0"/>
              </w:rPr>
              <w:t>3.11.4.20</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Redundant code shall not be retained in the system.</w:t>
            </w:r>
          </w:p>
        </w:tc>
        <w:tc>
          <w:tcPr>
            <w:tcW w:w="491" w:type="dxa"/>
          </w:tcPr>
          <w:p w:rsidR="00C97C20" w:rsidRPr="00556A99" w:rsidRDefault="00C97C20" w:rsidP="00883F4C">
            <w:pPr>
              <w:pStyle w:val="NoSpacing"/>
              <w:numPr>
                <w:ins w:id="2505" w:author="Bill Sitz" w:date="2013-06-23T16:59:00Z"/>
              </w:numPr>
              <w:spacing w:before="60" w:after="60"/>
              <w:rPr>
                <w:rFonts w:ascii="Arial" w:hAnsi="Arial" w:cs="Arial"/>
              </w:rPr>
            </w:pPr>
          </w:p>
        </w:tc>
        <w:tc>
          <w:tcPr>
            <w:tcW w:w="417" w:type="dxa"/>
          </w:tcPr>
          <w:p w:rsidR="00C97C20" w:rsidRPr="00556A99" w:rsidRDefault="00C97C20" w:rsidP="006F65D9">
            <w:pPr>
              <w:jc w:val="center"/>
              <w:rPr>
                <w:rFonts w:ascii="Arial" w:hAnsi="Arial" w:cs="Arial"/>
              </w:rPr>
            </w:pPr>
          </w:p>
        </w:tc>
        <w:tc>
          <w:tcPr>
            <w:tcW w:w="417" w:type="dxa"/>
          </w:tcPr>
          <w:p w:rsidR="00C97C20" w:rsidRPr="00556A99" w:rsidRDefault="00C97C20" w:rsidP="00883F4C">
            <w:pPr>
              <w:pStyle w:val="NoSpacing"/>
              <w:numPr>
                <w:ins w:id="250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507" w:author="Bill Sitz" w:date="2013-06-23T16:59:00Z"/>
              </w:numPr>
              <w:spacing w:before="60" w:after="60"/>
              <w:rPr>
                <w:rFonts w:ascii="Arial" w:hAnsi="Arial" w:cs="Arial"/>
              </w:rPr>
            </w:pPr>
          </w:p>
        </w:tc>
        <w:tc>
          <w:tcPr>
            <w:tcW w:w="417" w:type="dxa"/>
          </w:tcPr>
          <w:p w:rsidR="00C97C20" w:rsidRPr="00556A99" w:rsidRDefault="00C97C20" w:rsidP="00A45BB5">
            <w:pPr>
              <w:pStyle w:val="NoSpacing"/>
              <w:spacing w:before="60" w:after="60"/>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50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509" w:author="Bill Sitz" w:date="2013-06-23T16:59:00Z"/>
              </w:numPr>
              <w:spacing w:before="60" w:after="60"/>
              <w:rPr>
                <w:rFonts w:ascii="Arial" w:hAnsi="Arial" w:cs="Arial"/>
              </w:rPr>
            </w:pPr>
          </w:p>
        </w:tc>
        <w:tc>
          <w:tcPr>
            <w:tcW w:w="1150" w:type="dxa"/>
            <w:tcMar>
              <w:left w:w="115" w:type="dxa"/>
              <w:right w:w="29" w:type="dxa"/>
            </w:tcMar>
          </w:tcPr>
          <w:p w:rsidR="00C97C20" w:rsidRPr="00556A99" w:rsidRDefault="00C97C20">
            <w:pPr>
              <w:pStyle w:val="Heading4"/>
              <w:numPr>
                <w:ilvl w:val="0"/>
                <w:numId w:val="0"/>
              </w:numPr>
              <w:spacing w:before="60" w:after="60"/>
              <w:rPr>
                <w:rFonts w:cs="Arial"/>
                <w:sz w:val="21"/>
              </w:rPr>
            </w:pPr>
            <w:r w:rsidRPr="00556A99">
              <w:rPr>
                <w:rFonts w:cs="Arial"/>
                <w:b w:val="0"/>
              </w:rPr>
              <w:t>3.11.4.21</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system shall be designed with enough flexibility to support new protocols as they emerge without requiring a software redesign.</w:t>
            </w:r>
          </w:p>
        </w:tc>
        <w:tc>
          <w:tcPr>
            <w:tcW w:w="491" w:type="dxa"/>
            <w:tcMar>
              <w:left w:w="115" w:type="dxa"/>
              <w:right w:w="29" w:type="dxa"/>
            </w:tcMar>
          </w:tcPr>
          <w:p w:rsidR="00C97C20" w:rsidRPr="00556A99" w:rsidRDefault="00C97C20" w:rsidP="00883F4C">
            <w:pPr>
              <w:pStyle w:val="NoSpacing"/>
              <w:numPr>
                <w:ins w:id="2510" w:author="Bill Sitz" w:date="2013-06-23T16:59:00Z"/>
              </w:numPr>
              <w:spacing w:before="60" w:after="60"/>
              <w:rPr>
                <w:rFonts w:ascii="Arial" w:hAnsi="Arial" w:cs="Arial"/>
              </w:rPr>
            </w:pPr>
            <w:r w:rsidRPr="00556A99">
              <w:rPr>
                <w:rFonts w:ascii="Arial" w:hAnsi="Arial" w:cs="Arial"/>
                <w:sz w:val="20"/>
              </w:rPr>
              <w:t>N/A</w:t>
            </w:r>
          </w:p>
        </w:tc>
        <w:tc>
          <w:tcPr>
            <w:tcW w:w="417" w:type="dxa"/>
          </w:tcPr>
          <w:p w:rsidR="00C97C20" w:rsidRPr="00556A99" w:rsidRDefault="00C97C20" w:rsidP="006F65D9">
            <w:pPr>
              <w:jc w:val="center"/>
              <w:rPr>
                <w:rFonts w:ascii="Arial" w:hAnsi="Arial" w:cs="Arial"/>
              </w:rPr>
            </w:pPr>
          </w:p>
        </w:tc>
        <w:tc>
          <w:tcPr>
            <w:tcW w:w="417" w:type="dxa"/>
          </w:tcPr>
          <w:p w:rsidR="00C97C20" w:rsidRPr="00556A99" w:rsidRDefault="00C97C20" w:rsidP="00883F4C">
            <w:pPr>
              <w:pStyle w:val="NoSpacing"/>
              <w:numPr>
                <w:ins w:id="251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51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1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14"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3.11.5 (U) Availability</w:t>
            </w:r>
            <w:r>
              <w:rPr>
                <w:rFonts w:ascii="Arial" w:hAnsi="Arial" w:cs="Arial"/>
                <w:b/>
                <w:sz w:val="22"/>
                <w:szCs w:val="22"/>
              </w:rPr>
              <w:t xml:space="preserve"> </w:t>
            </w:r>
            <w:r w:rsidRPr="00DC5753">
              <w:rPr>
                <w:highlight w:val="yellow"/>
              </w:rPr>
              <w:t>[Note: some requirement statements in this subsection are still under development (as indicated by “X” placeholders.]</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51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516" w:author="Bill Sitz" w:date="2013-06-23T16:59:00Z"/>
              </w:numPr>
              <w:spacing w:before="60" w:after="60"/>
              <w:rPr>
                <w:rFonts w:cs="Arial"/>
                <w:b w:val="0"/>
              </w:rPr>
            </w:pPr>
            <w:r w:rsidRPr="00556A99">
              <w:rPr>
                <w:rFonts w:cs="Arial"/>
                <w:b w:val="0"/>
              </w:rPr>
              <w:t>3.11.</w:t>
            </w:r>
            <w:r>
              <w:rPr>
                <w:rFonts w:cs="Arial"/>
                <w:b w:val="0"/>
              </w:rPr>
              <w:t>5</w:t>
            </w:r>
            <w:r w:rsidRPr="00556A99">
              <w:rPr>
                <w:rFonts w:cs="Arial"/>
                <w:b w:val="0"/>
              </w:rPr>
              <w:t>.1</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 xml:space="preserve">(U) The MTBF for Critical failures shall be </w:t>
            </w:r>
            <w:r w:rsidRPr="00477059">
              <w:rPr>
                <w:rFonts w:cs="Arial"/>
                <w:b w:val="0"/>
                <w:highlight w:val="yellow"/>
              </w:rPr>
              <w:t>X</w:t>
            </w:r>
            <w:r w:rsidRPr="00556A99">
              <w:rPr>
                <w:rFonts w:cs="Arial"/>
                <w:b w:val="0"/>
              </w:rPr>
              <w:t xml:space="preserve"> weeks, averaged over </w:t>
            </w:r>
            <w:r w:rsidRPr="00477059">
              <w:rPr>
                <w:rFonts w:cs="Arial"/>
                <w:b w:val="0"/>
                <w:highlight w:val="yellow"/>
              </w:rPr>
              <w:t>X</w:t>
            </w:r>
            <w:r w:rsidRPr="00556A99">
              <w:rPr>
                <w:rFonts w:cs="Arial"/>
                <w:b w:val="0"/>
              </w:rPr>
              <w:t xml:space="preserve"> months.</w:t>
            </w:r>
          </w:p>
        </w:tc>
        <w:tc>
          <w:tcPr>
            <w:tcW w:w="491" w:type="dxa"/>
          </w:tcPr>
          <w:p w:rsidR="00C97C20" w:rsidRPr="00556A99" w:rsidRDefault="00C97C20" w:rsidP="00883F4C">
            <w:pPr>
              <w:pStyle w:val="NoSpacing"/>
              <w:numPr>
                <w:ins w:id="2517"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rPr>
            </w:pPr>
          </w:p>
        </w:tc>
        <w:tc>
          <w:tcPr>
            <w:tcW w:w="417" w:type="dxa"/>
          </w:tcPr>
          <w:p w:rsidR="00C97C20" w:rsidRPr="00556A99" w:rsidRDefault="00C97C20" w:rsidP="00465D05">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51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1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2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521"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w:t>
            </w:r>
            <w:r>
              <w:rPr>
                <w:rFonts w:cs="Arial"/>
                <w:b w:val="0"/>
              </w:rPr>
              <w:t>5</w:t>
            </w:r>
            <w:r w:rsidRPr="00556A99">
              <w:rPr>
                <w:rFonts w:cs="Arial"/>
                <w:b w:val="0"/>
              </w:rPr>
              <w:t>.2</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 xml:space="preserve">(U) The minimum time between Critical failures shall be in excess of </w:t>
            </w:r>
            <w:r w:rsidRPr="00477059">
              <w:rPr>
                <w:rFonts w:cs="Arial"/>
                <w:b w:val="0"/>
                <w:highlight w:val="yellow"/>
              </w:rPr>
              <w:t>X</w:t>
            </w:r>
            <w:r w:rsidRPr="00556A99">
              <w:rPr>
                <w:rFonts w:cs="Arial"/>
                <w:b w:val="0"/>
              </w:rPr>
              <w:t xml:space="preserve"> days.</w:t>
            </w:r>
          </w:p>
        </w:tc>
        <w:tc>
          <w:tcPr>
            <w:tcW w:w="491" w:type="dxa"/>
          </w:tcPr>
          <w:p w:rsidR="00C97C20" w:rsidRPr="00556A99" w:rsidRDefault="00C97C20" w:rsidP="00883F4C">
            <w:pPr>
              <w:pStyle w:val="NoSpacing"/>
              <w:numPr>
                <w:ins w:id="252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23"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52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2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2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52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w:t>
            </w:r>
            <w:r>
              <w:rPr>
                <w:rFonts w:cs="Arial"/>
                <w:b w:val="0"/>
              </w:rPr>
              <w:t>5</w:t>
            </w:r>
            <w:r w:rsidRPr="00556A99">
              <w:rPr>
                <w:rFonts w:cs="Arial"/>
                <w:b w:val="0"/>
              </w:rPr>
              <w:t>.3</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 xml:space="preserve">(U) The MTBF for Warning failures shall be </w:t>
            </w:r>
            <w:r w:rsidRPr="00477059">
              <w:rPr>
                <w:rFonts w:cs="Arial"/>
                <w:b w:val="0"/>
                <w:highlight w:val="yellow"/>
              </w:rPr>
              <w:t>X</w:t>
            </w:r>
            <w:r w:rsidRPr="00556A99">
              <w:rPr>
                <w:rFonts w:cs="Arial"/>
                <w:b w:val="0"/>
              </w:rPr>
              <w:t xml:space="preserve"> weeks, averaged over </w:t>
            </w:r>
            <w:r w:rsidRPr="00477059">
              <w:rPr>
                <w:rFonts w:cs="Arial"/>
                <w:b w:val="0"/>
                <w:highlight w:val="yellow"/>
              </w:rPr>
              <w:t>X</w:t>
            </w:r>
            <w:r w:rsidRPr="00556A99">
              <w:rPr>
                <w:rFonts w:cs="Arial"/>
                <w:b w:val="0"/>
              </w:rPr>
              <w:t xml:space="preserve"> months.</w:t>
            </w:r>
          </w:p>
        </w:tc>
        <w:tc>
          <w:tcPr>
            <w:tcW w:w="491" w:type="dxa"/>
          </w:tcPr>
          <w:p w:rsidR="00C97C20" w:rsidRPr="00556A99" w:rsidRDefault="00C97C20" w:rsidP="00883F4C">
            <w:pPr>
              <w:pStyle w:val="NoSpacing"/>
              <w:numPr>
                <w:ins w:id="252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29"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53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3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32"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533"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w:t>
            </w:r>
            <w:r>
              <w:rPr>
                <w:rFonts w:cs="Arial"/>
                <w:b w:val="0"/>
              </w:rPr>
              <w:t>5</w:t>
            </w:r>
            <w:r w:rsidRPr="00556A99">
              <w:rPr>
                <w:rFonts w:cs="Arial"/>
                <w:b w:val="0"/>
              </w:rPr>
              <w:t>.4</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 xml:space="preserve">(U) The minimum time between Warning failures shall be in excess of </w:t>
            </w:r>
            <w:r w:rsidRPr="00477059">
              <w:rPr>
                <w:rFonts w:cs="Arial"/>
                <w:b w:val="0"/>
                <w:highlight w:val="yellow"/>
              </w:rPr>
              <w:t>X</w:t>
            </w:r>
            <w:r w:rsidRPr="00556A99">
              <w:rPr>
                <w:rFonts w:cs="Arial"/>
                <w:b w:val="0"/>
              </w:rPr>
              <w:t xml:space="preserve"> days.</w:t>
            </w:r>
          </w:p>
        </w:tc>
        <w:tc>
          <w:tcPr>
            <w:tcW w:w="491" w:type="dxa"/>
          </w:tcPr>
          <w:p w:rsidR="00C97C20" w:rsidRPr="00556A99" w:rsidRDefault="00C97C20" w:rsidP="00883F4C">
            <w:pPr>
              <w:pStyle w:val="NoSpacing"/>
              <w:numPr>
                <w:ins w:id="253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35"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53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3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3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539"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w:t>
            </w:r>
            <w:r>
              <w:rPr>
                <w:rFonts w:cs="Arial"/>
                <w:b w:val="0"/>
              </w:rPr>
              <w:t>5</w:t>
            </w:r>
            <w:r w:rsidRPr="00556A99">
              <w:rPr>
                <w:rFonts w:cs="Arial"/>
                <w:b w:val="0"/>
              </w:rPr>
              <w:t>.5</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 xml:space="preserve">(U) The system shall not have more than </w:t>
            </w:r>
            <w:r>
              <w:rPr>
                <w:rFonts w:cs="Arial"/>
                <w:b w:val="0"/>
              </w:rPr>
              <w:t>five (</w:t>
            </w:r>
            <w:r w:rsidRPr="00556A99">
              <w:rPr>
                <w:rFonts w:cs="Arial"/>
                <w:b w:val="0"/>
              </w:rPr>
              <w:t>5</w:t>
            </w:r>
            <w:r>
              <w:rPr>
                <w:rFonts w:cs="Arial"/>
                <w:b w:val="0"/>
              </w:rPr>
              <w:t>)</w:t>
            </w:r>
            <w:r w:rsidRPr="00556A99">
              <w:rPr>
                <w:rFonts w:cs="Arial"/>
                <w:b w:val="0"/>
              </w:rPr>
              <w:t xml:space="preserve"> hours of scheduled downtime per month.</w:t>
            </w:r>
          </w:p>
        </w:tc>
        <w:tc>
          <w:tcPr>
            <w:tcW w:w="491" w:type="dxa"/>
          </w:tcPr>
          <w:p w:rsidR="00C97C20" w:rsidRPr="00556A99" w:rsidRDefault="00C97C20" w:rsidP="00883F4C">
            <w:pPr>
              <w:pStyle w:val="NoSpacing"/>
              <w:numPr>
                <w:ins w:id="254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41"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54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4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4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54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w:t>
            </w:r>
            <w:r>
              <w:rPr>
                <w:rFonts w:cs="Arial"/>
                <w:b w:val="0"/>
              </w:rPr>
              <w:t>5</w:t>
            </w:r>
            <w:r w:rsidRPr="00556A99">
              <w:rPr>
                <w:rFonts w:cs="Arial"/>
                <w:b w:val="0"/>
              </w:rPr>
              <w:t>.6</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 xml:space="preserve">(U) The system shall not more than an average of </w:t>
            </w:r>
            <w:r>
              <w:rPr>
                <w:rFonts w:cs="Arial"/>
                <w:b w:val="0"/>
              </w:rPr>
              <w:t>one (</w:t>
            </w:r>
            <w:r w:rsidRPr="00556A99">
              <w:rPr>
                <w:rFonts w:cs="Arial"/>
                <w:b w:val="0"/>
              </w:rPr>
              <w:t>1</w:t>
            </w:r>
            <w:r>
              <w:rPr>
                <w:rFonts w:cs="Arial"/>
                <w:b w:val="0"/>
              </w:rPr>
              <w:t>)</w:t>
            </w:r>
            <w:r w:rsidRPr="00556A99">
              <w:rPr>
                <w:rFonts w:cs="Arial"/>
                <w:b w:val="0"/>
              </w:rPr>
              <w:t xml:space="preserve"> hour of unscheduled downtime per month.</w:t>
            </w:r>
          </w:p>
        </w:tc>
        <w:tc>
          <w:tcPr>
            <w:tcW w:w="491" w:type="dxa"/>
          </w:tcPr>
          <w:p w:rsidR="00C97C20" w:rsidRPr="00556A99" w:rsidRDefault="00C97C20" w:rsidP="00883F4C">
            <w:pPr>
              <w:pStyle w:val="NoSpacing"/>
              <w:numPr>
                <w:ins w:id="254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47"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54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4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5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551"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w:t>
            </w:r>
            <w:r>
              <w:rPr>
                <w:rFonts w:cs="Arial"/>
                <w:b w:val="0"/>
              </w:rPr>
              <w:t>5</w:t>
            </w:r>
            <w:r w:rsidRPr="00556A99">
              <w:rPr>
                <w:rFonts w:cs="Arial"/>
                <w:b w:val="0"/>
              </w:rPr>
              <w:t>.7</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 xml:space="preserve">(U) The MTTR for the system shall not exceed </w:t>
            </w:r>
            <w:r w:rsidRPr="00477059">
              <w:rPr>
                <w:rFonts w:cs="Arial"/>
                <w:b w:val="0"/>
                <w:highlight w:val="yellow"/>
              </w:rPr>
              <w:t>X</w:t>
            </w:r>
            <w:r w:rsidRPr="00556A99">
              <w:rPr>
                <w:rFonts w:cs="Arial"/>
                <w:b w:val="0"/>
              </w:rPr>
              <w:t xml:space="preserve"> hours after it has failed.</w:t>
            </w:r>
          </w:p>
        </w:tc>
        <w:tc>
          <w:tcPr>
            <w:tcW w:w="491" w:type="dxa"/>
          </w:tcPr>
          <w:p w:rsidR="00C97C20" w:rsidRPr="00556A99" w:rsidRDefault="00C97C20" w:rsidP="00883F4C">
            <w:pPr>
              <w:pStyle w:val="NoSpacing"/>
              <w:numPr>
                <w:ins w:id="255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53"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55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5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5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55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w:t>
            </w:r>
            <w:r>
              <w:rPr>
                <w:rFonts w:cs="Arial"/>
                <w:b w:val="0"/>
              </w:rPr>
              <w:t>5</w:t>
            </w:r>
            <w:r w:rsidRPr="00556A99">
              <w:rPr>
                <w:rFonts w:cs="Arial"/>
                <w:b w:val="0"/>
              </w:rPr>
              <w:t>.8</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Administrative reporting shall have an availability of 98%.</w:t>
            </w:r>
          </w:p>
        </w:tc>
        <w:tc>
          <w:tcPr>
            <w:tcW w:w="491" w:type="dxa"/>
          </w:tcPr>
          <w:p w:rsidR="00C97C20" w:rsidRPr="00556A99" w:rsidRDefault="00C97C20" w:rsidP="00883F4C">
            <w:pPr>
              <w:pStyle w:val="NoSpacing"/>
              <w:numPr>
                <w:ins w:id="255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59"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56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6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62"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563"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w:t>
            </w:r>
            <w:r>
              <w:rPr>
                <w:rFonts w:cs="Arial"/>
                <w:b w:val="0"/>
              </w:rPr>
              <w:t>5</w:t>
            </w:r>
            <w:r w:rsidRPr="00556A99">
              <w:rPr>
                <w:rFonts w:cs="Arial"/>
                <w:b w:val="0"/>
              </w:rPr>
              <w:t>.9</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All Planning functionality has a planned availability of 24 hours per day, 365 days per year.</w:t>
            </w:r>
          </w:p>
        </w:tc>
        <w:tc>
          <w:tcPr>
            <w:tcW w:w="491" w:type="dxa"/>
          </w:tcPr>
          <w:p w:rsidR="00C97C20" w:rsidRPr="00556A99" w:rsidRDefault="00C97C20" w:rsidP="00883F4C">
            <w:pPr>
              <w:pStyle w:val="NoSpacing"/>
              <w:numPr>
                <w:ins w:id="256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65"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56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6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6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569"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w:t>
            </w:r>
            <w:r>
              <w:rPr>
                <w:rFonts w:cs="Arial"/>
                <w:b w:val="0"/>
              </w:rPr>
              <w:t>5</w:t>
            </w:r>
            <w:r w:rsidRPr="00556A99">
              <w:rPr>
                <w:rFonts w:cs="Arial"/>
                <w:b w:val="0"/>
              </w:rPr>
              <w:t>.10</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User access to persistent data shall have an availability of 99.999%.</w:t>
            </w:r>
          </w:p>
        </w:tc>
        <w:tc>
          <w:tcPr>
            <w:tcW w:w="491" w:type="dxa"/>
          </w:tcPr>
          <w:p w:rsidR="00C97C20" w:rsidRPr="00556A99" w:rsidRDefault="00C97C20" w:rsidP="00883F4C">
            <w:pPr>
              <w:pStyle w:val="NoSpacing"/>
              <w:numPr>
                <w:ins w:id="257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71"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57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7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7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57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w:t>
            </w:r>
            <w:r>
              <w:rPr>
                <w:rFonts w:cs="Arial"/>
                <w:b w:val="0"/>
              </w:rPr>
              <w:t>5</w:t>
            </w:r>
            <w:r w:rsidRPr="00556A99">
              <w:rPr>
                <w:rFonts w:cs="Arial"/>
                <w:b w:val="0"/>
              </w:rPr>
              <w:t>.11</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At least one data center shall be available at all times at least 99.999% of the time.</w:t>
            </w:r>
          </w:p>
        </w:tc>
        <w:tc>
          <w:tcPr>
            <w:tcW w:w="491" w:type="dxa"/>
          </w:tcPr>
          <w:p w:rsidR="00C97C20" w:rsidRPr="00556A99" w:rsidRDefault="00C97C20" w:rsidP="00883F4C">
            <w:pPr>
              <w:pStyle w:val="NoSpacing"/>
              <w:numPr>
                <w:ins w:id="257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77"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57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7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8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581"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w:t>
            </w:r>
            <w:r>
              <w:rPr>
                <w:rFonts w:cs="Arial"/>
                <w:b w:val="0"/>
              </w:rPr>
              <w:t>5</w:t>
            </w:r>
            <w:r w:rsidRPr="00556A99">
              <w:rPr>
                <w:rFonts w:cs="Arial"/>
                <w:b w:val="0"/>
              </w:rPr>
              <w:t>.12</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SWIF system will not provide functionality for capturing memory usage.</w:t>
            </w:r>
          </w:p>
        </w:tc>
        <w:tc>
          <w:tcPr>
            <w:tcW w:w="491" w:type="dxa"/>
          </w:tcPr>
          <w:p w:rsidR="00C97C20" w:rsidRPr="00556A99" w:rsidRDefault="00C97C20" w:rsidP="00883F4C">
            <w:pPr>
              <w:pStyle w:val="NoSpacing"/>
              <w:numPr>
                <w:ins w:id="2582"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583"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58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8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8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58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w:t>
            </w:r>
            <w:r>
              <w:rPr>
                <w:rFonts w:cs="Arial"/>
                <w:b w:val="0"/>
              </w:rPr>
              <w:t>5</w:t>
            </w:r>
            <w:r w:rsidRPr="00556A99">
              <w:rPr>
                <w:rFonts w:cs="Arial"/>
                <w:b w:val="0"/>
              </w:rPr>
              <w:t>.13</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The system shall provide the ability to perform remote maintenance per the host site System Security Authorization Agreement (SSAA).</w:t>
            </w:r>
          </w:p>
        </w:tc>
        <w:tc>
          <w:tcPr>
            <w:tcW w:w="491" w:type="dxa"/>
          </w:tcPr>
          <w:p w:rsidR="00C97C20" w:rsidRPr="00556A99" w:rsidRDefault="00C97C20" w:rsidP="00883F4C">
            <w:pPr>
              <w:pStyle w:val="NoSpacing"/>
              <w:numPr>
                <w:ins w:id="2588"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589"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59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9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92"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593"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w:t>
            </w:r>
            <w:r>
              <w:rPr>
                <w:rFonts w:cs="Arial"/>
                <w:b w:val="0"/>
              </w:rPr>
              <w:t>5</w:t>
            </w:r>
            <w:r w:rsidRPr="00556A99">
              <w:rPr>
                <w:rFonts w:cs="Arial"/>
                <w:b w:val="0"/>
              </w:rPr>
              <w:t>.14</w:t>
            </w:r>
          </w:p>
        </w:tc>
        <w:tc>
          <w:tcPr>
            <w:tcW w:w="4715" w:type="dxa"/>
          </w:tcPr>
          <w:p w:rsidR="00C97C20" w:rsidRPr="00556A99" w:rsidRDefault="00C97C20" w:rsidP="006F65D9">
            <w:pPr>
              <w:pStyle w:val="Heading4"/>
              <w:numPr>
                <w:ilvl w:val="0"/>
                <w:numId w:val="0"/>
              </w:numPr>
              <w:spacing w:before="60" w:after="60"/>
              <w:rPr>
                <w:rFonts w:cs="Arial"/>
                <w:b w:val="0"/>
              </w:rPr>
            </w:pPr>
            <w:r w:rsidRPr="00556A99">
              <w:rPr>
                <w:rFonts w:cs="Arial"/>
                <w:b w:val="0"/>
              </w:rPr>
              <w:t>(U) SWIF availability requirements shall be determined by the Project Manager using Information Assurance (IA) Implementation guidance.</w:t>
            </w:r>
          </w:p>
        </w:tc>
        <w:tc>
          <w:tcPr>
            <w:tcW w:w="491" w:type="dxa"/>
          </w:tcPr>
          <w:p w:rsidR="00C97C20" w:rsidRPr="00556A99" w:rsidRDefault="00C97C20" w:rsidP="00883F4C">
            <w:pPr>
              <w:pStyle w:val="NoSpacing"/>
              <w:numPr>
                <w:ins w:id="259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95"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59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9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598"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3.11.6 (U) Portability</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599"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600" w:author="Bill Sitz" w:date="2013-06-23T16:59:00Z"/>
              </w:numPr>
              <w:spacing w:before="60" w:after="60"/>
              <w:rPr>
                <w:rFonts w:cs="Arial"/>
                <w:b w:val="0"/>
              </w:rPr>
            </w:pPr>
            <w:r w:rsidRPr="00556A99">
              <w:rPr>
                <w:rFonts w:cs="Arial"/>
                <w:b w:val="0"/>
              </w:rPr>
              <w:t>3.11.6.1</w:t>
            </w:r>
          </w:p>
        </w:tc>
        <w:tc>
          <w:tcPr>
            <w:tcW w:w="4715" w:type="dxa"/>
          </w:tcPr>
          <w:p w:rsidR="00C97C20" w:rsidRPr="00556A99" w:rsidRDefault="00C97C20" w:rsidP="00883F4C">
            <w:pPr>
              <w:pStyle w:val="Heading4"/>
              <w:numPr>
                <w:ilvl w:val="0"/>
                <w:numId w:val="0"/>
                <w:ins w:id="2601" w:author="Bill Sitz" w:date="2013-06-23T16:59:00Z"/>
              </w:numPr>
              <w:spacing w:before="60" w:after="60"/>
              <w:rPr>
                <w:rFonts w:cs="Arial"/>
                <w:b w:val="0"/>
              </w:rPr>
            </w:pPr>
            <w:r w:rsidRPr="00556A99">
              <w:rPr>
                <w:rFonts w:cs="Arial"/>
                <w:b w:val="0"/>
              </w:rPr>
              <w:t>(U) The system software shall be capable of being re-hosted to more powerful processing platforms in support of an expanded user capacity.</w:t>
            </w:r>
          </w:p>
        </w:tc>
        <w:tc>
          <w:tcPr>
            <w:tcW w:w="491" w:type="dxa"/>
          </w:tcPr>
          <w:p w:rsidR="00C97C20" w:rsidRPr="00556A99" w:rsidRDefault="00C97C20" w:rsidP="00883F4C">
            <w:pPr>
              <w:pStyle w:val="NoSpacing"/>
              <w:numPr>
                <w:ins w:id="2602"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603"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60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0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0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60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3.11.6.2</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system shall be capable of running on a Linux operating system.</w:t>
            </w:r>
          </w:p>
        </w:tc>
        <w:tc>
          <w:tcPr>
            <w:tcW w:w="491" w:type="dxa"/>
          </w:tcPr>
          <w:p w:rsidR="00C97C20" w:rsidRPr="00556A99" w:rsidRDefault="00C97C20" w:rsidP="00883F4C">
            <w:pPr>
              <w:pStyle w:val="NoSpacing"/>
              <w:numPr>
                <w:ins w:id="2608"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609"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61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1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12"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613"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3.11.6.3</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system shall be capable of running on a Mac operating system.</w:t>
            </w:r>
          </w:p>
        </w:tc>
        <w:tc>
          <w:tcPr>
            <w:tcW w:w="491" w:type="dxa"/>
          </w:tcPr>
          <w:p w:rsidR="00C97C20" w:rsidRPr="00556A99" w:rsidRDefault="00C97C20" w:rsidP="00883F4C">
            <w:pPr>
              <w:pStyle w:val="NoSpacing"/>
              <w:numPr>
                <w:ins w:id="2614"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615"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61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1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1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619"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3.11.6.4</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system shall be capable of running on a Fedora operating system.</w:t>
            </w:r>
          </w:p>
        </w:tc>
        <w:tc>
          <w:tcPr>
            <w:tcW w:w="491" w:type="dxa"/>
          </w:tcPr>
          <w:p w:rsidR="00C97C20" w:rsidRPr="00556A99" w:rsidRDefault="00C97C20" w:rsidP="00883F4C">
            <w:pPr>
              <w:pStyle w:val="NoSpacing"/>
              <w:numPr>
                <w:ins w:id="2620"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rPr>
            </w:pPr>
            <w:r w:rsidRPr="00556A99">
              <w:rPr>
                <w:rFonts w:ascii="Arial" w:hAnsi="Arial" w:cs="Arial"/>
                <w:sz w:val="20"/>
              </w:rPr>
              <w:t>D</w:t>
            </w:r>
          </w:p>
        </w:tc>
        <w:tc>
          <w:tcPr>
            <w:tcW w:w="417" w:type="dxa"/>
          </w:tcPr>
          <w:p w:rsidR="00C97C20" w:rsidRPr="00556A99" w:rsidRDefault="00C97C20" w:rsidP="00883F4C">
            <w:pPr>
              <w:pStyle w:val="NoSpacing"/>
              <w:numPr>
                <w:ins w:id="262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62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2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2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62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3.11.6.5</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Porting the application from Linux OS to Windows OS shall not require more than 24 person weeks in time.</w:t>
            </w:r>
          </w:p>
        </w:tc>
        <w:tc>
          <w:tcPr>
            <w:tcW w:w="491" w:type="dxa"/>
          </w:tcPr>
          <w:p w:rsidR="00C97C20" w:rsidRPr="00556A99" w:rsidRDefault="00C97C20" w:rsidP="00883F4C">
            <w:pPr>
              <w:pStyle w:val="NoSpacing"/>
              <w:numPr>
                <w:ins w:id="262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27"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62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2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3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631"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3.11.6.6</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average time needed to port the application to Internet Explorer shall not exceed 12 person weeks.</w:t>
            </w:r>
          </w:p>
        </w:tc>
        <w:tc>
          <w:tcPr>
            <w:tcW w:w="491" w:type="dxa"/>
          </w:tcPr>
          <w:p w:rsidR="00C97C20" w:rsidRPr="00556A99" w:rsidRDefault="00C97C20" w:rsidP="00883F4C">
            <w:pPr>
              <w:pStyle w:val="NoSpacing"/>
              <w:numPr>
                <w:ins w:id="263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33"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63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3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3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63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3.11.6.7</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system shall improve portability by isolating operating system calls.</w:t>
            </w:r>
          </w:p>
        </w:tc>
        <w:tc>
          <w:tcPr>
            <w:tcW w:w="491" w:type="dxa"/>
          </w:tcPr>
          <w:p w:rsidR="00C97C20" w:rsidRPr="00556A99" w:rsidRDefault="00C97C20" w:rsidP="00883F4C">
            <w:pPr>
              <w:pStyle w:val="NoSpacing"/>
              <w:numPr>
                <w:ins w:id="263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3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40" w:author="Bill Sitz" w:date="2013-06-23T16:59:00Z"/>
              </w:numPr>
              <w:spacing w:before="60" w:after="60"/>
              <w:rPr>
                <w:rFonts w:ascii="Arial" w:hAnsi="Arial" w:cs="Arial"/>
              </w:rPr>
            </w:pPr>
          </w:p>
        </w:tc>
        <w:tc>
          <w:tcPr>
            <w:tcW w:w="416" w:type="dxa"/>
          </w:tcPr>
          <w:p w:rsidR="00C97C20" w:rsidRPr="00556A99" w:rsidRDefault="00C97C20" w:rsidP="00211625">
            <w:pPr>
              <w:numPr>
                <w:ins w:id="2641" w:author="Bill Sitz" w:date="2013-06-23T16:59:00Z"/>
              </w:numPr>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64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4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64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3.11.6.8</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system shall minimize the use of machine language.</w:t>
            </w:r>
          </w:p>
        </w:tc>
        <w:tc>
          <w:tcPr>
            <w:tcW w:w="491" w:type="dxa"/>
          </w:tcPr>
          <w:p w:rsidR="00C97C20" w:rsidRPr="00556A99" w:rsidRDefault="00C97C20" w:rsidP="00883F4C">
            <w:pPr>
              <w:pStyle w:val="NoSpacing"/>
              <w:numPr>
                <w:ins w:id="264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4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47" w:author="Bill Sitz" w:date="2013-06-23T16:59:00Z"/>
              </w:numPr>
              <w:spacing w:before="60" w:after="60"/>
              <w:rPr>
                <w:rFonts w:ascii="Arial" w:hAnsi="Arial" w:cs="Arial"/>
              </w:rPr>
            </w:pPr>
          </w:p>
        </w:tc>
        <w:tc>
          <w:tcPr>
            <w:tcW w:w="416" w:type="dxa"/>
          </w:tcPr>
          <w:p w:rsidR="00C97C20" w:rsidRPr="00556A99" w:rsidRDefault="00C97C20" w:rsidP="00465D05">
            <w:pPr>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64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4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65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3.11.6.9</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system shall be written in Java to maximize portability.</w:t>
            </w:r>
          </w:p>
        </w:tc>
        <w:tc>
          <w:tcPr>
            <w:tcW w:w="491" w:type="dxa"/>
          </w:tcPr>
          <w:p w:rsidR="00C97C20" w:rsidRPr="00556A99" w:rsidRDefault="00C97C20" w:rsidP="00883F4C">
            <w:pPr>
              <w:pStyle w:val="NoSpacing"/>
              <w:numPr>
                <w:ins w:id="265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5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53" w:author="Bill Sitz" w:date="2013-06-23T16:59:00Z"/>
              </w:numPr>
              <w:spacing w:before="60" w:after="60"/>
              <w:rPr>
                <w:rFonts w:ascii="Arial" w:hAnsi="Arial" w:cs="Arial"/>
              </w:rPr>
            </w:pPr>
          </w:p>
        </w:tc>
        <w:tc>
          <w:tcPr>
            <w:tcW w:w="416" w:type="dxa"/>
          </w:tcPr>
          <w:p w:rsidR="00C97C20" w:rsidRPr="00556A99" w:rsidRDefault="00C97C20" w:rsidP="00465D05">
            <w:pPr>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65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5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65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3.11.6.10</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system shall use open interface standards to maximize portability.</w:t>
            </w:r>
          </w:p>
        </w:tc>
        <w:tc>
          <w:tcPr>
            <w:tcW w:w="491" w:type="dxa"/>
          </w:tcPr>
          <w:p w:rsidR="00C97C20" w:rsidRPr="00556A99" w:rsidRDefault="00C97C20" w:rsidP="00883F4C">
            <w:pPr>
              <w:pStyle w:val="NoSpacing"/>
              <w:numPr>
                <w:ins w:id="265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5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59" w:author="Bill Sitz" w:date="2013-06-23T16:59:00Z"/>
              </w:numPr>
              <w:spacing w:before="60" w:after="60"/>
              <w:rPr>
                <w:rFonts w:ascii="Arial" w:hAnsi="Arial" w:cs="Arial"/>
              </w:rPr>
            </w:pPr>
          </w:p>
        </w:tc>
        <w:tc>
          <w:tcPr>
            <w:tcW w:w="416" w:type="dxa"/>
          </w:tcPr>
          <w:p w:rsidR="00C97C20" w:rsidRPr="00556A99" w:rsidRDefault="00C97C20" w:rsidP="00465D05">
            <w:pPr>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66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6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66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rPr>
            </w:pPr>
            <w:r w:rsidRPr="00556A99">
              <w:rPr>
                <w:rFonts w:cs="Arial"/>
                <w:b w:val="0"/>
              </w:rPr>
              <w:t>3.11.6.11</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system shall maximize the use of open interface standards.</w:t>
            </w:r>
          </w:p>
        </w:tc>
        <w:tc>
          <w:tcPr>
            <w:tcW w:w="491" w:type="dxa"/>
          </w:tcPr>
          <w:p w:rsidR="00C97C20" w:rsidRPr="00556A99" w:rsidRDefault="00C97C20" w:rsidP="00883F4C">
            <w:pPr>
              <w:pStyle w:val="NoSpacing"/>
              <w:numPr>
                <w:ins w:id="266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6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65" w:author="Bill Sitz" w:date="2013-06-23T16:59:00Z"/>
              </w:numPr>
              <w:spacing w:before="60" w:after="60"/>
              <w:rPr>
                <w:rFonts w:ascii="Arial" w:hAnsi="Arial" w:cs="Arial"/>
              </w:rPr>
            </w:pPr>
          </w:p>
        </w:tc>
        <w:tc>
          <w:tcPr>
            <w:tcW w:w="416" w:type="dxa"/>
          </w:tcPr>
          <w:p w:rsidR="00C97C20" w:rsidRPr="00556A99" w:rsidRDefault="00C97C20" w:rsidP="00465D05">
            <w:pPr>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66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67"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lastRenderedPageBreak/>
              <w:t>3.11.7 (U) Reusability</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66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669" w:author="Bill Sitz" w:date="2013-06-23T16:59:00Z"/>
              </w:numPr>
              <w:spacing w:before="60" w:after="60"/>
              <w:rPr>
                <w:rFonts w:cs="Arial"/>
                <w:sz w:val="21"/>
              </w:rPr>
            </w:pPr>
            <w:r w:rsidRPr="00556A99">
              <w:rPr>
                <w:rFonts w:cs="Arial"/>
                <w:b w:val="0"/>
              </w:rPr>
              <w:t>3.11.7.1</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Reusability shall be considered in the design of SWIF.</w:t>
            </w:r>
          </w:p>
        </w:tc>
        <w:tc>
          <w:tcPr>
            <w:tcW w:w="491" w:type="dxa"/>
            <w:tcMar>
              <w:left w:w="29" w:type="dxa"/>
              <w:right w:w="29" w:type="dxa"/>
            </w:tcMar>
          </w:tcPr>
          <w:p w:rsidR="00C97C20" w:rsidRPr="00556A99" w:rsidRDefault="00C97C20" w:rsidP="00706D5A">
            <w:pPr>
              <w:numPr>
                <w:ins w:id="2670" w:author="Bill Sitz" w:date="2013-06-23T16:59:00Z"/>
              </w:numPr>
              <w:jc w:val="center"/>
              <w:rPr>
                <w:rFonts w:ascii="Arial" w:hAnsi="Arial" w:cs="Arial"/>
                <w:sz w:val="20"/>
              </w:rPr>
            </w:pPr>
            <w:r w:rsidRPr="00556A99">
              <w:rPr>
                <w:rFonts w:ascii="Arial" w:hAnsi="Arial" w:cs="Arial"/>
                <w:sz w:val="20"/>
              </w:rPr>
              <w:t>N/A</w:t>
            </w:r>
          </w:p>
        </w:tc>
        <w:tc>
          <w:tcPr>
            <w:tcW w:w="417" w:type="dxa"/>
          </w:tcPr>
          <w:p w:rsidR="00C97C20" w:rsidRPr="00556A99" w:rsidRDefault="00C97C20" w:rsidP="00706D5A">
            <w:pPr>
              <w:numPr>
                <w:ins w:id="2671" w:author="Bill Sitz" w:date="2013-06-23T16:59:00Z"/>
              </w:numPr>
              <w:jc w:val="center"/>
              <w:rPr>
                <w:rFonts w:ascii="Arial" w:hAnsi="Arial" w:cs="Arial"/>
                <w:sz w:val="20"/>
              </w:rPr>
            </w:pPr>
          </w:p>
        </w:tc>
        <w:tc>
          <w:tcPr>
            <w:tcW w:w="417" w:type="dxa"/>
          </w:tcPr>
          <w:p w:rsidR="00C97C20" w:rsidRPr="00556A99" w:rsidRDefault="00C97C20" w:rsidP="00706D5A">
            <w:pPr>
              <w:numPr>
                <w:ins w:id="2672" w:author="Bill Sitz" w:date="2013-06-23T16:59:00Z"/>
              </w:numPr>
              <w:jc w:val="center"/>
              <w:rPr>
                <w:rFonts w:ascii="Arial" w:hAnsi="Arial" w:cs="Arial"/>
                <w:sz w:val="20"/>
              </w:rPr>
            </w:pPr>
          </w:p>
        </w:tc>
        <w:tc>
          <w:tcPr>
            <w:tcW w:w="416" w:type="dxa"/>
          </w:tcPr>
          <w:p w:rsidR="00C97C20" w:rsidRPr="00556A99" w:rsidRDefault="00C97C20" w:rsidP="00706D5A">
            <w:pPr>
              <w:numPr>
                <w:ins w:id="2673" w:author="Bill Sitz" w:date="2013-06-23T16:59:00Z"/>
              </w:numPr>
              <w:jc w:val="center"/>
              <w:rPr>
                <w:rFonts w:ascii="Arial" w:hAnsi="Arial" w:cs="Arial"/>
                <w:sz w:val="20"/>
              </w:rPr>
            </w:pPr>
          </w:p>
        </w:tc>
        <w:tc>
          <w:tcPr>
            <w:tcW w:w="417" w:type="dxa"/>
          </w:tcPr>
          <w:p w:rsidR="00C97C20" w:rsidRPr="00556A99" w:rsidRDefault="00C97C20" w:rsidP="00706D5A">
            <w:pPr>
              <w:numPr>
                <w:ins w:id="2674" w:author="Bill Sitz" w:date="2013-06-23T16:59:00Z"/>
              </w:numPr>
              <w:jc w:val="center"/>
              <w:rPr>
                <w:rFonts w:ascii="Arial" w:hAnsi="Arial" w:cs="Arial"/>
                <w:sz w:val="20"/>
              </w:rPr>
            </w:pPr>
          </w:p>
        </w:tc>
        <w:tc>
          <w:tcPr>
            <w:tcW w:w="417" w:type="dxa"/>
          </w:tcPr>
          <w:p w:rsidR="00C97C20" w:rsidRPr="00556A99" w:rsidRDefault="00C97C20" w:rsidP="00883F4C">
            <w:pPr>
              <w:pStyle w:val="NoSpacing"/>
              <w:numPr>
                <w:ins w:id="267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67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677" w:author="Bill Sitz" w:date="2013-06-23T16:59:00Z"/>
              </w:numPr>
              <w:spacing w:before="60" w:after="60"/>
              <w:rPr>
                <w:rFonts w:cs="Arial"/>
                <w:sz w:val="21"/>
              </w:rPr>
            </w:pPr>
            <w:r w:rsidRPr="00556A99">
              <w:rPr>
                <w:rFonts w:cs="Arial"/>
                <w:b w:val="0"/>
              </w:rPr>
              <w:t>3.11.7.2</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architecture of service components for SWIF shall consider existing APIs.</w:t>
            </w:r>
          </w:p>
        </w:tc>
        <w:tc>
          <w:tcPr>
            <w:tcW w:w="491" w:type="dxa"/>
            <w:tcMar>
              <w:left w:w="29" w:type="dxa"/>
              <w:right w:w="29" w:type="dxa"/>
            </w:tcMar>
          </w:tcPr>
          <w:p w:rsidR="00C97C20" w:rsidRPr="00556A99" w:rsidRDefault="00C97C20" w:rsidP="00706D5A">
            <w:pPr>
              <w:numPr>
                <w:ins w:id="2678" w:author="Bill Sitz" w:date="2013-06-23T16:59:00Z"/>
              </w:numPr>
              <w:jc w:val="center"/>
              <w:rPr>
                <w:rFonts w:ascii="Arial" w:hAnsi="Arial" w:cs="Arial"/>
                <w:sz w:val="20"/>
              </w:rPr>
            </w:pPr>
          </w:p>
        </w:tc>
        <w:tc>
          <w:tcPr>
            <w:tcW w:w="417" w:type="dxa"/>
          </w:tcPr>
          <w:p w:rsidR="00C97C20" w:rsidRPr="00556A99" w:rsidRDefault="00C97C20" w:rsidP="00706D5A">
            <w:pPr>
              <w:numPr>
                <w:ins w:id="2679" w:author="Bill Sitz" w:date="2013-06-23T16:59:00Z"/>
              </w:num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465D05">
            <w:pPr>
              <w:jc w:val="center"/>
              <w:rPr>
                <w:rFonts w:ascii="Arial" w:hAnsi="Arial" w:cs="Arial"/>
              </w:rPr>
            </w:pPr>
            <w:r w:rsidRPr="00556A99">
              <w:rPr>
                <w:rFonts w:ascii="Arial" w:hAnsi="Arial" w:cs="Arial"/>
                <w:sz w:val="20"/>
              </w:rPr>
              <w:t>T</w:t>
            </w:r>
          </w:p>
        </w:tc>
        <w:tc>
          <w:tcPr>
            <w:tcW w:w="416" w:type="dxa"/>
          </w:tcPr>
          <w:p w:rsidR="00C97C20" w:rsidRPr="00556A99" w:rsidRDefault="00C97C20" w:rsidP="00706D5A">
            <w:pPr>
              <w:numPr>
                <w:ins w:id="2680" w:author="Bill Sitz" w:date="2013-06-23T16:59:00Z"/>
              </w:numPr>
              <w:jc w:val="center"/>
              <w:rPr>
                <w:rFonts w:ascii="Arial" w:hAnsi="Arial" w:cs="Arial"/>
                <w:sz w:val="20"/>
              </w:rPr>
            </w:pPr>
          </w:p>
        </w:tc>
        <w:tc>
          <w:tcPr>
            <w:tcW w:w="417" w:type="dxa"/>
          </w:tcPr>
          <w:p w:rsidR="00C97C20" w:rsidRPr="00556A99" w:rsidRDefault="00C97C20" w:rsidP="00706D5A">
            <w:pPr>
              <w:numPr>
                <w:ins w:id="2681" w:author="Bill Sitz" w:date="2013-06-23T16:59:00Z"/>
              </w:numPr>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682"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683"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684" w:author="Bill Sitz" w:date="2013-06-23T16:59:00Z"/>
              </w:numPr>
              <w:spacing w:before="60" w:after="60"/>
              <w:rPr>
                <w:rFonts w:cs="Arial"/>
                <w:sz w:val="21"/>
              </w:rPr>
            </w:pPr>
            <w:r w:rsidRPr="00556A99">
              <w:rPr>
                <w:rFonts w:cs="Arial"/>
                <w:b w:val="0"/>
              </w:rPr>
              <w:t>3.11.7.3</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A minimum of 30% of the application’s software shall be potentially reusable on future endeavors.</w:t>
            </w:r>
          </w:p>
        </w:tc>
        <w:tc>
          <w:tcPr>
            <w:tcW w:w="491" w:type="dxa"/>
            <w:tcMar>
              <w:left w:w="29" w:type="dxa"/>
              <w:right w:w="29" w:type="dxa"/>
            </w:tcMar>
          </w:tcPr>
          <w:p w:rsidR="00C97C20" w:rsidRPr="00556A99" w:rsidRDefault="00C97C20" w:rsidP="00706D5A">
            <w:pPr>
              <w:numPr>
                <w:ins w:id="2685" w:author="Bill Sitz" w:date="2013-06-23T16:59:00Z"/>
              </w:numPr>
              <w:jc w:val="center"/>
              <w:rPr>
                <w:rFonts w:ascii="Arial" w:hAnsi="Arial" w:cs="Arial"/>
                <w:sz w:val="20"/>
              </w:rPr>
            </w:pPr>
            <w:r w:rsidRPr="00556A99">
              <w:rPr>
                <w:rFonts w:ascii="Arial" w:hAnsi="Arial" w:cs="Arial"/>
                <w:sz w:val="20"/>
              </w:rPr>
              <w:t>N/A</w:t>
            </w:r>
          </w:p>
        </w:tc>
        <w:tc>
          <w:tcPr>
            <w:tcW w:w="417" w:type="dxa"/>
          </w:tcPr>
          <w:p w:rsidR="00C97C20" w:rsidRPr="00556A99" w:rsidRDefault="00C97C20" w:rsidP="00706D5A">
            <w:pPr>
              <w:numPr>
                <w:ins w:id="2686" w:author="Bill Sitz" w:date="2013-06-23T16:59:00Z"/>
              </w:numPr>
              <w:jc w:val="center"/>
              <w:rPr>
                <w:rFonts w:ascii="Arial" w:hAnsi="Arial" w:cs="Arial"/>
                <w:sz w:val="20"/>
              </w:rPr>
            </w:pPr>
          </w:p>
        </w:tc>
        <w:tc>
          <w:tcPr>
            <w:tcW w:w="417" w:type="dxa"/>
          </w:tcPr>
          <w:p w:rsidR="00C97C20" w:rsidRPr="00556A99" w:rsidRDefault="00C97C20" w:rsidP="00706D5A">
            <w:pPr>
              <w:numPr>
                <w:ins w:id="2687" w:author="Bill Sitz" w:date="2013-06-23T16:59:00Z"/>
              </w:numPr>
              <w:jc w:val="center"/>
              <w:rPr>
                <w:rFonts w:ascii="Arial" w:hAnsi="Arial" w:cs="Arial"/>
                <w:sz w:val="20"/>
              </w:rPr>
            </w:pPr>
          </w:p>
        </w:tc>
        <w:tc>
          <w:tcPr>
            <w:tcW w:w="416" w:type="dxa"/>
          </w:tcPr>
          <w:p w:rsidR="00C97C20" w:rsidRPr="00556A99" w:rsidRDefault="00C97C20" w:rsidP="00706D5A">
            <w:pPr>
              <w:numPr>
                <w:ins w:id="2688" w:author="Bill Sitz" w:date="2013-06-23T16:59:00Z"/>
              </w:numPr>
              <w:jc w:val="center"/>
              <w:rPr>
                <w:rFonts w:ascii="Arial" w:hAnsi="Arial" w:cs="Arial"/>
                <w:sz w:val="20"/>
              </w:rPr>
            </w:pPr>
          </w:p>
        </w:tc>
        <w:tc>
          <w:tcPr>
            <w:tcW w:w="417" w:type="dxa"/>
          </w:tcPr>
          <w:p w:rsidR="00C97C20" w:rsidRPr="00556A99" w:rsidRDefault="00C97C20" w:rsidP="00706D5A">
            <w:pPr>
              <w:numPr>
                <w:ins w:id="2689" w:author="Bill Sitz" w:date="2013-06-23T16:59:00Z"/>
              </w:numPr>
              <w:jc w:val="center"/>
              <w:rPr>
                <w:rFonts w:ascii="Arial" w:hAnsi="Arial" w:cs="Arial"/>
                <w:sz w:val="20"/>
              </w:rPr>
            </w:pPr>
          </w:p>
        </w:tc>
        <w:tc>
          <w:tcPr>
            <w:tcW w:w="417" w:type="dxa"/>
          </w:tcPr>
          <w:p w:rsidR="00C97C20" w:rsidRPr="00556A99" w:rsidRDefault="00C97C20" w:rsidP="00883F4C">
            <w:pPr>
              <w:pStyle w:val="NoSpacing"/>
              <w:numPr>
                <w:ins w:id="2690"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3.11.8 (U) Testability</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691"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692" w:author="Bill Sitz" w:date="2013-06-23T16:59:00Z"/>
              </w:numPr>
              <w:spacing w:before="60" w:after="60"/>
              <w:rPr>
                <w:rFonts w:cs="Arial"/>
                <w:sz w:val="21"/>
              </w:rPr>
            </w:pPr>
            <w:r w:rsidRPr="00556A99">
              <w:rPr>
                <w:rFonts w:cs="Arial"/>
                <w:b w:val="0"/>
              </w:rPr>
              <w:t>3.11.8.1</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system shall be compliant with the requirements specified by the Joint Interoperability Test Command (JITC).</w:t>
            </w:r>
          </w:p>
        </w:tc>
        <w:tc>
          <w:tcPr>
            <w:tcW w:w="491" w:type="dxa"/>
          </w:tcPr>
          <w:p w:rsidR="00C97C20" w:rsidRPr="00556A99" w:rsidRDefault="00C97C20" w:rsidP="00883F4C">
            <w:pPr>
              <w:pStyle w:val="NoSpacing"/>
              <w:numPr>
                <w:ins w:id="2693"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69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69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9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69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698"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3.11.8.2</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Only testers shall test system software.</w:t>
            </w:r>
          </w:p>
        </w:tc>
        <w:tc>
          <w:tcPr>
            <w:tcW w:w="491" w:type="dxa"/>
          </w:tcPr>
          <w:p w:rsidR="00C97C20" w:rsidRPr="00556A99" w:rsidRDefault="00C97C20" w:rsidP="00883F4C">
            <w:pPr>
              <w:pStyle w:val="NoSpacing"/>
              <w:numPr>
                <w:ins w:id="2699"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70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70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0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0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704"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3.11.8.3</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provide a test interface that enables its state to be observed.</w:t>
            </w:r>
          </w:p>
        </w:tc>
        <w:tc>
          <w:tcPr>
            <w:tcW w:w="491" w:type="dxa"/>
          </w:tcPr>
          <w:p w:rsidR="00C97C20" w:rsidRPr="00556A99" w:rsidRDefault="00C97C20" w:rsidP="00883F4C">
            <w:pPr>
              <w:pStyle w:val="NoSpacing"/>
              <w:numPr>
                <w:ins w:id="2705"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70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70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0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0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710"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3.11.8.4</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For defined interfaces with external systems, the system shall be delivered with associated test software including test data that is sufficient to enable testing between the system and the external system.</w:t>
            </w:r>
          </w:p>
        </w:tc>
        <w:tc>
          <w:tcPr>
            <w:tcW w:w="491" w:type="dxa"/>
          </w:tcPr>
          <w:p w:rsidR="00C97C20" w:rsidRPr="00556A99" w:rsidRDefault="00C97C20" w:rsidP="00883F4C">
            <w:pPr>
              <w:pStyle w:val="NoSpacing"/>
              <w:numPr>
                <w:ins w:id="2711"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465D05">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71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1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1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715"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3.11.8.5</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provide a human interface that enables the user with the Tester role to perform system testing tasks.</w:t>
            </w:r>
          </w:p>
        </w:tc>
        <w:tc>
          <w:tcPr>
            <w:tcW w:w="491" w:type="dxa"/>
          </w:tcPr>
          <w:p w:rsidR="00C97C20" w:rsidRPr="00556A99" w:rsidRDefault="00C97C20" w:rsidP="00883F4C">
            <w:pPr>
              <w:pStyle w:val="NoSpacing"/>
              <w:numPr>
                <w:ins w:id="2716"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717"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71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1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2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721"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3.11.8.6</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include built-in self-test software that automatically tests the system while it is in operation.</w:t>
            </w:r>
          </w:p>
        </w:tc>
        <w:tc>
          <w:tcPr>
            <w:tcW w:w="491" w:type="dxa"/>
          </w:tcPr>
          <w:p w:rsidR="00C97C20" w:rsidRPr="00556A99" w:rsidRDefault="00C97C20" w:rsidP="00883F4C">
            <w:pPr>
              <w:pStyle w:val="NoSpacing"/>
              <w:numPr>
                <w:ins w:id="2722"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465D05">
            <w:pPr>
              <w:jc w:val="center"/>
              <w:rPr>
                <w:rFonts w:ascii="Arial" w:hAnsi="Arial" w:cs="Arial"/>
              </w:rPr>
            </w:pPr>
            <w:r w:rsidRPr="00556A99">
              <w:rPr>
                <w:rFonts w:ascii="Arial" w:hAnsi="Arial" w:cs="Arial"/>
                <w:sz w:val="20"/>
              </w:rPr>
              <w:t>T</w:t>
            </w:r>
          </w:p>
        </w:tc>
        <w:tc>
          <w:tcPr>
            <w:tcW w:w="416" w:type="dxa"/>
          </w:tcPr>
          <w:p w:rsidR="00C97C20" w:rsidRPr="00556A99" w:rsidRDefault="00C97C20" w:rsidP="00883F4C">
            <w:pPr>
              <w:pStyle w:val="NoSpacing"/>
              <w:numPr>
                <w:ins w:id="272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2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25"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3.11.9 (U) Usability</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726"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3.11.9.1</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evoke in its users the feeling that its output is credible.</w:t>
            </w:r>
          </w:p>
        </w:tc>
        <w:tc>
          <w:tcPr>
            <w:tcW w:w="491" w:type="dxa"/>
          </w:tcPr>
          <w:p w:rsidR="00C97C20" w:rsidRPr="00556A99" w:rsidRDefault="00C97C20" w:rsidP="00883F4C">
            <w:pPr>
              <w:pStyle w:val="NoSpacing"/>
              <w:numPr>
                <w:ins w:id="2727"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72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72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3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3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732"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3.11.9.2</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not require its users to perform numerous steps before they can begin using it.</w:t>
            </w:r>
          </w:p>
        </w:tc>
        <w:tc>
          <w:tcPr>
            <w:tcW w:w="491" w:type="dxa"/>
          </w:tcPr>
          <w:p w:rsidR="00C97C20" w:rsidRPr="00556A99" w:rsidRDefault="00C97C20" w:rsidP="00883F4C">
            <w:pPr>
              <w:pStyle w:val="NoSpacing"/>
              <w:numPr>
                <w:ins w:id="2733"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73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73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3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3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738"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3.11.9.3</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be easy for its users to remember how to use.</w:t>
            </w:r>
          </w:p>
        </w:tc>
        <w:tc>
          <w:tcPr>
            <w:tcW w:w="491" w:type="dxa"/>
          </w:tcPr>
          <w:p w:rsidR="00C97C20" w:rsidRPr="00556A99" w:rsidRDefault="00C97C20" w:rsidP="00883F4C">
            <w:pPr>
              <w:pStyle w:val="NoSpacing"/>
              <w:numPr>
                <w:ins w:id="2739"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74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74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4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4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744"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3.11.9.4</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system’s user interface shall not require the user to either remember or copy information from one screen/webpage to another.</w:t>
            </w:r>
          </w:p>
        </w:tc>
        <w:tc>
          <w:tcPr>
            <w:tcW w:w="491" w:type="dxa"/>
          </w:tcPr>
          <w:p w:rsidR="00C97C20" w:rsidRPr="00556A99" w:rsidRDefault="00C97C20" w:rsidP="00883F4C">
            <w:pPr>
              <w:pStyle w:val="NoSpacing"/>
              <w:numPr>
                <w:ins w:id="2745"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74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74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4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4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750"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3.11.9.5</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help functionality shall be easy to locate.</w:t>
            </w:r>
          </w:p>
        </w:tc>
        <w:tc>
          <w:tcPr>
            <w:tcW w:w="491" w:type="dxa"/>
          </w:tcPr>
          <w:p w:rsidR="00C97C20" w:rsidRPr="00556A99" w:rsidRDefault="00C97C20" w:rsidP="00883F4C">
            <w:pPr>
              <w:pStyle w:val="NoSpacing"/>
              <w:numPr>
                <w:ins w:id="2751"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75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75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5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5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756"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3.11.9.6</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be easy for its users to use.</w:t>
            </w:r>
          </w:p>
        </w:tc>
        <w:tc>
          <w:tcPr>
            <w:tcW w:w="491" w:type="dxa"/>
          </w:tcPr>
          <w:p w:rsidR="00C97C20" w:rsidRPr="00556A99" w:rsidRDefault="00C97C20" w:rsidP="00883F4C">
            <w:pPr>
              <w:pStyle w:val="NoSpacing"/>
              <w:numPr>
                <w:ins w:id="2757"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75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75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6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6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762"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3.11.9.7</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be 508 compliant.</w:t>
            </w:r>
          </w:p>
        </w:tc>
        <w:tc>
          <w:tcPr>
            <w:tcW w:w="491" w:type="dxa"/>
          </w:tcPr>
          <w:p w:rsidR="00C97C20" w:rsidRPr="00556A99" w:rsidRDefault="00C97C20" w:rsidP="00883F4C">
            <w:pPr>
              <w:pStyle w:val="NoSpacing"/>
              <w:numPr>
                <w:ins w:id="2763"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76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76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6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6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768"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3.11.9.8</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improve the effectiveness of its users.</w:t>
            </w:r>
          </w:p>
        </w:tc>
        <w:tc>
          <w:tcPr>
            <w:tcW w:w="491" w:type="dxa"/>
          </w:tcPr>
          <w:p w:rsidR="00C97C20" w:rsidRPr="00556A99" w:rsidRDefault="00C97C20" w:rsidP="00883F4C">
            <w:pPr>
              <w:pStyle w:val="NoSpacing"/>
              <w:numPr>
                <w:ins w:id="2769"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77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77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7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7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774"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3.11.9.9</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minimize the errors made by its users.</w:t>
            </w:r>
          </w:p>
        </w:tc>
        <w:tc>
          <w:tcPr>
            <w:tcW w:w="491" w:type="dxa"/>
          </w:tcPr>
          <w:p w:rsidR="00C97C20" w:rsidRPr="00556A99" w:rsidRDefault="00C97C20" w:rsidP="00883F4C">
            <w:pPr>
              <w:pStyle w:val="NoSpacing"/>
              <w:numPr>
                <w:ins w:id="2775"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77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77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7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7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780"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3.11.9.10</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minimize the errors made by its users by performing field validation to the maximum extent possible.</w:t>
            </w:r>
          </w:p>
        </w:tc>
        <w:tc>
          <w:tcPr>
            <w:tcW w:w="491" w:type="dxa"/>
          </w:tcPr>
          <w:p w:rsidR="00C97C20" w:rsidRPr="00556A99" w:rsidRDefault="00C97C20" w:rsidP="00883F4C">
            <w:pPr>
              <w:pStyle w:val="NoSpacing"/>
              <w:numPr>
                <w:ins w:id="2781"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78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78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8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8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786"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3.11.9.11</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system’s user interface shall make it easy for users to navigate to where they want to go.</w:t>
            </w:r>
          </w:p>
        </w:tc>
        <w:tc>
          <w:tcPr>
            <w:tcW w:w="491" w:type="dxa"/>
          </w:tcPr>
          <w:p w:rsidR="00C97C20" w:rsidRPr="00556A99" w:rsidRDefault="00C97C20" w:rsidP="00883F4C">
            <w:pPr>
              <w:pStyle w:val="NoSpacing"/>
              <w:numPr>
                <w:ins w:id="2787"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78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78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9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9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792"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3.11.9.12</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Users of the system shall be able to navigate to major functions in one click from the main menu bar.</w:t>
            </w:r>
          </w:p>
        </w:tc>
        <w:tc>
          <w:tcPr>
            <w:tcW w:w="491" w:type="dxa"/>
          </w:tcPr>
          <w:p w:rsidR="00C97C20" w:rsidRPr="00556A99" w:rsidRDefault="00C97C20" w:rsidP="00883F4C">
            <w:pPr>
              <w:pStyle w:val="NoSpacing"/>
              <w:numPr>
                <w:ins w:id="2793"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79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79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9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79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798"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3.11.9.13</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enable users to retrieve data in the form they want.</w:t>
            </w:r>
          </w:p>
        </w:tc>
        <w:tc>
          <w:tcPr>
            <w:tcW w:w="491" w:type="dxa"/>
          </w:tcPr>
          <w:p w:rsidR="00C97C20" w:rsidRPr="00556A99" w:rsidRDefault="00C97C20" w:rsidP="00883F4C">
            <w:pPr>
              <w:pStyle w:val="NoSpacing"/>
              <w:numPr>
                <w:ins w:id="2799"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80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80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0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0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804"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3.11.9.14</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enable users to download work product in the formats they need.</w:t>
            </w:r>
          </w:p>
        </w:tc>
        <w:tc>
          <w:tcPr>
            <w:tcW w:w="491" w:type="dxa"/>
          </w:tcPr>
          <w:p w:rsidR="00C97C20" w:rsidRPr="00556A99" w:rsidRDefault="00C97C20" w:rsidP="00883F4C">
            <w:pPr>
              <w:pStyle w:val="NoSpacing"/>
              <w:numPr>
                <w:ins w:id="2805"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80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80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0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0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810"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3.11.9.15</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be suitable for experienced users to use.</w:t>
            </w:r>
          </w:p>
        </w:tc>
        <w:tc>
          <w:tcPr>
            <w:tcW w:w="491" w:type="dxa"/>
          </w:tcPr>
          <w:p w:rsidR="00C97C20" w:rsidRPr="00556A99" w:rsidRDefault="00C97C20" w:rsidP="00883F4C">
            <w:pPr>
              <w:pStyle w:val="NoSpacing"/>
              <w:numPr>
                <w:ins w:id="2811"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81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81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1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1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816"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3.11.9.16</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be suitable for novice users to use.</w:t>
            </w:r>
          </w:p>
        </w:tc>
        <w:tc>
          <w:tcPr>
            <w:tcW w:w="491" w:type="dxa"/>
          </w:tcPr>
          <w:p w:rsidR="00C97C20" w:rsidRPr="00556A99" w:rsidRDefault="00C97C20" w:rsidP="00883F4C">
            <w:pPr>
              <w:pStyle w:val="NoSpacing"/>
              <w:numPr>
                <w:ins w:id="2817"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81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81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2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2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822"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3.11.9.17</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system’s user interface shall be clear to its users.</w:t>
            </w:r>
          </w:p>
        </w:tc>
        <w:tc>
          <w:tcPr>
            <w:tcW w:w="491" w:type="dxa"/>
          </w:tcPr>
          <w:p w:rsidR="00C97C20" w:rsidRPr="00556A99" w:rsidRDefault="00C97C20" w:rsidP="00883F4C">
            <w:pPr>
              <w:pStyle w:val="NoSpacing"/>
              <w:numPr>
                <w:ins w:id="2823"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82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82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2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2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828"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3.11.9.18</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system’s help facilities shall be unambiguous to the users.</w:t>
            </w:r>
          </w:p>
        </w:tc>
        <w:tc>
          <w:tcPr>
            <w:tcW w:w="491" w:type="dxa"/>
          </w:tcPr>
          <w:p w:rsidR="00C97C20" w:rsidRPr="00556A99" w:rsidRDefault="00C97C20" w:rsidP="00883F4C">
            <w:pPr>
              <w:pStyle w:val="NoSpacing"/>
              <w:numPr>
                <w:ins w:id="2829"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83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83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3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3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834"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3.11.9.19</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system’s user-oriented error messages shall be easy for its users to understand.</w:t>
            </w:r>
          </w:p>
        </w:tc>
        <w:tc>
          <w:tcPr>
            <w:tcW w:w="491" w:type="dxa"/>
          </w:tcPr>
          <w:p w:rsidR="00C97C20" w:rsidRPr="00556A99" w:rsidRDefault="00C97C20" w:rsidP="00883F4C">
            <w:pPr>
              <w:pStyle w:val="NoSpacing"/>
              <w:numPr>
                <w:ins w:id="2835"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83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83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3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3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840"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3.11.9.20</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system’s user guide shall be organized logically.</w:t>
            </w:r>
          </w:p>
        </w:tc>
        <w:tc>
          <w:tcPr>
            <w:tcW w:w="491" w:type="dxa"/>
          </w:tcPr>
          <w:p w:rsidR="00C97C20" w:rsidRPr="00556A99" w:rsidRDefault="00C97C20" w:rsidP="00883F4C">
            <w:pPr>
              <w:pStyle w:val="NoSpacing"/>
              <w:numPr>
                <w:ins w:id="2841"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84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843"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84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845"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3.11.9.21</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system’s installation and system administration guide shall be organized logically.</w:t>
            </w:r>
          </w:p>
        </w:tc>
        <w:tc>
          <w:tcPr>
            <w:tcW w:w="491" w:type="dxa"/>
          </w:tcPr>
          <w:p w:rsidR="00C97C20" w:rsidRPr="00556A99" w:rsidRDefault="00C97C20" w:rsidP="00883F4C">
            <w:pPr>
              <w:pStyle w:val="NoSpacing"/>
              <w:numPr>
                <w:ins w:id="2846"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847"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848"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84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850" w:author="Bill Sitz" w:date="2013-06-23T16:59:00Z"/>
              </w:numPr>
              <w:spacing w:before="60" w:after="60"/>
              <w:rPr>
                <w:rFonts w:ascii="Arial" w:hAnsi="Arial" w:cs="Arial"/>
              </w:rPr>
            </w:pPr>
          </w:p>
        </w:tc>
        <w:tc>
          <w:tcPr>
            <w:tcW w:w="1150" w:type="dxa"/>
          </w:tcPr>
          <w:p w:rsidR="00C97C20" w:rsidRPr="00556A99" w:rsidRDefault="00C97C20" w:rsidP="00706D5A">
            <w:pPr>
              <w:pStyle w:val="Heading4"/>
              <w:numPr>
                <w:ilvl w:val="0"/>
                <w:numId w:val="0"/>
              </w:numPr>
              <w:spacing w:before="60" w:after="60"/>
              <w:rPr>
                <w:rFonts w:cs="Arial"/>
                <w:b w:val="0"/>
              </w:rPr>
            </w:pPr>
            <w:r w:rsidRPr="00556A99">
              <w:rPr>
                <w:rFonts w:cs="Arial"/>
                <w:b w:val="0"/>
              </w:rPr>
              <w:t>3.11.9.22</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be beneficial to its users.</w:t>
            </w:r>
          </w:p>
        </w:tc>
        <w:tc>
          <w:tcPr>
            <w:tcW w:w="491" w:type="dxa"/>
          </w:tcPr>
          <w:p w:rsidR="00C97C20" w:rsidRPr="00556A99" w:rsidRDefault="00C97C20" w:rsidP="00883F4C">
            <w:pPr>
              <w:pStyle w:val="NoSpacing"/>
              <w:numPr>
                <w:ins w:id="2851"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85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85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5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55"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3.12 (U) Design and Construction Constraints</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85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857" w:author="Bill Sitz" w:date="2013-06-23T16:59:00Z"/>
              </w:numPr>
              <w:spacing w:before="60" w:after="60"/>
              <w:rPr>
                <w:rFonts w:cs="Arial"/>
                <w:sz w:val="21"/>
              </w:rPr>
            </w:pPr>
            <w:r w:rsidRPr="00556A99">
              <w:rPr>
                <w:rFonts w:cs="Arial"/>
                <w:b w:val="0"/>
              </w:rPr>
              <w:t>3.12.1</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system shall only provide email notification services if the host environment provides access to an email server for the system to use.</w:t>
            </w:r>
          </w:p>
        </w:tc>
        <w:tc>
          <w:tcPr>
            <w:tcW w:w="491" w:type="dxa"/>
          </w:tcPr>
          <w:p w:rsidR="00C97C20" w:rsidRPr="00556A99" w:rsidRDefault="00C97C20" w:rsidP="00883F4C">
            <w:pPr>
              <w:pStyle w:val="NoSpacing"/>
              <w:numPr>
                <w:ins w:id="2858"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859"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86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6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62"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863" w:author="Bill Sitz" w:date="2013-06-23T16:59:00Z"/>
              </w:numPr>
              <w:spacing w:before="60" w:after="60"/>
              <w:rPr>
                <w:rFonts w:ascii="Arial" w:hAnsi="Arial" w:cs="Arial"/>
              </w:rPr>
            </w:pPr>
          </w:p>
        </w:tc>
        <w:tc>
          <w:tcPr>
            <w:tcW w:w="1150" w:type="dxa"/>
          </w:tcPr>
          <w:p w:rsidR="00C97C20" w:rsidRPr="00556A99" w:rsidRDefault="00C97C20" w:rsidP="00624162">
            <w:pPr>
              <w:pStyle w:val="Heading4"/>
              <w:numPr>
                <w:ilvl w:val="0"/>
                <w:numId w:val="0"/>
              </w:numPr>
              <w:spacing w:before="60" w:after="60"/>
              <w:rPr>
                <w:rFonts w:cs="Arial"/>
                <w:b w:val="0"/>
              </w:rPr>
            </w:pPr>
            <w:r w:rsidRPr="00556A99">
              <w:rPr>
                <w:rFonts w:cs="Arial"/>
                <w:b w:val="0"/>
              </w:rPr>
              <w:t>3.12.2</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design shall incorporate technology insertion concepts such that software components and hardware platforms can be modularly upgraded over time to take advantage of state-of-the-art technical advances in commercial information technology.</w:t>
            </w:r>
          </w:p>
        </w:tc>
        <w:tc>
          <w:tcPr>
            <w:tcW w:w="491" w:type="dxa"/>
            <w:tcMar>
              <w:left w:w="29" w:type="dxa"/>
              <w:right w:w="29" w:type="dxa"/>
            </w:tcMar>
          </w:tcPr>
          <w:p w:rsidR="00C97C20" w:rsidRPr="00556A99" w:rsidRDefault="00C97C20" w:rsidP="00624162">
            <w:pPr>
              <w:numPr>
                <w:ins w:id="2864" w:author="Bill Sitz" w:date="2013-06-23T16:59:00Z"/>
              </w:numPr>
              <w:jc w:val="center"/>
              <w:rPr>
                <w:rFonts w:ascii="Arial" w:hAnsi="Arial" w:cs="Arial"/>
                <w:sz w:val="20"/>
              </w:rPr>
            </w:pPr>
            <w:r w:rsidRPr="00556A99">
              <w:rPr>
                <w:rFonts w:ascii="Arial" w:hAnsi="Arial" w:cs="Arial"/>
                <w:sz w:val="20"/>
              </w:rPr>
              <w:t>N/A</w:t>
            </w:r>
          </w:p>
        </w:tc>
        <w:tc>
          <w:tcPr>
            <w:tcW w:w="417" w:type="dxa"/>
          </w:tcPr>
          <w:p w:rsidR="00C97C20" w:rsidRPr="00556A99" w:rsidRDefault="00C97C20" w:rsidP="00883F4C">
            <w:pPr>
              <w:pStyle w:val="NoSpacing"/>
              <w:numPr>
                <w:ins w:id="286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6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86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6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6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870" w:author="Bill Sitz" w:date="2013-06-23T16:59:00Z"/>
              </w:numPr>
              <w:spacing w:before="60" w:after="60"/>
              <w:rPr>
                <w:rFonts w:ascii="Arial" w:hAnsi="Arial" w:cs="Arial"/>
              </w:rPr>
            </w:pPr>
          </w:p>
        </w:tc>
        <w:tc>
          <w:tcPr>
            <w:tcW w:w="1150" w:type="dxa"/>
          </w:tcPr>
          <w:p w:rsidR="00C97C20" w:rsidRPr="00556A99" w:rsidRDefault="00C97C20" w:rsidP="00EF4C84">
            <w:pPr>
              <w:pStyle w:val="Heading4"/>
              <w:numPr>
                <w:ilvl w:val="0"/>
                <w:numId w:val="0"/>
              </w:numPr>
              <w:spacing w:before="60" w:after="60"/>
              <w:jc w:val="right"/>
              <w:rPr>
                <w:rFonts w:cs="Arial"/>
                <w:b w:val="0"/>
                <w:i/>
              </w:rPr>
            </w:pPr>
            <w:r w:rsidRPr="00556A99">
              <w:rPr>
                <w:rFonts w:cs="Arial"/>
                <w:b w:val="0"/>
                <w:i/>
              </w:rPr>
              <w:t>[3.12.3</w:t>
            </w:r>
          </w:p>
        </w:tc>
        <w:tc>
          <w:tcPr>
            <w:tcW w:w="4715" w:type="dxa"/>
          </w:tcPr>
          <w:p w:rsidR="00C97C20" w:rsidRPr="00556A99" w:rsidRDefault="00C97C20">
            <w:pPr>
              <w:pStyle w:val="Heading4"/>
              <w:numPr>
                <w:ilvl w:val="0"/>
                <w:numId w:val="0"/>
              </w:numPr>
              <w:spacing w:before="60" w:after="60"/>
              <w:rPr>
                <w:rFonts w:cs="Arial"/>
                <w:i/>
                <w:sz w:val="21"/>
              </w:rPr>
            </w:pPr>
            <w:r w:rsidRPr="00556A99">
              <w:rPr>
                <w:rFonts w:cs="Arial"/>
                <w:b w:val="0"/>
                <w:i/>
              </w:rPr>
              <w:t>(U) Not used pending refinement of statement.]</w:t>
            </w:r>
          </w:p>
        </w:tc>
        <w:tc>
          <w:tcPr>
            <w:tcW w:w="491" w:type="dxa"/>
            <w:tcMar>
              <w:left w:w="29" w:type="dxa"/>
              <w:right w:w="29" w:type="dxa"/>
            </w:tcMar>
          </w:tcPr>
          <w:p w:rsidR="00C97C20" w:rsidRPr="00556A99" w:rsidRDefault="00C97C20" w:rsidP="00465D05">
            <w:pPr>
              <w:pStyle w:val="NoSpacing"/>
              <w:spacing w:before="60" w:after="60"/>
              <w:jc w:val="center"/>
              <w:rPr>
                <w:rFonts w:ascii="Arial" w:hAnsi="Arial" w:cs="Arial"/>
                <w:i/>
                <w:sz w:val="20"/>
              </w:rPr>
            </w:pPr>
            <w:r w:rsidRPr="00556A99">
              <w:rPr>
                <w:rFonts w:ascii="Arial" w:hAnsi="Arial" w:cs="Arial"/>
                <w:i/>
                <w:sz w:val="20"/>
              </w:rPr>
              <w:t>N/A</w:t>
            </w:r>
          </w:p>
        </w:tc>
        <w:tc>
          <w:tcPr>
            <w:tcW w:w="417" w:type="dxa"/>
          </w:tcPr>
          <w:p w:rsidR="00C97C20" w:rsidRPr="00556A99" w:rsidRDefault="00C97C20" w:rsidP="00883F4C">
            <w:pPr>
              <w:pStyle w:val="NoSpacing"/>
              <w:numPr>
                <w:ins w:id="287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7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873"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p>
        </w:tc>
        <w:tc>
          <w:tcPr>
            <w:tcW w:w="417" w:type="dxa"/>
          </w:tcPr>
          <w:p w:rsidR="00C97C20" w:rsidRPr="00556A99" w:rsidRDefault="00C97C20" w:rsidP="00883F4C">
            <w:pPr>
              <w:pStyle w:val="NoSpacing"/>
              <w:numPr>
                <w:ins w:id="287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875" w:author="Bill Sitz" w:date="2013-06-23T16:59:00Z"/>
              </w:numPr>
              <w:spacing w:before="60" w:after="60"/>
              <w:rPr>
                <w:rFonts w:ascii="Arial" w:hAnsi="Arial" w:cs="Arial"/>
              </w:rPr>
            </w:pPr>
          </w:p>
        </w:tc>
        <w:tc>
          <w:tcPr>
            <w:tcW w:w="1150" w:type="dxa"/>
          </w:tcPr>
          <w:p w:rsidR="00C97C20" w:rsidRPr="00556A99" w:rsidRDefault="00C97C20" w:rsidP="00624162">
            <w:pPr>
              <w:pStyle w:val="Heading4"/>
              <w:numPr>
                <w:ilvl w:val="0"/>
                <w:numId w:val="0"/>
              </w:numPr>
              <w:spacing w:before="60" w:after="60"/>
              <w:rPr>
                <w:rFonts w:cs="Arial"/>
                <w:b w:val="0"/>
              </w:rPr>
            </w:pPr>
            <w:r w:rsidRPr="00556A99">
              <w:rPr>
                <w:rFonts w:cs="Arial"/>
                <w:b w:val="0"/>
              </w:rPr>
              <w:t>3.12.4</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be developed in Java to meet quality factors.</w:t>
            </w:r>
          </w:p>
        </w:tc>
        <w:tc>
          <w:tcPr>
            <w:tcW w:w="491" w:type="dxa"/>
          </w:tcPr>
          <w:p w:rsidR="00C97C20" w:rsidRPr="00556A99" w:rsidRDefault="00C97C20" w:rsidP="00883F4C">
            <w:pPr>
              <w:pStyle w:val="NoSpacing"/>
              <w:numPr>
                <w:ins w:id="287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7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7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879"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88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881" w:author="Bill Sitz" w:date="2013-06-23T16:59:00Z"/>
              </w:numPr>
              <w:spacing w:before="60" w:after="60"/>
              <w:rPr>
                <w:rFonts w:ascii="Arial" w:hAnsi="Arial" w:cs="Arial"/>
              </w:rPr>
            </w:pPr>
          </w:p>
        </w:tc>
        <w:tc>
          <w:tcPr>
            <w:tcW w:w="1150" w:type="dxa"/>
          </w:tcPr>
          <w:p w:rsidR="00C97C20" w:rsidRPr="00556A99" w:rsidRDefault="00C97C20" w:rsidP="00624162">
            <w:pPr>
              <w:pStyle w:val="Heading4"/>
              <w:numPr>
                <w:ilvl w:val="0"/>
                <w:numId w:val="0"/>
              </w:numPr>
              <w:spacing w:before="60" w:after="60"/>
              <w:rPr>
                <w:rFonts w:cs="Arial"/>
                <w:b w:val="0"/>
              </w:rPr>
            </w:pPr>
            <w:r w:rsidRPr="00556A99">
              <w:rPr>
                <w:rFonts w:cs="Arial"/>
                <w:b w:val="0"/>
              </w:rPr>
              <w:t>3.12.5</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be capable of operating within the OZONE Widget Framework OWF environment.</w:t>
            </w:r>
          </w:p>
        </w:tc>
        <w:tc>
          <w:tcPr>
            <w:tcW w:w="491" w:type="dxa"/>
          </w:tcPr>
          <w:p w:rsidR="00C97C20" w:rsidRPr="00556A99" w:rsidRDefault="00C97C20" w:rsidP="00883F4C">
            <w:pPr>
              <w:pStyle w:val="NoSpacing"/>
              <w:numPr>
                <w:ins w:id="2882"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883"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884"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88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886" w:author="Bill Sitz" w:date="2013-06-23T16:59:00Z"/>
              </w:numPr>
              <w:spacing w:before="60" w:after="60"/>
              <w:rPr>
                <w:rFonts w:ascii="Arial" w:hAnsi="Arial" w:cs="Arial"/>
              </w:rPr>
            </w:pPr>
          </w:p>
        </w:tc>
        <w:tc>
          <w:tcPr>
            <w:tcW w:w="1150" w:type="dxa"/>
          </w:tcPr>
          <w:p w:rsidR="00C97C20" w:rsidRPr="00556A99" w:rsidRDefault="00C97C20" w:rsidP="00624162">
            <w:pPr>
              <w:pStyle w:val="Heading4"/>
              <w:numPr>
                <w:ilvl w:val="0"/>
                <w:numId w:val="0"/>
              </w:numPr>
              <w:spacing w:before="60" w:after="60"/>
              <w:rPr>
                <w:rFonts w:cs="Arial"/>
                <w:b w:val="0"/>
              </w:rPr>
            </w:pPr>
            <w:r w:rsidRPr="00556A99">
              <w:rPr>
                <w:rFonts w:cs="Arial"/>
                <w:b w:val="0"/>
              </w:rPr>
              <w:t>3.12.6</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be capable of operating within the Intelligence Community Information Technology Enterprise (ICITE).</w:t>
            </w:r>
          </w:p>
        </w:tc>
        <w:tc>
          <w:tcPr>
            <w:tcW w:w="491" w:type="dxa"/>
          </w:tcPr>
          <w:p w:rsidR="00C97C20" w:rsidRPr="00556A99" w:rsidRDefault="00C97C20" w:rsidP="00883F4C">
            <w:pPr>
              <w:pStyle w:val="NoSpacing"/>
              <w:numPr>
                <w:ins w:id="2887"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88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88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9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91"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3.13 (U) Personnel-Related Requirements</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89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893" w:author="Bill Sitz" w:date="2013-06-23T16:59:00Z"/>
              </w:numPr>
              <w:spacing w:before="60" w:after="60"/>
              <w:rPr>
                <w:rFonts w:cs="Arial"/>
                <w:b w:val="0"/>
              </w:rPr>
            </w:pPr>
            <w:r w:rsidRPr="00556A99">
              <w:rPr>
                <w:rFonts w:cs="Arial"/>
                <w:b w:val="0"/>
              </w:rPr>
              <w:t>3.13.1</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systems users shall have experience in using browser-based applications.</w:t>
            </w:r>
          </w:p>
        </w:tc>
        <w:tc>
          <w:tcPr>
            <w:tcW w:w="491" w:type="dxa"/>
            <w:tcMar>
              <w:left w:w="29" w:type="dxa"/>
              <w:right w:w="29" w:type="dxa"/>
            </w:tcMar>
          </w:tcPr>
          <w:p w:rsidR="00C97C20" w:rsidRPr="00556A99" w:rsidRDefault="00C97C20" w:rsidP="00465D05">
            <w:pPr>
              <w:jc w:val="center"/>
              <w:rPr>
                <w:rFonts w:ascii="Arial" w:hAnsi="Arial" w:cs="Arial"/>
                <w:sz w:val="20"/>
              </w:rPr>
            </w:pPr>
            <w:r w:rsidRPr="00556A99">
              <w:rPr>
                <w:rFonts w:ascii="Arial" w:hAnsi="Arial" w:cs="Arial"/>
                <w:sz w:val="20"/>
              </w:rPr>
              <w:t>N/A</w:t>
            </w:r>
          </w:p>
        </w:tc>
        <w:tc>
          <w:tcPr>
            <w:tcW w:w="417" w:type="dxa"/>
          </w:tcPr>
          <w:p w:rsidR="00C97C20" w:rsidRPr="00556A99" w:rsidRDefault="00C97C20" w:rsidP="00883F4C">
            <w:pPr>
              <w:pStyle w:val="NoSpacing"/>
              <w:numPr>
                <w:ins w:id="289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95"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89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9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89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899"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900" w:author="Bill Sitz" w:date="2013-06-23T16:59:00Z"/>
              </w:numPr>
              <w:spacing w:before="60" w:after="60"/>
              <w:rPr>
                <w:rFonts w:cs="Arial"/>
                <w:b w:val="0"/>
              </w:rPr>
            </w:pPr>
            <w:r w:rsidRPr="00556A99">
              <w:rPr>
                <w:rFonts w:cs="Arial"/>
                <w:b w:val="0"/>
              </w:rPr>
              <w:t>3.13.2</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system Administrative users shall have technical experience that exceeds the level of an average user.</w:t>
            </w:r>
          </w:p>
        </w:tc>
        <w:tc>
          <w:tcPr>
            <w:tcW w:w="491" w:type="dxa"/>
            <w:tcMar>
              <w:left w:w="29" w:type="dxa"/>
              <w:right w:w="29" w:type="dxa"/>
            </w:tcMar>
          </w:tcPr>
          <w:p w:rsidR="00C97C20" w:rsidRPr="00556A99" w:rsidRDefault="00C97C20" w:rsidP="00465D05">
            <w:pPr>
              <w:jc w:val="center"/>
              <w:rPr>
                <w:rFonts w:ascii="Arial" w:hAnsi="Arial" w:cs="Arial"/>
                <w:sz w:val="20"/>
              </w:rPr>
            </w:pPr>
            <w:r w:rsidRPr="00556A99">
              <w:rPr>
                <w:rFonts w:ascii="Arial" w:hAnsi="Arial" w:cs="Arial"/>
                <w:sz w:val="20"/>
              </w:rPr>
              <w:t>N/A</w:t>
            </w:r>
          </w:p>
        </w:tc>
        <w:tc>
          <w:tcPr>
            <w:tcW w:w="417" w:type="dxa"/>
          </w:tcPr>
          <w:p w:rsidR="00C97C20" w:rsidRPr="00556A99" w:rsidRDefault="00C97C20" w:rsidP="00883F4C">
            <w:pPr>
              <w:pStyle w:val="NoSpacing"/>
              <w:numPr>
                <w:ins w:id="290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02"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90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0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05"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3.14 (U) Training-Related Requirements</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90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907" w:author="Bill Sitz" w:date="2013-06-23T16:59:00Z"/>
              </w:numPr>
              <w:spacing w:before="60" w:after="60"/>
              <w:rPr>
                <w:rFonts w:cs="Arial"/>
                <w:b w:val="0"/>
              </w:rPr>
            </w:pPr>
            <w:r w:rsidRPr="00556A99">
              <w:rPr>
                <w:rFonts w:cs="Arial"/>
                <w:b w:val="0"/>
              </w:rPr>
              <w:t>3.14.1</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system users shall be trained initially via on-site training.</w:t>
            </w:r>
          </w:p>
        </w:tc>
        <w:tc>
          <w:tcPr>
            <w:tcW w:w="491" w:type="dxa"/>
            <w:tcMar>
              <w:left w:w="29" w:type="dxa"/>
              <w:right w:w="29" w:type="dxa"/>
            </w:tcMar>
          </w:tcPr>
          <w:p w:rsidR="00C97C20" w:rsidRPr="00556A99" w:rsidRDefault="00C97C20" w:rsidP="00465D05">
            <w:pPr>
              <w:jc w:val="center"/>
              <w:rPr>
                <w:rFonts w:ascii="Arial" w:hAnsi="Arial" w:cs="Arial"/>
                <w:sz w:val="20"/>
              </w:rPr>
            </w:pPr>
            <w:r w:rsidRPr="00556A99">
              <w:rPr>
                <w:rFonts w:ascii="Arial" w:hAnsi="Arial" w:cs="Arial"/>
                <w:sz w:val="20"/>
              </w:rPr>
              <w:t>N/A</w:t>
            </w:r>
          </w:p>
        </w:tc>
        <w:tc>
          <w:tcPr>
            <w:tcW w:w="417" w:type="dxa"/>
          </w:tcPr>
          <w:p w:rsidR="00C97C20" w:rsidRPr="00556A99" w:rsidRDefault="00C97C20" w:rsidP="00883F4C">
            <w:pPr>
              <w:pStyle w:val="NoSpacing"/>
              <w:numPr>
                <w:ins w:id="290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09"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91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1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12"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913" w:author="Bill Sitz" w:date="2013-06-23T16:59:00Z"/>
              </w:numPr>
              <w:spacing w:before="60" w:after="60"/>
              <w:rPr>
                <w:rFonts w:ascii="Arial" w:hAnsi="Arial" w:cs="Arial"/>
              </w:rPr>
            </w:pPr>
          </w:p>
        </w:tc>
        <w:tc>
          <w:tcPr>
            <w:tcW w:w="1150" w:type="dxa"/>
          </w:tcPr>
          <w:p w:rsidR="00C97C20" w:rsidRPr="00556A99" w:rsidRDefault="00C97C20">
            <w:pPr>
              <w:rPr>
                <w:rFonts w:ascii="Arial" w:hAnsi="Arial" w:cs="Arial"/>
              </w:rPr>
            </w:pPr>
            <w:r w:rsidRPr="00556A99">
              <w:rPr>
                <w:rFonts w:ascii="Arial" w:hAnsi="Arial" w:cs="Arial"/>
                <w:sz w:val="20"/>
              </w:rPr>
              <w:t>3.14.2</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Follow-on training for the system shall be via multiple avenues.</w:t>
            </w:r>
          </w:p>
        </w:tc>
        <w:tc>
          <w:tcPr>
            <w:tcW w:w="491" w:type="dxa"/>
            <w:tcMar>
              <w:left w:w="29" w:type="dxa"/>
              <w:right w:w="29" w:type="dxa"/>
            </w:tcMar>
          </w:tcPr>
          <w:p w:rsidR="00C97C20" w:rsidRPr="00556A99" w:rsidRDefault="00C97C20" w:rsidP="00465D05">
            <w:pPr>
              <w:jc w:val="center"/>
              <w:rPr>
                <w:rFonts w:ascii="Arial" w:hAnsi="Arial" w:cs="Arial"/>
                <w:sz w:val="20"/>
              </w:rPr>
            </w:pPr>
            <w:r w:rsidRPr="00556A99">
              <w:rPr>
                <w:rFonts w:ascii="Arial" w:hAnsi="Arial" w:cs="Arial"/>
                <w:sz w:val="20"/>
              </w:rPr>
              <w:t>N/A</w:t>
            </w:r>
          </w:p>
        </w:tc>
        <w:tc>
          <w:tcPr>
            <w:tcW w:w="417" w:type="dxa"/>
          </w:tcPr>
          <w:p w:rsidR="00C97C20" w:rsidRPr="00556A99" w:rsidRDefault="00C97C20" w:rsidP="00883F4C">
            <w:pPr>
              <w:pStyle w:val="NoSpacing"/>
              <w:numPr>
                <w:ins w:id="291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15"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91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1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18"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919" w:author="Bill Sitz" w:date="2013-06-23T16:59:00Z"/>
              </w:numPr>
              <w:spacing w:before="60" w:after="60"/>
              <w:rPr>
                <w:rFonts w:ascii="Arial" w:hAnsi="Arial" w:cs="Arial"/>
              </w:rPr>
            </w:pPr>
          </w:p>
        </w:tc>
        <w:tc>
          <w:tcPr>
            <w:tcW w:w="1150" w:type="dxa"/>
          </w:tcPr>
          <w:p w:rsidR="00C97C20" w:rsidRPr="00556A99" w:rsidRDefault="00C97C20">
            <w:pPr>
              <w:rPr>
                <w:rFonts w:ascii="Arial" w:hAnsi="Arial" w:cs="Arial"/>
              </w:rPr>
            </w:pPr>
            <w:r w:rsidRPr="00556A99">
              <w:rPr>
                <w:rFonts w:ascii="Arial" w:hAnsi="Arial" w:cs="Arial"/>
                <w:sz w:val="20"/>
              </w:rPr>
              <w:t>3.14.3</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system shall not require users to take significant training to learn to use it to perform their tasks.</w:t>
            </w:r>
          </w:p>
        </w:tc>
        <w:tc>
          <w:tcPr>
            <w:tcW w:w="491" w:type="dxa"/>
          </w:tcPr>
          <w:p w:rsidR="00C97C20" w:rsidRPr="00556A99" w:rsidRDefault="00C97C20" w:rsidP="00883F4C">
            <w:pPr>
              <w:pStyle w:val="NoSpacing"/>
              <w:numPr>
                <w:ins w:id="2920"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92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92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2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2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925" w:author="Bill Sitz" w:date="2013-06-23T16:59:00Z"/>
              </w:numPr>
              <w:spacing w:before="60" w:after="60"/>
              <w:rPr>
                <w:rFonts w:ascii="Arial" w:hAnsi="Arial" w:cs="Arial"/>
              </w:rPr>
            </w:pPr>
          </w:p>
        </w:tc>
        <w:tc>
          <w:tcPr>
            <w:tcW w:w="1150" w:type="dxa"/>
          </w:tcPr>
          <w:p w:rsidR="00C97C20" w:rsidRPr="00556A99" w:rsidRDefault="00C97C20">
            <w:pPr>
              <w:rPr>
                <w:rFonts w:ascii="Arial" w:hAnsi="Arial" w:cs="Arial"/>
              </w:rPr>
            </w:pPr>
            <w:r w:rsidRPr="00556A99">
              <w:rPr>
                <w:rFonts w:ascii="Arial" w:hAnsi="Arial" w:cs="Arial"/>
                <w:sz w:val="20"/>
              </w:rPr>
              <w:t>3.14.4</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Training materials for the system shall include multiple products.</w:t>
            </w:r>
          </w:p>
        </w:tc>
        <w:tc>
          <w:tcPr>
            <w:tcW w:w="491" w:type="dxa"/>
          </w:tcPr>
          <w:p w:rsidR="00C97C20" w:rsidRPr="00556A99" w:rsidRDefault="00C97C20" w:rsidP="00883F4C">
            <w:pPr>
              <w:pStyle w:val="NoSpacing"/>
              <w:numPr>
                <w:ins w:id="292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2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2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929"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93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931" w:author="Bill Sitz" w:date="2013-06-23T16:59:00Z"/>
              </w:numPr>
              <w:spacing w:before="60" w:after="60"/>
              <w:rPr>
                <w:rFonts w:ascii="Arial" w:hAnsi="Arial" w:cs="Arial"/>
              </w:rPr>
            </w:pPr>
          </w:p>
        </w:tc>
        <w:tc>
          <w:tcPr>
            <w:tcW w:w="1150" w:type="dxa"/>
          </w:tcPr>
          <w:p w:rsidR="00C97C20" w:rsidRPr="00556A99" w:rsidRDefault="00C97C20">
            <w:pPr>
              <w:rPr>
                <w:rFonts w:ascii="Arial" w:hAnsi="Arial" w:cs="Arial"/>
              </w:rPr>
            </w:pPr>
            <w:r w:rsidRPr="00556A99">
              <w:rPr>
                <w:rFonts w:ascii="Arial" w:hAnsi="Arial" w:cs="Arial"/>
                <w:sz w:val="20"/>
              </w:rPr>
              <w:t>3.14.5</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SWIF system training material shall be available via multiple means</w:t>
            </w:r>
          </w:p>
        </w:tc>
        <w:tc>
          <w:tcPr>
            <w:tcW w:w="491" w:type="dxa"/>
          </w:tcPr>
          <w:p w:rsidR="00C97C20" w:rsidRPr="00556A99" w:rsidRDefault="00C97C20" w:rsidP="00883F4C">
            <w:pPr>
              <w:pStyle w:val="NoSpacing"/>
              <w:numPr>
                <w:ins w:id="293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3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3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935"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936"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3.15 (U) Logistic-Related Requirements</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93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2938" w:author="Bill Sitz" w:date="2013-06-23T16:59:00Z"/>
              </w:numPr>
              <w:spacing w:before="60" w:after="60"/>
              <w:rPr>
                <w:rFonts w:cs="Arial"/>
                <w:b w:val="0"/>
                <w:sz w:val="21"/>
              </w:rPr>
            </w:pPr>
            <w:r w:rsidRPr="00556A99">
              <w:rPr>
                <w:rFonts w:cs="Arial"/>
                <w:b w:val="0"/>
              </w:rPr>
              <w:t>3.15.1</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A Government-Contractor Integrated Product Team (IPT) shall deliver instructions detailing the procedures required for the use of any Commercial-off-the-Shelf (COTS) required by the SWIF system.</w:t>
            </w:r>
          </w:p>
        </w:tc>
        <w:tc>
          <w:tcPr>
            <w:tcW w:w="491" w:type="dxa"/>
          </w:tcPr>
          <w:p w:rsidR="00C97C20" w:rsidRPr="00556A99" w:rsidRDefault="00C97C20" w:rsidP="00883F4C">
            <w:pPr>
              <w:pStyle w:val="NoSpacing"/>
              <w:numPr>
                <w:ins w:id="293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4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4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942"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94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94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3.15.2</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A Government-Contractor Integrated Product Team (IPT) shall deliver instructions detailing the procedures required for the use of any Government-off-the-Shelf (GOTS) required by the SWIF system.</w:t>
            </w:r>
          </w:p>
        </w:tc>
        <w:tc>
          <w:tcPr>
            <w:tcW w:w="491" w:type="dxa"/>
          </w:tcPr>
          <w:p w:rsidR="00C97C20" w:rsidRPr="00556A99" w:rsidRDefault="00C97C20" w:rsidP="00883F4C">
            <w:pPr>
              <w:pStyle w:val="NoSpacing"/>
              <w:numPr>
                <w:ins w:id="294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4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47"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948"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94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95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3.15.3</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A Government-Contractor Integrated Product Team (IPT) shall deliver listings of all required materials.</w:t>
            </w:r>
          </w:p>
        </w:tc>
        <w:tc>
          <w:tcPr>
            <w:tcW w:w="491" w:type="dxa"/>
          </w:tcPr>
          <w:p w:rsidR="00C97C20" w:rsidRPr="00556A99" w:rsidRDefault="00C97C20" w:rsidP="00883F4C">
            <w:pPr>
              <w:pStyle w:val="NoSpacing"/>
              <w:numPr>
                <w:ins w:id="295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5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53"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954"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295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95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3.15.4</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A Government-Contractor Integrated Product Team (IPT) shall provide SWIF system maintenance.</w:t>
            </w:r>
          </w:p>
        </w:tc>
        <w:tc>
          <w:tcPr>
            <w:tcW w:w="491" w:type="dxa"/>
            <w:tcMar>
              <w:left w:w="29" w:type="dxa"/>
              <w:right w:w="29" w:type="dxa"/>
            </w:tcMar>
          </w:tcPr>
          <w:p w:rsidR="00C97C20" w:rsidRPr="00556A99" w:rsidRDefault="00C97C20" w:rsidP="00883F4C">
            <w:pPr>
              <w:pStyle w:val="NoSpacing"/>
              <w:numPr>
                <w:ins w:id="2957" w:author="Bill Sitz" w:date="2013-06-23T16:59:00Z"/>
              </w:numPr>
              <w:spacing w:before="60" w:after="60"/>
              <w:rPr>
                <w:rFonts w:ascii="Arial" w:hAnsi="Arial" w:cs="Arial"/>
              </w:rPr>
            </w:pPr>
            <w:r w:rsidRPr="00556A99">
              <w:rPr>
                <w:rFonts w:ascii="Arial" w:hAnsi="Arial" w:cs="Arial"/>
              </w:rPr>
              <w:t>N/A</w:t>
            </w:r>
          </w:p>
        </w:tc>
        <w:tc>
          <w:tcPr>
            <w:tcW w:w="417" w:type="dxa"/>
          </w:tcPr>
          <w:p w:rsidR="00C97C20" w:rsidRPr="00556A99" w:rsidRDefault="00C97C20" w:rsidP="00883F4C">
            <w:pPr>
              <w:pStyle w:val="NoSpacing"/>
              <w:numPr>
                <w:ins w:id="295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59"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96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6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62"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963"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3.15.5</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A Government-Contractor Integrated Product Team (IPT) shall provide software support for the SWIF system.</w:t>
            </w:r>
          </w:p>
        </w:tc>
        <w:tc>
          <w:tcPr>
            <w:tcW w:w="491" w:type="dxa"/>
            <w:tcMar>
              <w:left w:w="29" w:type="dxa"/>
              <w:right w:w="29" w:type="dxa"/>
            </w:tcMar>
          </w:tcPr>
          <w:p w:rsidR="00C97C20" w:rsidRPr="00556A99" w:rsidRDefault="00C97C20" w:rsidP="00F9191B">
            <w:pPr>
              <w:numPr>
                <w:ins w:id="2964" w:author="Bill Sitz" w:date="2013-06-23T16:59:00Z"/>
              </w:numPr>
              <w:jc w:val="center"/>
              <w:rPr>
                <w:rFonts w:ascii="Arial" w:hAnsi="Arial" w:cs="Arial"/>
                <w:sz w:val="20"/>
              </w:rPr>
            </w:pPr>
            <w:r w:rsidRPr="00556A99">
              <w:rPr>
                <w:rFonts w:ascii="Arial" w:hAnsi="Arial" w:cs="Arial"/>
                <w:sz w:val="20"/>
              </w:rPr>
              <w:t>N/A</w:t>
            </w:r>
          </w:p>
        </w:tc>
        <w:tc>
          <w:tcPr>
            <w:tcW w:w="417" w:type="dxa"/>
          </w:tcPr>
          <w:p w:rsidR="00C97C20" w:rsidRPr="00556A99" w:rsidRDefault="00C97C20" w:rsidP="00F9191B">
            <w:pPr>
              <w:numPr>
                <w:ins w:id="2965" w:author="Bill Sitz" w:date="2013-06-23T16:59:00Z"/>
              </w:numPr>
              <w:jc w:val="center"/>
              <w:rPr>
                <w:rFonts w:ascii="Arial" w:hAnsi="Arial" w:cs="Arial"/>
                <w:sz w:val="20"/>
              </w:rPr>
            </w:pPr>
          </w:p>
        </w:tc>
        <w:tc>
          <w:tcPr>
            <w:tcW w:w="417" w:type="dxa"/>
          </w:tcPr>
          <w:p w:rsidR="00C97C20" w:rsidRPr="00556A99" w:rsidRDefault="00C97C20" w:rsidP="00883F4C">
            <w:pPr>
              <w:pStyle w:val="NoSpacing"/>
              <w:numPr>
                <w:ins w:id="2966"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96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6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69"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970"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3.15.6</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SWIF system shall generate reports showing information about the maintenance schedule.</w:t>
            </w:r>
          </w:p>
        </w:tc>
        <w:tc>
          <w:tcPr>
            <w:tcW w:w="491" w:type="dxa"/>
          </w:tcPr>
          <w:p w:rsidR="00C97C20" w:rsidRPr="00556A99" w:rsidRDefault="00C97C20" w:rsidP="00F9191B">
            <w:pPr>
              <w:numPr>
                <w:ins w:id="2971" w:author="Bill Sitz" w:date="2013-06-23T16:59:00Z"/>
              </w:numPr>
              <w:jc w:val="center"/>
              <w:rPr>
                <w:rFonts w:ascii="Arial" w:hAnsi="Arial" w:cs="Arial"/>
                <w:sz w:val="20"/>
              </w:rPr>
            </w:pPr>
          </w:p>
        </w:tc>
        <w:tc>
          <w:tcPr>
            <w:tcW w:w="417" w:type="dxa"/>
          </w:tcPr>
          <w:p w:rsidR="00C97C20" w:rsidRPr="00556A99" w:rsidRDefault="00C97C20" w:rsidP="00F9191B">
            <w:pPr>
              <w:numPr>
                <w:ins w:id="2972" w:author="Bill Sitz" w:date="2013-06-23T16:59:00Z"/>
              </w:num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973"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974"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7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76"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977"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i/>
                <w:sz w:val="21"/>
              </w:rPr>
            </w:pPr>
            <w:r w:rsidRPr="00556A99">
              <w:rPr>
                <w:rFonts w:cs="Arial"/>
                <w:b w:val="0"/>
                <w:i/>
              </w:rPr>
              <w:t>[3.15.7</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i/>
              </w:rPr>
              <w:t xml:space="preserve">(U) </w:t>
            </w:r>
            <w:proofErr w:type="gramStart"/>
            <w:r w:rsidRPr="00556A99">
              <w:rPr>
                <w:rFonts w:cs="Arial"/>
                <w:b w:val="0"/>
                <w:i/>
              </w:rPr>
              <w:t>not</w:t>
            </w:r>
            <w:proofErr w:type="gramEnd"/>
            <w:r w:rsidRPr="00556A99">
              <w:rPr>
                <w:rFonts w:cs="Arial"/>
                <w:b w:val="0"/>
                <w:i/>
              </w:rPr>
              <w:t xml:space="preserve"> used; added to 3.2.13.1]</w:t>
            </w:r>
          </w:p>
        </w:tc>
        <w:tc>
          <w:tcPr>
            <w:tcW w:w="491" w:type="dxa"/>
            <w:tcMar>
              <w:left w:w="29" w:type="dxa"/>
              <w:right w:w="29" w:type="dxa"/>
            </w:tcMar>
          </w:tcPr>
          <w:p w:rsidR="00C97C20" w:rsidRPr="00556A99" w:rsidRDefault="00C97C20" w:rsidP="00F9191B">
            <w:pPr>
              <w:numPr>
                <w:ins w:id="2978" w:author="Bill Sitz" w:date="2013-06-23T16:59:00Z"/>
              </w:numPr>
              <w:jc w:val="center"/>
              <w:rPr>
                <w:rFonts w:ascii="Arial" w:hAnsi="Arial" w:cs="Arial"/>
                <w:sz w:val="20"/>
              </w:rPr>
            </w:pPr>
            <w:r w:rsidRPr="00556A99">
              <w:rPr>
                <w:rFonts w:ascii="Arial" w:hAnsi="Arial" w:cs="Arial"/>
                <w:sz w:val="20"/>
              </w:rPr>
              <w:t>N/A</w:t>
            </w:r>
          </w:p>
        </w:tc>
        <w:tc>
          <w:tcPr>
            <w:tcW w:w="417" w:type="dxa"/>
          </w:tcPr>
          <w:p w:rsidR="00C97C20" w:rsidRPr="00556A99" w:rsidRDefault="00C97C20" w:rsidP="00F9191B">
            <w:pPr>
              <w:numPr>
                <w:ins w:id="2979" w:author="Bill Sitz" w:date="2013-06-23T16:59:00Z"/>
              </w:numPr>
              <w:jc w:val="center"/>
              <w:rPr>
                <w:rFonts w:ascii="Arial" w:hAnsi="Arial" w:cs="Arial"/>
                <w:sz w:val="20"/>
              </w:rPr>
            </w:pPr>
          </w:p>
        </w:tc>
        <w:tc>
          <w:tcPr>
            <w:tcW w:w="417" w:type="dxa"/>
          </w:tcPr>
          <w:p w:rsidR="00C97C20" w:rsidRPr="00556A99" w:rsidRDefault="00C97C20" w:rsidP="00883F4C">
            <w:pPr>
              <w:pStyle w:val="NoSpacing"/>
              <w:numPr>
                <w:ins w:id="298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98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8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83"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984"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3.15.8</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system shall be implemented to allow Administrators to conduct remote administration.</w:t>
            </w:r>
          </w:p>
        </w:tc>
        <w:tc>
          <w:tcPr>
            <w:tcW w:w="491" w:type="dxa"/>
            <w:tcMar>
              <w:left w:w="29" w:type="dxa"/>
              <w:right w:w="29" w:type="dxa"/>
            </w:tcMar>
          </w:tcPr>
          <w:p w:rsidR="00C97C20" w:rsidRPr="00556A99" w:rsidRDefault="00C97C20" w:rsidP="00F9191B">
            <w:pPr>
              <w:numPr>
                <w:ins w:id="2985" w:author="Bill Sitz" w:date="2013-06-23T16:59:00Z"/>
              </w:numPr>
              <w:jc w:val="center"/>
              <w:rPr>
                <w:rFonts w:ascii="Arial" w:hAnsi="Arial" w:cs="Arial"/>
                <w:sz w:val="20"/>
              </w:rPr>
            </w:pPr>
          </w:p>
        </w:tc>
        <w:tc>
          <w:tcPr>
            <w:tcW w:w="417" w:type="dxa"/>
          </w:tcPr>
          <w:p w:rsidR="00C97C20" w:rsidRPr="00556A99" w:rsidRDefault="00C97C20" w:rsidP="00F9191B">
            <w:pPr>
              <w:numPr>
                <w:ins w:id="2986" w:author="Bill Sitz" w:date="2013-06-23T16:59:00Z"/>
              </w:num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987"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98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8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90"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991"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3.15.9</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deployment of the system shall not affect existing facilities already established to support special programs.</w:t>
            </w:r>
          </w:p>
        </w:tc>
        <w:tc>
          <w:tcPr>
            <w:tcW w:w="491" w:type="dxa"/>
            <w:tcMar>
              <w:left w:w="29" w:type="dxa"/>
              <w:right w:w="29" w:type="dxa"/>
            </w:tcMar>
          </w:tcPr>
          <w:p w:rsidR="00C97C20" w:rsidRPr="00556A99" w:rsidRDefault="00C97C20" w:rsidP="00F9191B">
            <w:pPr>
              <w:numPr>
                <w:ins w:id="2992" w:author="Bill Sitz" w:date="2013-06-23T16:59:00Z"/>
              </w:numPr>
              <w:jc w:val="center"/>
              <w:rPr>
                <w:rFonts w:ascii="Arial" w:hAnsi="Arial" w:cs="Arial"/>
                <w:sz w:val="20"/>
              </w:rPr>
            </w:pPr>
          </w:p>
        </w:tc>
        <w:tc>
          <w:tcPr>
            <w:tcW w:w="417" w:type="dxa"/>
          </w:tcPr>
          <w:p w:rsidR="00C97C20" w:rsidRPr="00556A99" w:rsidRDefault="00C97C20" w:rsidP="00F9191B">
            <w:pPr>
              <w:numPr>
                <w:ins w:id="2993" w:author="Bill Sitz" w:date="2013-06-23T16:59:00Z"/>
              </w:num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2994"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2995"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9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2997"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2998"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3.15.10</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deployment of the system shall require dedicated equipment.</w:t>
            </w:r>
          </w:p>
        </w:tc>
        <w:tc>
          <w:tcPr>
            <w:tcW w:w="491" w:type="dxa"/>
            <w:tcMar>
              <w:left w:w="29" w:type="dxa"/>
              <w:right w:w="29" w:type="dxa"/>
            </w:tcMar>
          </w:tcPr>
          <w:p w:rsidR="00C97C20" w:rsidRPr="00556A99" w:rsidRDefault="00C97C20" w:rsidP="00F9191B">
            <w:pPr>
              <w:numPr>
                <w:ins w:id="2999" w:author="Bill Sitz" w:date="2013-06-23T16:59:00Z"/>
              </w:numPr>
              <w:jc w:val="center"/>
              <w:rPr>
                <w:rFonts w:ascii="Arial" w:hAnsi="Arial" w:cs="Arial"/>
                <w:sz w:val="20"/>
              </w:rPr>
            </w:pPr>
            <w:r w:rsidRPr="00556A99">
              <w:rPr>
                <w:rFonts w:ascii="Arial" w:hAnsi="Arial" w:cs="Arial"/>
                <w:sz w:val="20"/>
              </w:rPr>
              <w:t>N/A</w:t>
            </w:r>
          </w:p>
        </w:tc>
        <w:tc>
          <w:tcPr>
            <w:tcW w:w="417" w:type="dxa"/>
          </w:tcPr>
          <w:p w:rsidR="00C97C20" w:rsidRPr="00556A99" w:rsidRDefault="00C97C20" w:rsidP="00F9191B">
            <w:pPr>
              <w:numPr>
                <w:ins w:id="3000" w:author="Bill Sitz" w:date="2013-06-23T16:59:00Z"/>
              </w:numPr>
              <w:jc w:val="center"/>
              <w:rPr>
                <w:rFonts w:ascii="Arial" w:hAnsi="Arial" w:cs="Arial"/>
                <w:sz w:val="20"/>
              </w:rPr>
            </w:pPr>
          </w:p>
        </w:tc>
        <w:tc>
          <w:tcPr>
            <w:tcW w:w="417" w:type="dxa"/>
          </w:tcPr>
          <w:p w:rsidR="00C97C20" w:rsidRPr="00556A99" w:rsidRDefault="00C97C20" w:rsidP="00883F4C">
            <w:pPr>
              <w:pStyle w:val="NoSpacing"/>
              <w:numPr>
                <w:ins w:id="3001"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300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3003"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3004"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3005"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3.15.11</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system shall xxx to prevent accidental destruction of the software.</w:t>
            </w:r>
          </w:p>
        </w:tc>
        <w:tc>
          <w:tcPr>
            <w:tcW w:w="491" w:type="dxa"/>
          </w:tcPr>
          <w:p w:rsidR="00C97C20" w:rsidRPr="00556A99" w:rsidRDefault="00C97C20" w:rsidP="00F9191B">
            <w:pPr>
              <w:numPr>
                <w:ins w:id="3006" w:author="Bill Sitz" w:date="2013-06-23T16:59:00Z"/>
              </w:numPr>
              <w:jc w:val="center"/>
              <w:rPr>
                <w:rFonts w:ascii="Arial" w:hAnsi="Arial" w:cs="Arial"/>
                <w:sz w:val="20"/>
              </w:rPr>
            </w:pPr>
          </w:p>
        </w:tc>
        <w:tc>
          <w:tcPr>
            <w:tcW w:w="417" w:type="dxa"/>
          </w:tcPr>
          <w:p w:rsidR="00C97C20" w:rsidRPr="00556A99" w:rsidRDefault="00C97C20" w:rsidP="00F9191B">
            <w:pPr>
              <w:numPr>
                <w:ins w:id="3007" w:author="Bill Sitz" w:date="2013-06-23T16:59:00Z"/>
              </w:num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3008"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300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3010"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3011"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3012"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numPr>
              <w:spacing w:before="60" w:after="60"/>
              <w:rPr>
                <w:rFonts w:cs="Arial"/>
                <w:b w:val="0"/>
                <w:sz w:val="21"/>
              </w:rPr>
            </w:pPr>
            <w:r w:rsidRPr="00556A99">
              <w:rPr>
                <w:rFonts w:cs="Arial"/>
                <w:b w:val="0"/>
              </w:rPr>
              <w:t>3.15.12</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The system shall xxx to prevent accidental loss of data.</w:t>
            </w:r>
          </w:p>
        </w:tc>
        <w:tc>
          <w:tcPr>
            <w:tcW w:w="491" w:type="dxa"/>
          </w:tcPr>
          <w:p w:rsidR="00C97C20" w:rsidRPr="00556A99" w:rsidRDefault="00C97C20" w:rsidP="00F9191B">
            <w:pPr>
              <w:numPr>
                <w:ins w:id="3013" w:author="Bill Sitz" w:date="2013-06-23T16:59:00Z"/>
              </w:numPr>
              <w:jc w:val="center"/>
              <w:rPr>
                <w:rFonts w:ascii="Arial" w:hAnsi="Arial" w:cs="Arial"/>
                <w:sz w:val="20"/>
              </w:rPr>
            </w:pPr>
          </w:p>
        </w:tc>
        <w:tc>
          <w:tcPr>
            <w:tcW w:w="417" w:type="dxa"/>
          </w:tcPr>
          <w:p w:rsidR="00C97C20" w:rsidRPr="00556A99" w:rsidRDefault="00C97C20" w:rsidP="00F9191B">
            <w:pPr>
              <w:numPr>
                <w:ins w:id="3014" w:author="Bill Sitz" w:date="2013-06-23T16:59:00Z"/>
              </w:numPr>
              <w:jc w:val="center"/>
              <w:rPr>
                <w:rFonts w:ascii="Arial" w:hAnsi="Arial" w:cs="Arial"/>
                <w:sz w:val="20"/>
              </w:rPr>
            </w:pPr>
            <w:r w:rsidRPr="00556A99">
              <w:rPr>
                <w:rFonts w:ascii="Arial" w:hAnsi="Arial" w:cs="Arial"/>
                <w:sz w:val="20"/>
              </w:rPr>
              <w:t>D</w:t>
            </w:r>
          </w:p>
        </w:tc>
        <w:tc>
          <w:tcPr>
            <w:tcW w:w="417" w:type="dxa"/>
          </w:tcPr>
          <w:p w:rsidR="00C97C20" w:rsidRPr="00556A99" w:rsidRDefault="00C97C20" w:rsidP="00883F4C">
            <w:pPr>
              <w:pStyle w:val="NoSpacing"/>
              <w:numPr>
                <w:ins w:id="3015"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3016"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3017"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3018"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3.16 (U) Other Requirements</w:t>
            </w:r>
          </w:p>
        </w:tc>
      </w:tr>
      <w:tr w:rsidR="00C97C20" w:rsidRPr="00556A99">
        <w:trPr>
          <w:cantSplit/>
          <w:jc w:val="center"/>
        </w:trPr>
        <w:tc>
          <w:tcPr>
            <w:tcW w:w="9360" w:type="dxa"/>
            <w:gridSpan w:val="9"/>
            <w:shd w:val="clear" w:color="auto" w:fill="DBE5F1"/>
          </w:tcPr>
          <w:p w:rsidR="00C97C20" w:rsidRPr="00556A99" w:rsidRDefault="00C97C20" w:rsidP="006C24BB">
            <w:pPr>
              <w:pStyle w:val="NoSpacing"/>
              <w:keepNext/>
              <w:spacing w:before="60" w:after="60"/>
              <w:rPr>
                <w:rFonts w:ascii="Arial" w:hAnsi="Arial" w:cs="Arial"/>
                <w:b/>
                <w:sz w:val="22"/>
                <w:szCs w:val="22"/>
              </w:rPr>
            </w:pPr>
            <w:r w:rsidRPr="00556A99">
              <w:rPr>
                <w:rFonts w:ascii="Arial" w:hAnsi="Arial" w:cs="Arial"/>
                <w:b/>
                <w:sz w:val="22"/>
                <w:szCs w:val="22"/>
              </w:rPr>
              <w:t>3.17 (U) Packaging and Labeling Requirements</w:t>
            </w: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3019" w:author="Bill Sitz" w:date="2013-06-23T16:59:00Z"/>
              </w:numPr>
              <w:spacing w:before="60" w:after="60"/>
              <w:rPr>
                <w:rFonts w:ascii="Arial" w:hAnsi="Arial" w:cs="Arial"/>
              </w:rPr>
            </w:pPr>
          </w:p>
        </w:tc>
        <w:tc>
          <w:tcPr>
            <w:tcW w:w="1150" w:type="dxa"/>
          </w:tcPr>
          <w:p w:rsidR="00C97C20" w:rsidRPr="00556A99" w:rsidRDefault="00C97C20" w:rsidP="007577F1">
            <w:pPr>
              <w:pStyle w:val="Heading4"/>
              <w:numPr>
                <w:ilvl w:val="0"/>
                <w:numId w:val="0"/>
                <w:ins w:id="3020" w:author="Bill Sitz" w:date="2013-06-23T16:59:00Z"/>
              </w:numPr>
              <w:spacing w:before="60" w:after="60"/>
              <w:rPr>
                <w:rFonts w:cs="Arial"/>
                <w:b w:val="0"/>
                <w:sz w:val="21"/>
              </w:rPr>
            </w:pPr>
            <w:r w:rsidRPr="00556A99">
              <w:rPr>
                <w:rFonts w:cs="Arial"/>
                <w:b w:val="0"/>
              </w:rPr>
              <w:t>3.17.1</w:t>
            </w:r>
          </w:p>
        </w:tc>
        <w:tc>
          <w:tcPr>
            <w:tcW w:w="4715" w:type="dxa"/>
          </w:tcPr>
          <w:p w:rsidR="00C97C20" w:rsidRPr="00556A99" w:rsidRDefault="00C97C20">
            <w:pPr>
              <w:pStyle w:val="Heading4"/>
              <w:numPr>
                <w:ilvl w:val="0"/>
                <w:numId w:val="0"/>
              </w:numPr>
              <w:spacing w:before="60" w:after="60"/>
              <w:rPr>
                <w:rFonts w:cs="Arial"/>
                <w:b w:val="0"/>
              </w:rPr>
            </w:pPr>
            <w:r w:rsidRPr="00556A99">
              <w:rPr>
                <w:rFonts w:cs="Arial"/>
                <w:b w:val="0"/>
              </w:rPr>
              <w:t>(U) The SWIF system shall be made available for third-party use using means determined by the SWIF Project Manager and the target network Security Manager.</w:t>
            </w:r>
          </w:p>
        </w:tc>
        <w:tc>
          <w:tcPr>
            <w:tcW w:w="491" w:type="dxa"/>
          </w:tcPr>
          <w:p w:rsidR="00C97C20" w:rsidRPr="00556A99" w:rsidRDefault="00C97C20" w:rsidP="00883F4C">
            <w:pPr>
              <w:pStyle w:val="NoSpacing"/>
              <w:numPr>
                <w:ins w:id="3021"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3022"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3023"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3024"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3025" w:author="Bill Sitz" w:date="2013-06-23T16:59:00Z"/>
              </w:numPr>
              <w:spacing w:before="60" w:after="60"/>
              <w:rPr>
                <w:rFonts w:ascii="Arial" w:hAnsi="Arial" w:cs="Arial"/>
                <w:caps/>
                <w:noProof/>
              </w:rPr>
            </w:pPr>
          </w:p>
        </w:tc>
      </w:tr>
      <w:tr w:rsidR="00C97C20" w:rsidRPr="00556A99">
        <w:trPr>
          <w:cantSplit/>
          <w:jc w:val="center"/>
        </w:trPr>
        <w:tc>
          <w:tcPr>
            <w:tcW w:w="920" w:type="dxa"/>
            <w:tcMar>
              <w:left w:w="115" w:type="dxa"/>
              <w:right w:w="29" w:type="dxa"/>
            </w:tcMar>
          </w:tcPr>
          <w:p w:rsidR="00C97C20" w:rsidRPr="00556A99" w:rsidRDefault="00C97C20" w:rsidP="00883F4C">
            <w:pPr>
              <w:pStyle w:val="NoSpacing"/>
              <w:numPr>
                <w:ins w:id="3026" w:author="Bill Sitz" w:date="2013-06-23T16:59:00Z"/>
              </w:numPr>
              <w:spacing w:before="60" w:after="60"/>
              <w:rPr>
                <w:rFonts w:ascii="Arial" w:hAnsi="Arial" w:cs="Arial"/>
              </w:rPr>
            </w:pPr>
          </w:p>
        </w:tc>
        <w:tc>
          <w:tcPr>
            <w:tcW w:w="1150" w:type="dxa"/>
          </w:tcPr>
          <w:p w:rsidR="00C97C20" w:rsidRPr="00556A99" w:rsidRDefault="00C97C20">
            <w:pPr>
              <w:pStyle w:val="Heading4"/>
              <w:numPr>
                <w:ilvl w:val="0"/>
                <w:numId w:val="0"/>
                <w:ins w:id="3027" w:author="Bill Sitz" w:date="2013-06-23T16:59:00Z"/>
              </w:numPr>
              <w:spacing w:before="60" w:after="60"/>
              <w:rPr>
                <w:rFonts w:cs="Arial"/>
                <w:b w:val="0"/>
                <w:sz w:val="21"/>
              </w:rPr>
            </w:pPr>
            <w:r w:rsidRPr="00556A99">
              <w:rPr>
                <w:rFonts w:cs="Arial"/>
                <w:b w:val="0"/>
                <w:sz w:val="21"/>
              </w:rPr>
              <w:t>3.17.2</w:t>
            </w:r>
          </w:p>
        </w:tc>
        <w:tc>
          <w:tcPr>
            <w:tcW w:w="4715" w:type="dxa"/>
          </w:tcPr>
          <w:p w:rsidR="00C97C20" w:rsidRPr="00556A99" w:rsidRDefault="00C97C20" w:rsidP="00465D05">
            <w:pPr>
              <w:pStyle w:val="Heading4"/>
              <w:numPr>
                <w:ilvl w:val="0"/>
                <w:numId w:val="0"/>
              </w:numPr>
              <w:spacing w:before="60" w:after="60"/>
              <w:rPr>
                <w:rFonts w:cs="Arial"/>
                <w:b w:val="0"/>
              </w:rPr>
            </w:pPr>
            <w:r w:rsidRPr="00556A99">
              <w:rPr>
                <w:rFonts w:cs="Arial"/>
                <w:b w:val="0"/>
              </w:rPr>
              <w:t>(U) All physical media shall be properly marked.</w:t>
            </w:r>
          </w:p>
        </w:tc>
        <w:tc>
          <w:tcPr>
            <w:tcW w:w="491" w:type="dxa"/>
          </w:tcPr>
          <w:p w:rsidR="00C97C20" w:rsidRPr="00556A99" w:rsidRDefault="00C97C20" w:rsidP="00883F4C">
            <w:pPr>
              <w:pStyle w:val="NoSpacing"/>
              <w:numPr>
                <w:ins w:id="3028"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3029" w:author="Bill Sitz" w:date="2013-06-23T16:59:00Z"/>
              </w:numPr>
              <w:spacing w:before="60" w:after="60"/>
              <w:rPr>
                <w:rFonts w:ascii="Arial" w:hAnsi="Arial" w:cs="Arial"/>
              </w:rPr>
            </w:pPr>
          </w:p>
        </w:tc>
        <w:tc>
          <w:tcPr>
            <w:tcW w:w="417" w:type="dxa"/>
          </w:tcPr>
          <w:p w:rsidR="00C97C20" w:rsidRPr="00556A99" w:rsidRDefault="00C97C20" w:rsidP="00883F4C">
            <w:pPr>
              <w:pStyle w:val="NoSpacing"/>
              <w:numPr>
                <w:ins w:id="3030" w:author="Bill Sitz" w:date="2013-06-23T16:59:00Z"/>
              </w:numPr>
              <w:spacing w:before="60" w:after="60"/>
              <w:rPr>
                <w:rFonts w:ascii="Arial" w:hAnsi="Arial" w:cs="Arial"/>
              </w:rPr>
            </w:pPr>
          </w:p>
        </w:tc>
        <w:tc>
          <w:tcPr>
            <w:tcW w:w="416" w:type="dxa"/>
          </w:tcPr>
          <w:p w:rsidR="00C97C20" w:rsidRPr="00556A99" w:rsidRDefault="00C97C20" w:rsidP="00883F4C">
            <w:pPr>
              <w:pStyle w:val="NoSpacing"/>
              <w:numPr>
                <w:ins w:id="3031" w:author="Bill Sitz" w:date="2013-06-23T16:59:00Z"/>
              </w:numPr>
              <w:spacing w:before="60" w:after="60"/>
              <w:rPr>
                <w:rFonts w:ascii="Arial" w:hAnsi="Arial" w:cs="Arial"/>
              </w:rPr>
            </w:pPr>
          </w:p>
        </w:tc>
        <w:tc>
          <w:tcPr>
            <w:tcW w:w="417" w:type="dxa"/>
          </w:tcPr>
          <w:p w:rsidR="00C97C20" w:rsidRPr="00556A99" w:rsidRDefault="00C97C20" w:rsidP="00465D05">
            <w:pPr>
              <w:jc w:val="center"/>
              <w:rPr>
                <w:rFonts w:ascii="Arial" w:hAnsi="Arial" w:cs="Arial"/>
                <w:sz w:val="20"/>
              </w:rPr>
            </w:pPr>
            <w:r w:rsidRPr="00556A99">
              <w:rPr>
                <w:rFonts w:ascii="Arial" w:hAnsi="Arial" w:cs="Arial"/>
                <w:sz w:val="20"/>
              </w:rPr>
              <w:t>I</w:t>
            </w:r>
          </w:p>
        </w:tc>
        <w:tc>
          <w:tcPr>
            <w:tcW w:w="417" w:type="dxa"/>
          </w:tcPr>
          <w:p w:rsidR="00C97C20" w:rsidRPr="00556A99" w:rsidRDefault="00C97C20" w:rsidP="00883F4C">
            <w:pPr>
              <w:pStyle w:val="NoSpacing"/>
              <w:numPr>
                <w:ins w:id="3032" w:author="Bill Sitz" w:date="2013-06-23T16:59:00Z"/>
              </w:numPr>
              <w:spacing w:before="60" w:after="60"/>
              <w:rPr>
                <w:rFonts w:ascii="Arial" w:hAnsi="Arial" w:cs="Arial"/>
                <w:caps/>
                <w:noProof/>
              </w:rPr>
            </w:pPr>
          </w:p>
        </w:tc>
      </w:tr>
      <w:tr w:rsidR="00C97C20" w:rsidRPr="00556A99">
        <w:trPr>
          <w:cantSplit/>
          <w:jc w:val="center"/>
        </w:trPr>
        <w:tc>
          <w:tcPr>
            <w:tcW w:w="9360" w:type="dxa"/>
            <w:gridSpan w:val="9"/>
            <w:shd w:val="clear" w:color="auto" w:fill="DBE5F1"/>
          </w:tcPr>
          <w:p w:rsidR="00C97C20" w:rsidRPr="00556A99" w:rsidRDefault="00C97C20" w:rsidP="00465D05">
            <w:pPr>
              <w:pStyle w:val="NoSpacing"/>
              <w:keepNext/>
              <w:spacing w:before="60" w:after="60"/>
              <w:rPr>
                <w:rFonts w:ascii="Arial" w:hAnsi="Arial" w:cs="Arial"/>
                <w:b/>
                <w:sz w:val="22"/>
                <w:szCs w:val="22"/>
              </w:rPr>
            </w:pPr>
            <w:r w:rsidRPr="00556A99">
              <w:rPr>
                <w:rFonts w:ascii="Arial" w:hAnsi="Arial" w:cs="Arial"/>
                <w:b/>
                <w:sz w:val="22"/>
                <w:szCs w:val="22"/>
              </w:rPr>
              <w:t>3.18 (U) Precedence And Criticality Of Requirements</w:t>
            </w:r>
          </w:p>
        </w:tc>
      </w:tr>
    </w:tbl>
    <w:p w:rsidR="00C97C20" w:rsidRDefault="00C97C20" w:rsidP="002B2BAE">
      <w:pPr>
        <w:spacing w:before="0" w:after="0"/>
        <w:rPr>
          <w:rFonts w:eastAsia="MS Mincho"/>
        </w:rPr>
      </w:pPr>
    </w:p>
    <w:p w:rsidR="00C97C20" w:rsidRDefault="00C97C20" w:rsidP="00EC30A2">
      <w:pPr>
        <w:pStyle w:val="para"/>
        <w:rPr>
          <w:rFonts w:eastAsia="MS Mincho"/>
        </w:rPr>
        <w:sectPr w:rsidR="00C97C20">
          <w:headerReference w:type="default" r:id="rId75"/>
          <w:pgSz w:w="12240" w:h="15840" w:code="1"/>
          <w:pgMar w:top="1728" w:right="1440" w:bottom="1440" w:left="1440" w:header="720" w:footer="720" w:gutter="0"/>
          <w:cols w:space="720"/>
        </w:sectPr>
      </w:pPr>
    </w:p>
    <w:p w:rsidR="00C97C20" w:rsidRPr="00EC30A2" w:rsidRDefault="00C97C20" w:rsidP="00EC30A2">
      <w:pPr>
        <w:pStyle w:val="para"/>
        <w:rPr>
          <w:rFonts w:eastAsia="MS Mincho"/>
        </w:rPr>
      </w:pPr>
    </w:p>
    <w:p w:rsidR="00C97C20" w:rsidRDefault="00F925F4" w:rsidP="00420504">
      <w:pPr>
        <w:pStyle w:val="Heading1"/>
        <w:numPr>
          <w:ilvl w:val="0"/>
          <w:numId w:val="17"/>
        </w:numPr>
      </w:pPr>
      <w:bookmarkStart w:id="3033" w:name="_Toc364676197"/>
      <w:r>
        <w:lastRenderedPageBreak/>
        <w:t>(U</w:t>
      </w:r>
      <w:r w:rsidR="00C97C20">
        <w:t xml:space="preserve">) REQUIREMENTS </w:t>
      </w:r>
      <w:r>
        <w:t>TRACEABILITY</w:t>
      </w:r>
      <w:bookmarkEnd w:id="3033"/>
    </w:p>
    <w:p w:rsidR="00C97C20" w:rsidRDefault="00C97C20" w:rsidP="002B2BAE">
      <w:pPr>
        <w:pStyle w:val="para"/>
      </w:pPr>
      <w:r>
        <w:t>(U) This section is tailored out; per the SSS Data Item Description, this section does not apply to system specifications.</w:t>
      </w:r>
    </w:p>
    <w:p w:rsidR="00C97C20" w:rsidRDefault="00C97C20" w:rsidP="002B2BAE">
      <w:pPr>
        <w:pStyle w:val="para"/>
      </w:pPr>
    </w:p>
    <w:p w:rsidR="00E713BD" w:rsidRDefault="00E713BD" w:rsidP="002B2BAE">
      <w:pPr>
        <w:pStyle w:val="para"/>
      </w:pPr>
    </w:p>
    <w:p w:rsidR="00E713BD" w:rsidRDefault="00E713BD" w:rsidP="002B2BAE">
      <w:pPr>
        <w:pStyle w:val="para"/>
      </w:pPr>
    </w:p>
    <w:p w:rsidR="00E713BD" w:rsidRDefault="00E713BD">
      <w:pPr>
        <w:spacing w:before="0" w:after="0"/>
      </w:pPr>
      <w:r>
        <w:br w:type="page"/>
      </w:r>
    </w:p>
    <w:p w:rsidR="00E713BD" w:rsidRDefault="00F925F4" w:rsidP="00E713BD">
      <w:pPr>
        <w:pStyle w:val="Heading1"/>
        <w:numPr>
          <w:ilvl w:val="0"/>
          <w:numId w:val="17"/>
        </w:numPr>
      </w:pPr>
      <w:bookmarkStart w:id="3034" w:name="_Toc364676198"/>
      <w:r>
        <w:lastRenderedPageBreak/>
        <w:t>(U</w:t>
      </w:r>
      <w:r w:rsidR="00E713BD">
        <w:t xml:space="preserve">) </w:t>
      </w:r>
      <w:r>
        <w:t>PRECURSOR OF SWIF BASELINE REQUIREMENTS</w:t>
      </w:r>
      <w:bookmarkEnd w:id="3034"/>
    </w:p>
    <w:p w:rsidR="00A3763F" w:rsidRDefault="006D0BCF" w:rsidP="002B2BAE">
      <w:pPr>
        <w:pStyle w:val="para"/>
      </w:pPr>
      <w:r>
        <w:t xml:space="preserve">The </w:t>
      </w:r>
      <w:r w:rsidR="00E713BD">
        <w:t>SSC Pacific SWIF Team Lead, requested SAIC identify the SWIF baseline requirements</w:t>
      </w:r>
      <w:r w:rsidR="00A3763F">
        <w:t xml:space="preserve"> from the SWIF enterprise requirements documented in the June 26, 2013, version of the System, Sub-System Specification (SSS) Guide.  </w:t>
      </w:r>
    </w:p>
    <w:p w:rsidR="006D0BCF" w:rsidRDefault="00A3763F" w:rsidP="002B2BAE">
      <w:pPr>
        <w:pStyle w:val="para"/>
      </w:pPr>
      <w:r>
        <w:t xml:space="preserve">SAIC did not participate in the development of the original SWIF requirements, however, authored the SSS and </w:t>
      </w:r>
      <w:r w:rsidR="006D0BCF">
        <w:t xml:space="preserve">identified requirements at the enterprise level in the event SWIF matures to a Program of Record.  These enterprise requirements were the basis to estimate the current baseline SWIF requirements.  </w:t>
      </w:r>
    </w:p>
    <w:p w:rsidR="00E847CD" w:rsidRDefault="00E713BD" w:rsidP="002B2BAE">
      <w:pPr>
        <w:pStyle w:val="para"/>
      </w:pPr>
      <w:r>
        <w:t xml:space="preserve">On Monday, July 22, 2013, </w:t>
      </w:r>
      <w:r w:rsidR="006D0BCF">
        <w:t xml:space="preserve">the </w:t>
      </w:r>
      <w:r>
        <w:t>SSC Pacific SWIF Team Lead and</w:t>
      </w:r>
      <w:r w:rsidR="006D0BCF">
        <w:t xml:space="preserve"> the </w:t>
      </w:r>
      <w:r>
        <w:t xml:space="preserve">SCC Pacific SWIF System Engineer met with </w:t>
      </w:r>
      <w:r w:rsidR="006D0BCF">
        <w:t xml:space="preserve">the SAIC </w:t>
      </w:r>
      <w:r>
        <w:t xml:space="preserve">to </w:t>
      </w:r>
      <w:r w:rsidR="006D0BCF">
        <w:t>verify the estimated baseline requirements</w:t>
      </w:r>
      <w:r w:rsidR="00E847CD">
        <w:t xml:space="preserve"> and clarify questionable requirements</w:t>
      </w:r>
      <w:r w:rsidR="006D0BCF">
        <w:t xml:space="preserve">.  </w:t>
      </w:r>
    </w:p>
    <w:p w:rsidR="006D0BCF" w:rsidRDefault="00E847CD" w:rsidP="002B2BAE">
      <w:pPr>
        <w:pStyle w:val="para"/>
      </w:pPr>
      <w:r>
        <w:t xml:space="preserve">The following requirements are a subset of the enterprise requirements identified in Section 3 and were verified by the SWIF Team as the SWIF baseline requirements.  </w:t>
      </w:r>
      <w:r w:rsidR="00785DFD">
        <w:t>The Section 3 numbering schema remains intact to trace the requirements to a particular sub-section.</w:t>
      </w:r>
    </w:p>
    <w:p w:rsidR="00203878" w:rsidRDefault="00203878" w:rsidP="002B2BAE">
      <w:pPr>
        <w:pStyle w:val="para"/>
      </w:pPr>
    </w:p>
    <w:p w:rsidR="006D0BCF" w:rsidRPr="00203878" w:rsidRDefault="00203878" w:rsidP="002B2BAE">
      <w:pPr>
        <w:pStyle w:val="para"/>
        <w:rPr>
          <w:b/>
        </w:rPr>
      </w:pPr>
      <w:r w:rsidRPr="00203878">
        <w:rPr>
          <w:b/>
        </w:rPr>
        <w:t xml:space="preserve">Section 3.2 (U) SWIF Core Service Requirements: </w:t>
      </w:r>
    </w:p>
    <w:p w:rsidR="00203878" w:rsidRPr="00203878" w:rsidRDefault="00203878" w:rsidP="002B2BAE">
      <w:pPr>
        <w:pStyle w:val="para"/>
        <w:rPr>
          <w:b/>
        </w:rPr>
      </w:pPr>
      <w:r w:rsidRPr="00203878">
        <w:rPr>
          <w:b/>
        </w:rPr>
        <w:t>Section 3.2.1 (U) System and Common Utilities:</w:t>
      </w:r>
    </w:p>
    <w:p w:rsidR="00416146" w:rsidRPr="007D779F" w:rsidRDefault="00416146" w:rsidP="00785DFD">
      <w:pPr>
        <w:ind w:left="360"/>
        <w:rPr>
          <w:b/>
        </w:rPr>
      </w:pPr>
      <w:r w:rsidRPr="007D779F">
        <w:rPr>
          <w:b/>
        </w:rPr>
        <w:t xml:space="preserve">(U) 3.2.1.1 </w:t>
      </w:r>
      <w:proofErr w:type="gramStart"/>
      <w:r w:rsidRPr="007D779F">
        <w:rPr>
          <w:b/>
        </w:rPr>
        <w:t>The</w:t>
      </w:r>
      <w:proofErr w:type="gramEnd"/>
      <w:r w:rsidRPr="007D779F">
        <w:rPr>
          <w:b/>
        </w:rPr>
        <w:t xml:space="preserve"> system shall provide access using existing communications architectures.</w:t>
      </w:r>
    </w:p>
    <w:p w:rsidR="00416146" w:rsidRPr="007D779F" w:rsidRDefault="00416146" w:rsidP="00416146">
      <w:pPr>
        <w:pStyle w:val="para2"/>
        <w:tabs>
          <w:tab w:val="clear" w:pos="540"/>
          <w:tab w:val="left" w:pos="690"/>
        </w:tabs>
        <w:spacing w:before="0" w:after="120"/>
        <w:ind w:left="360"/>
      </w:pPr>
      <w:r w:rsidRPr="007D779F">
        <w:t>(U) These architectures may include a variety of existing wired or wireless networks and broadcasts.</w:t>
      </w:r>
    </w:p>
    <w:p w:rsidR="00416146" w:rsidRPr="007D779F" w:rsidRDefault="00416146" w:rsidP="00416146">
      <w:pPr>
        <w:pStyle w:val="para2"/>
        <w:tabs>
          <w:tab w:val="clear" w:pos="540"/>
          <w:tab w:val="left" w:pos="690"/>
        </w:tabs>
        <w:spacing w:before="0" w:after="120"/>
        <w:ind w:left="360"/>
        <w:rPr>
          <w:b/>
        </w:rPr>
      </w:pPr>
      <w:r w:rsidRPr="007D779F">
        <w:rPr>
          <w:b/>
        </w:rPr>
        <w:t>(U) 3.2.1.2 The SWIF software shall support existing networks that implement the TCP/IP communication protocol.</w:t>
      </w:r>
    </w:p>
    <w:p w:rsidR="00416146" w:rsidRPr="007D779F" w:rsidRDefault="00416146" w:rsidP="00416146">
      <w:pPr>
        <w:pStyle w:val="para"/>
        <w:spacing w:before="120" w:after="0"/>
        <w:ind w:left="360"/>
        <w:rPr>
          <w:b/>
        </w:rPr>
      </w:pPr>
      <w:r w:rsidRPr="007D779F">
        <w:rPr>
          <w:b/>
        </w:rPr>
        <w:t xml:space="preserve">(U) 3.2.1.4 </w:t>
      </w:r>
      <w:proofErr w:type="gramStart"/>
      <w:r w:rsidRPr="007D779F">
        <w:rPr>
          <w:b/>
        </w:rPr>
        <w:t>Each</w:t>
      </w:r>
      <w:proofErr w:type="gramEnd"/>
      <w:r w:rsidRPr="007D779F">
        <w:rPr>
          <w:b/>
        </w:rPr>
        <w:t xml:space="preserve"> system-generated entity shall have a unique identifier.</w:t>
      </w:r>
    </w:p>
    <w:p w:rsidR="00416146" w:rsidRPr="007D779F" w:rsidRDefault="00416146" w:rsidP="00416146">
      <w:pPr>
        <w:pStyle w:val="para2"/>
        <w:spacing w:before="0" w:after="120"/>
        <w:ind w:left="360"/>
      </w:pPr>
      <w:r w:rsidRPr="007D779F">
        <w:t>(U) This unique identifier can support traceability and linkage.</w:t>
      </w:r>
    </w:p>
    <w:p w:rsidR="00416146" w:rsidRPr="007D779F" w:rsidRDefault="00416146" w:rsidP="00416146">
      <w:pPr>
        <w:pStyle w:val="para"/>
        <w:spacing w:before="120" w:after="0"/>
        <w:ind w:left="360"/>
        <w:rPr>
          <w:b/>
        </w:rPr>
      </w:pPr>
      <w:r w:rsidRPr="007D779F">
        <w:rPr>
          <w:b/>
        </w:rPr>
        <w:t xml:space="preserve">(U) 3.2.1.6 </w:t>
      </w:r>
      <w:proofErr w:type="gramStart"/>
      <w:r w:rsidRPr="007D779F">
        <w:rPr>
          <w:b/>
        </w:rPr>
        <w:t>The</w:t>
      </w:r>
      <w:proofErr w:type="gramEnd"/>
      <w:r w:rsidRPr="007D779F">
        <w:rPr>
          <w:b/>
        </w:rPr>
        <w:t xml:space="preserve"> system shall be able to authenticate user access using external authentication servers.</w:t>
      </w:r>
    </w:p>
    <w:p w:rsidR="00416146" w:rsidRPr="007D779F" w:rsidRDefault="00416146" w:rsidP="00416146">
      <w:pPr>
        <w:pStyle w:val="para2"/>
        <w:spacing w:before="0" w:after="120"/>
        <w:ind w:left="360"/>
      </w:pPr>
      <w:r w:rsidRPr="007D779F">
        <w:t>(U) This authentication will use the protocols (e.g., Defense Contract Action Data System, DCADS; Active Directory, AD; Open Directory; Lightweight Directory Access Protocol, LDAP) associated with the external authentication servers.</w:t>
      </w:r>
    </w:p>
    <w:p w:rsidR="00416146" w:rsidRPr="007D779F" w:rsidRDefault="00416146" w:rsidP="00416146">
      <w:pPr>
        <w:pStyle w:val="para"/>
        <w:spacing w:before="120" w:after="0"/>
        <w:ind w:left="360"/>
        <w:rPr>
          <w:b/>
        </w:rPr>
      </w:pPr>
      <w:r w:rsidRPr="007D779F">
        <w:rPr>
          <w:b/>
        </w:rPr>
        <w:t xml:space="preserve">(U) 3.2.1.7 </w:t>
      </w:r>
      <w:proofErr w:type="gramStart"/>
      <w:r w:rsidRPr="007D779F">
        <w:rPr>
          <w:b/>
        </w:rPr>
        <w:t>The</w:t>
      </w:r>
      <w:proofErr w:type="gramEnd"/>
      <w:r w:rsidRPr="007D779F">
        <w:rPr>
          <w:b/>
        </w:rPr>
        <w:t xml:space="preserve"> system shall comply with the ICD 503 security requirements directed by the DAA.</w:t>
      </w:r>
    </w:p>
    <w:p w:rsidR="00416146" w:rsidRPr="007D779F" w:rsidRDefault="00416146" w:rsidP="00416146">
      <w:pPr>
        <w:pStyle w:val="para2"/>
        <w:spacing w:before="0" w:after="120"/>
        <w:ind w:left="360"/>
      </w:pPr>
      <w:r w:rsidRPr="007D779F">
        <w:t>(U) ICD 503 defines security requirements for the assigned Protection Level and Levels of Concern for Availability and Integrity.</w:t>
      </w:r>
    </w:p>
    <w:p w:rsidR="00416146" w:rsidRPr="007D779F" w:rsidRDefault="00785DFD" w:rsidP="00416146">
      <w:pPr>
        <w:pStyle w:val="para"/>
        <w:spacing w:before="120" w:after="0"/>
        <w:ind w:left="360"/>
        <w:rPr>
          <w:b/>
        </w:rPr>
      </w:pPr>
      <w:r w:rsidRPr="007D779F">
        <w:rPr>
          <w:b/>
        </w:rPr>
        <w:t xml:space="preserve"> </w:t>
      </w:r>
      <w:r w:rsidR="00416146" w:rsidRPr="007D779F">
        <w:rPr>
          <w:b/>
        </w:rPr>
        <w:t xml:space="preserve">(U) 3.2.1.10 </w:t>
      </w:r>
      <w:proofErr w:type="gramStart"/>
      <w:r w:rsidR="00416146" w:rsidRPr="007D779F">
        <w:rPr>
          <w:b/>
        </w:rPr>
        <w:t>The</w:t>
      </w:r>
      <w:proofErr w:type="gramEnd"/>
      <w:r w:rsidR="00416146" w:rsidRPr="007D779F">
        <w:rPr>
          <w:b/>
        </w:rPr>
        <w:t xml:space="preserve"> system shall provide a security service to control access to the system.</w:t>
      </w:r>
    </w:p>
    <w:p w:rsidR="00416146" w:rsidRPr="007D779F" w:rsidRDefault="00416146" w:rsidP="00416146">
      <w:pPr>
        <w:pStyle w:val="para2"/>
        <w:spacing w:before="0" w:after="120"/>
        <w:ind w:left="360"/>
      </w:pPr>
      <w:r w:rsidRPr="007D779F">
        <w:t>(U) System access control includes providing user authentication and authorization.</w:t>
      </w:r>
    </w:p>
    <w:p w:rsidR="00416146" w:rsidRPr="007D779F" w:rsidRDefault="00416146" w:rsidP="00416146">
      <w:pPr>
        <w:pStyle w:val="para"/>
        <w:spacing w:before="120" w:after="0"/>
        <w:ind w:left="360"/>
        <w:rPr>
          <w:b/>
        </w:rPr>
      </w:pPr>
      <w:r w:rsidRPr="007D779F">
        <w:rPr>
          <w:b/>
        </w:rPr>
        <w:t xml:space="preserve">(U) 3.2.1.11 </w:t>
      </w:r>
      <w:proofErr w:type="gramStart"/>
      <w:r w:rsidRPr="007D779F">
        <w:rPr>
          <w:b/>
        </w:rPr>
        <w:t>The</w:t>
      </w:r>
      <w:proofErr w:type="gramEnd"/>
      <w:r w:rsidRPr="007D779F">
        <w:rPr>
          <w:b/>
        </w:rPr>
        <w:t xml:space="preserve"> system shall control access to system functionality based on the user’s role.</w:t>
      </w:r>
    </w:p>
    <w:p w:rsidR="00416146" w:rsidRPr="007D779F" w:rsidRDefault="00416146" w:rsidP="00416146">
      <w:pPr>
        <w:pStyle w:val="para2"/>
        <w:spacing w:before="0" w:after="120"/>
        <w:ind w:left="360"/>
      </w:pPr>
      <w:r w:rsidRPr="007D779F">
        <w:t>(U)This includes role-based access control (RBAC).</w:t>
      </w:r>
    </w:p>
    <w:p w:rsidR="00416146" w:rsidRPr="007D779F" w:rsidRDefault="00416146" w:rsidP="00416146">
      <w:pPr>
        <w:pStyle w:val="para"/>
        <w:spacing w:before="120" w:after="0"/>
        <w:ind w:left="360"/>
        <w:rPr>
          <w:b/>
        </w:rPr>
      </w:pPr>
      <w:r w:rsidRPr="007D779F">
        <w:rPr>
          <w:b/>
        </w:rPr>
        <w:t xml:space="preserve">(U) 3.2.1.12 The system shall control access to system data based on the </w:t>
      </w:r>
      <w:proofErr w:type="gramStart"/>
      <w:r w:rsidRPr="007D779F">
        <w:rPr>
          <w:b/>
        </w:rPr>
        <w:t>user’s  attributes</w:t>
      </w:r>
      <w:proofErr w:type="gramEnd"/>
      <w:r w:rsidRPr="007D779F">
        <w:rPr>
          <w:b/>
        </w:rPr>
        <w:t xml:space="preserve"> including clearance.</w:t>
      </w:r>
    </w:p>
    <w:p w:rsidR="00416146" w:rsidRPr="007D779F" w:rsidRDefault="00416146" w:rsidP="00416146">
      <w:pPr>
        <w:pStyle w:val="para2"/>
        <w:spacing w:before="0" w:after="120"/>
        <w:ind w:left="360"/>
      </w:pPr>
      <w:r w:rsidRPr="007D779F">
        <w:t>(U) The system uses the clearance data to determine row- and cell-based security.</w:t>
      </w:r>
    </w:p>
    <w:p w:rsidR="00416146" w:rsidRPr="007D779F" w:rsidRDefault="00416146" w:rsidP="00416146">
      <w:pPr>
        <w:pStyle w:val="para"/>
        <w:spacing w:before="120" w:after="0"/>
        <w:ind w:left="360"/>
        <w:rPr>
          <w:b/>
        </w:rPr>
      </w:pPr>
      <w:r w:rsidRPr="007D779F">
        <w:rPr>
          <w:b/>
        </w:rPr>
        <w:lastRenderedPageBreak/>
        <w:t xml:space="preserve">(U) 3.2.1.13 </w:t>
      </w:r>
      <w:proofErr w:type="gramStart"/>
      <w:r w:rsidRPr="007D779F">
        <w:rPr>
          <w:b/>
        </w:rPr>
        <w:t>The</w:t>
      </w:r>
      <w:proofErr w:type="gramEnd"/>
      <w:r w:rsidRPr="007D779F">
        <w:rPr>
          <w:b/>
        </w:rPr>
        <w:t xml:space="preserve"> system shall implement security features commensurate with Protection Level (PL) 3 identified for the system interfaces for the deployed network.</w:t>
      </w:r>
    </w:p>
    <w:p w:rsidR="00785DFD" w:rsidRPr="007D779F" w:rsidRDefault="00785DFD" w:rsidP="00785DFD">
      <w:pPr>
        <w:ind w:left="360"/>
        <w:rPr>
          <w:b/>
        </w:rPr>
      </w:pPr>
      <w:r w:rsidRPr="007D779F">
        <w:rPr>
          <w:b/>
        </w:rPr>
        <w:t xml:space="preserve">(U) 3.2.1.18 </w:t>
      </w:r>
      <w:proofErr w:type="gramStart"/>
      <w:r w:rsidRPr="007D779F">
        <w:rPr>
          <w:b/>
        </w:rPr>
        <w:t>The</w:t>
      </w:r>
      <w:proofErr w:type="gramEnd"/>
      <w:r w:rsidRPr="007D779F">
        <w:rPr>
          <w:b/>
        </w:rPr>
        <w:t xml:space="preserve"> system shall provide for visualization capabilities.</w:t>
      </w:r>
    </w:p>
    <w:p w:rsidR="00785DFD" w:rsidRPr="007D779F" w:rsidRDefault="00785DFD" w:rsidP="00785DFD">
      <w:pPr>
        <w:pStyle w:val="para2"/>
        <w:spacing w:before="0" w:after="120"/>
        <w:ind w:left="360"/>
      </w:pPr>
      <w:r w:rsidRPr="007D779F">
        <w:t>(U) Required visualization capabilities include those which allow users to display the data stored within the system.</w:t>
      </w:r>
    </w:p>
    <w:p w:rsidR="00785DFD" w:rsidRPr="007D779F" w:rsidRDefault="00211CE7" w:rsidP="00785DFD">
      <w:pPr>
        <w:pStyle w:val="para"/>
        <w:spacing w:before="120" w:after="0"/>
        <w:ind w:left="360"/>
        <w:rPr>
          <w:b/>
        </w:rPr>
      </w:pPr>
      <w:r w:rsidRPr="007D779F">
        <w:rPr>
          <w:b/>
        </w:rPr>
        <w:t xml:space="preserve"> </w:t>
      </w:r>
      <w:r w:rsidR="00785DFD" w:rsidRPr="007D779F">
        <w:rPr>
          <w:b/>
        </w:rPr>
        <w:t xml:space="preserve">(U) 3.2.1.19 </w:t>
      </w:r>
      <w:proofErr w:type="gramStart"/>
      <w:r w:rsidR="00785DFD" w:rsidRPr="007D779F">
        <w:rPr>
          <w:b/>
        </w:rPr>
        <w:t>The</w:t>
      </w:r>
      <w:proofErr w:type="gramEnd"/>
      <w:r w:rsidR="00785DFD" w:rsidRPr="007D779F">
        <w:rPr>
          <w:b/>
        </w:rPr>
        <w:t xml:space="preserve"> system shall provide users a customizable display composed of widgets for interacting with data in the data store.</w:t>
      </w:r>
    </w:p>
    <w:p w:rsidR="00785DFD" w:rsidRPr="007D779F" w:rsidRDefault="00785DFD" w:rsidP="00785DFD">
      <w:pPr>
        <w:pStyle w:val="para2"/>
        <w:spacing w:before="0" w:after="120"/>
        <w:ind w:left="360"/>
      </w:pPr>
      <w:r w:rsidRPr="007D779F">
        <w:t>(U) These widgets will support viewing and manipulating data in the data store.</w:t>
      </w:r>
    </w:p>
    <w:p w:rsidR="00785DFD" w:rsidRPr="007D779F" w:rsidRDefault="00211CE7" w:rsidP="00785DFD">
      <w:pPr>
        <w:ind w:left="360"/>
        <w:rPr>
          <w:b/>
        </w:rPr>
      </w:pPr>
      <w:r w:rsidRPr="007D779F">
        <w:rPr>
          <w:b/>
        </w:rPr>
        <w:t xml:space="preserve"> </w:t>
      </w:r>
      <w:r w:rsidR="00785DFD" w:rsidRPr="007D779F">
        <w:rPr>
          <w:b/>
        </w:rPr>
        <w:t xml:space="preserve">(U) 3.2.1.21 </w:t>
      </w:r>
      <w:proofErr w:type="gramStart"/>
      <w:r w:rsidR="00785DFD" w:rsidRPr="007D779F">
        <w:rPr>
          <w:b/>
        </w:rPr>
        <w:t>The</w:t>
      </w:r>
      <w:proofErr w:type="gramEnd"/>
      <w:r w:rsidR="00785DFD" w:rsidRPr="007D779F">
        <w:rPr>
          <w:b/>
        </w:rPr>
        <w:t xml:space="preserve"> system shall provide users the capability to set Discretionary Access to information stored in the system.</w:t>
      </w:r>
    </w:p>
    <w:p w:rsidR="00785DFD" w:rsidRPr="007D779F" w:rsidRDefault="00785DFD" w:rsidP="00785DFD">
      <w:pPr>
        <w:pStyle w:val="para2"/>
        <w:spacing w:before="0" w:after="120"/>
        <w:ind w:left="360"/>
      </w:pPr>
      <w:r w:rsidRPr="007D779F">
        <w:t>(U) This Discretionary Access can be Group or Individual(s).</w:t>
      </w:r>
    </w:p>
    <w:p w:rsidR="00E713BD" w:rsidRPr="007D779F" w:rsidRDefault="00203878" w:rsidP="002B2BAE">
      <w:pPr>
        <w:pStyle w:val="para"/>
      </w:pPr>
      <w:r w:rsidRPr="007D779F">
        <w:rPr>
          <w:b/>
        </w:rPr>
        <w:t>Section 3.2.2 (U) Visualization</w:t>
      </w:r>
    </w:p>
    <w:p w:rsidR="00203878" w:rsidRPr="007D779F" w:rsidRDefault="00203878" w:rsidP="00203878">
      <w:pPr>
        <w:pStyle w:val="para"/>
        <w:spacing w:before="120" w:after="0"/>
        <w:ind w:left="360"/>
      </w:pPr>
      <w:r w:rsidRPr="007D779F">
        <w:rPr>
          <w:b/>
        </w:rPr>
        <w:t xml:space="preserve">(U) 3.2.2.1 </w:t>
      </w:r>
      <w:proofErr w:type="gramStart"/>
      <w:r w:rsidRPr="007D779F">
        <w:rPr>
          <w:b/>
        </w:rPr>
        <w:t>The</w:t>
      </w:r>
      <w:proofErr w:type="gramEnd"/>
      <w:r w:rsidRPr="007D779F">
        <w:rPr>
          <w:b/>
        </w:rPr>
        <w:t xml:space="preserve"> system shall include a user interface (UI) experience that includes widgets for general user functionality.</w:t>
      </w:r>
    </w:p>
    <w:p w:rsidR="00203878" w:rsidRPr="007D779F" w:rsidRDefault="00203878" w:rsidP="00203878">
      <w:pPr>
        <w:pStyle w:val="para"/>
        <w:spacing w:before="120" w:after="0"/>
        <w:ind w:left="360"/>
      </w:pPr>
      <w:r w:rsidRPr="007D779F">
        <w:rPr>
          <w:b/>
        </w:rPr>
        <w:t xml:space="preserve">(U) 3.2.2.2 </w:t>
      </w:r>
      <w:proofErr w:type="gramStart"/>
      <w:r w:rsidRPr="007D779F">
        <w:rPr>
          <w:b/>
        </w:rPr>
        <w:t>The</w:t>
      </w:r>
      <w:proofErr w:type="gramEnd"/>
      <w:r w:rsidRPr="007D779F">
        <w:rPr>
          <w:b/>
        </w:rPr>
        <w:t xml:space="preserve"> system shall allow the user to configure widgets into a workspace.</w:t>
      </w:r>
    </w:p>
    <w:p w:rsidR="00203878" w:rsidRPr="007D779F" w:rsidRDefault="00203878" w:rsidP="00203878">
      <w:pPr>
        <w:pStyle w:val="para"/>
        <w:spacing w:before="120" w:after="0"/>
        <w:ind w:left="360"/>
      </w:pPr>
      <w:r w:rsidRPr="007D779F">
        <w:rPr>
          <w:b/>
        </w:rPr>
        <w:t xml:space="preserve"> (U) 3.2.2.4 </w:t>
      </w:r>
      <w:proofErr w:type="gramStart"/>
      <w:r w:rsidRPr="007D779F">
        <w:rPr>
          <w:b/>
        </w:rPr>
        <w:t>The</w:t>
      </w:r>
      <w:proofErr w:type="gramEnd"/>
      <w:r w:rsidRPr="007D779F">
        <w:rPr>
          <w:b/>
        </w:rPr>
        <w:t xml:space="preserve"> system shall allow the user to have multiple workspaces.</w:t>
      </w:r>
    </w:p>
    <w:p w:rsidR="00203878" w:rsidRPr="007D779F" w:rsidRDefault="00203878" w:rsidP="00203878">
      <w:pPr>
        <w:pStyle w:val="para"/>
        <w:spacing w:before="120" w:after="0"/>
        <w:ind w:left="360"/>
      </w:pPr>
      <w:r w:rsidRPr="007D779F">
        <w:rPr>
          <w:b/>
        </w:rPr>
        <w:t xml:space="preserve">(U) 3.2.2.5 </w:t>
      </w:r>
      <w:proofErr w:type="gramStart"/>
      <w:r w:rsidRPr="007D779F">
        <w:rPr>
          <w:b/>
        </w:rPr>
        <w:t>The</w:t>
      </w:r>
      <w:proofErr w:type="gramEnd"/>
      <w:r w:rsidRPr="007D779F">
        <w:rPr>
          <w:b/>
        </w:rPr>
        <w:t xml:space="preserve"> system shall include a map widget.</w:t>
      </w:r>
    </w:p>
    <w:p w:rsidR="0003590A" w:rsidRPr="007D779F" w:rsidRDefault="0003590A" w:rsidP="0003590A">
      <w:pPr>
        <w:pStyle w:val="para"/>
        <w:spacing w:before="120" w:after="0"/>
        <w:ind w:left="360"/>
        <w:rPr>
          <w:b/>
        </w:rPr>
      </w:pPr>
      <w:r w:rsidRPr="007D779F">
        <w:rPr>
          <w:b/>
        </w:rPr>
        <w:t xml:space="preserve">(U) 3.2.2.18 </w:t>
      </w:r>
      <w:proofErr w:type="gramStart"/>
      <w:r w:rsidRPr="007D779F">
        <w:rPr>
          <w:b/>
        </w:rPr>
        <w:t>The</w:t>
      </w:r>
      <w:proofErr w:type="gramEnd"/>
      <w:r w:rsidRPr="007D779F">
        <w:rPr>
          <w:b/>
        </w:rPr>
        <w:t xml:space="preserve"> system shall be capable of operating widgets within widget frameworks.</w:t>
      </w:r>
    </w:p>
    <w:p w:rsidR="0003590A" w:rsidRPr="007D779F" w:rsidRDefault="0003590A" w:rsidP="0003590A">
      <w:pPr>
        <w:pStyle w:val="para2"/>
        <w:spacing w:before="0" w:after="120"/>
        <w:ind w:left="360"/>
        <w:rPr>
          <w:b/>
        </w:rPr>
      </w:pPr>
      <w:r w:rsidRPr="007D779F">
        <w:t>(U) The OZONE Widget Framework (OWF) is an example of a framework which supports widgets (also known as gadgets).</w:t>
      </w:r>
    </w:p>
    <w:p w:rsidR="0003590A" w:rsidRPr="007D779F" w:rsidRDefault="0003590A" w:rsidP="0003590A">
      <w:pPr>
        <w:pStyle w:val="para"/>
        <w:spacing w:before="120" w:after="0"/>
        <w:ind w:left="360"/>
        <w:rPr>
          <w:b/>
        </w:rPr>
      </w:pPr>
      <w:r w:rsidRPr="007D779F">
        <w:rPr>
          <w:b/>
        </w:rPr>
        <w:t xml:space="preserve"> (U</w:t>
      </w:r>
      <w:proofErr w:type="gramStart"/>
      <w:r w:rsidRPr="007D779F">
        <w:rPr>
          <w:b/>
        </w:rPr>
        <w:t>)3.2.2.20</w:t>
      </w:r>
      <w:proofErr w:type="gramEnd"/>
      <w:r w:rsidRPr="007D779F">
        <w:rPr>
          <w:b/>
        </w:rPr>
        <w:t xml:space="preserve"> The SWIF server shall support commonly accepted Web technologies.</w:t>
      </w:r>
    </w:p>
    <w:p w:rsidR="0003590A" w:rsidRPr="007D779F" w:rsidRDefault="0003590A" w:rsidP="0003590A">
      <w:pPr>
        <w:pStyle w:val="para2"/>
        <w:spacing w:before="0" w:after="120"/>
        <w:ind w:left="360"/>
        <w:rPr>
          <w:b/>
        </w:rPr>
      </w:pPr>
      <w:r w:rsidRPr="007D779F">
        <w:t xml:space="preserve">(U) These technologies include patterns and interface protocols such as Asynchronous JavaScript and XML (AJAX), </w:t>
      </w:r>
      <w:proofErr w:type="spellStart"/>
      <w:r w:rsidRPr="007D779F">
        <w:t>RESTful</w:t>
      </w:r>
      <w:proofErr w:type="spellEnd"/>
      <w:r w:rsidRPr="007D779F">
        <w:t xml:space="preserve"> Web Services. </w:t>
      </w:r>
    </w:p>
    <w:p w:rsidR="0003590A" w:rsidRPr="007D779F" w:rsidRDefault="0003590A" w:rsidP="0003590A">
      <w:pPr>
        <w:pStyle w:val="para"/>
        <w:spacing w:before="120" w:after="0"/>
        <w:ind w:left="360"/>
      </w:pPr>
      <w:r w:rsidRPr="007D779F">
        <w:rPr>
          <w:b/>
        </w:rPr>
        <w:t xml:space="preserve">(U) 3.2.2.27 </w:t>
      </w:r>
      <w:proofErr w:type="gramStart"/>
      <w:r w:rsidRPr="007D779F">
        <w:rPr>
          <w:b/>
        </w:rPr>
        <w:t>The</w:t>
      </w:r>
      <w:proofErr w:type="gramEnd"/>
      <w:r w:rsidRPr="007D779F">
        <w:rPr>
          <w:b/>
        </w:rPr>
        <w:t xml:space="preserve"> system shall include a collaboration widget.</w:t>
      </w:r>
    </w:p>
    <w:p w:rsidR="0003590A" w:rsidRPr="007D779F" w:rsidRDefault="0003590A" w:rsidP="0003590A">
      <w:pPr>
        <w:pStyle w:val="para"/>
        <w:spacing w:before="120" w:after="0"/>
        <w:ind w:left="360"/>
      </w:pPr>
      <w:r w:rsidRPr="007D779F">
        <w:rPr>
          <w:b/>
        </w:rPr>
        <w:t xml:space="preserve">(U) 3.2.2.28 </w:t>
      </w:r>
      <w:proofErr w:type="gramStart"/>
      <w:r w:rsidRPr="007D779F">
        <w:rPr>
          <w:b/>
        </w:rPr>
        <w:t>The</w:t>
      </w:r>
      <w:proofErr w:type="gramEnd"/>
      <w:r w:rsidRPr="007D779F">
        <w:rPr>
          <w:b/>
        </w:rPr>
        <w:t xml:space="preserve"> system shall include a link analysis widget.</w:t>
      </w:r>
    </w:p>
    <w:p w:rsidR="0003590A" w:rsidRPr="007D779F" w:rsidRDefault="0003590A" w:rsidP="0003590A">
      <w:pPr>
        <w:pStyle w:val="para"/>
        <w:spacing w:before="120" w:after="0"/>
        <w:ind w:left="360"/>
        <w:rPr>
          <w:b/>
        </w:rPr>
      </w:pPr>
      <w:r w:rsidRPr="007D779F">
        <w:rPr>
          <w:b/>
        </w:rPr>
        <w:t xml:space="preserve">(U) 3.2.2.29 </w:t>
      </w:r>
      <w:proofErr w:type="gramStart"/>
      <w:r w:rsidRPr="007D779F">
        <w:rPr>
          <w:b/>
        </w:rPr>
        <w:t>The</w:t>
      </w:r>
      <w:proofErr w:type="gramEnd"/>
      <w:r w:rsidRPr="007D779F">
        <w:rPr>
          <w:b/>
        </w:rPr>
        <w:t xml:space="preserve"> system shall include a graph visualization widget.</w:t>
      </w:r>
    </w:p>
    <w:p w:rsidR="0003590A" w:rsidRPr="007D779F" w:rsidRDefault="0003590A" w:rsidP="0003590A">
      <w:pPr>
        <w:pStyle w:val="para2"/>
        <w:spacing w:before="0" w:after="120"/>
        <w:ind w:left="360"/>
        <w:rPr>
          <w:b/>
        </w:rPr>
      </w:pPr>
      <w:r w:rsidRPr="007D779F">
        <w:t>(U) This widget supports charting operations to aid in visualizing data.</w:t>
      </w:r>
    </w:p>
    <w:p w:rsidR="0003590A" w:rsidRPr="007D779F" w:rsidRDefault="0003590A" w:rsidP="0003590A">
      <w:pPr>
        <w:pStyle w:val="para"/>
        <w:spacing w:before="120" w:after="0"/>
        <w:ind w:left="360"/>
      </w:pPr>
      <w:r w:rsidRPr="007D779F">
        <w:rPr>
          <w:b/>
        </w:rPr>
        <w:t xml:space="preserve">(U) 3.2.2.30 </w:t>
      </w:r>
      <w:proofErr w:type="gramStart"/>
      <w:r w:rsidRPr="007D779F">
        <w:rPr>
          <w:b/>
        </w:rPr>
        <w:t>The</w:t>
      </w:r>
      <w:proofErr w:type="gramEnd"/>
      <w:r w:rsidRPr="007D779F">
        <w:rPr>
          <w:b/>
        </w:rPr>
        <w:t xml:space="preserve"> system shall include a data import widget.</w:t>
      </w:r>
    </w:p>
    <w:p w:rsidR="0003590A" w:rsidRPr="007D779F" w:rsidRDefault="0003590A" w:rsidP="0003590A">
      <w:pPr>
        <w:pStyle w:val="para"/>
        <w:spacing w:before="120" w:after="0"/>
        <w:ind w:left="360"/>
        <w:rPr>
          <w:b/>
        </w:rPr>
      </w:pPr>
      <w:r w:rsidRPr="007D779F">
        <w:rPr>
          <w:b/>
        </w:rPr>
        <w:t xml:space="preserve">(U) 3.2.2.31 </w:t>
      </w:r>
      <w:proofErr w:type="gramStart"/>
      <w:r w:rsidRPr="007D779F">
        <w:rPr>
          <w:b/>
        </w:rPr>
        <w:t>The</w:t>
      </w:r>
      <w:proofErr w:type="gramEnd"/>
      <w:r w:rsidRPr="007D779F">
        <w:rPr>
          <w:b/>
        </w:rPr>
        <w:t xml:space="preserve"> system shall provide a timeline widget.</w:t>
      </w:r>
    </w:p>
    <w:p w:rsidR="0003590A" w:rsidRPr="007D779F" w:rsidRDefault="0003590A" w:rsidP="0003590A">
      <w:pPr>
        <w:pStyle w:val="para"/>
        <w:spacing w:before="120" w:after="0"/>
        <w:ind w:left="360"/>
        <w:rPr>
          <w:b/>
        </w:rPr>
      </w:pPr>
      <w:r w:rsidRPr="007D779F">
        <w:rPr>
          <w:b/>
        </w:rPr>
        <w:t xml:space="preserve">(U) 3.2.2.32 </w:t>
      </w:r>
      <w:proofErr w:type="gramStart"/>
      <w:r w:rsidRPr="007D779F">
        <w:rPr>
          <w:b/>
        </w:rPr>
        <w:t>The</w:t>
      </w:r>
      <w:proofErr w:type="gramEnd"/>
      <w:r w:rsidRPr="007D779F">
        <w:rPr>
          <w:b/>
        </w:rPr>
        <w:t xml:space="preserve"> system shall provide an operations clock tool.</w:t>
      </w:r>
    </w:p>
    <w:p w:rsidR="0003590A" w:rsidRPr="007D779F" w:rsidRDefault="0003590A" w:rsidP="0003590A">
      <w:pPr>
        <w:pStyle w:val="para"/>
        <w:spacing w:before="120" w:after="0"/>
        <w:ind w:left="360"/>
        <w:rPr>
          <w:b/>
        </w:rPr>
      </w:pPr>
      <w:r w:rsidRPr="007D779F">
        <w:rPr>
          <w:b/>
        </w:rPr>
        <w:t xml:space="preserve">(U) 3.2.2.33 </w:t>
      </w:r>
      <w:proofErr w:type="gramStart"/>
      <w:r w:rsidRPr="007D779F">
        <w:rPr>
          <w:b/>
        </w:rPr>
        <w:t>The</w:t>
      </w:r>
      <w:proofErr w:type="gramEnd"/>
      <w:r w:rsidRPr="007D779F">
        <w:rPr>
          <w:b/>
        </w:rPr>
        <w:t xml:space="preserve"> system shall provide a decision matrix widget.</w:t>
      </w:r>
    </w:p>
    <w:p w:rsidR="002474DA" w:rsidRPr="007D779F" w:rsidRDefault="002474DA" w:rsidP="002474DA">
      <w:pPr>
        <w:rPr>
          <w:b/>
        </w:rPr>
      </w:pPr>
      <w:r w:rsidRPr="007D779F">
        <w:rPr>
          <w:b/>
        </w:rPr>
        <w:t>Section 3.2.3 (U) Roles and User Account Management</w:t>
      </w:r>
    </w:p>
    <w:p w:rsidR="002474DA" w:rsidRPr="007D779F" w:rsidRDefault="002474DA" w:rsidP="002474DA">
      <w:pPr>
        <w:pStyle w:val="para"/>
        <w:spacing w:before="120" w:after="0"/>
        <w:ind w:left="360"/>
        <w:rPr>
          <w:b/>
        </w:rPr>
      </w:pPr>
      <w:r w:rsidRPr="007D779F">
        <w:rPr>
          <w:b/>
        </w:rPr>
        <w:t xml:space="preserve">(U) 3.2.3.1 </w:t>
      </w:r>
      <w:proofErr w:type="gramStart"/>
      <w:r w:rsidRPr="007D779F">
        <w:rPr>
          <w:b/>
        </w:rPr>
        <w:t>The</w:t>
      </w:r>
      <w:proofErr w:type="gramEnd"/>
      <w:r w:rsidRPr="007D779F">
        <w:rPr>
          <w:b/>
        </w:rPr>
        <w:t xml:space="preserve"> system shall provide a Web-based user interface (UI) to support user account management (UAM) functionality.</w:t>
      </w:r>
    </w:p>
    <w:p w:rsidR="002474DA" w:rsidRPr="007D779F" w:rsidRDefault="002474DA" w:rsidP="002474DA">
      <w:pPr>
        <w:pStyle w:val="para"/>
        <w:spacing w:before="120" w:after="0"/>
        <w:ind w:left="360"/>
        <w:rPr>
          <w:b/>
        </w:rPr>
      </w:pPr>
      <w:r w:rsidRPr="007D779F">
        <w:rPr>
          <w:b/>
        </w:rPr>
        <w:t xml:space="preserve">(U) 3.2.3.2 </w:t>
      </w:r>
      <w:proofErr w:type="gramStart"/>
      <w:r w:rsidRPr="007D779F">
        <w:rPr>
          <w:b/>
        </w:rPr>
        <w:t>The</w:t>
      </w:r>
      <w:proofErr w:type="gramEnd"/>
      <w:r w:rsidRPr="007D779F">
        <w:rPr>
          <w:b/>
        </w:rPr>
        <w:t xml:space="preserve"> system shall provide the capability to use user account privileges to manage user access.</w:t>
      </w:r>
    </w:p>
    <w:p w:rsidR="002474DA" w:rsidRPr="007D779F" w:rsidRDefault="002474DA" w:rsidP="002474DA">
      <w:pPr>
        <w:pStyle w:val="para"/>
        <w:spacing w:before="120" w:after="0"/>
        <w:ind w:left="360"/>
        <w:rPr>
          <w:b/>
        </w:rPr>
      </w:pPr>
      <w:r w:rsidRPr="007D779F">
        <w:rPr>
          <w:b/>
        </w:rPr>
        <w:lastRenderedPageBreak/>
        <w:t xml:space="preserve">(U) 3.2.3.3 </w:t>
      </w:r>
      <w:proofErr w:type="gramStart"/>
      <w:r w:rsidRPr="007D779F">
        <w:rPr>
          <w:b/>
        </w:rPr>
        <w:t>The</w:t>
      </w:r>
      <w:proofErr w:type="gramEnd"/>
      <w:r w:rsidRPr="007D779F">
        <w:rPr>
          <w:b/>
        </w:rPr>
        <w:t xml:space="preserve"> system shall employ user roles that restrict user access to system functionality based on assigned roles.</w:t>
      </w:r>
    </w:p>
    <w:p w:rsidR="002474DA" w:rsidRPr="007D779F" w:rsidRDefault="002474DA" w:rsidP="002474DA">
      <w:pPr>
        <w:pStyle w:val="para"/>
        <w:spacing w:before="120" w:after="0"/>
        <w:ind w:left="360"/>
        <w:rPr>
          <w:b/>
        </w:rPr>
      </w:pPr>
      <w:r w:rsidRPr="007D779F">
        <w:rPr>
          <w:b/>
        </w:rPr>
        <w:t xml:space="preserve">(U) 3.2.3.4 </w:t>
      </w:r>
      <w:proofErr w:type="gramStart"/>
      <w:r w:rsidRPr="007D779F">
        <w:rPr>
          <w:b/>
        </w:rPr>
        <w:t>The</w:t>
      </w:r>
      <w:proofErr w:type="gramEnd"/>
      <w:r w:rsidRPr="007D779F">
        <w:rPr>
          <w:b/>
        </w:rPr>
        <w:t xml:space="preserve"> system shall provide a set of </w:t>
      </w:r>
      <w:proofErr w:type="spellStart"/>
      <w:r w:rsidRPr="007D779F">
        <w:rPr>
          <w:b/>
        </w:rPr>
        <w:t>roles</w:t>
      </w:r>
      <w:proofErr w:type="spellEnd"/>
      <w:r w:rsidRPr="007D779F">
        <w:rPr>
          <w:b/>
        </w:rPr>
        <w:t xml:space="preserve"> to allow users to have system access.</w:t>
      </w:r>
    </w:p>
    <w:p w:rsidR="002474DA" w:rsidRPr="007D779F" w:rsidRDefault="002474DA" w:rsidP="002474DA">
      <w:pPr>
        <w:pStyle w:val="para2"/>
        <w:spacing w:before="0" w:after="120"/>
        <w:ind w:left="360"/>
      </w:pPr>
      <w:r w:rsidRPr="007D779F">
        <w:t>(U) As a minimum, the system will have the following roles:</w:t>
      </w:r>
    </w:p>
    <w:p w:rsidR="002474DA" w:rsidRPr="007D779F" w:rsidRDefault="002474DA" w:rsidP="002474DA">
      <w:pPr>
        <w:pStyle w:val="ListParagraph"/>
        <w:numPr>
          <w:ilvl w:val="0"/>
          <w:numId w:val="59"/>
        </w:numPr>
        <w:tabs>
          <w:tab w:val="clear" w:pos="720"/>
          <w:tab w:val="num" w:pos="1035"/>
        </w:tabs>
        <w:ind w:left="1035" w:hanging="345"/>
      </w:pPr>
      <w:r w:rsidRPr="007D779F">
        <w:t>Site Administrator</w:t>
      </w:r>
    </w:p>
    <w:p w:rsidR="002474DA" w:rsidRPr="007D779F" w:rsidRDefault="002474DA" w:rsidP="002474DA">
      <w:pPr>
        <w:pStyle w:val="ListParagraph"/>
        <w:numPr>
          <w:ilvl w:val="0"/>
          <w:numId w:val="59"/>
        </w:numPr>
        <w:tabs>
          <w:tab w:val="clear" w:pos="720"/>
          <w:tab w:val="num" w:pos="1035"/>
        </w:tabs>
        <w:ind w:left="1035" w:hanging="345"/>
      </w:pPr>
      <w:r w:rsidRPr="007D779F">
        <w:t>Operator</w:t>
      </w:r>
    </w:p>
    <w:p w:rsidR="002474DA" w:rsidRPr="007D779F" w:rsidRDefault="002474DA" w:rsidP="002474DA">
      <w:pPr>
        <w:pStyle w:val="ListParagraph"/>
        <w:numPr>
          <w:ilvl w:val="0"/>
          <w:numId w:val="59"/>
        </w:numPr>
        <w:tabs>
          <w:tab w:val="clear" w:pos="720"/>
          <w:tab w:val="num" w:pos="1035"/>
        </w:tabs>
        <w:ind w:left="1035" w:hanging="345"/>
      </w:pPr>
      <w:r w:rsidRPr="007D779F">
        <w:t>SSO</w:t>
      </w:r>
    </w:p>
    <w:p w:rsidR="002474DA" w:rsidRPr="007D779F" w:rsidRDefault="002474DA" w:rsidP="002474DA">
      <w:pPr>
        <w:pStyle w:val="ListParagraph"/>
        <w:numPr>
          <w:ilvl w:val="0"/>
          <w:numId w:val="59"/>
        </w:numPr>
        <w:tabs>
          <w:tab w:val="clear" w:pos="720"/>
          <w:tab w:val="num" w:pos="1035"/>
        </w:tabs>
        <w:ind w:left="1035" w:hanging="345"/>
      </w:pPr>
      <w:r w:rsidRPr="007D779F">
        <w:t>ISSM/ISSO</w:t>
      </w:r>
    </w:p>
    <w:p w:rsidR="002474DA" w:rsidRPr="007D779F" w:rsidRDefault="002474DA" w:rsidP="002474DA">
      <w:pPr>
        <w:pStyle w:val="ListParagraph"/>
        <w:numPr>
          <w:ilvl w:val="0"/>
          <w:numId w:val="59"/>
        </w:numPr>
        <w:tabs>
          <w:tab w:val="clear" w:pos="720"/>
          <w:tab w:val="num" w:pos="1035"/>
        </w:tabs>
        <w:ind w:left="1035" w:hanging="345"/>
      </w:pPr>
      <w:r w:rsidRPr="007D779F">
        <w:t>Viewer (read-only access)</w:t>
      </w:r>
    </w:p>
    <w:p w:rsidR="002474DA" w:rsidRPr="007D779F" w:rsidRDefault="002474DA" w:rsidP="002474DA">
      <w:pPr>
        <w:pStyle w:val="ListParagraph"/>
        <w:numPr>
          <w:ilvl w:val="0"/>
          <w:numId w:val="59"/>
        </w:numPr>
        <w:tabs>
          <w:tab w:val="clear" w:pos="720"/>
          <w:tab w:val="num" w:pos="1035"/>
        </w:tabs>
        <w:ind w:left="1035" w:hanging="345"/>
      </w:pPr>
      <w:r w:rsidRPr="007D779F">
        <w:t>External System</w:t>
      </w:r>
    </w:p>
    <w:p w:rsidR="002474DA" w:rsidRPr="007D779F" w:rsidRDefault="002474DA" w:rsidP="002474DA">
      <w:pPr>
        <w:pStyle w:val="ListParagraph"/>
        <w:numPr>
          <w:ilvl w:val="0"/>
          <w:numId w:val="59"/>
        </w:numPr>
        <w:tabs>
          <w:tab w:val="clear" w:pos="720"/>
          <w:tab w:val="num" w:pos="1035"/>
        </w:tabs>
        <w:ind w:left="1035" w:hanging="345"/>
      </w:pPr>
      <w:r w:rsidRPr="007D779F">
        <w:t>System</w:t>
      </w:r>
    </w:p>
    <w:p w:rsidR="002474DA" w:rsidRPr="007D779F" w:rsidRDefault="002474DA" w:rsidP="002474DA">
      <w:pPr>
        <w:pStyle w:val="ListParagraph"/>
        <w:numPr>
          <w:ilvl w:val="0"/>
          <w:numId w:val="59"/>
        </w:numPr>
        <w:tabs>
          <w:tab w:val="clear" w:pos="720"/>
          <w:tab w:val="num" w:pos="1035"/>
        </w:tabs>
        <w:ind w:left="1035" w:hanging="345"/>
      </w:pPr>
      <w:r w:rsidRPr="007D779F">
        <w:t>Group Manager</w:t>
      </w:r>
    </w:p>
    <w:p w:rsidR="002474DA" w:rsidRPr="007D779F" w:rsidRDefault="002474DA" w:rsidP="002474DA">
      <w:pPr>
        <w:pStyle w:val="para"/>
        <w:spacing w:before="120" w:after="0"/>
        <w:ind w:left="360"/>
        <w:rPr>
          <w:b/>
        </w:rPr>
      </w:pPr>
      <w:r w:rsidRPr="007D779F">
        <w:rPr>
          <w:b/>
        </w:rPr>
        <w:t xml:space="preserve">(U) 3.2.3.5 </w:t>
      </w:r>
      <w:proofErr w:type="gramStart"/>
      <w:r w:rsidRPr="007D779F">
        <w:rPr>
          <w:b/>
        </w:rPr>
        <w:t>The</w:t>
      </w:r>
      <w:proofErr w:type="gramEnd"/>
      <w:r w:rsidRPr="007D779F">
        <w:rPr>
          <w:b/>
        </w:rPr>
        <w:t xml:space="preserve"> system shall allow adding additional roles without requiring a major redesign of the system.</w:t>
      </w:r>
    </w:p>
    <w:p w:rsidR="002474DA" w:rsidRPr="007D779F" w:rsidRDefault="002474DA" w:rsidP="002474DA">
      <w:pPr>
        <w:pStyle w:val="para"/>
        <w:spacing w:before="120" w:after="0"/>
        <w:ind w:left="360"/>
        <w:rPr>
          <w:b/>
        </w:rPr>
      </w:pPr>
      <w:r w:rsidRPr="007D779F">
        <w:rPr>
          <w:b/>
        </w:rPr>
        <w:t xml:space="preserve">(U) 3.2.3.6 </w:t>
      </w:r>
      <w:proofErr w:type="gramStart"/>
      <w:r w:rsidRPr="007D779F">
        <w:rPr>
          <w:b/>
        </w:rPr>
        <w:t>The</w:t>
      </w:r>
      <w:proofErr w:type="gramEnd"/>
      <w:r w:rsidRPr="007D779F">
        <w:rPr>
          <w:b/>
        </w:rPr>
        <w:t xml:space="preserve"> system shall provide the capability to change a user’s assigned roles.</w:t>
      </w:r>
    </w:p>
    <w:p w:rsidR="002474DA" w:rsidRPr="007D779F" w:rsidRDefault="002474DA" w:rsidP="002474DA">
      <w:pPr>
        <w:pStyle w:val="para"/>
        <w:spacing w:before="120" w:after="0"/>
        <w:ind w:left="360"/>
        <w:rPr>
          <w:b/>
        </w:rPr>
      </w:pPr>
      <w:r w:rsidRPr="007D779F">
        <w:rPr>
          <w:b/>
        </w:rPr>
        <w:t xml:space="preserve">(U) 3.2.3.7 </w:t>
      </w:r>
      <w:proofErr w:type="gramStart"/>
      <w:r w:rsidRPr="007D779F">
        <w:rPr>
          <w:b/>
        </w:rPr>
        <w:t>The</w:t>
      </w:r>
      <w:proofErr w:type="gramEnd"/>
      <w:r w:rsidRPr="007D779F">
        <w:rPr>
          <w:b/>
        </w:rPr>
        <w:t xml:space="preserve"> system shall provide the capability to reset the passwords for existing user accounts.</w:t>
      </w:r>
    </w:p>
    <w:p w:rsidR="002474DA" w:rsidRPr="007D779F" w:rsidRDefault="002474DA" w:rsidP="002474DA">
      <w:pPr>
        <w:pStyle w:val="para"/>
        <w:spacing w:before="120" w:after="0"/>
        <w:ind w:left="360"/>
        <w:rPr>
          <w:b/>
        </w:rPr>
      </w:pPr>
      <w:r w:rsidRPr="007D779F">
        <w:rPr>
          <w:b/>
        </w:rPr>
        <w:t xml:space="preserve">(U) 3.2.3.8 </w:t>
      </w:r>
      <w:proofErr w:type="gramStart"/>
      <w:r w:rsidRPr="007D779F">
        <w:rPr>
          <w:b/>
        </w:rPr>
        <w:t>The</w:t>
      </w:r>
      <w:proofErr w:type="gramEnd"/>
      <w:r w:rsidRPr="007D779F">
        <w:rPr>
          <w:b/>
        </w:rPr>
        <w:t xml:space="preserve"> system shall notify the user via that user’s account-associated email address when the user’s password has changed.</w:t>
      </w:r>
    </w:p>
    <w:p w:rsidR="002474DA" w:rsidRPr="007D779F" w:rsidRDefault="002474DA" w:rsidP="002474DA">
      <w:pPr>
        <w:pStyle w:val="para"/>
        <w:spacing w:before="120" w:after="0"/>
        <w:ind w:left="360"/>
        <w:rPr>
          <w:b/>
        </w:rPr>
      </w:pPr>
      <w:r w:rsidRPr="007D779F">
        <w:rPr>
          <w:b/>
        </w:rPr>
        <w:t xml:space="preserve">(U) 3.2.3.9 </w:t>
      </w:r>
      <w:proofErr w:type="gramStart"/>
      <w:r w:rsidRPr="007D779F">
        <w:rPr>
          <w:b/>
        </w:rPr>
        <w:t>The</w:t>
      </w:r>
      <w:proofErr w:type="gramEnd"/>
      <w:r w:rsidRPr="007D779F">
        <w:rPr>
          <w:b/>
        </w:rPr>
        <w:t xml:space="preserve"> system shall provide a user account workflow to manage account creation.</w:t>
      </w:r>
    </w:p>
    <w:p w:rsidR="002474DA" w:rsidRPr="007D779F" w:rsidRDefault="002474DA" w:rsidP="002474DA">
      <w:pPr>
        <w:pStyle w:val="para2"/>
        <w:spacing w:before="0" w:after="120"/>
        <w:ind w:left="360"/>
      </w:pPr>
      <w:r w:rsidRPr="007D779F">
        <w:t>(U) Workflow steps will include security approval, account approval, and activation.</w:t>
      </w:r>
    </w:p>
    <w:p w:rsidR="002474DA" w:rsidRPr="007D779F" w:rsidRDefault="002474DA" w:rsidP="002474DA">
      <w:pPr>
        <w:pStyle w:val="para"/>
        <w:spacing w:before="120" w:after="0"/>
        <w:ind w:left="360"/>
        <w:rPr>
          <w:b/>
        </w:rPr>
      </w:pPr>
      <w:r w:rsidRPr="007D779F">
        <w:rPr>
          <w:b/>
        </w:rPr>
        <w:t xml:space="preserve">(U) 3.2.3.10 </w:t>
      </w:r>
      <w:proofErr w:type="gramStart"/>
      <w:r w:rsidRPr="007D779F">
        <w:rPr>
          <w:b/>
        </w:rPr>
        <w:t>The</w:t>
      </w:r>
      <w:proofErr w:type="gramEnd"/>
      <w:r w:rsidRPr="007D779F">
        <w:rPr>
          <w:b/>
        </w:rPr>
        <w:t xml:space="preserve"> system shall support multiple states.</w:t>
      </w:r>
    </w:p>
    <w:p w:rsidR="002474DA" w:rsidRPr="007D779F" w:rsidRDefault="002474DA" w:rsidP="002474DA">
      <w:pPr>
        <w:pStyle w:val="para2"/>
        <w:spacing w:before="0" w:after="120"/>
        <w:ind w:left="360"/>
      </w:pPr>
      <w:r w:rsidRPr="007D779F">
        <w:t>(U) Acceptable values for account states and statuses include the following (read as State/Status):</w:t>
      </w:r>
    </w:p>
    <w:p w:rsidR="002474DA" w:rsidRPr="007D779F" w:rsidRDefault="002474DA" w:rsidP="002474DA">
      <w:pPr>
        <w:pStyle w:val="ListParagraph"/>
        <w:numPr>
          <w:ilvl w:val="0"/>
          <w:numId w:val="59"/>
        </w:numPr>
        <w:tabs>
          <w:tab w:val="clear" w:pos="720"/>
          <w:tab w:val="num" w:pos="1035"/>
        </w:tabs>
        <w:ind w:left="1035" w:hanging="345"/>
      </w:pPr>
      <w:r w:rsidRPr="007D779F">
        <w:t>Active/Unlocked</w:t>
      </w:r>
    </w:p>
    <w:p w:rsidR="002474DA" w:rsidRPr="007D779F" w:rsidRDefault="002474DA" w:rsidP="002474DA">
      <w:pPr>
        <w:pStyle w:val="ListParagraph"/>
        <w:numPr>
          <w:ilvl w:val="0"/>
          <w:numId w:val="59"/>
        </w:numPr>
        <w:tabs>
          <w:tab w:val="clear" w:pos="720"/>
          <w:tab w:val="num" w:pos="1035"/>
        </w:tabs>
        <w:ind w:left="1035" w:hanging="345"/>
      </w:pPr>
      <w:r w:rsidRPr="007D779F">
        <w:t>Active/Locked</w:t>
      </w:r>
    </w:p>
    <w:p w:rsidR="002474DA" w:rsidRPr="007D779F" w:rsidRDefault="002474DA" w:rsidP="002474DA">
      <w:pPr>
        <w:pStyle w:val="ListParagraph"/>
        <w:numPr>
          <w:ilvl w:val="0"/>
          <w:numId w:val="59"/>
        </w:numPr>
        <w:tabs>
          <w:tab w:val="clear" w:pos="720"/>
          <w:tab w:val="num" w:pos="1035"/>
        </w:tabs>
        <w:ind w:left="1035" w:hanging="345"/>
      </w:pPr>
      <w:r w:rsidRPr="007D779F">
        <w:t>Inactive/Locked</w:t>
      </w:r>
    </w:p>
    <w:p w:rsidR="002474DA" w:rsidRPr="007D779F" w:rsidRDefault="002474DA" w:rsidP="002474DA">
      <w:pPr>
        <w:pStyle w:val="ListParagraph"/>
        <w:numPr>
          <w:ilvl w:val="0"/>
          <w:numId w:val="59"/>
        </w:numPr>
        <w:tabs>
          <w:tab w:val="clear" w:pos="720"/>
          <w:tab w:val="num" w:pos="1035"/>
        </w:tabs>
        <w:ind w:left="1035" w:hanging="345"/>
      </w:pPr>
      <w:r w:rsidRPr="007D779F">
        <w:t>Inactive/Archived</w:t>
      </w:r>
    </w:p>
    <w:p w:rsidR="002474DA" w:rsidRPr="007D779F" w:rsidRDefault="002474DA" w:rsidP="002474DA">
      <w:pPr>
        <w:pStyle w:val="para"/>
        <w:spacing w:before="120" w:after="0"/>
        <w:ind w:left="360"/>
        <w:rPr>
          <w:b/>
        </w:rPr>
      </w:pPr>
      <w:r w:rsidRPr="007D779F">
        <w:rPr>
          <w:b/>
        </w:rPr>
        <w:t xml:space="preserve"> (U) 3.2.3.11 User accounts in the system shall be capable of being in only one state at any one time.</w:t>
      </w:r>
    </w:p>
    <w:p w:rsidR="002474DA" w:rsidRPr="007D779F" w:rsidRDefault="002474DA" w:rsidP="002474DA">
      <w:pPr>
        <w:pStyle w:val="para2"/>
        <w:spacing w:before="0" w:after="120"/>
        <w:ind w:left="360"/>
      </w:pPr>
      <w:r w:rsidRPr="007D779F">
        <w:t>(U) Account state includes the status of the account.</w:t>
      </w:r>
    </w:p>
    <w:p w:rsidR="002474DA" w:rsidRPr="007D779F" w:rsidRDefault="002474DA" w:rsidP="002474DA">
      <w:pPr>
        <w:pStyle w:val="para"/>
        <w:keepNext/>
        <w:spacing w:before="120" w:after="0"/>
        <w:ind w:left="360"/>
        <w:rPr>
          <w:b/>
        </w:rPr>
      </w:pPr>
      <w:r w:rsidRPr="007D779F">
        <w:rPr>
          <w:b/>
        </w:rPr>
        <w:t xml:space="preserve"> (U) 3.2.3.12 </w:t>
      </w:r>
      <w:proofErr w:type="gramStart"/>
      <w:r w:rsidRPr="007D779F">
        <w:rPr>
          <w:b/>
        </w:rPr>
        <w:t>The</w:t>
      </w:r>
      <w:proofErr w:type="gramEnd"/>
      <w:r w:rsidRPr="007D779F">
        <w:rPr>
          <w:b/>
        </w:rPr>
        <w:t xml:space="preserve"> system shall retain all user accounts regardless of their current state.</w:t>
      </w:r>
    </w:p>
    <w:p w:rsidR="002474DA" w:rsidRPr="007D779F" w:rsidRDefault="002474DA" w:rsidP="002474DA">
      <w:pPr>
        <w:pStyle w:val="para2"/>
        <w:spacing w:before="0" w:after="120"/>
        <w:ind w:left="360"/>
      </w:pPr>
      <w:r w:rsidRPr="007D779F">
        <w:t>(U) The system will not delete user accounts from the system for historical purposes based on State/Status.</w:t>
      </w:r>
    </w:p>
    <w:p w:rsidR="002474DA" w:rsidRPr="007D779F" w:rsidRDefault="002474DA" w:rsidP="002474DA">
      <w:pPr>
        <w:pStyle w:val="para"/>
        <w:spacing w:before="120" w:after="0"/>
        <w:ind w:left="360"/>
        <w:rPr>
          <w:b/>
        </w:rPr>
      </w:pPr>
      <w:r w:rsidRPr="007D779F">
        <w:rPr>
          <w:b/>
        </w:rPr>
        <w:t xml:space="preserve">(U) 3.2.3.13 </w:t>
      </w:r>
      <w:proofErr w:type="gramStart"/>
      <w:r w:rsidRPr="007D779F">
        <w:rPr>
          <w:b/>
        </w:rPr>
        <w:t>The</w:t>
      </w:r>
      <w:proofErr w:type="gramEnd"/>
      <w:r w:rsidRPr="007D779F">
        <w:rPr>
          <w:b/>
        </w:rPr>
        <w:t xml:space="preserve"> system shall provide the capability for viewing user accounts based on the account state.</w:t>
      </w:r>
    </w:p>
    <w:p w:rsidR="002474DA" w:rsidRPr="007D779F" w:rsidRDefault="002474DA" w:rsidP="002474DA">
      <w:pPr>
        <w:pStyle w:val="para"/>
        <w:spacing w:before="120" w:after="0"/>
        <w:ind w:left="360"/>
        <w:rPr>
          <w:b/>
        </w:rPr>
      </w:pPr>
      <w:r w:rsidRPr="007D779F">
        <w:rPr>
          <w:b/>
        </w:rPr>
        <w:t xml:space="preserve">(U) 3.2.3.14 </w:t>
      </w:r>
      <w:proofErr w:type="gramStart"/>
      <w:r w:rsidRPr="007D779F">
        <w:rPr>
          <w:b/>
        </w:rPr>
        <w:t>The</w:t>
      </w:r>
      <w:proofErr w:type="gramEnd"/>
      <w:r w:rsidRPr="007D779F">
        <w:rPr>
          <w:b/>
        </w:rPr>
        <w:t xml:space="preserve"> system shall assign a unique identifier to each user account.</w:t>
      </w:r>
    </w:p>
    <w:p w:rsidR="002474DA" w:rsidRPr="007D779F" w:rsidRDefault="002474DA" w:rsidP="002474DA">
      <w:pPr>
        <w:pStyle w:val="para"/>
        <w:spacing w:before="120" w:after="0"/>
        <w:ind w:left="360"/>
        <w:rPr>
          <w:b/>
        </w:rPr>
      </w:pPr>
      <w:r w:rsidRPr="007D779F">
        <w:rPr>
          <w:b/>
        </w:rPr>
        <w:t xml:space="preserve">(U) 3.2.3.15 </w:t>
      </w:r>
      <w:proofErr w:type="gramStart"/>
      <w:r w:rsidRPr="007D779F">
        <w:rPr>
          <w:b/>
        </w:rPr>
        <w:t>The</w:t>
      </w:r>
      <w:proofErr w:type="gramEnd"/>
      <w:r w:rsidRPr="007D779F">
        <w:rPr>
          <w:b/>
        </w:rPr>
        <w:t xml:space="preserve"> system shall require the use of strong passwords.</w:t>
      </w:r>
    </w:p>
    <w:p w:rsidR="002474DA" w:rsidRPr="007D779F" w:rsidRDefault="002474DA" w:rsidP="002474DA">
      <w:pPr>
        <w:pStyle w:val="para2"/>
        <w:spacing w:before="0" w:after="120"/>
        <w:ind w:left="360"/>
      </w:pPr>
      <w:r w:rsidRPr="007D779F">
        <w:t>(U) For this system a strong password must contain at least 15 characters, of which there are at least two uppercase letters, two lowercase letters, two numbers, and two symbols. In addition, a strong password cannot be the same as the user’s previous passwords, cannot include the user’s name, and is not your login.</w:t>
      </w:r>
    </w:p>
    <w:p w:rsidR="002474DA" w:rsidRPr="007D779F" w:rsidRDefault="002474DA" w:rsidP="002474DA">
      <w:pPr>
        <w:pStyle w:val="para"/>
        <w:spacing w:before="120" w:after="0"/>
        <w:ind w:left="360"/>
        <w:rPr>
          <w:b/>
        </w:rPr>
      </w:pPr>
      <w:r w:rsidRPr="007D779F">
        <w:rPr>
          <w:b/>
        </w:rPr>
        <w:lastRenderedPageBreak/>
        <w:t xml:space="preserve">(U) 3.2.3.17 </w:t>
      </w:r>
      <w:proofErr w:type="gramStart"/>
      <w:r w:rsidRPr="007D779F">
        <w:rPr>
          <w:b/>
        </w:rPr>
        <w:t>The</w:t>
      </w:r>
      <w:proofErr w:type="gramEnd"/>
      <w:r w:rsidRPr="007D779F">
        <w:rPr>
          <w:b/>
        </w:rPr>
        <w:t xml:space="preserve"> system shall reject a password if the user tries to save a password that does not meet the strong password requirement.</w:t>
      </w:r>
    </w:p>
    <w:p w:rsidR="002474DA" w:rsidRPr="007D779F" w:rsidRDefault="002474DA" w:rsidP="002474DA">
      <w:pPr>
        <w:pStyle w:val="para"/>
        <w:spacing w:before="120" w:after="0"/>
        <w:ind w:left="360"/>
        <w:rPr>
          <w:b/>
        </w:rPr>
      </w:pPr>
      <w:r w:rsidRPr="007D779F">
        <w:rPr>
          <w:b/>
        </w:rPr>
        <w:t xml:space="preserve">(U) 3.2.3.18 </w:t>
      </w:r>
      <w:proofErr w:type="gramStart"/>
      <w:r w:rsidRPr="007D779F">
        <w:rPr>
          <w:b/>
        </w:rPr>
        <w:t>The</w:t>
      </w:r>
      <w:proofErr w:type="gramEnd"/>
      <w:r w:rsidRPr="007D779F">
        <w:rPr>
          <w:b/>
        </w:rPr>
        <w:t xml:space="preserve"> system shall lock a user account if the user fails three successive login attempts within a given timeframe.</w:t>
      </w:r>
    </w:p>
    <w:p w:rsidR="002474DA" w:rsidRPr="007D779F" w:rsidRDefault="002474DA" w:rsidP="002474DA">
      <w:pPr>
        <w:pStyle w:val="para"/>
        <w:spacing w:before="120" w:after="0"/>
        <w:ind w:left="360"/>
        <w:rPr>
          <w:b/>
        </w:rPr>
      </w:pPr>
      <w:r w:rsidRPr="007D779F">
        <w:rPr>
          <w:b/>
        </w:rPr>
        <w:t xml:space="preserve">(U) 3.2.3.19 </w:t>
      </w:r>
      <w:proofErr w:type="gramStart"/>
      <w:r w:rsidRPr="007D779F">
        <w:rPr>
          <w:b/>
        </w:rPr>
        <w:t>The</w:t>
      </w:r>
      <w:proofErr w:type="gramEnd"/>
      <w:r w:rsidRPr="007D779F">
        <w:rPr>
          <w:b/>
        </w:rPr>
        <w:t xml:space="preserve"> system shall allow only Administrators to unlock user accounts.</w:t>
      </w:r>
    </w:p>
    <w:p w:rsidR="00B15E6E" w:rsidRPr="007D779F" w:rsidRDefault="00B15E6E" w:rsidP="00B15E6E">
      <w:pPr>
        <w:pStyle w:val="para"/>
        <w:spacing w:before="120" w:after="0"/>
        <w:ind w:left="360"/>
        <w:rPr>
          <w:b/>
        </w:rPr>
      </w:pPr>
      <w:r w:rsidRPr="007D779F">
        <w:rPr>
          <w:b/>
        </w:rPr>
        <w:t xml:space="preserve">(U) 3.2.3.26 </w:t>
      </w:r>
      <w:proofErr w:type="gramStart"/>
      <w:r w:rsidRPr="007D779F">
        <w:rPr>
          <w:b/>
        </w:rPr>
        <w:t>The</w:t>
      </w:r>
      <w:proofErr w:type="gramEnd"/>
      <w:r w:rsidRPr="007D779F">
        <w:rPr>
          <w:b/>
        </w:rPr>
        <w:t xml:space="preserve"> system shall require all login IDs to be unique.</w:t>
      </w:r>
    </w:p>
    <w:p w:rsidR="00B15E6E" w:rsidRPr="007D779F" w:rsidRDefault="00B15E6E" w:rsidP="00B15E6E">
      <w:pPr>
        <w:pStyle w:val="para"/>
        <w:spacing w:before="120" w:after="0"/>
        <w:ind w:left="360"/>
        <w:rPr>
          <w:b/>
        </w:rPr>
      </w:pPr>
      <w:r w:rsidRPr="007D779F">
        <w:rPr>
          <w:b/>
        </w:rPr>
        <w:t xml:space="preserve">(U) 3.2.3.41 </w:t>
      </w:r>
      <w:proofErr w:type="gramStart"/>
      <w:r w:rsidRPr="007D779F">
        <w:rPr>
          <w:b/>
        </w:rPr>
        <w:t>The</w:t>
      </w:r>
      <w:proofErr w:type="gramEnd"/>
      <w:r w:rsidRPr="007D779F">
        <w:rPr>
          <w:b/>
        </w:rPr>
        <w:t xml:space="preserve"> system shall support the concept of an “alias” to hide the true name of the user.</w:t>
      </w:r>
    </w:p>
    <w:p w:rsidR="00B15E6E" w:rsidRPr="007D779F" w:rsidRDefault="00B15E6E" w:rsidP="00B15E6E">
      <w:pPr>
        <w:pStyle w:val="para"/>
        <w:spacing w:before="120" w:after="0"/>
        <w:ind w:left="360"/>
        <w:rPr>
          <w:b/>
        </w:rPr>
      </w:pPr>
      <w:r w:rsidRPr="007D779F">
        <w:rPr>
          <w:b/>
        </w:rPr>
        <w:t xml:space="preserve">(U) 3.2.3.42 </w:t>
      </w:r>
      <w:proofErr w:type="gramStart"/>
      <w:r w:rsidRPr="007D779F">
        <w:rPr>
          <w:b/>
        </w:rPr>
        <w:t>The</w:t>
      </w:r>
      <w:proofErr w:type="gramEnd"/>
      <w:r w:rsidRPr="007D779F">
        <w:rPr>
          <w:b/>
        </w:rPr>
        <w:t xml:space="preserve"> system shall provide the capability to disable system roles.</w:t>
      </w:r>
    </w:p>
    <w:p w:rsidR="00B15E6E" w:rsidRPr="007D779F" w:rsidRDefault="00B15E6E" w:rsidP="00B15E6E">
      <w:pPr>
        <w:pStyle w:val="para2"/>
        <w:spacing w:before="0" w:after="120"/>
        <w:ind w:left="360"/>
      </w:pPr>
      <w:r w:rsidRPr="007D779F">
        <w:t>(U) This includes for example, if a role is no longer needed</w:t>
      </w:r>
    </w:p>
    <w:p w:rsidR="00203878" w:rsidRPr="007D779F" w:rsidRDefault="00B15E6E" w:rsidP="002B2BAE">
      <w:pPr>
        <w:pStyle w:val="para"/>
      </w:pPr>
      <w:r w:rsidRPr="007D779F">
        <w:rPr>
          <w:b/>
        </w:rPr>
        <w:t xml:space="preserve">Section 3.2.4 (U) Groups </w:t>
      </w:r>
    </w:p>
    <w:p w:rsidR="00B15E6E" w:rsidRPr="007D779F" w:rsidRDefault="00B15E6E" w:rsidP="00B15E6E">
      <w:pPr>
        <w:pStyle w:val="para"/>
        <w:spacing w:before="120" w:after="0"/>
        <w:ind w:left="360"/>
        <w:rPr>
          <w:b/>
        </w:rPr>
      </w:pPr>
      <w:r w:rsidRPr="007D779F">
        <w:rPr>
          <w:b/>
        </w:rPr>
        <w:t xml:space="preserve">(U) 3.2.4.1 </w:t>
      </w:r>
      <w:proofErr w:type="gramStart"/>
      <w:r w:rsidRPr="007D779F">
        <w:rPr>
          <w:b/>
        </w:rPr>
        <w:t>The</w:t>
      </w:r>
      <w:proofErr w:type="gramEnd"/>
      <w:r w:rsidRPr="007D779F">
        <w:rPr>
          <w:b/>
        </w:rPr>
        <w:t xml:space="preserve"> system shall provide the capability for users to manage groups of users.</w:t>
      </w:r>
    </w:p>
    <w:p w:rsidR="00B15E6E" w:rsidRPr="007D779F" w:rsidRDefault="00B15E6E" w:rsidP="00B15E6E">
      <w:pPr>
        <w:pStyle w:val="para2"/>
        <w:spacing w:before="0" w:after="120"/>
        <w:ind w:left="360"/>
      </w:pPr>
      <w:r w:rsidRPr="007D779F">
        <w:t>(U) This management capability includes creating groups.</w:t>
      </w:r>
    </w:p>
    <w:p w:rsidR="00B15E6E" w:rsidRPr="007D779F" w:rsidRDefault="00B15E6E" w:rsidP="00B15E6E">
      <w:pPr>
        <w:pStyle w:val="para"/>
        <w:spacing w:before="120" w:after="0"/>
        <w:ind w:left="360"/>
        <w:rPr>
          <w:b/>
        </w:rPr>
      </w:pPr>
      <w:r w:rsidRPr="007D779F">
        <w:rPr>
          <w:b/>
        </w:rPr>
        <w:t xml:space="preserve"> (U) 3.2.4.4 </w:t>
      </w:r>
      <w:proofErr w:type="gramStart"/>
      <w:r w:rsidRPr="007D779F">
        <w:rPr>
          <w:b/>
        </w:rPr>
        <w:t>The</w:t>
      </w:r>
      <w:proofErr w:type="gramEnd"/>
      <w:r w:rsidRPr="007D779F">
        <w:rPr>
          <w:b/>
        </w:rPr>
        <w:t xml:space="preserve"> system shall allow groups to be composed of individuals from multiple organizations.</w:t>
      </w:r>
    </w:p>
    <w:p w:rsidR="00B15E6E" w:rsidRPr="007D779F" w:rsidRDefault="00B15E6E" w:rsidP="00B15E6E">
      <w:pPr>
        <w:pStyle w:val="para2"/>
        <w:spacing w:before="0" w:after="120"/>
        <w:ind w:left="360"/>
      </w:pPr>
      <w:r w:rsidRPr="007D779F">
        <w:t>(U) This permits individuals from one or more organizations to comprise a group.</w:t>
      </w:r>
    </w:p>
    <w:p w:rsidR="00B15E6E" w:rsidRPr="007D779F" w:rsidRDefault="00B15E6E" w:rsidP="002B2BAE">
      <w:pPr>
        <w:pStyle w:val="para"/>
      </w:pPr>
      <w:r w:rsidRPr="007D779F">
        <w:rPr>
          <w:b/>
        </w:rPr>
        <w:t>Section 3.2.5 (U) Search</w:t>
      </w:r>
    </w:p>
    <w:p w:rsidR="00B15E6E" w:rsidRPr="007D779F" w:rsidRDefault="00B15E6E" w:rsidP="00B15E6E">
      <w:pPr>
        <w:ind w:left="360"/>
        <w:rPr>
          <w:b/>
        </w:rPr>
      </w:pPr>
      <w:r w:rsidRPr="007D779F">
        <w:rPr>
          <w:b/>
        </w:rPr>
        <w:t xml:space="preserve">(U) 3.2.5.5 </w:t>
      </w:r>
      <w:proofErr w:type="gramStart"/>
      <w:r w:rsidRPr="007D779F">
        <w:rPr>
          <w:b/>
        </w:rPr>
        <w:t>The</w:t>
      </w:r>
      <w:proofErr w:type="gramEnd"/>
      <w:r w:rsidRPr="007D779F">
        <w:rPr>
          <w:b/>
        </w:rPr>
        <w:t xml:space="preserve"> system shall filter search results.</w:t>
      </w:r>
    </w:p>
    <w:p w:rsidR="00B15E6E" w:rsidRPr="007D779F" w:rsidRDefault="00B15E6E" w:rsidP="00B15E6E">
      <w:pPr>
        <w:pStyle w:val="para2"/>
        <w:spacing w:before="0" w:after="120"/>
        <w:ind w:left="360"/>
        <w:rPr>
          <w:color w:val="FF0000"/>
        </w:rPr>
      </w:pPr>
      <w:r w:rsidRPr="007D779F">
        <w:t xml:space="preserve">(U) Criteria for filtering search results </w:t>
      </w:r>
      <w:proofErr w:type="gramStart"/>
      <w:r w:rsidRPr="007D779F">
        <w:t>includes</w:t>
      </w:r>
      <w:proofErr w:type="gramEnd"/>
      <w:r w:rsidRPr="007D779F">
        <w:t xml:space="preserve"> the submitting user’s access and clearance level.</w:t>
      </w:r>
    </w:p>
    <w:p w:rsidR="00B15E6E" w:rsidRPr="007D779F" w:rsidRDefault="00B15E6E" w:rsidP="00B15E6E">
      <w:pPr>
        <w:pStyle w:val="para"/>
        <w:spacing w:before="120" w:after="0"/>
        <w:ind w:left="360"/>
        <w:rPr>
          <w:b/>
        </w:rPr>
      </w:pPr>
      <w:r w:rsidRPr="007D779F">
        <w:rPr>
          <w:b/>
        </w:rPr>
        <w:t xml:space="preserve">(U) 3.2.5.6 </w:t>
      </w:r>
      <w:proofErr w:type="gramStart"/>
      <w:r w:rsidRPr="007D779F">
        <w:rPr>
          <w:b/>
        </w:rPr>
        <w:t>The</w:t>
      </w:r>
      <w:proofErr w:type="gramEnd"/>
      <w:r w:rsidRPr="007D779F">
        <w:rPr>
          <w:b/>
        </w:rPr>
        <w:t xml:space="preserve"> system shall provide a keyword search capability.</w:t>
      </w:r>
    </w:p>
    <w:p w:rsidR="00B15E6E" w:rsidRPr="007D779F" w:rsidRDefault="0043058A" w:rsidP="002B2BAE">
      <w:pPr>
        <w:pStyle w:val="para"/>
        <w:rPr>
          <w:b/>
        </w:rPr>
      </w:pPr>
      <w:r w:rsidRPr="007D779F">
        <w:rPr>
          <w:b/>
        </w:rPr>
        <w:t>Section 3.2.6 (U) Workflows and Queues</w:t>
      </w:r>
    </w:p>
    <w:p w:rsidR="0043058A" w:rsidRPr="007D779F" w:rsidRDefault="0043058A" w:rsidP="0043058A">
      <w:pPr>
        <w:pStyle w:val="para"/>
        <w:spacing w:before="120" w:after="0"/>
        <w:ind w:left="360"/>
        <w:rPr>
          <w:b/>
        </w:rPr>
      </w:pPr>
      <w:r w:rsidRPr="007D779F">
        <w:rPr>
          <w:b/>
        </w:rPr>
        <w:t xml:space="preserve">(U) 3.2.6.1 </w:t>
      </w:r>
      <w:proofErr w:type="gramStart"/>
      <w:r w:rsidRPr="007D779F">
        <w:rPr>
          <w:b/>
        </w:rPr>
        <w:t>The</w:t>
      </w:r>
      <w:proofErr w:type="gramEnd"/>
      <w:r w:rsidRPr="007D779F">
        <w:rPr>
          <w:b/>
        </w:rPr>
        <w:t xml:space="preserve"> system shall provide for a workflow capability.</w:t>
      </w:r>
    </w:p>
    <w:p w:rsidR="0043058A" w:rsidRPr="007D779F" w:rsidRDefault="0043058A" w:rsidP="0043058A">
      <w:pPr>
        <w:pStyle w:val="para"/>
        <w:spacing w:before="120" w:after="0"/>
        <w:ind w:left="360"/>
        <w:rPr>
          <w:b/>
        </w:rPr>
      </w:pPr>
      <w:r w:rsidRPr="007D779F">
        <w:rPr>
          <w:b/>
        </w:rPr>
        <w:t xml:space="preserve">(U) 3.2.6.12 </w:t>
      </w:r>
      <w:proofErr w:type="gramStart"/>
      <w:r w:rsidRPr="007D779F">
        <w:rPr>
          <w:b/>
        </w:rPr>
        <w:t>The</w:t>
      </w:r>
      <w:proofErr w:type="gramEnd"/>
      <w:r w:rsidRPr="007D779F">
        <w:rPr>
          <w:b/>
        </w:rPr>
        <w:t xml:space="preserve"> system shall provide the capability for a user to save a workflow.</w:t>
      </w:r>
    </w:p>
    <w:p w:rsidR="0043058A" w:rsidRPr="007D779F" w:rsidRDefault="0043058A" w:rsidP="0043058A">
      <w:pPr>
        <w:pStyle w:val="para"/>
        <w:spacing w:before="120" w:after="0"/>
        <w:ind w:left="360"/>
        <w:rPr>
          <w:b/>
        </w:rPr>
      </w:pPr>
      <w:r w:rsidRPr="007D779F">
        <w:rPr>
          <w:b/>
        </w:rPr>
        <w:t xml:space="preserve">(U) 3.2.6.15 </w:t>
      </w:r>
      <w:proofErr w:type="gramStart"/>
      <w:r w:rsidRPr="007D779F">
        <w:rPr>
          <w:b/>
        </w:rPr>
        <w:t>The</w:t>
      </w:r>
      <w:proofErr w:type="gramEnd"/>
      <w:r w:rsidRPr="007D779F">
        <w:rPr>
          <w:b/>
        </w:rPr>
        <w:t xml:space="preserve"> system shall be capable of storing multiple workflows.</w:t>
      </w:r>
    </w:p>
    <w:p w:rsidR="0043058A" w:rsidRPr="007D779F" w:rsidRDefault="00BF19C0" w:rsidP="002B2BAE">
      <w:pPr>
        <w:pStyle w:val="para"/>
      </w:pPr>
      <w:r w:rsidRPr="007D779F">
        <w:rPr>
          <w:b/>
        </w:rPr>
        <w:t>Section 3.2.13 (U) Audit</w:t>
      </w:r>
    </w:p>
    <w:p w:rsidR="00BF19C0" w:rsidRPr="007D779F" w:rsidRDefault="00BF19C0" w:rsidP="00BF19C0">
      <w:pPr>
        <w:ind w:left="360"/>
        <w:rPr>
          <w:b/>
        </w:rPr>
      </w:pPr>
      <w:r w:rsidRPr="007D779F">
        <w:rPr>
          <w:b/>
        </w:rPr>
        <w:t xml:space="preserve">(U) 3.2.13.1 </w:t>
      </w:r>
      <w:proofErr w:type="gramStart"/>
      <w:r w:rsidRPr="007D779F">
        <w:rPr>
          <w:b/>
        </w:rPr>
        <w:t>The</w:t>
      </w:r>
      <w:proofErr w:type="gramEnd"/>
      <w:r w:rsidRPr="007D779F">
        <w:rPr>
          <w:b/>
        </w:rPr>
        <w:t xml:space="preserve"> system shall record significant events in audit records. </w:t>
      </w:r>
    </w:p>
    <w:p w:rsidR="00BF19C0" w:rsidRPr="007D779F" w:rsidRDefault="00BF19C0" w:rsidP="00BF19C0">
      <w:pPr>
        <w:pStyle w:val="ListParagraph"/>
        <w:numPr>
          <w:ilvl w:val="0"/>
          <w:numId w:val="59"/>
        </w:numPr>
      </w:pPr>
      <w:r w:rsidRPr="007D779F">
        <w:t>Successful logon and logoff attempts by users.</w:t>
      </w:r>
    </w:p>
    <w:p w:rsidR="00BF19C0" w:rsidRPr="007D779F" w:rsidRDefault="00BF19C0" w:rsidP="00BF19C0">
      <w:pPr>
        <w:pStyle w:val="ListParagraph"/>
        <w:numPr>
          <w:ilvl w:val="0"/>
          <w:numId w:val="59"/>
        </w:numPr>
      </w:pPr>
      <w:r w:rsidRPr="007D779F">
        <w:t>Unsuccessful logon and logoff attempts by users</w:t>
      </w:r>
    </w:p>
    <w:p w:rsidR="00BF19C0" w:rsidRPr="007D779F" w:rsidRDefault="00BF19C0" w:rsidP="00BF19C0">
      <w:pPr>
        <w:pStyle w:val="ListParagraph"/>
        <w:numPr>
          <w:ilvl w:val="0"/>
          <w:numId w:val="59"/>
        </w:numPr>
      </w:pPr>
      <w:r w:rsidRPr="007D779F">
        <w:t>New user account creation</w:t>
      </w:r>
    </w:p>
    <w:p w:rsidR="00BF19C0" w:rsidRPr="007D779F" w:rsidRDefault="00000750" w:rsidP="002B2BAE">
      <w:pPr>
        <w:pStyle w:val="para"/>
        <w:rPr>
          <w:b/>
        </w:rPr>
      </w:pPr>
      <w:r w:rsidRPr="007D779F">
        <w:rPr>
          <w:b/>
        </w:rPr>
        <w:t>Section 3.2.15 (U) System Configuration</w:t>
      </w:r>
    </w:p>
    <w:p w:rsidR="00000750" w:rsidRPr="007D779F" w:rsidRDefault="00000750" w:rsidP="00000750">
      <w:pPr>
        <w:pStyle w:val="para"/>
        <w:spacing w:before="120" w:after="0"/>
        <w:ind w:left="360"/>
        <w:rPr>
          <w:b/>
        </w:rPr>
      </w:pPr>
      <w:r w:rsidRPr="007D779F">
        <w:rPr>
          <w:b/>
        </w:rPr>
        <w:t xml:space="preserve">(U) 3.2.15.1 </w:t>
      </w:r>
      <w:proofErr w:type="gramStart"/>
      <w:r w:rsidRPr="007D779F">
        <w:rPr>
          <w:b/>
        </w:rPr>
        <w:t>The</w:t>
      </w:r>
      <w:proofErr w:type="gramEnd"/>
      <w:r w:rsidRPr="007D779F">
        <w:rPr>
          <w:b/>
        </w:rPr>
        <w:t xml:space="preserve"> system shall provide a Web-based user interface (UI) to support System Configuration functionality.</w:t>
      </w:r>
    </w:p>
    <w:p w:rsidR="00000750" w:rsidRPr="007D779F" w:rsidRDefault="00000750" w:rsidP="00000750">
      <w:pPr>
        <w:pStyle w:val="para"/>
        <w:spacing w:before="120" w:after="0"/>
        <w:ind w:left="360"/>
        <w:rPr>
          <w:b/>
        </w:rPr>
      </w:pPr>
      <w:r w:rsidRPr="007D779F">
        <w:rPr>
          <w:b/>
        </w:rPr>
        <w:t xml:space="preserve">(U) 3.2.15.2 </w:t>
      </w:r>
      <w:proofErr w:type="gramStart"/>
      <w:r w:rsidRPr="007D779F">
        <w:rPr>
          <w:b/>
        </w:rPr>
        <w:t>The</w:t>
      </w:r>
      <w:proofErr w:type="gramEnd"/>
      <w:r w:rsidRPr="007D779F">
        <w:rPr>
          <w:b/>
        </w:rPr>
        <w:t xml:space="preserve"> system shall restrict access to application configuration settings to privileged users designated as application administrators.</w:t>
      </w:r>
    </w:p>
    <w:p w:rsidR="00000750" w:rsidRPr="007D779F" w:rsidRDefault="00000750" w:rsidP="00000750">
      <w:pPr>
        <w:pStyle w:val="para2"/>
        <w:spacing w:before="0" w:after="120"/>
        <w:ind w:left="360"/>
      </w:pPr>
      <w:r w:rsidRPr="007D779F">
        <w:t xml:space="preserve">(U) This normally is the </w:t>
      </w:r>
      <w:r w:rsidRPr="007D779F">
        <w:rPr>
          <w:i/>
        </w:rPr>
        <w:t>Administrator</w:t>
      </w:r>
      <w:r w:rsidRPr="007D779F">
        <w:t xml:space="preserve"> role.</w:t>
      </w:r>
    </w:p>
    <w:p w:rsidR="00000750" w:rsidRPr="007D779F" w:rsidRDefault="00000750" w:rsidP="00000750">
      <w:pPr>
        <w:ind w:left="360"/>
        <w:rPr>
          <w:b/>
        </w:rPr>
      </w:pPr>
      <w:r w:rsidRPr="007D779F">
        <w:rPr>
          <w:b/>
        </w:rPr>
        <w:t xml:space="preserve">(U) 3.2.15.3 </w:t>
      </w:r>
      <w:proofErr w:type="gramStart"/>
      <w:r w:rsidRPr="007D779F">
        <w:rPr>
          <w:b/>
        </w:rPr>
        <w:t>The</w:t>
      </w:r>
      <w:proofErr w:type="gramEnd"/>
      <w:r w:rsidRPr="007D779F">
        <w:rPr>
          <w:b/>
        </w:rPr>
        <w:t xml:space="preserve"> system shall provide the capability for an administrator to set configurations.</w:t>
      </w:r>
    </w:p>
    <w:p w:rsidR="00000750" w:rsidRPr="007D779F" w:rsidRDefault="00000750" w:rsidP="00000750">
      <w:pPr>
        <w:ind w:left="360"/>
      </w:pPr>
      <w:r w:rsidRPr="007D779F">
        <w:lastRenderedPageBreak/>
        <w:t xml:space="preserve">(U) These settings, as a minimum, include the following: </w:t>
      </w:r>
    </w:p>
    <w:p w:rsidR="00000750" w:rsidRPr="007D779F" w:rsidRDefault="00000750" w:rsidP="00000750">
      <w:pPr>
        <w:pStyle w:val="ListParagraph"/>
        <w:numPr>
          <w:ilvl w:val="0"/>
          <w:numId w:val="59"/>
        </w:numPr>
        <w:tabs>
          <w:tab w:val="clear" w:pos="720"/>
          <w:tab w:val="num" w:pos="1035"/>
        </w:tabs>
        <w:ind w:left="1035"/>
      </w:pPr>
      <w:r w:rsidRPr="007D779F">
        <w:t>Configure User Account Management</w:t>
      </w:r>
    </w:p>
    <w:p w:rsidR="00000750" w:rsidRPr="007D779F" w:rsidRDefault="00000750" w:rsidP="00000750">
      <w:pPr>
        <w:pStyle w:val="ListParagraph"/>
        <w:numPr>
          <w:ilvl w:val="0"/>
          <w:numId w:val="59"/>
        </w:numPr>
        <w:tabs>
          <w:tab w:val="clear" w:pos="720"/>
          <w:tab w:val="num" w:pos="1035"/>
        </w:tabs>
        <w:ind w:left="1035"/>
      </w:pPr>
      <w:r w:rsidRPr="007D779F">
        <w:t>Set the system’s time zone; the default time zone normally should be Zulu</w:t>
      </w:r>
    </w:p>
    <w:p w:rsidR="00000750" w:rsidRPr="007D779F" w:rsidRDefault="00000750" w:rsidP="00000750">
      <w:pPr>
        <w:pStyle w:val="ListParagraph"/>
        <w:numPr>
          <w:ilvl w:val="0"/>
          <w:numId w:val="59"/>
        </w:numPr>
        <w:tabs>
          <w:tab w:val="clear" w:pos="720"/>
          <w:tab w:val="num" w:pos="1035"/>
        </w:tabs>
        <w:ind w:left="1035"/>
      </w:pPr>
      <w:r w:rsidRPr="007D779F">
        <w:t>Set the name of the site (installation)</w:t>
      </w:r>
    </w:p>
    <w:p w:rsidR="00000750" w:rsidRPr="007D779F" w:rsidRDefault="00000750" w:rsidP="00000750">
      <w:pPr>
        <w:pStyle w:val="ListParagraph"/>
        <w:numPr>
          <w:ilvl w:val="0"/>
          <w:numId w:val="59"/>
        </w:numPr>
        <w:tabs>
          <w:tab w:val="clear" w:pos="720"/>
          <w:tab w:val="num" w:pos="1035"/>
        </w:tabs>
        <w:ind w:left="1035"/>
      </w:pPr>
      <w:r w:rsidRPr="007D779F">
        <w:t>Reset passwords</w:t>
      </w:r>
    </w:p>
    <w:p w:rsidR="00000750" w:rsidRPr="007D779F" w:rsidRDefault="00000750" w:rsidP="00000750">
      <w:pPr>
        <w:pStyle w:val="ListParagraph"/>
        <w:numPr>
          <w:ilvl w:val="0"/>
          <w:numId w:val="59"/>
        </w:numPr>
        <w:tabs>
          <w:tab w:val="clear" w:pos="720"/>
          <w:tab w:val="num" w:pos="1035"/>
        </w:tabs>
        <w:ind w:left="1035"/>
      </w:pPr>
      <w:r w:rsidRPr="007D779F">
        <w:t>Set the system’s maximum classification</w:t>
      </w:r>
    </w:p>
    <w:p w:rsidR="00000750" w:rsidRPr="007D779F" w:rsidRDefault="00000750" w:rsidP="00000750">
      <w:pPr>
        <w:pStyle w:val="ListParagraph"/>
        <w:numPr>
          <w:ilvl w:val="0"/>
          <w:numId w:val="59"/>
        </w:numPr>
        <w:tabs>
          <w:tab w:val="clear" w:pos="720"/>
          <w:tab w:val="num" w:pos="1035"/>
        </w:tabs>
        <w:ind w:left="1035"/>
      </w:pPr>
      <w:r w:rsidRPr="007D779F">
        <w:t>Enter the location of external authentication servers to be used to verify clearance levels</w:t>
      </w:r>
    </w:p>
    <w:p w:rsidR="00B15E6E" w:rsidRPr="007D779F" w:rsidRDefault="0005000C" w:rsidP="002B2BAE">
      <w:pPr>
        <w:pStyle w:val="para"/>
      </w:pPr>
      <w:r w:rsidRPr="007D779F">
        <w:rPr>
          <w:b/>
        </w:rPr>
        <w:t>Section 3.2.16 (U) User Preferences</w:t>
      </w:r>
    </w:p>
    <w:p w:rsidR="0005000C" w:rsidRPr="007D779F" w:rsidRDefault="0005000C" w:rsidP="0005000C">
      <w:pPr>
        <w:pStyle w:val="para"/>
        <w:spacing w:before="120" w:after="0"/>
        <w:ind w:left="360"/>
        <w:rPr>
          <w:b/>
        </w:rPr>
      </w:pPr>
      <w:r w:rsidRPr="007D779F">
        <w:rPr>
          <w:b/>
        </w:rPr>
        <w:t xml:space="preserve">(U) 3.2.16.1 </w:t>
      </w:r>
      <w:proofErr w:type="gramStart"/>
      <w:r w:rsidRPr="007D779F">
        <w:rPr>
          <w:b/>
        </w:rPr>
        <w:t>The</w:t>
      </w:r>
      <w:proofErr w:type="gramEnd"/>
      <w:r w:rsidRPr="007D779F">
        <w:rPr>
          <w:b/>
        </w:rPr>
        <w:t xml:space="preserve"> system shall allow a user to configure the user’s preferences for data display.</w:t>
      </w:r>
    </w:p>
    <w:p w:rsidR="0005000C" w:rsidRPr="007D779F" w:rsidRDefault="0005000C" w:rsidP="0005000C">
      <w:pPr>
        <w:pStyle w:val="para"/>
        <w:spacing w:before="120" w:after="0"/>
        <w:ind w:left="360"/>
        <w:rPr>
          <w:b/>
        </w:rPr>
      </w:pPr>
      <w:r w:rsidRPr="007D779F">
        <w:rPr>
          <w:b/>
        </w:rPr>
        <w:t xml:space="preserve">(U) 3.2.16.9 </w:t>
      </w:r>
      <w:proofErr w:type="gramStart"/>
      <w:r w:rsidRPr="007D779F">
        <w:rPr>
          <w:b/>
        </w:rPr>
        <w:t>The</w:t>
      </w:r>
      <w:proofErr w:type="gramEnd"/>
      <w:r w:rsidRPr="007D779F">
        <w:rPr>
          <w:b/>
        </w:rPr>
        <w:t xml:space="preserve"> system shall allow a user to save the user’s preferences for workspace settings.</w:t>
      </w:r>
    </w:p>
    <w:p w:rsidR="0005000C" w:rsidRPr="007D779F" w:rsidRDefault="003F3B65" w:rsidP="002B2BAE">
      <w:pPr>
        <w:pStyle w:val="para"/>
      </w:pPr>
      <w:r w:rsidRPr="007D779F">
        <w:rPr>
          <w:b/>
        </w:rPr>
        <w:t>Section 3.2.17 (U) User Interface</w:t>
      </w:r>
    </w:p>
    <w:p w:rsidR="003F3B65" w:rsidRPr="007D779F" w:rsidRDefault="003F3B65" w:rsidP="003F3B65">
      <w:pPr>
        <w:pStyle w:val="para"/>
        <w:spacing w:before="120" w:after="0"/>
        <w:ind w:left="360"/>
        <w:rPr>
          <w:b/>
        </w:rPr>
      </w:pPr>
      <w:r w:rsidRPr="007D779F">
        <w:rPr>
          <w:b/>
        </w:rPr>
        <w:t xml:space="preserve">(U) 3.2.17.1 </w:t>
      </w:r>
      <w:proofErr w:type="gramStart"/>
      <w:r w:rsidRPr="007D779F">
        <w:rPr>
          <w:b/>
        </w:rPr>
        <w:t>The</w:t>
      </w:r>
      <w:proofErr w:type="gramEnd"/>
      <w:r w:rsidRPr="007D779F">
        <w:rPr>
          <w:b/>
        </w:rPr>
        <w:t xml:space="preserve"> system shall provide a browser-based user interface (UI) to execute system functions.</w:t>
      </w:r>
    </w:p>
    <w:p w:rsidR="003F3B65" w:rsidRPr="007D779F" w:rsidRDefault="003F3B65" w:rsidP="003F3B65">
      <w:pPr>
        <w:pStyle w:val="para"/>
        <w:spacing w:before="120" w:after="0"/>
        <w:ind w:left="360"/>
        <w:rPr>
          <w:b/>
        </w:rPr>
      </w:pPr>
      <w:r w:rsidRPr="007D779F">
        <w:rPr>
          <w:b/>
        </w:rPr>
        <w:t xml:space="preserve">(U) 3.2.17.2 </w:t>
      </w:r>
      <w:proofErr w:type="gramStart"/>
      <w:r w:rsidRPr="007D779F">
        <w:rPr>
          <w:b/>
        </w:rPr>
        <w:t>The</w:t>
      </w:r>
      <w:proofErr w:type="gramEnd"/>
      <w:r w:rsidRPr="007D779F">
        <w:rPr>
          <w:b/>
        </w:rPr>
        <w:t xml:space="preserve"> system user interface (UI) presented to the user shall be based on the user’s role.</w:t>
      </w:r>
    </w:p>
    <w:p w:rsidR="003F3B65" w:rsidRPr="007D779F" w:rsidRDefault="003F3B65" w:rsidP="003F3B65">
      <w:pPr>
        <w:pStyle w:val="para"/>
        <w:spacing w:before="120" w:after="0"/>
        <w:ind w:left="360"/>
        <w:rPr>
          <w:b/>
        </w:rPr>
      </w:pPr>
      <w:r w:rsidRPr="007D779F">
        <w:rPr>
          <w:b/>
        </w:rPr>
        <w:t xml:space="preserve">(U) 3.2.17.6 </w:t>
      </w:r>
      <w:proofErr w:type="gramStart"/>
      <w:r w:rsidRPr="007D779F">
        <w:rPr>
          <w:b/>
        </w:rPr>
        <w:t>The</w:t>
      </w:r>
      <w:proofErr w:type="gramEnd"/>
      <w:r w:rsidRPr="007D779F">
        <w:rPr>
          <w:b/>
        </w:rPr>
        <w:t xml:space="preserve"> system shall use a CLOSE button (if in view mode) to close the current window.</w:t>
      </w:r>
    </w:p>
    <w:p w:rsidR="003F3B65" w:rsidRPr="007D779F" w:rsidRDefault="003F3B65" w:rsidP="003F3B65">
      <w:pPr>
        <w:pStyle w:val="para"/>
        <w:spacing w:before="120" w:after="0"/>
        <w:ind w:left="360"/>
        <w:rPr>
          <w:b/>
        </w:rPr>
      </w:pPr>
      <w:r w:rsidRPr="007D779F">
        <w:rPr>
          <w:b/>
        </w:rPr>
        <w:t xml:space="preserve">(U) 3.2.17.13 </w:t>
      </w:r>
      <w:proofErr w:type="gramStart"/>
      <w:r w:rsidRPr="007D779F">
        <w:rPr>
          <w:b/>
        </w:rPr>
        <w:t>The</w:t>
      </w:r>
      <w:proofErr w:type="gramEnd"/>
      <w:r w:rsidRPr="007D779F">
        <w:rPr>
          <w:b/>
        </w:rPr>
        <w:t xml:space="preserve"> system user interface (UI) shall provide the capability for the user to associate entities using a drag-and-drop metaphor.</w:t>
      </w:r>
    </w:p>
    <w:p w:rsidR="006310FA" w:rsidRPr="007D779F" w:rsidRDefault="006310FA" w:rsidP="006310FA">
      <w:pPr>
        <w:pStyle w:val="para"/>
        <w:spacing w:before="120" w:after="0"/>
        <w:ind w:left="360"/>
        <w:rPr>
          <w:b/>
        </w:rPr>
      </w:pPr>
      <w:r w:rsidRPr="007D779F">
        <w:rPr>
          <w:b/>
        </w:rPr>
        <w:t xml:space="preserve">(U) 3.2.17.25 </w:t>
      </w:r>
      <w:proofErr w:type="gramStart"/>
      <w:r w:rsidRPr="007D779F">
        <w:rPr>
          <w:b/>
        </w:rPr>
        <w:t>The</w:t>
      </w:r>
      <w:proofErr w:type="gramEnd"/>
      <w:r w:rsidRPr="007D779F">
        <w:rPr>
          <w:b/>
        </w:rPr>
        <w:t xml:space="preserve"> system shall provide a feedback mechanism to the user to indicate the system is processing the user-requested action if the transaction requires more than two (2) seconds to respond.</w:t>
      </w:r>
    </w:p>
    <w:p w:rsidR="003F3B65" w:rsidRPr="007D779F" w:rsidRDefault="003429E8" w:rsidP="002B2BAE">
      <w:pPr>
        <w:pStyle w:val="para"/>
        <w:rPr>
          <w:b/>
        </w:rPr>
      </w:pPr>
      <w:r w:rsidRPr="007D779F">
        <w:rPr>
          <w:b/>
        </w:rPr>
        <w:t>Section 3.2.18 (U) Database</w:t>
      </w:r>
    </w:p>
    <w:p w:rsidR="003429E8" w:rsidRPr="007D779F" w:rsidRDefault="003429E8" w:rsidP="003429E8">
      <w:pPr>
        <w:pStyle w:val="para"/>
        <w:spacing w:before="120" w:after="0"/>
        <w:ind w:left="360"/>
        <w:rPr>
          <w:b/>
        </w:rPr>
      </w:pPr>
      <w:r w:rsidRPr="007D779F">
        <w:rPr>
          <w:b/>
        </w:rPr>
        <w:t>(U) 3.2.18.24 The system database shall store widget settings for each user preference (i.e. URL, size, shape, workspace, customization, dashboard configuration</w:t>
      </w:r>
      <w:proofErr w:type="gramStart"/>
      <w:r w:rsidRPr="007D779F">
        <w:rPr>
          <w:b/>
        </w:rPr>
        <w:t>) .</w:t>
      </w:r>
      <w:proofErr w:type="gramEnd"/>
      <w:r w:rsidRPr="007D779F">
        <w:rPr>
          <w:b/>
        </w:rPr>
        <w:t xml:space="preserve">  </w:t>
      </w:r>
    </w:p>
    <w:p w:rsidR="00000750" w:rsidRPr="007D779F" w:rsidRDefault="003429E8" w:rsidP="002B2BAE">
      <w:pPr>
        <w:pStyle w:val="para"/>
      </w:pPr>
      <w:r w:rsidRPr="007D779F">
        <w:rPr>
          <w:b/>
        </w:rPr>
        <w:t>Section 3.2.20 (U) Help</w:t>
      </w:r>
    </w:p>
    <w:p w:rsidR="003429E8" w:rsidRPr="007D779F" w:rsidRDefault="003429E8" w:rsidP="003429E8">
      <w:pPr>
        <w:pStyle w:val="para"/>
        <w:spacing w:before="120" w:after="0"/>
        <w:ind w:left="360"/>
        <w:rPr>
          <w:b/>
        </w:rPr>
      </w:pPr>
      <w:r w:rsidRPr="007D779F">
        <w:rPr>
          <w:b/>
        </w:rPr>
        <w:t xml:space="preserve">(U) 3.2.20.1 </w:t>
      </w:r>
      <w:proofErr w:type="gramStart"/>
      <w:r w:rsidRPr="007D779F">
        <w:rPr>
          <w:b/>
        </w:rPr>
        <w:t>The</w:t>
      </w:r>
      <w:proofErr w:type="gramEnd"/>
      <w:r w:rsidRPr="007D779F">
        <w:rPr>
          <w:b/>
        </w:rPr>
        <w:t xml:space="preserve"> system shall provide an online help capability. </w:t>
      </w:r>
    </w:p>
    <w:p w:rsidR="003429E8" w:rsidRPr="007D779F" w:rsidRDefault="003429E8" w:rsidP="002B2BAE">
      <w:pPr>
        <w:pStyle w:val="para"/>
        <w:rPr>
          <w:b/>
        </w:rPr>
      </w:pPr>
      <w:r w:rsidRPr="007D779F">
        <w:rPr>
          <w:b/>
        </w:rPr>
        <w:t>Section 3.3 (U) SWIF Application Requirements</w:t>
      </w:r>
    </w:p>
    <w:p w:rsidR="003429E8" w:rsidRPr="007D779F" w:rsidRDefault="003429E8" w:rsidP="002B2BAE">
      <w:pPr>
        <w:pStyle w:val="para"/>
        <w:rPr>
          <w:b/>
        </w:rPr>
      </w:pPr>
      <w:r w:rsidRPr="007D779F">
        <w:rPr>
          <w:b/>
        </w:rPr>
        <w:t>Section 3.3.1 (UFOUO) Planning Application</w:t>
      </w:r>
    </w:p>
    <w:p w:rsidR="003429E8" w:rsidRPr="007D779F" w:rsidRDefault="003429E8" w:rsidP="003429E8">
      <w:pPr>
        <w:pStyle w:val="para"/>
        <w:spacing w:before="120" w:after="0"/>
        <w:ind w:left="360"/>
        <w:rPr>
          <w:b/>
        </w:rPr>
      </w:pPr>
      <w:r w:rsidRPr="007D779F">
        <w:rPr>
          <w:b/>
        </w:rPr>
        <w:t xml:space="preserve">(U//FOUO) 3.3.1.1 </w:t>
      </w:r>
      <w:proofErr w:type="gramStart"/>
      <w:r w:rsidRPr="007D779F">
        <w:rPr>
          <w:b/>
        </w:rPr>
        <w:t>The</w:t>
      </w:r>
      <w:proofErr w:type="gramEnd"/>
      <w:r w:rsidRPr="007D779F">
        <w:rPr>
          <w:b/>
        </w:rPr>
        <w:t xml:space="preserve"> system shall include a Planning application.</w:t>
      </w:r>
    </w:p>
    <w:p w:rsidR="003429E8" w:rsidRPr="007D779F" w:rsidRDefault="003429E8" w:rsidP="003429E8">
      <w:pPr>
        <w:pStyle w:val="para"/>
        <w:spacing w:before="120" w:after="0"/>
        <w:ind w:left="360"/>
        <w:rPr>
          <w:b/>
        </w:rPr>
      </w:pPr>
      <w:r w:rsidRPr="007D779F">
        <w:rPr>
          <w:b/>
        </w:rPr>
        <w:t xml:space="preserve">(U//FOUO) 3.3.1.2 </w:t>
      </w:r>
      <w:proofErr w:type="gramStart"/>
      <w:r w:rsidRPr="007D779F">
        <w:rPr>
          <w:b/>
        </w:rPr>
        <w:t>The</w:t>
      </w:r>
      <w:proofErr w:type="gramEnd"/>
      <w:r w:rsidRPr="007D779F">
        <w:rPr>
          <w:b/>
        </w:rPr>
        <w:t xml:space="preserve"> system Planning application shall operate within the SWIF architecture.</w:t>
      </w:r>
    </w:p>
    <w:p w:rsidR="003429E8" w:rsidRPr="007D779F" w:rsidRDefault="003429E8" w:rsidP="003429E8">
      <w:pPr>
        <w:pStyle w:val="para"/>
        <w:spacing w:before="120" w:after="0"/>
        <w:ind w:left="360"/>
        <w:rPr>
          <w:b/>
        </w:rPr>
      </w:pPr>
      <w:r w:rsidRPr="007D779F">
        <w:rPr>
          <w:b/>
        </w:rPr>
        <w:t xml:space="preserve">(U//FOUO) 3.3.1.3 </w:t>
      </w:r>
      <w:proofErr w:type="gramStart"/>
      <w:r w:rsidRPr="007D779F">
        <w:rPr>
          <w:b/>
        </w:rPr>
        <w:t>The</w:t>
      </w:r>
      <w:proofErr w:type="gramEnd"/>
      <w:r w:rsidRPr="007D779F">
        <w:rPr>
          <w:b/>
        </w:rPr>
        <w:t xml:space="preserve"> system Planning application shall use the SWIF Common Services.</w:t>
      </w:r>
    </w:p>
    <w:p w:rsidR="003429E8" w:rsidRPr="007D779F" w:rsidRDefault="003429E8" w:rsidP="003429E8">
      <w:pPr>
        <w:pStyle w:val="para2"/>
        <w:spacing w:before="0" w:after="120"/>
        <w:ind w:left="360"/>
        <w:rPr>
          <w:b/>
        </w:rPr>
      </w:pPr>
      <w:r w:rsidRPr="007D779F">
        <w:t>(U) This includes interacting with the common services.</w:t>
      </w:r>
    </w:p>
    <w:p w:rsidR="003429E8" w:rsidRPr="007D779F" w:rsidRDefault="003429E8" w:rsidP="003429E8">
      <w:pPr>
        <w:pStyle w:val="para"/>
        <w:spacing w:before="120" w:after="0"/>
        <w:ind w:left="360"/>
        <w:rPr>
          <w:b/>
        </w:rPr>
      </w:pPr>
      <w:r w:rsidRPr="007D779F">
        <w:rPr>
          <w:b/>
        </w:rPr>
        <w:t xml:space="preserve">(U//FOUO) 3.3.1.4 </w:t>
      </w:r>
      <w:proofErr w:type="gramStart"/>
      <w:r w:rsidRPr="007D779F">
        <w:rPr>
          <w:b/>
        </w:rPr>
        <w:t>The</w:t>
      </w:r>
      <w:proofErr w:type="gramEnd"/>
      <w:r w:rsidRPr="007D779F">
        <w:rPr>
          <w:b/>
        </w:rPr>
        <w:t xml:space="preserve"> system Planning application shall be capable of using the widgets within the SWIF Core Services.</w:t>
      </w:r>
    </w:p>
    <w:p w:rsidR="003429E8" w:rsidRPr="007D779F" w:rsidRDefault="003429E8" w:rsidP="003429E8">
      <w:pPr>
        <w:pStyle w:val="para"/>
        <w:spacing w:before="120" w:after="0"/>
        <w:ind w:left="360"/>
        <w:rPr>
          <w:b/>
        </w:rPr>
      </w:pPr>
      <w:r w:rsidRPr="007D779F">
        <w:rPr>
          <w:b/>
        </w:rPr>
        <w:lastRenderedPageBreak/>
        <w:t xml:space="preserve">(U//FOUO) 3.3.1.7 </w:t>
      </w:r>
      <w:proofErr w:type="gramStart"/>
      <w:r w:rsidRPr="007D779F">
        <w:rPr>
          <w:b/>
        </w:rPr>
        <w:t>The</w:t>
      </w:r>
      <w:proofErr w:type="gramEnd"/>
      <w:r w:rsidRPr="007D779F">
        <w:rPr>
          <w:b/>
        </w:rPr>
        <w:t xml:space="preserve"> system Planning application shall be capable of using the System and Common Services within the SWIF Common Services.</w:t>
      </w:r>
    </w:p>
    <w:p w:rsidR="00F05FCF" w:rsidRPr="007D779F" w:rsidRDefault="00F05FCF" w:rsidP="00F05FCF">
      <w:pPr>
        <w:pStyle w:val="para"/>
        <w:spacing w:before="120" w:after="0"/>
        <w:ind w:left="345"/>
      </w:pPr>
      <w:r w:rsidRPr="007D779F">
        <w:rPr>
          <w:b/>
        </w:rPr>
        <w:t xml:space="preserve">(U//FOUO) 3.3.1.30 </w:t>
      </w:r>
      <w:proofErr w:type="gramStart"/>
      <w:r w:rsidRPr="007D779F">
        <w:rPr>
          <w:b/>
        </w:rPr>
        <w:t>The</w:t>
      </w:r>
      <w:proofErr w:type="gramEnd"/>
      <w:r w:rsidRPr="007D779F">
        <w:rPr>
          <w:b/>
        </w:rPr>
        <w:t xml:space="preserve"> system shall provide the capability for a user to set discretionary access (users or groups) to the Planning Services.</w:t>
      </w:r>
    </w:p>
    <w:p w:rsidR="00F05FCF" w:rsidRPr="007D779F" w:rsidRDefault="00F05FCF" w:rsidP="00F05FCF">
      <w:pPr>
        <w:pStyle w:val="para"/>
        <w:spacing w:before="120" w:after="0"/>
        <w:ind w:left="345"/>
      </w:pPr>
      <w:r w:rsidRPr="007D779F">
        <w:rPr>
          <w:b/>
        </w:rPr>
        <w:t xml:space="preserve">(U//FOUO) 3.3.1.31 </w:t>
      </w:r>
      <w:proofErr w:type="gramStart"/>
      <w:r w:rsidRPr="007D779F">
        <w:rPr>
          <w:b/>
        </w:rPr>
        <w:t>The</w:t>
      </w:r>
      <w:proofErr w:type="gramEnd"/>
      <w:r w:rsidRPr="007D779F">
        <w:rPr>
          <w:b/>
        </w:rPr>
        <w:t xml:space="preserve"> system shall provide the capability for a user to develop a Concept of Operations (CONOP) for the selected capability specific to a Plan.</w:t>
      </w:r>
    </w:p>
    <w:p w:rsidR="00F05FCF" w:rsidRPr="007D779F" w:rsidRDefault="00F05FCF" w:rsidP="00F05FCF">
      <w:pPr>
        <w:pStyle w:val="para"/>
        <w:spacing w:before="120" w:after="0"/>
        <w:ind w:left="345"/>
        <w:rPr>
          <w:b/>
        </w:rPr>
      </w:pPr>
      <w:r w:rsidRPr="007D779F">
        <w:rPr>
          <w:b/>
        </w:rPr>
        <w:t xml:space="preserve">(U//FOUO) 3.3.1.34 </w:t>
      </w:r>
      <w:proofErr w:type="gramStart"/>
      <w:r w:rsidRPr="007D779F">
        <w:rPr>
          <w:b/>
        </w:rPr>
        <w:t>The</w:t>
      </w:r>
      <w:proofErr w:type="gramEnd"/>
      <w:r w:rsidRPr="007D779F">
        <w:rPr>
          <w:b/>
        </w:rPr>
        <w:t xml:space="preserve"> system shall provide the capability for a user to create a product from a Plan.</w:t>
      </w:r>
    </w:p>
    <w:p w:rsidR="00F05FCF" w:rsidRPr="007D779F" w:rsidRDefault="00F05FCF" w:rsidP="00F05FCF">
      <w:pPr>
        <w:pStyle w:val="para2"/>
        <w:spacing w:before="0" w:after="120"/>
        <w:ind w:left="360"/>
        <w:rPr>
          <w:b/>
        </w:rPr>
      </w:pPr>
      <w:r w:rsidRPr="007D779F">
        <w:t>(U) This includes creating a product from a Concept of Operations (CONOPS).</w:t>
      </w:r>
    </w:p>
    <w:p w:rsidR="003429E8" w:rsidRPr="007D779F" w:rsidRDefault="00CE415C" w:rsidP="002B2BAE">
      <w:pPr>
        <w:pStyle w:val="para"/>
        <w:rPr>
          <w:b/>
        </w:rPr>
      </w:pPr>
      <w:r w:rsidRPr="007D779F">
        <w:rPr>
          <w:b/>
        </w:rPr>
        <w:t>Section 3.3.2 (U) Target Folder Application</w:t>
      </w:r>
    </w:p>
    <w:p w:rsidR="00CE415C" w:rsidRPr="007D779F" w:rsidRDefault="00CE415C" w:rsidP="00CE415C">
      <w:pPr>
        <w:pStyle w:val="para"/>
        <w:spacing w:before="120" w:after="0"/>
        <w:ind w:left="360"/>
        <w:rPr>
          <w:b/>
        </w:rPr>
      </w:pPr>
      <w:r w:rsidRPr="007D779F">
        <w:rPr>
          <w:b/>
        </w:rPr>
        <w:t xml:space="preserve">(U) 3.3.2.1 </w:t>
      </w:r>
      <w:proofErr w:type="gramStart"/>
      <w:r w:rsidRPr="007D779F">
        <w:rPr>
          <w:b/>
        </w:rPr>
        <w:t>The</w:t>
      </w:r>
      <w:proofErr w:type="gramEnd"/>
      <w:r w:rsidRPr="007D779F">
        <w:rPr>
          <w:b/>
        </w:rPr>
        <w:t xml:space="preserve"> system shall include a Target Folder application.</w:t>
      </w:r>
    </w:p>
    <w:p w:rsidR="00CE415C" w:rsidRPr="007D779F" w:rsidRDefault="00CE415C" w:rsidP="00CE415C">
      <w:pPr>
        <w:pStyle w:val="para"/>
        <w:spacing w:before="120" w:after="0"/>
        <w:ind w:left="360"/>
        <w:rPr>
          <w:b/>
        </w:rPr>
      </w:pPr>
      <w:r w:rsidRPr="007D779F">
        <w:rPr>
          <w:b/>
        </w:rPr>
        <w:t>(U) 3.3.2.2 The Target Folder application shall work with the SWIF core services.</w:t>
      </w:r>
    </w:p>
    <w:p w:rsidR="00CE415C" w:rsidRPr="007D779F" w:rsidRDefault="00CE415C" w:rsidP="002B2BAE">
      <w:pPr>
        <w:pStyle w:val="para"/>
      </w:pPr>
      <w:r w:rsidRPr="007D779F">
        <w:rPr>
          <w:b/>
        </w:rPr>
        <w:t>Section 3.4.2 (U) Internal Interfaces</w:t>
      </w:r>
    </w:p>
    <w:p w:rsidR="00CE415C" w:rsidRPr="007D779F" w:rsidRDefault="00CE415C" w:rsidP="00CE415C">
      <w:pPr>
        <w:pStyle w:val="para"/>
        <w:spacing w:before="120" w:after="0"/>
        <w:ind w:left="360"/>
        <w:rPr>
          <w:b/>
        </w:rPr>
      </w:pPr>
      <w:r w:rsidRPr="007D779F">
        <w:rPr>
          <w:b/>
        </w:rPr>
        <w:t xml:space="preserve">(U) 3.4.2.1 </w:t>
      </w:r>
      <w:proofErr w:type="gramStart"/>
      <w:r w:rsidRPr="007D779F">
        <w:rPr>
          <w:b/>
        </w:rPr>
        <w:t>The</w:t>
      </w:r>
      <w:proofErr w:type="gramEnd"/>
      <w:r w:rsidRPr="007D779F">
        <w:rPr>
          <w:b/>
        </w:rPr>
        <w:t xml:space="preserve"> system’s hardware interfaces shall be compliant with referenced operations and computer/communications security requirements and standards.</w:t>
      </w:r>
    </w:p>
    <w:p w:rsidR="00CE415C" w:rsidRPr="007D779F" w:rsidRDefault="00CE415C" w:rsidP="00CE415C">
      <w:pPr>
        <w:pStyle w:val="para"/>
        <w:spacing w:before="120" w:after="0"/>
        <w:ind w:left="360"/>
        <w:rPr>
          <w:b/>
        </w:rPr>
      </w:pPr>
      <w:r w:rsidRPr="007D779F">
        <w:rPr>
          <w:b/>
        </w:rPr>
        <w:t xml:space="preserve">(U) 3.4.2.2 </w:t>
      </w:r>
      <w:proofErr w:type="gramStart"/>
      <w:r w:rsidRPr="007D779F">
        <w:rPr>
          <w:b/>
        </w:rPr>
        <w:t>The</w:t>
      </w:r>
      <w:proofErr w:type="gramEnd"/>
      <w:r w:rsidRPr="007D779F">
        <w:rPr>
          <w:b/>
        </w:rPr>
        <w:t xml:space="preserve"> system shall be capable of operating on Ethernet-based networks that support protocols including TCP/IP and HTTPS.</w:t>
      </w:r>
    </w:p>
    <w:p w:rsidR="00CE415C" w:rsidRPr="007D779F" w:rsidRDefault="00CE415C" w:rsidP="00CE415C">
      <w:pPr>
        <w:pStyle w:val="para"/>
        <w:spacing w:before="120" w:after="0"/>
        <w:ind w:left="360"/>
        <w:rPr>
          <w:b/>
        </w:rPr>
      </w:pPr>
      <w:r w:rsidRPr="007D779F">
        <w:rPr>
          <w:b/>
        </w:rPr>
        <w:t>(U) 3.4.2.3.The system shall provide the capability to interface with a database.</w:t>
      </w:r>
    </w:p>
    <w:p w:rsidR="00CE415C" w:rsidRPr="007D779F" w:rsidRDefault="00CE415C" w:rsidP="00CE415C">
      <w:pPr>
        <w:pStyle w:val="para"/>
        <w:spacing w:before="120" w:after="0"/>
        <w:ind w:left="360"/>
        <w:rPr>
          <w:b/>
        </w:rPr>
      </w:pPr>
      <w:r w:rsidRPr="007D779F">
        <w:rPr>
          <w:b/>
        </w:rPr>
        <w:t xml:space="preserve">(U) 3.4.2.4 </w:t>
      </w:r>
      <w:proofErr w:type="gramStart"/>
      <w:r w:rsidRPr="007D779F">
        <w:rPr>
          <w:b/>
        </w:rPr>
        <w:t>The</w:t>
      </w:r>
      <w:proofErr w:type="gramEnd"/>
      <w:r w:rsidRPr="007D779F">
        <w:rPr>
          <w:b/>
        </w:rPr>
        <w:t xml:space="preserve"> system shall provide for secure connections (TLS) for all thick client communication.</w:t>
      </w:r>
    </w:p>
    <w:p w:rsidR="00CE415C" w:rsidRPr="007D779F" w:rsidRDefault="00CE415C" w:rsidP="002B2BAE">
      <w:pPr>
        <w:pStyle w:val="para"/>
      </w:pPr>
      <w:r w:rsidRPr="007D779F">
        <w:rPr>
          <w:b/>
        </w:rPr>
        <w:t>Section 3.4.3 (U) External Interfaces</w:t>
      </w:r>
    </w:p>
    <w:p w:rsidR="0087655D" w:rsidRPr="007D779F" w:rsidRDefault="0087655D" w:rsidP="0087655D">
      <w:pPr>
        <w:ind w:left="360"/>
        <w:rPr>
          <w:b/>
        </w:rPr>
      </w:pPr>
      <w:r w:rsidRPr="007D779F">
        <w:rPr>
          <w:b/>
        </w:rPr>
        <w:t xml:space="preserve">(U) 3.4.3.4 </w:t>
      </w:r>
      <w:proofErr w:type="gramStart"/>
      <w:r w:rsidRPr="007D779F">
        <w:rPr>
          <w:b/>
        </w:rPr>
        <w:t>The</w:t>
      </w:r>
      <w:proofErr w:type="gramEnd"/>
      <w:r w:rsidRPr="007D779F">
        <w:rPr>
          <w:b/>
        </w:rPr>
        <w:t xml:space="preserve"> system shall provide for secure network connections (HTTPS) for all Web interfaces.</w:t>
      </w:r>
    </w:p>
    <w:p w:rsidR="0087655D" w:rsidRPr="007D779F" w:rsidRDefault="0087655D" w:rsidP="0087655D">
      <w:pPr>
        <w:pStyle w:val="para2"/>
        <w:spacing w:before="0" w:after="120"/>
        <w:ind w:left="360"/>
      </w:pPr>
      <w:r w:rsidRPr="007D779F">
        <w:t>(U) This requirement includes Web service methods.</w:t>
      </w:r>
    </w:p>
    <w:p w:rsidR="00CE415C" w:rsidRPr="007D779F" w:rsidRDefault="00F20AD2" w:rsidP="002B2BAE">
      <w:pPr>
        <w:pStyle w:val="para"/>
        <w:rPr>
          <w:b/>
        </w:rPr>
      </w:pPr>
      <w:r w:rsidRPr="007D779F">
        <w:rPr>
          <w:b/>
        </w:rPr>
        <w:t>Section 3.8 (U) Security and Privacy Requirements</w:t>
      </w:r>
    </w:p>
    <w:p w:rsidR="00F20AD2" w:rsidRPr="007D779F" w:rsidRDefault="00F20AD2" w:rsidP="002B2BAE">
      <w:pPr>
        <w:pStyle w:val="para"/>
      </w:pPr>
      <w:r w:rsidRPr="007D779F">
        <w:rPr>
          <w:b/>
        </w:rPr>
        <w:t>Section 3.8.1 (U) Security</w:t>
      </w:r>
    </w:p>
    <w:p w:rsidR="00F20AD2" w:rsidRPr="007D779F" w:rsidRDefault="00F20AD2" w:rsidP="00F20AD2">
      <w:pPr>
        <w:pStyle w:val="para"/>
        <w:spacing w:before="120" w:after="0"/>
        <w:ind w:left="360"/>
        <w:rPr>
          <w:b/>
        </w:rPr>
      </w:pPr>
      <w:r w:rsidRPr="007D779F">
        <w:rPr>
          <w:b/>
        </w:rPr>
        <w:t xml:space="preserve">(U) 3.8.1.4 </w:t>
      </w:r>
      <w:proofErr w:type="gramStart"/>
      <w:r w:rsidRPr="007D779F">
        <w:rPr>
          <w:b/>
        </w:rPr>
        <w:t>The</w:t>
      </w:r>
      <w:proofErr w:type="gramEnd"/>
      <w:r w:rsidRPr="007D779F">
        <w:rPr>
          <w:b/>
        </w:rPr>
        <w:t xml:space="preserve"> system shall be accessible only to authorized users.</w:t>
      </w:r>
    </w:p>
    <w:p w:rsidR="00F20AD2" w:rsidRPr="007D779F" w:rsidRDefault="00F20AD2" w:rsidP="00F20AD2">
      <w:pPr>
        <w:pStyle w:val="para"/>
        <w:spacing w:before="120" w:after="0"/>
        <w:ind w:left="360"/>
        <w:rPr>
          <w:b/>
        </w:rPr>
      </w:pPr>
      <w:r w:rsidRPr="007D779F">
        <w:rPr>
          <w:b/>
        </w:rPr>
        <w:t xml:space="preserve">(U) 3.8.1.5 </w:t>
      </w:r>
      <w:proofErr w:type="gramStart"/>
      <w:r w:rsidRPr="007D779F">
        <w:rPr>
          <w:b/>
        </w:rPr>
        <w:t>The</w:t>
      </w:r>
      <w:proofErr w:type="gramEnd"/>
      <w:r w:rsidRPr="007D779F">
        <w:rPr>
          <w:b/>
        </w:rPr>
        <w:t xml:space="preserve"> system shall require a user to log on to the system before the user can access the system application and its resources for any functionality. </w:t>
      </w:r>
    </w:p>
    <w:p w:rsidR="00F20AD2" w:rsidRPr="007D779F" w:rsidRDefault="00F20AD2" w:rsidP="00F20AD2">
      <w:pPr>
        <w:ind w:left="360"/>
        <w:rPr>
          <w:b/>
        </w:rPr>
      </w:pPr>
      <w:r w:rsidRPr="007D779F">
        <w:rPr>
          <w:b/>
        </w:rPr>
        <w:t xml:space="preserve">(U) 3.8.1.7 </w:t>
      </w:r>
      <w:proofErr w:type="gramStart"/>
      <w:r w:rsidRPr="007D779F">
        <w:rPr>
          <w:b/>
        </w:rPr>
        <w:t>The</w:t>
      </w:r>
      <w:proofErr w:type="gramEnd"/>
      <w:r w:rsidRPr="007D779F">
        <w:rPr>
          <w:b/>
        </w:rPr>
        <w:t xml:space="preserve"> system shall allow for only a single session per user account. </w:t>
      </w:r>
    </w:p>
    <w:p w:rsidR="00F20AD2" w:rsidRPr="007D779F" w:rsidRDefault="00F20AD2" w:rsidP="00F20AD2">
      <w:pPr>
        <w:pStyle w:val="para"/>
        <w:ind w:left="360"/>
        <w:rPr>
          <w:b/>
        </w:rPr>
      </w:pPr>
      <w:r w:rsidRPr="007D779F">
        <w:rPr>
          <w:b/>
        </w:rPr>
        <w:t xml:space="preserve">(U) 3.8.1.10 </w:t>
      </w:r>
      <w:proofErr w:type="gramStart"/>
      <w:r w:rsidRPr="007D779F">
        <w:rPr>
          <w:b/>
        </w:rPr>
        <w:t>The</w:t>
      </w:r>
      <w:proofErr w:type="gramEnd"/>
      <w:r w:rsidRPr="007D779F">
        <w:rPr>
          <w:b/>
        </w:rPr>
        <w:t xml:space="preserve"> system shall include read-only classification banners within each user interface (UI) screen displayed.</w:t>
      </w:r>
    </w:p>
    <w:p w:rsidR="0060219B" w:rsidRPr="007D779F" w:rsidRDefault="0060219B" w:rsidP="00F20AD2">
      <w:pPr>
        <w:pStyle w:val="para"/>
        <w:ind w:left="360"/>
      </w:pPr>
      <w:r w:rsidRPr="007D779F">
        <w:rPr>
          <w:b/>
        </w:rPr>
        <w:t xml:space="preserve">(U) 3.8.1.12 </w:t>
      </w:r>
      <w:proofErr w:type="gramStart"/>
      <w:r w:rsidRPr="007D779F">
        <w:rPr>
          <w:b/>
        </w:rPr>
        <w:t>The</w:t>
      </w:r>
      <w:proofErr w:type="gramEnd"/>
      <w:r w:rsidRPr="007D779F">
        <w:rPr>
          <w:b/>
        </w:rPr>
        <w:t xml:space="preserve"> system shall allow the SWIF Administrator to configure the classification banner settings.  </w:t>
      </w:r>
    </w:p>
    <w:p w:rsidR="0060219B" w:rsidRPr="007D779F" w:rsidRDefault="0060219B" w:rsidP="0060219B">
      <w:pPr>
        <w:ind w:left="360"/>
        <w:rPr>
          <w:b/>
        </w:rPr>
      </w:pPr>
      <w:r w:rsidRPr="007D779F">
        <w:rPr>
          <w:b/>
        </w:rPr>
        <w:t xml:space="preserve">(U) 3.8.1.18 </w:t>
      </w:r>
      <w:proofErr w:type="gramStart"/>
      <w:r w:rsidRPr="007D779F">
        <w:rPr>
          <w:b/>
        </w:rPr>
        <w:t>The</w:t>
      </w:r>
      <w:proofErr w:type="gramEnd"/>
      <w:r w:rsidRPr="007D779F">
        <w:rPr>
          <w:b/>
        </w:rPr>
        <w:t xml:space="preserve"> system shall provide a role-based access control system to support a single log-on capability based on an individual user profile.</w:t>
      </w:r>
    </w:p>
    <w:p w:rsidR="0060219B" w:rsidRPr="007D779F" w:rsidRDefault="0060219B" w:rsidP="0060219B">
      <w:pPr>
        <w:ind w:left="360"/>
      </w:pPr>
      <w:r w:rsidRPr="007D779F">
        <w:t>(U) This process consists of strong identification and authorization and formal accesses (clearances).</w:t>
      </w:r>
    </w:p>
    <w:p w:rsidR="0060219B" w:rsidRPr="007D779F" w:rsidRDefault="0060219B" w:rsidP="0060219B">
      <w:pPr>
        <w:ind w:left="360"/>
        <w:rPr>
          <w:b/>
        </w:rPr>
      </w:pPr>
      <w:r w:rsidRPr="007D779F">
        <w:rPr>
          <w:b/>
        </w:rPr>
        <w:lastRenderedPageBreak/>
        <w:t xml:space="preserve">(U) 3.8.1.19 </w:t>
      </w:r>
      <w:proofErr w:type="gramStart"/>
      <w:r w:rsidRPr="007D779F">
        <w:rPr>
          <w:b/>
        </w:rPr>
        <w:t>The</w:t>
      </w:r>
      <w:proofErr w:type="gramEnd"/>
      <w:r w:rsidRPr="007D779F">
        <w:rPr>
          <w:b/>
        </w:rPr>
        <w:t xml:space="preserve"> system shall authenticate each user using strong authentication mechanisms over secure channels before authorizing access to the system.</w:t>
      </w:r>
    </w:p>
    <w:p w:rsidR="0060219B" w:rsidRPr="007D779F" w:rsidRDefault="0060219B" w:rsidP="0060219B">
      <w:pPr>
        <w:pStyle w:val="para"/>
        <w:spacing w:before="120" w:after="0"/>
        <w:ind w:left="360"/>
        <w:rPr>
          <w:b/>
        </w:rPr>
      </w:pPr>
      <w:r w:rsidRPr="007D779F">
        <w:rPr>
          <w:b/>
        </w:rPr>
        <w:t xml:space="preserve">(U) 3.8.1.23 </w:t>
      </w:r>
      <w:proofErr w:type="gramStart"/>
      <w:r w:rsidRPr="007D779F">
        <w:rPr>
          <w:b/>
        </w:rPr>
        <w:t>The</w:t>
      </w:r>
      <w:proofErr w:type="gramEnd"/>
      <w:r w:rsidRPr="007D779F">
        <w:rPr>
          <w:b/>
        </w:rPr>
        <w:t xml:space="preserve"> system shall restrict access to actions based on roles with associated privileges.</w:t>
      </w:r>
    </w:p>
    <w:p w:rsidR="00000750" w:rsidRPr="007D779F" w:rsidRDefault="00E0549D" w:rsidP="00E0549D">
      <w:pPr>
        <w:pStyle w:val="para"/>
        <w:ind w:left="360"/>
      </w:pPr>
      <w:r w:rsidRPr="007D779F">
        <w:rPr>
          <w:b/>
        </w:rPr>
        <w:t xml:space="preserve">(U) 3.8.1.28 </w:t>
      </w:r>
      <w:proofErr w:type="gramStart"/>
      <w:r w:rsidRPr="007D779F">
        <w:rPr>
          <w:b/>
        </w:rPr>
        <w:t>Each</w:t>
      </w:r>
      <w:proofErr w:type="gramEnd"/>
      <w:r w:rsidRPr="007D779F">
        <w:rPr>
          <w:b/>
        </w:rPr>
        <w:t xml:space="preserve"> user shall log in and be authenticated on a trusted network on which SWIF resides</w:t>
      </w:r>
    </w:p>
    <w:p w:rsidR="00C918F4" w:rsidRPr="007D779F" w:rsidRDefault="00C918F4" w:rsidP="00C918F4">
      <w:pPr>
        <w:ind w:left="360"/>
        <w:rPr>
          <w:b/>
        </w:rPr>
      </w:pPr>
      <w:r w:rsidRPr="007D779F">
        <w:rPr>
          <w:b/>
        </w:rPr>
        <w:t xml:space="preserve">(U) 3.8.1.43 </w:t>
      </w:r>
      <w:proofErr w:type="gramStart"/>
      <w:r w:rsidRPr="007D779F">
        <w:rPr>
          <w:b/>
        </w:rPr>
        <w:t>The</w:t>
      </w:r>
      <w:proofErr w:type="gramEnd"/>
      <w:r w:rsidRPr="007D779F">
        <w:rPr>
          <w:b/>
        </w:rPr>
        <w:t xml:space="preserve"> system shall assign restrictive default values for the access control attributes of all subjects and objects when they are created.</w:t>
      </w:r>
    </w:p>
    <w:p w:rsidR="00C918F4" w:rsidRPr="007D779F" w:rsidRDefault="00C918F4" w:rsidP="00C918F4">
      <w:pPr>
        <w:pStyle w:val="para2"/>
        <w:spacing w:before="0" w:after="120"/>
        <w:ind w:left="360"/>
      </w:pPr>
      <w:r w:rsidRPr="007D779F">
        <w:t>(U) For components supporting a MAC policy, the system shall assign the MAC attributes to the access control attributes for all subjects and objects as they are created. For components supporting a DAC policy, the system shall assign the DAC attributes to the access control attributes for all subjects and objects as they are created.</w:t>
      </w:r>
    </w:p>
    <w:p w:rsidR="00C918F4" w:rsidRPr="007D779F" w:rsidRDefault="00C918F4" w:rsidP="00C918F4">
      <w:pPr>
        <w:pStyle w:val="para"/>
        <w:spacing w:before="120" w:after="0"/>
        <w:ind w:left="360"/>
        <w:rPr>
          <w:b/>
        </w:rPr>
      </w:pPr>
      <w:r w:rsidRPr="007D779F">
        <w:rPr>
          <w:b/>
        </w:rPr>
        <w:t xml:space="preserve">(U) 3.8.1.44 </w:t>
      </w:r>
      <w:proofErr w:type="gramStart"/>
      <w:r w:rsidRPr="007D779F">
        <w:rPr>
          <w:b/>
        </w:rPr>
        <w:t>The</w:t>
      </w:r>
      <w:proofErr w:type="gramEnd"/>
      <w:r w:rsidRPr="007D779F">
        <w:rPr>
          <w:b/>
        </w:rPr>
        <w:t xml:space="preserve"> system shall assign the MAC attributes to the access control attributes for all subjects and objects residing on systems enforcing a MAC policy.</w:t>
      </w:r>
    </w:p>
    <w:p w:rsidR="00C918F4" w:rsidRPr="007D779F" w:rsidRDefault="00C918F4" w:rsidP="00C918F4">
      <w:pPr>
        <w:pStyle w:val="para"/>
        <w:spacing w:before="120" w:after="0"/>
        <w:ind w:left="360"/>
        <w:rPr>
          <w:b/>
        </w:rPr>
      </w:pPr>
      <w:r w:rsidRPr="007D779F">
        <w:rPr>
          <w:b/>
        </w:rPr>
        <w:t xml:space="preserve">(U) 3.8.1.45 </w:t>
      </w:r>
      <w:proofErr w:type="gramStart"/>
      <w:r w:rsidRPr="007D779F">
        <w:rPr>
          <w:b/>
        </w:rPr>
        <w:t>The</w:t>
      </w:r>
      <w:proofErr w:type="gramEnd"/>
      <w:r w:rsidRPr="007D779F">
        <w:rPr>
          <w:b/>
        </w:rPr>
        <w:t xml:space="preserve"> system shall provide the capability for a subject to obtain the DAC attributes (e.g., group membership or access type) for a particular subject (user) or object they dominate.</w:t>
      </w:r>
    </w:p>
    <w:p w:rsidR="00C918F4" w:rsidRPr="007D779F" w:rsidRDefault="00C918F4" w:rsidP="00C918F4">
      <w:pPr>
        <w:pStyle w:val="para"/>
        <w:spacing w:before="120" w:after="0"/>
        <w:ind w:left="360"/>
        <w:rPr>
          <w:b/>
        </w:rPr>
      </w:pPr>
      <w:r w:rsidRPr="007D779F">
        <w:rPr>
          <w:b/>
        </w:rPr>
        <w:t xml:space="preserve">(U) 3.8.1.46 </w:t>
      </w:r>
      <w:proofErr w:type="gramStart"/>
      <w:r w:rsidRPr="007D779F">
        <w:rPr>
          <w:b/>
        </w:rPr>
        <w:t>The</w:t>
      </w:r>
      <w:proofErr w:type="gramEnd"/>
      <w:r w:rsidRPr="007D779F">
        <w:rPr>
          <w:b/>
        </w:rPr>
        <w:t xml:space="preserve"> system shall provide the ability for a subject residing on systems enforcing a MAC policy to obtain the MAC attribute values of a subject or object they dominate.</w:t>
      </w:r>
    </w:p>
    <w:p w:rsidR="00C918F4" w:rsidRPr="007D779F" w:rsidRDefault="00C918F4" w:rsidP="00C918F4">
      <w:pPr>
        <w:pStyle w:val="para"/>
        <w:spacing w:before="120" w:after="0"/>
        <w:ind w:left="360"/>
        <w:rPr>
          <w:b/>
        </w:rPr>
      </w:pPr>
      <w:r w:rsidRPr="007D779F">
        <w:rPr>
          <w:b/>
        </w:rPr>
        <w:t xml:space="preserve">(U) 3.8.1.47 </w:t>
      </w:r>
      <w:proofErr w:type="gramStart"/>
      <w:r w:rsidRPr="007D779F">
        <w:rPr>
          <w:b/>
        </w:rPr>
        <w:t>The</w:t>
      </w:r>
      <w:proofErr w:type="gramEnd"/>
      <w:r w:rsidRPr="007D779F">
        <w:rPr>
          <w:b/>
        </w:rPr>
        <w:t xml:space="preserve"> system shall provide the ability for a subject to determine whether it has DAC access to a named object.</w:t>
      </w:r>
    </w:p>
    <w:p w:rsidR="00C918F4" w:rsidRPr="007D779F" w:rsidRDefault="00C918F4" w:rsidP="00C918F4">
      <w:pPr>
        <w:pStyle w:val="para"/>
        <w:spacing w:before="120" w:after="0"/>
        <w:ind w:left="360"/>
        <w:rPr>
          <w:b/>
        </w:rPr>
      </w:pPr>
      <w:r w:rsidRPr="007D779F">
        <w:rPr>
          <w:b/>
        </w:rPr>
        <w:t xml:space="preserve">(U) 3.8.1.48 </w:t>
      </w:r>
      <w:proofErr w:type="gramStart"/>
      <w:r w:rsidRPr="007D779F">
        <w:rPr>
          <w:b/>
        </w:rPr>
        <w:t>The</w:t>
      </w:r>
      <w:proofErr w:type="gramEnd"/>
      <w:r w:rsidRPr="007D779F">
        <w:rPr>
          <w:b/>
        </w:rPr>
        <w:t xml:space="preserve"> system shall be able to compare two sets of MAC attribute values to determine their dominance relationship.</w:t>
      </w:r>
    </w:p>
    <w:p w:rsidR="00C918F4" w:rsidRPr="007D779F" w:rsidRDefault="00C918F4" w:rsidP="00C918F4">
      <w:pPr>
        <w:pStyle w:val="para"/>
        <w:spacing w:before="120" w:after="0"/>
        <w:ind w:left="360"/>
        <w:rPr>
          <w:b/>
        </w:rPr>
      </w:pPr>
      <w:r w:rsidRPr="007D779F">
        <w:rPr>
          <w:b/>
        </w:rPr>
        <w:t xml:space="preserve">(U) 3.8.1.49 </w:t>
      </w:r>
      <w:proofErr w:type="gramStart"/>
      <w:r w:rsidRPr="007D779F">
        <w:rPr>
          <w:b/>
        </w:rPr>
        <w:t>The</w:t>
      </w:r>
      <w:proofErr w:type="gramEnd"/>
      <w:r w:rsidRPr="007D779F">
        <w:rPr>
          <w:b/>
        </w:rPr>
        <w:t xml:space="preserve"> system shall be able to determine whether the values for the MAC attributes assigned to a subject or object are valid, to include conforming to the relationship rules for MAC attributes.</w:t>
      </w:r>
    </w:p>
    <w:p w:rsidR="00780147" w:rsidRPr="007D779F" w:rsidRDefault="00780147" w:rsidP="00780147">
      <w:pPr>
        <w:pStyle w:val="para"/>
        <w:spacing w:before="120" w:after="0"/>
        <w:ind w:left="360"/>
        <w:rPr>
          <w:b/>
        </w:rPr>
      </w:pPr>
      <w:r w:rsidRPr="007D779F">
        <w:rPr>
          <w:b/>
        </w:rPr>
        <w:t xml:space="preserve">(U) 3.8.1.60 </w:t>
      </w:r>
      <w:proofErr w:type="gramStart"/>
      <w:r w:rsidRPr="007D779F">
        <w:rPr>
          <w:b/>
        </w:rPr>
        <w:t>The</w:t>
      </w:r>
      <w:proofErr w:type="gramEnd"/>
      <w:r w:rsidRPr="007D779F">
        <w:rPr>
          <w:b/>
        </w:rPr>
        <w:t xml:space="preserve"> system shall store generated audit events into an audit log that is protected against unauthorized modification.</w:t>
      </w:r>
    </w:p>
    <w:p w:rsidR="00780147" w:rsidRPr="007D779F" w:rsidRDefault="00780147" w:rsidP="00780147">
      <w:pPr>
        <w:ind w:left="360"/>
        <w:rPr>
          <w:b/>
        </w:rPr>
      </w:pPr>
      <w:r w:rsidRPr="007D779F">
        <w:rPr>
          <w:b/>
        </w:rPr>
        <w:t xml:space="preserve">(U) 3.8.1.61 </w:t>
      </w:r>
      <w:proofErr w:type="gramStart"/>
      <w:r w:rsidRPr="007D779F">
        <w:rPr>
          <w:b/>
        </w:rPr>
        <w:t>The</w:t>
      </w:r>
      <w:proofErr w:type="gramEnd"/>
      <w:r w:rsidRPr="007D779F">
        <w:rPr>
          <w:b/>
        </w:rPr>
        <w:t xml:space="preserve"> audit log shall be capable of being exported by authorized privileged users.</w:t>
      </w:r>
    </w:p>
    <w:p w:rsidR="00780147" w:rsidRPr="007D779F" w:rsidRDefault="00780147" w:rsidP="00780147">
      <w:pPr>
        <w:pStyle w:val="para2"/>
        <w:spacing w:before="0" w:after="120"/>
        <w:ind w:left="360"/>
      </w:pPr>
      <w:r w:rsidRPr="007D779F">
        <w:t>(U) This includes the ability of an authorized privileged user to print the audit log.</w:t>
      </w:r>
    </w:p>
    <w:p w:rsidR="00780147" w:rsidRPr="007D779F" w:rsidRDefault="00780147" w:rsidP="00780147">
      <w:pPr>
        <w:pStyle w:val="para"/>
        <w:spacing w:before="120" w:after="0"/>
        <w:ind w:left="360"/>
        <w:rPr>
          <w:b/>
        </w:rPr>
      </w:pPr>
      <w:r w:rsidRPr="007D779F">
        <w:rPr>
          <w:b/>
        </w:rPr>
        <w:t xml:space="preserve">(U) 3.8.1.67 </w:t>
      </w:r>
      <w:proofErr w:type="gramStart"/>
      <w:r w:rsidRPr="007D779F">
        <w:rPr>
          <w:b/>
        </w:rPr>
        <w:t>The</w:t>
      </w:r>
      <w:proofErr w:type="gramEnd"/>
      <w:r w:rsidRPr="007D779F">
        <w:rPr>
          <w:b/>
        </w:rPr>
        <w:t xml:space="preserve"> systems shall be capable of being restored to the last known secure configuration through the application of the recorded changes to security-relevant data including functions.</w:t>
      </w:r>
    </w:p>
    <w:p w:rsidR="00780147" w:rsidRPr="007D779F" w:rsidRDefault="00780147" w:rsidP="00780147">
      <w:pPr>
        <w:ind w:left="360"/>
        <w:rPr>
          <w:b/>
        </w:rPr>
      </w:pPr>
      <w:r w:rsidRPr="007D779F">
        <w:rPr>
          <w:b/>
        </w:rPr>
        <w:t xml:space="preserve">(U) 3.8.1.76 </w:t>
      </w:r>
      <w:proofErr w:type="gramStart"/>
      <w:r w:rsidRPr="007D779F">
        <w:rPr>
          <w:b/>
        </w:rPr>
        <w:t>The</w:t>
      </w:r>
      <w:proofErr w:type="gramEnd"/>
      <w:r w:rsidRPr="007D779F">
        <w:rPr>
          <w:b/>
        </w:rPr>
        <w:t xml:space="preserve"> system shall invoke the appropriate user interface based on user authentication.</w:t>
      </w:r>
    </w:p>
    <w:p w:rsidR="00780147" w:rsidRPr="007D779F" w:rsidRDefault="00780147" w:rsidP="00780147">
      <w:pPr>
        <w:pStyle w:val="para2"/>
        <w:spacing w:before="0" w:after="120"/>
        <w:ind w:left="360"/>
      </w:pPr>
      <w:r w:rsidRPr="007D779F">
        <w:t>(U) This occurs after General and Privileged Users have successfully identified and authenticated themselves and have selected a role.</w:t>
      </w:r>
    </w:p>
    <w:p w:rsidR="00B15E6E" w:rsidRPr="007D779F" w:rsidRDefault="00780147" w:rsidP="002B2BAE">
      <w:pPr>
        <w:pStyle w:val="para"/>
        <w:rPr>
          <w:b/>
        </w:rPr>
      </w:pPr>
      <w:r w:rsidRPr="007D779F">
        <w:rPr>
          <w:b/>
        </w:rPr>
        <w:t>Section 3.10 (U) Computer Resource Requirements</w:t>
      </w:r>
    </w:p>
    <w:p w:rsidR="00994559" w:rsidRPr="007D779F" w:rsidRDefault="00994559" w:rsidP="002B2BAE">
      <w:pPr>
        <w:pStyle w:val="para"/>
        <w:rPr>
          <w:b/>
        </w:rPr>
      </w:pPr>
      <w:r w:rsidRPr="007D779F">
        <w:rPr>
          <w:b/>
        </w:rPr>
        <w:t>Section 3.10.3 (U) Computer Software Requirements</w:t>
      </w:r>
    </w:p>
    <w:p w:rsidR="000915A1" w:rsidRPr="007D779F" w:rsidRDefault="000915A1" w:rsidP="000915A1">
      <w:pPr>
        <w:ind w:left="360"/>
        <w:rPr>
          <w:b/>
        </w:rPr>
      </w:pPr>
      <w:r w:rsidRPr="007D779F">
        <w:rPr>
          <w:b/>
        </w:rPr>
        <w:t xml:space="preserve">(U) 3.10.3.1 </w:t>
      </w:r>
      <w:proofErr w:type="gramStart"/>
      <w:r w:rsidRPr="007D779F">
        <w:rPr>
          <w:b/>
        </w:rPr>
        <w:t>The</w:t>
      </w:r>
      <w:proofErr w:type="gramEnd"/>
      <w:r w:rsidRPr="007D779F">
        <w:rPr>
          <w:b/>
        </w:rPr>
        <w:t xml:space="preserve"> system shall operate, as a minimum, on two servers.</w:t>
      </w:r>
    </w:p>
    <w:p w:rsidR="000915A1" w:rsidRPr="007D779F" w:rsidRDefault="000915A1" w:rsidP="000915A1">
      <w:pPr>
        <w:ind w:left="360"/>
      </w:pPr>
      <w:r w:rsidRPr="007D779F">
        <w:lastRenderedPageBreak/>
        <w:t>(U) The current minimum system application and the database servers are the following.</w:t>
      </w:r>
    </w:p>
    <w:p w:rsidR="000915A1" w:rsidRPr="007D779F" w:rsidRDefault="000915A1" w:rsidP="000915A1">
      <w:pPr>
        <w:pStyle w:val="ListParagraph"/>
        <w:numPr>
          <w:ilvl w:val="0"/>
          <w:numId w:val="59"/>
        </w:numPr>
        <w:rPr>
          <w:rFonts w:eastAsia="MS Mincho"/>
        </w:rPr>
      </w:pPr>
      <w:r w:rsidRPr="007D779F">
        <w:rPr>
          <w:rFonts w:eastAsia="MS Mincho"/>
        </w:rPr>
        <w:t>Tomcat Web Application or Servlet Server</w:t>
      </w:r>
    </w:p>
    <w:p w:rsidR="000915A1" w:rsidRPr="007D779F" w:rsidRDefault="000915A1" w:rsidP="000915A1">
      <w:pPr>
        <w:pStyle w:val="ListParagraph"/>
        <w:numPr>
          <w:ilvl w:val="0"/>
          <w:numId w:val="59"/>
        </w:numPr>
      </w:pPr>
      <w:r w:rsidRPr="007D779F">
        <w:rPr>
          <w:rFonts w:eastAsia="MS Mincho"/>
        </w:rPr>
        <w:t>Mongo Database Server</w:t>
      </w:r>
    </w:p>
    <w:p w:rsidR="000915A1" w:rsidRPr="007D779F" w:rsidRDefault="000915A1" w:rsidP="002B3465">
      <w:pPr>
        <w:ind w:left="360"/>
        <w:rPr>
          <w:b/>
        </w:rPr>
      </w:pPr>
      <w:r w:rsidRPr="007D779F">
        <w:rPr>
          <w:b/>
        </w:rPr>
        <w:t xml:space="preserve">(U) 3.10.3.2 </w:t>
      </w:r>
      <w:proofErr w:type="gramStart"/>
      <w:r w:rsidRPr="007D779F">
        <w:rPr>
          <w:b/>
        </w:rPr>
        <w:t>The</w:t>
      </w:r>
      <w:proofErr w:type="gramEnd"/>
      <w:r w:rsidRPr="007D779F">
        <w:rPr>
          <w:b/>
        </w:rPr>
        <w:t xml:space="preserve"> system server shall support cross-platform deployment.</w:t>
      </w:r>
    </w:p>
    <w:p w:rsidR="000915A1" w:rsidRPr="007D779F" w:rsidRDefault="000915A1" w:rsidP="002B3465">
      <w:pPr>
        <w:ind w:left="360"/>
      </w:pPr>
      <w:r w:rsidRPr="007D779F">
        <w:t xml:space="preserve">(U) Cross-platform deployment includes, for example, deployment on a </w:t>
      </w:r>
      <w:proofErr w:type="spellStart"/>
      <w:r w:rsidRPr="007D779F">
        <w:t>WinOS</w:t>
      </w:r>
      <w:proofErr w:type="spellEnd"/>
      <w:r w:rsidRPr="007D779F">
        <w:t xml:space="preserve"> or Linux-based operating system in addition to OS-X.</w:t>
      </w:r>
    </w:p>
    <w:p w:rsidR="000915A1" w:rsidRPr="007D779F" w:rsidRDefault="000915A1" w:rsidP="002B3465">
      <w:pPr>
        <w:pStyle w:val="ListParagraph"/>
        <w:numPr>
          <w:ilvl w:val="0"/>
          <w:numId w:val="59"/>
        </w:numPr>
        <w:tabs>
          <w:tab w:val="clear" w:pos="720"/>
          <w:tab w:val="num" w:pos="1035"/>
        </w:tabs>
        <w:ind w:left="1035"/>
      </w:pPr>
      <w:r w:rsidRPr="007D779F">
        <w:t>OS X Requirements:</w:t>
      </w:r>
    </w:p>
    <w:p w:rsidR="000915A1" w:rsidRPr="007D779F" w:rsidRDefault="000915A1" w:rsidP="002B3465">
      <w:pPr>
        <w:pStyle w:val="ListParagraph"/>
        <w:numPr>
          <w:ilvl w:val="0"/>
          <w:numId w:val="59"/>
        </w:numPr>
        <w:tabs>
          <w:tab w:val="clear" w:pos="720"/>
          <w:tab w:val="num" w:pos="1035"/>
        </w:tabs>
        <w:ind w:left="1035"/>
      </w:pPr>
      <w:r w:rsidRPr="007D779F">
        <w:t>OS X Version 10.6 (Snow Leopard)</w:t>
      </w:r>
    </w:p>
    <w:p w:rsidR="000915A1" w:rsidRPr="007D779F" w:rsidRDefault="000915A1" w:rsidP="000915A1">
      <w:pPr>
        <w:pStyle w:val="ListParagraph"/>
        <w:numPr>
          <w:ilvl w:val="0"/>
          <w:numId w:val="59"/>
        </w:numPr>
        <w:tabs>
          <w:tab w:val="clear" w:pos="720"/>
          <w:tab w:val="num" w:pos="1035"/>
        </w:tabs>
        <w:ind w:left="1035"/>
      </w:pPr>
      <w:r w:rsidRPr="007D779F">
        <w:t>Windows Operating System Requirements:</w:t>
      </w:r>
    </w:p>
    <w:p w:rsidR="000915A1" w:rsidRPr="007D779F" w:rsidRDefault="000915A1" w:rsidP="000915A1">
      <w:pPr>
        <w:pStyle w:val="ListParagraph"/>
        <w:numPr>
          <w:ilvl w:val="0"/>
          <w:numId w:val="59"/>
        </w:numPr>
        <w:tabs>
          <w:tab w:val="clear" w:pos="720"/>
          <w:tab w:val="num" w:pos="1035"/>
        </w:tabs>
        <w:ind w:left="1035"/>
      </w:pPr>
      <w:r w:rsidRPr="007D779F">
        <w:t>Windows 7</w:t>
      </w:r>
    </w:p>
    <w:p w:rsidR="000915A1" w:rsidRPr="007D779F" w:rsidRDefault="000915A1" w:rsidP="000915A1">
      <w:pPr>
        <w:pStyle w:val="ListParagraph"/>
        <w:numPr>
          <w:ilvl w:val="0"/>
          <w:numId w:val="59"/>
        </w:numPr>
        <w:tabs>
          <w:tab w:val="clear" w:pos="720"/>
          <w:tab w:val="num" w:pos="1035"/>
        </w:tabs>
        <w:ind w:left="1035"/>
      </w:pPr>
      <w:r w:rsidRPr="007D779F">
        <w:t>Windows Server 2003/2008/2012</w:t>
      </w:r>
    </w:p>
    <w:p w:rsidR="000915A1" w:rsidRPr="007D779F" w:rsidRDefault="000915A1" w:rsidP="000915A1">
      <w:pPr>
        <w:pStyle w:val="ListParagraph"/>
        <w:numPr>
          <w:ilvl w:val="0"/>
          <w:numId w:val="59"/>
        </w:numPr>
        <w:tabs>
          <w:tab w:val="clear" w:pos="720"/>
          <w:tab w:val="num" w:pos="1035"/>
        </w:tabs>
        <w:ind w:left="1035"/>
      </w:pPr>
      <w:r w:rsidRPr="007D779F">
        <w:t>Linux Requirements</w:t>
      </w:r>
    </w:p>
    <w:p w:rsidR="000915A1" w:rsidRPr="007D779F" w:rsidRDefault="000915A1" w:rsidP="000915A1">
      <w:pPr>
        <w:pStyle w:val="ListParagraph"/>
        <w:numPr>
          <w:ilvl w:val="0"/>
          <w:numId w:val="59"/>
        </w:numPr>
        <w:tabs>
          <w:tab w:val="clear" w:pos="720"/>
          <w:tab w:val="num" w:pos="1035"/>
        </w:tabs>
        <w:ind w:left="1035"/>
      </w:pPr>
      <w:r w:rsidRPr="007D779F">
        <w:t>Red Hat Enterprise Linux (RHEL)</w:t>
      </w:r>
    </w:p>
    <w:p w:rsidR="000915A1" w:rsidRPr="007D779F" w:rsidRDefault="000915A1" w:rsidP="000915A1">
      <w:pPr>
        <w:pStyle w:val="ListParagraph"/>
        <w:numPr>
          <w:ilvl w:val="0"/>
          <w:numId w:val="59"/>
        </w:numPr>
        <w:tabs>
          <w:tab w:val="clear" w:pos="720"/>
          <w:tab w:val="num" w:pos="1035"/>
        </w:tabs>
        <w:ind w:left="1035"/>
      </w:pPr>
      <w:r w:rsidRPr="007D779F">
        <w:t>Community Enterprise Operating System (CENTOS)</w:t>
      </w:r>
    </w:p>
    <w:p w:rsidR="000915A1" w:rsidRPr="007D779F" w:rsidRDefault="000915A1" w:rsidP="000915A1">
      <w:pPr>
        <w:pStyle w:val="ListParagraph"/>
        <w:numPr>
          <w:ilvl w:val="0"/>
          <w:numId w:val="59"/>
        </w:numPr>
        <w:tabs>
          <w:tab w:val="clear" w:pos="720"/>
          <w:tab w:val="num" w:pos="1035"/>
        </w:tabs>
        <w:ind w:left="1035"/>
      </w:pPr>
      <w:r w:rsidRPr="007D779F">
        <w:t>Secure Linux (</w:t>
      </w:r>
      <w:proofErr w:type="spellStart"/>
      <w:r w:rsidRPr="007D779F">
        <w:t>SELinux</w:t>
      </w:r>
      <w:proofErr w:type="spellEnd"/>
      <w:r w:rsidRPr="007D779F">
        <w:t>)</w:t>
      </w:r>
    </w:p>
    <w:p w:rsidR="000915A1" w:rsidRPr="007D779F" w:rsidRDefault="000915A1" w:rsidP="000915A1">
      <w:pPr>
        <w:pStyle w:val="ListParagraph"/>
        <w:numPr>
          <w:ilvl w:val="0"/>
          <w:numId w:val="59"/>
        </w:numPr>
        <w:tabs>
          <w:tab w:val="clear" w:pos="720"/>
          <w:tab w:val="num" w:pos="1035"/>
        </w:tabs>
        <w:ind w:left="1035"/>
      </w:pPr>
      <w:r w:rsidRPr="007D779F">
        <w:t>Fedora</w:t>
      </w:r>
    </w:p>
    <w:p w:rsidR="000915A1" w:rsidRPr="007D779F" w:rsidRDefault="000915A1" w:rsidP="00A353DF">
      <w:pPr>
        <w:ind w:left="360"/>
        <w:rPr>
          <w:b/>
        </w:rPr>
      </w:pPr>
      <w:r w:rsidRPr="007D779F">
        <w:rPr>
          <w:b/>
        </w:rPr>
        <w:t xml:space="preserve">(U) 3.10.3.3 </w:t>
      </w:r>
      <w:proofErr w:type="gramStart"/>
      <w:r w:rsidRPr="007D779F">
        <w:rPr>
          <w:b/>
        </w:rPr>
        <w:t>The</w:t>
      </w:r>
      <w:proofErr w:type="gramEnd"/>
      <w:r w:rsidRPr="007D779F">
        <w:rPr>
          <w:b/>
        </w:rPr>
        <w:t xml:space="preserve"> system shall support multiple browsers.</w:t>
      </w:r>
    </w:p>
    <w:p w:rsidR="000915A1" w:rsidRPr="007D779F" w:rsidRDefault="000915A1" w:rsidP="00A353DF">
      <w:pPr>
        <w:ind w:left="360"/>
      </w:pPr>
      <w:r w:rsidRPr="007D779F">
        <w:t>(U) The system currently supports the following browsers:</w:t>
      </w:r>
    </w:p>
    <w:p w:rsidR="000915A1" w:rsidRPr="007D779F" w:rsidRDefault="000915A1" w:rsidP="00A353DF">
      <w:pPr>
        <w:pStyle w:val="ListParagraph"/>
        <w:numPr>
          <w:ilvl w:val="0"/>
          <w:numId w:val="59"/>
        </w:numPr>
        <w:tabs>
          <w:tab w:val="clear" w:pos="720"/>
          <w:tab w:val="num" w:pos="1035"/>
        </w:tabs>
        <w:ind w:left="1035"/>
      </w:pPr>
      <w:r w:rsidRPr="007D779F">
        <w:t>Safari</w:t>
      </w:r>
    </w:p>
    <w:p w:rsidR="000915A1" w:rsidRPr="007D779F" w:rsidRDefault="000915A1" w:rsidP="00A353DF">
      <w:pPr>
        <w:pStyle w:val="ListParagraph"/>
        <w:numPr>
          <w:ilvl w:val="0"/>
          <w:numId w:val="59"/>
        </w:numPr>
        <w:tabs>
          <w:tab w:val="clear" w:pos="720"/>
          <w:tab w:val="num" w:pos="1035"/>
        </w:tabs>
        <w:ind w:left="1035"/>
      </w:pPr>
      <w:r w:rsidRPr="007D779F">
        <w:t>Chrome</w:t>
      </w:r>
    </w:p>
    <w:p w:rsidR="000915A1" w:rsidRPr="007D779F" w:rsidRDefault="000915A1" w:rsidP="000915A1">
      <w:pPr>
        <w:pStyle w:val="ListParagraph"/>
        <w:numPr>
          <w:ilvl w:val="0"/>
          <w:numId w:val="59"/>
        </w:numPr>
        <w:tabs>
          <w:tab w:val="clear" w:pos="720"/>
          <w:tab w:val="num" w:pos="1035"/>
        </w:tabs>
        <w:ind w:left="1035"/>
      </w:pPr>
      <w:r w:rsidRPr="007D779F">
        <w:t>Firefox</w:t>
      </w:r>
    </w:p>
    <w:p w:rsidR="000915A1" w:rsidRPr="007D779F" w:rsidRDefault="000915A1" w:rsidP="000915A1">
      <w:pPr>
        <w:pStyle w:val="para"/>
        <w:spacing w:before="120" w:after="0"/>
        <w:ind w:left="360"/>
        <w:rPr>
          <w:b/>
        </w:rPr>
      </w:pPr>
      <w:r w:rsidRPr="007D779F">
        <w:rPr>
          <w:b/>
        </w:rPr>
        <w:t xml:space="preserve">(U) 3.10.3.4 </w:t>
      </w:r>
      <w:proofErr w:type="gramStart"/>
      <w:r w:rsidRPr="007D779F">
        <w:rPr>
          <w:b/>
        </w:rPr>
        <w:t>The</w:t>
      </w:r>
      <w:proofErr w:type="gramEnd"/>
      <w:r w:rsidRPr="007D779F">
        <w:rPr>
          <w:b/>
        </w:rPr>
        <w:t xml:space="preserve"> system shall deny access by users who attempt to access the system using a Web browser that has not been approved by the target network Chief Information Officer (CIO).</w:t>
      </w:r>
    </w:p>
    <w:p w:rsidR="00994559" w:rsidRPr="007D779F" w:rsidRDefault="0028227E" w:rsidP="002B2BAE">
      <w:pPr>
        <w:pStyle w:val="para"/>
      </w:pPr>
      <w:r w:rsidRPr="007D779F">
        <w:rPr>
          <w:b/>
        </w:rPr>
        <w:t>Section 3.11.4 (U) Maintainability</w:t>
      </w:r>
    </w:p>
    <w:p w:rsidR="009B0142" w:rsidRPr="007D779F" w:rsidRDefault="009B0142" w:rsidP="009B0142">
      <w:pPr>
        <w:pStyle w:val="para"/>
        <w:spacing w:before="120" w:after="0"/>
        <w:ind w:left="360"/>
        <w:rPr>
          <w:b/>
        </w:rPr>
      </w:pPr>
      <w:r w:rsidRPr="007D779F">
        <w:rPr>
          <w:b/>
        </w:rPr>
        <w:t xml:space="preserve">(U) 3.11.4.5 </w:t>
      </w:r>
      <w:proofErr w:type="gramStart"/>
      <w:r w:rsidRPr="007D779F">
        <w:rPr>
          <w:b/>
        </w:rPr>
        <w:t>The</w:t>
      </w:r>
      <w:proofErr w:type="gramEnd"/>
      <w:r w:rsidRPr="007D779F">
        <w:rPr>
          <w:b/>
        </w:rPr>
        <w:t xml:space="preserve"> system shall be implemented in a layered architecture.</w:t>
      </w:r>
    </w:p>
    <w:p w:rsidR="009B0142" w:rsidRPr="007D779F" w:rsidRDefault="009B0142" w:rsidP="009B0142">
      <w:pPr>
        <w:pStyle w:val="para"/>
      </w:pPr>
      <w:r w:rsidRPr="007D779F">
        <w:rPr>
          <w:b/>
        </w:rPr>
        <w:t>Section 3.11.6 (U) Portability</w:t>
      </w:r>
    </w:p>
    <w:p w:rsidR="009B0142" w:rsidRPr="007D779F" w:rsidRDefault="009B0142" w:rsidP="009B0142">
      <w:pPr>
        <w:pStyle w:val="para"/>
        <w:spacing w:before="120" w:after="0"/>
        <w:ind w:left="360"/>
        <w:rPr>
          <w:b/>
        </w:rPr>
      </w:pPr>
      <w:r w:rsidRPr="007D779F">
        <w:rPr>
          <w:b/>
        </w:rPr>
        <w:t>(U</w:t>
      </w:r>
      <w:proofErr w:type="gramStart"/>
      <w:r w:rsidRPr="007D779F">
        <w:rPr>
          <w:b/>
        </w:rPr>
        <w:t>)3.11.6.1</w:t>
      </w:r>
      <w:proofErr w:type="gramEnd"/>
      <w:r w:rsidRPr="007D779F">
        <w:rPr>
          <w:b/>
        </w:rPr>
        <w:t xml:space="preserve"> The system software shall be capable of being migrated to more powerful processing platforms in support of an expanded user capacity.</w:t>
      </w:r>
    </w:p>
    <w:p w:rsidR="009B0142" w:rsidRPr="007D779F" w:rsidRDefault="009B0142" w:rsidP="009B0142">
      <w:pPr>
        <w:pStyle w:val="para"/>
        <w:spacing w:before="120" w:after="0"/>
        <w:ind w:left="360"/>
        <w:rPr>
          <w:b/>
        </w:rPr>
      </w:pPr>
      <w:r w:rsidRPr="007D779F">
        <w:rPr>
          <w:b/>
        </w:rPr>
        <w:t>(U)</w:t>
      </w:r>
      <w:r w:rsidRPr="007D779F">
        <w:t xml:space="preserve"> </w:t>
      </w:r>
      <w:r w:rsidRPr="007D779F">
        <w:rPr>
          <w:b/>
        </w:rPr>
        <w:t xml:space="preserve">3.11.6.2 </w:t>
      </w:r>
      <w:proofErr w:type="gramStart"/>
      <w:r w:rsidRPr="007D779F">
        <w:rPr>
          <w:b/>
        </w:rPr>
        <w:t>The</w:t>
      </w:r>
      <w:proofErr w:type="gramEnd"/>
      <w:r w:rsidRPr="007D779F">
        <w:rPr>
          <w:b/>
        </w:rPr>
        <w:t xml:space="preserve"> system shall be capable of running on a Linux operating system.</w:t>
      </w:r>
    </w:p>
    <w:p w:rsidR="009B0142" w:rsidRPr="007D779F" w:rsidRDefault="009B0142" w:rsidP="009B0142">
      <w:pPr>
        <w:pStyle w:val="para"/>
        <w:spacing w:before="120" w:after="0"/>
        <w:ind w:left="360"/>
        <w:rPr>
          <w:b/>
        </w:rPr>
      </w:pPr>
      <w:r w:rsidRPr="007D779F">
        <w:rPr>
          <w:b/>
        </w:rPr>
        <w:t>(U)</w:t>
      </w:r>
      <w:r w:rsidRPr="007D779F">
        <w:t xml:space="preserve"> </w:t>
      </w:r>
      <w:r w:rsidRPr="007D779F">
        <w:rPr>
          <w:b/>
        </w:rPr>
        <w:t xml:space="preserve">3.11.6.3 </w:t>
      </w:r>
      <w:proofErr w:type="gramStart"/>
      <w:r w:rsidRPr="007D779F">
        <w:rPr>
          <w:b/>
        </w:rPr>
        <w:t>The</w:t>
      </w:r>
      <w:proofErr w:type="gramEnd"/>
      <w:r w:rsidRPr="007D779F">
        <w:rPr>
          <w:b/>
        </w:rPr>
        <w:t xml:space="preserve"> system shall be capable of running on a Mac operating system.</w:t>
      </w:r>
    </w:p>
    <w:p w:rsidR="009B0142" w:rsidRPr="007D779F" w:rsidRDefault="009B0142" w:rsidP="009B0142">
      <w:pPr>
        <w:pStyle w:val="para"/>
        <w:spacing w:before="120" w:after="0"/>
        <w:ind w:left="360"/>
        <w:rPr>
          <w:b/>
        </w:rPr>
      </w:pPr>
      <w:r w:rsidRPr="007D779F">
        <w:rPr>
          <w:b/>
        </w:rPr>
        <w:t>(U)</w:t>
      </w:r>
      <w:r w:rsidRPr="007D779F">
        <w:t xml:space="preserve"> </w:t>
      </w:r>
      <w:r w:rsidRPr="007D779F">
        <w:rPr>
          <w:b/>
        </w:rPr>
        <w:t xml:space="preserve">3.11.6.4 </w:t>
      </w:r>
      <w:proofErr w:type="gramStart"/>
      <w:r w:rsidRPr="007D779F">
        <w:rPr>
          <w:b/>
        </w:rPr>
        <w:t>The</w:t>
      </w:r>
      <w:proofErr w:type="gramEnd"/>
      <w:r w:rsidRPr="007D779F">
        <w:rPr>
          <w:b/>
        </w:rPr>
        <w:t xml:space="preserve"> system shall be capable of running on a Fedora operating system.</w:t>
      </w:r>
    </w:p>
    <w:p w:rsidR="009B0142" w:rsidRPr="007D779F" w:rsidRDefault="009B0142" w:rsidP="009B0142">
      <w:pPr>
        <w:pStyle w:val="para"/>
      </w:pPr>
      <w:r w:rsidRPr="007D779F">
        <w:rPr>
          <w:b/>
        </w:rPr>
        <w:t>Section 3.11.7 (U) Reusability</w:t>
      </w:r>
    </w:p>
    <w:p w:rsidR="009B0142" w:rsidRPr="007D779F" w:rsidRDefault="009B0142" w:rsidP="009B0142">
      <w:pPr>
        <w:pStyle w:val="para"/>
        <w:spacing w:before="120" w:after="0"/>
        <w:ind w:left="360"/>
        <w:rPr>
          <w:b/>
        </w:rPr>
      </w:pPr>
      <w:r w:rsidRPr="007D779F">
        <w:rPr>
          <w:b/>
        </w:rPr>
        <w:t>(U)</w:t>
      </w:r>
      <w:r w:rsidRPr="007D779F">
        <w:t xml:space="preserve"> </w:t>
      </w:r>
      <w:r w:rsidRPr="007D779F">
        <w:rPr>
          <w:b/>
        </w:rPr>
        <w:t>3.11.7.1 Reusability shall be considered in the design of SWIF.</w:t>
      </w:r>
    </w:p>
    <w:p w:rsidR="009B0142" w:rsidRPr="007D779F" w:rsidRDefault="009B0142" w:rsidP="009B0142">
      <w:pPr>
        <w:ind w:left="360"/>
        <w:rPr>
          <w:b/>
        </w:rPr>
      </w:pPr>
      <w:r w:rsidRPr="007D779F">
        <w:rPr>
          <w:b/>
        </w:rPr>
        <w:t xml:space="preserve">(U) 3.11.7.2 </w:t>
      </w:r>
      <w:proofErr w:type="gramStart"/>
      <w:r w:rsidRPr="007D779F">
        <w:rPr>
          <w:b/>
        </w:rPr>
        <w:t>The</w:t>
      </w:r>
      <w:proofErr w:type="gramEnd"/>
      <w:r w:rsidRPr="007D779F">
        <w:rPr>
          <w:b/>
        </w:rPr>
        <w:t xml:space="preserve"> architecture of service components for SWIF shall consider existing APIs.</w:t>
      </w:r>
    </w:p>
    <w:p w:rsidR="009B0142" w:rsidRPr="007D779F" w:rsidRDefault="009B0142" w:rsidP="009B0142">
      <w:pPr>
        <w:pStyle w:val="para2"/>
        <w:spacing w:before="0" w:after="120"/>
        <w:ind w:left="360"/>
      </w:pPr>
      <w:r w:rsidRPr="007D779F">
        <w:t>(U) Consider Open Standards in addition to existing APIs.</w:t>
      </w:r>
    </w:p>
    <w:p w:rsidR="009B0142" w:rsidRPr="007D779F" w:rsidRDefault="00CA6E26" w:rsidP="009B0142">
      <w:pPr>
        <w:pStyle w:val="para"/>
      </w:pPr>
      <w:r w:rsidRPr="007D779F">
        <w:rPr>
          <w:b/>
        </w:rPr>
        <w:t>Section 3.11.9 (U) Usability</w:t>
      </w:r>
    </w:p>
    <w:p w:rsidR="00CA6E26" w:rsidRPr="007D779F" w:rsidRDefault="00CA6E26" w:rsidP="00CA6E26">
      <w:pPr>
        <w:ind w:left="360"/>
        <w:rPr>
          <w:b/>
        </w:rPr>
      </w:pPr>
      <w:r w:rsidRPr="007D779F">
        <w:rPr>
          <w:b/>
        </w:rPr>
        <w:t>3.11.9.5 The system help functionality shall be easy to locate.</w:t>
      </w:r>
    </w:p>
    <w:p w:rsidR="00D42594" w:rsidRPr="007D779F" w:rsidRDefault="00D42594" w:rsidP="00D42594">
      <w:pPr>
        <w:pStyle w:val="para"/>
      </w:pPr>
      <w:r w:rsidRPr="007D779F">
        <w:rPr>
          <w:b/>
        </w:rPr>
        <w:t>Section 3.11.12 (U) Design and Construction Constraints</w:t>
      </w:r>
    </w:p>
    <w:p w:rsidR="00D42594" w:rsidRDefault="00D42594" w:rsidP="00D42594">
      <w:pPr>
        <w:pStyle w:val="para"/>
        <w:spacing w:before="120" w:after="0"/>
        <w:ind w:left="360"/>
        <w:rPr>
          <w:b/>
        </w:rPr>
      </w:pPr>
      <w:r w:rsidRPr="007D779F">
        <w:rPr>
          <w:b/>
        </w:rPr>
        <w:lastRenderedPageBreak/>
        <w:t>(U)</w:t>
      </w:r>
      <w:r w:rsidRPr="007D779F">
        <w:t xml:space="preserve"> </w:t>
      </w:r>
      <w:r w:rsidRPr="007D779F">
        <w:rPr>
          <w:b/>
        </w:rPr>
        <w:t xml:space="preserve">3.12.5 </w:t>
      </w:r>
      <w:proofErr w:type="gramStart"/>
      <w:r w:rsidRPr="007D779F">
        <w:rPr>
          <w:b/>
        </w:rPr>
        <w:t>The</w:t>
      </w:r>
      <w:proofErr w:type="gramEnd"/>
      <w:r w:rsidRPr="007D779F">
        <w:rPr>
          <w:b/>
        </w:rPr>
        <w:t xml:space="preserve"> system shall be capable of operating within the OZONE Widget Framework OWF environment.</w:t>
      </w:r>
    </w:p>
    <w:p w:rsidR="0028227E" w:rsidRPr="0028227E" w:rsidRDefault="0028227E" w:rsidP="002B2BAE">
      <w:pPr>
        <w:pStyle w:val="para"/>
      </w:pPr>
    </w:p>
    <w:p w:rsidR="006D0BCF" w:rsidRDefault="006D0BCF" w:rsidP="002B2BAE">
      <w:pPr>
        <w:pStyle w:val="para"/>
      </w:pPr>
    </w:p>
    <w:p w:rsidR="006D0BCF" w:rsidRDefault="006D0BCF" w:rsidP="002B2BAE">
      <w:pPr>
        <w:pStyle w:val="para"/>
      </w:pPr>
    </w:p>
    <w:p w:rsidR="006D0BCF" w:rsidRDefault="006D0BCF" w:rsidP="002B2BAE">
      <w:pPr>
        <w:pStyle w:val="para"/>
      </w:pPr>
    </w:p>
    <w:p w:rsidR="006D0BCF" w:rsidRDefault="006D0BCF" w:rsidP="002B2BAE">
      <w:pPr>
        <w:pStyle w:val="para"/>
      </w:pPr>
    </w:p>
    <w:p w:rsidR="006D0BCF" w:rsidRDefault="006D0BCF" w:rsidP="002B2BAE">
      <w:pPr>
        <w:pStyle w:val="para"/>
      </w:pPr>
    </w:p>
    <w:p w:rsidR="006D0BCF" w:rsidRPr="00753080" w:rsidRDefault="006D0BCF" w:rsidP="002B2BAE">
      <w:pPr>
        <w:pStyle w:val="para"/>
      </w:pPr>
    </w:p>
    <w:p w:rsidR="00C97C20" w:rsidRDefault="00C97C20" w:rsidP="00420504">
      <w:pPr>
        <w:pStyle w:val="Heading1"/>
        <w:numPr>
          <w:ilvl w:val="0"/>
          <w:numId w:val="17"/>
        </w:numPr>
      </w:pPr>
      <w:bookmarkStart w:id="3035" w:name="_Toc355017158"/>
      <w:bookmarkStart w:id="3036" w:name="_Toc355078280"/>
      <w:bookmarkStart w:id="3037" w:name="_Toc355078783"/>
      <w:bookmarkStart w:id="3038" w:name="_Toc355017159"/>
      <w:bookmarkStart w:id="3039" w:name="_Toc355078281"/>
      <w:bookmarkStart w:id="3040" w:name="_Toc355078784"/>
      <w:bookmarkStart w:id="3041" w:name="_Toc355017160"/>
      <w:bookmarkStart w:id="3042" w:name="_Toc355078282"/>
      <w:bookmarkStart w:id="3043" w:name="_Toc355078785"/>
      <w:bookmarkStart w:id="3044" w:name="_Toc355017161"/>
      <w:bookmarkStart w:id="3045" w:name="_Toc355078283"/>
      <w:bookmarkStart w:id="3046" w:name="_Toc355078786"/>
      <w:bookmarkStart w:id="3047" w:name="_Toc355017162"/>
      <w:bookmarkStart w:id="3048" w:name="_Toc355078284"/>
      <w:bookmarkStart w:id="3049" w:name="_Toc355078787"/>
      <w:bookmarkStart w:id="3050" w:name="_Toc364676199"/>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r>
        <w:lastRenderedPageBreak/>
        <w:t>(U) NOTES</w:t>
      </w:r>
      <w:bookmarkEnd w:id="3050"/>
    </w:p>
    <w:p w:rsidR="00C97C20" w:rsidRDefault="00C97C20" w:rsidP="00F94DA1">
      <w:pPr>
        <w:pStyle w:val="Heading2"/>
      </w:pPr>
      <w:bookmarkStart w:id="3051" w:name="_Toc271635345"/>
      <w:bookmarkStart w:id="3052" w:name="_Toc364676200"/>
      <w:r>
        <w:t>(U) Acronyms and Abbreviations</w:t>
      </w:r>
      <w:bookmarkEnd w:id="3052"/>
    </w:p>
    <w:tbl>
      <w:tblPr>
        <w:tblW w:w="8107" w:type="dxa"/>
        <w:jc w:val="center"/>
        <w:tblLayout w:type="fixed"/>
        <w:tblCellMar>
          <w:left w:w="80" w:type="dxa"/>
          <w:right w:w="80" w:type="dxa"/>
        </w:tblCellMar>
        <w:tblLook w:val="0000" w:firstRow="0" w:lastRow="0" w:firstColumn="0" w:lastColumn="0" w:noHBand="0" w:noVBand="0"/>
      </w:tblPr>
      <w:tblGrid>
        <w:gridCol w:w="1628"/>
        <w:gridCol w:w="6479"/>
      </w:tblGrid>
      <w:tr w:rsidR="00C97C20" w:rsidRPr="00EF4C84">
        <w:trPr>
          <w:cantSplit/>
          <w:jc w:val="center"/>
        </w:trPr>
        <w:tc>
          <w:tcPr>
            <w:tcW w:w="1628" w:type="dxa"/>
          </w:tcPr>
          <w:p w:rsidR="00C97C20" w:rsidRPr="00EF4C84" w:rsidRDefault="00C97C20" w:rsidP="005200FC">
            <w:pPr>
              <w:spacing w:after="40"/>
              <w:rPr>
                <w:b/>
                <w:sz w:val="22"/>
                <w:szCs w:val="22"/>
                <w:u w:val="single"/>
              </w:rPr>
            </w:pPr>
            <w:r w:rsidRPr="00EF4C84">
              <w:rPr>
                <w:b/>
                <w:sz w:val="22"/>
                <w:szCs w:val="22"/>
                <w:u w:val="single"/>
              </w:rPr>
              <w:t>Acronym</w:t>
            </w:r>
          </w:p>
        </w:tc>
        <w:tc>
          <w:tcPr>
            <w:tcW w:w="6479" w:type="dxa"/>
          </w:tcPr>
          <w:p w:rsidR="00C97C20" w:rsidRPr="00EF4C84" w:rsidRDefault="00C97C20" w:rsidP="005200FC">
            <w:pPr>
              <w:spacing w:after="40"/>
              <w:rPr>
                <w:b/>
                <w:sz w:val="22"/>
                <w:szCs w:val="22"/>
                <w:u w:val="single"/>
              </w:rPr>
            </w:pPr>
            <w:r w:rsidRPr="00EF4C84">
              <w:rPr>
                <w:b/>
                <w:sz w:val="22"/>
                <w:szCs w:val="22"/>
                <w:u w:val="single"/>
              </w:rPr>
              <w:t>Expansion</w:t>
            </w:r>
          </w:p>
        </w:tc>
      </w:tr>
      <w:tr w:rsidR="00C97C20" w:rsidRPr="000A560C">
        <w:trPr>
          <w:cantSplit/>
          <w:jc w:val="center"/>
        </w:trPr>
        <w:tc>
          <w:tcPr>
            <w:tcW w:w="1628" w:type="dxa"/>
          </w:tcPr>
          <w:p w:rsidR="00C97C20" w:rsidRDefault="00C97C20" w:rsidP="002B7ACF">
            <w:pPr>
              <w:spacing w:after="40"/>
              <w:rPr>
                <w:sz w:val="20"/>
              </w:rPr>
            </w:pPr>
            <w:r>
              <w:rPr>
                <w:sz w:val="20"/>
              </w:rPr>
              <w:t>ABAC</w:t>
            </w:r>
          </w:p>
        </w:tc>
        <w:tc>
          <w:tcPr>
            <w:tcW w:w="6479" w:type="dxa"/>
          </w:tcPr>
          <w:p w:rsidR="00C97C20" w:rsidRDefault="00C97C20" w:rsidP="002B7ACF">
            <w:pPr>
              <w:spacing w:after="40"/>
              <w:rPr>
                <w:sz w:val="20"/>
              </w:rPr>
            </w:pPr>
            <w:r w:rsidRPr="009C3355">
              <w:rPr>
                <w:sz w:val="20"/>
              </w:rPr>
              <w:t>Attribute Based Access Control</w:t>
            </w:r>
          </w:p>
        </w:tc>
      </w:tr>
      <w:tr w:rsidR="00C97C20" w:rsidRPr="000A560C">
        <w:trPr>
          <w:cantSplit/>
          <w:jc w:val="center"/>
        </w:trPr>
        <w:tc>
          <w:tcPr>
            <w:tcW w:w="1628" w:type="dxa"/>
          </w:tcPr>
          <w:p w:rsidR="00C97C20" w:rsidRDefault="00C97C20" w:rsidP="002B7ACF">
            <w:pPr>
              <w:spacing w:after="40"/>
              <w:rPr>
                <w:sz w:val="20"/>
              </w:rPr>
            </w:pPr>
            <w:r>
              <w:rPr>
                <w:sz w:val="20"/>
              </w:rPr>
              <w:t>ADAAG</w:t>
            </w:r>
          </w:p>
        </w:tc>
        <w:tc>
          <w:tcPr>
            <w:tcW w:w="6479" w:type="dxa"/>
          </w:tcPr>
          <w:p w:rsidR="00C97C20" w:rsidRPr="009C3355" w:rsidRDefault="00C97C20" w:rsidP="002B7ACF">
            <w:pPr>
              <w:spacing w:after="40"/>
              <w:rPr>
                <w:sz w:val="20"/>
              </w:rPr>
            </w:pPr>
            <w:r w:rsidRPr="00D06200">
              <w:rPr>
                <w:sz w:val="20"/>
              </w:rPr>
              <w:t>Americans with Disabilities Act Accessibility Guidelines</w:t>
            </w:r>
          </w:p>
        </w:tc>
      </w:tr>
      <w:tr w:rsidR="00C97C20" w:rsidRPr="000A560C">
        <w:trPr>
          <w:cantSplit/>
          <w:jc w:val="center"/>
        </w:trPr>
        <w:tc>
          <w:tcPr>
            <w:tcW w:w="1628" w:type="dxa"/>
          </w:tcPr>
          <w:p w:rsidR="00C97C20" w:rsidRDefault="00C97C20" w:rsidP="002B7ACF">
            <w:pPr>
              <w:spacing w:after="40"/>
              <w:rPr>
                <w:sz w:val="20"/>
              </w:rPr>
            </w:pPr>
            <w:r>
              <w:rPr>
                <w:sz w:val="20"/>
              </w:rPr>
              <w:t>AJAX</w:t>
            </w:r>
          </w:p>
        </w:tc>
        <w:tc>
          <w:tcPr>
            <w:tcW w:w="6479" w:type="dxa"/>
          </w:tcPr>
          <w:p w:rsidR="00C97C20" w:rsidRDefault="00C97C20" w:rsidP="002B7ACF">
            <w:pPr>
              <w:spacing w:after="40"/>
              <w:rPr>
                <w:sz w:val="20"/>
              </w:rPr>
            </w:pPr>
            <w:r w:rsidRPr="009C3355">
              <w:rPr>
                <w:sz w:val="20"/>
              </w:rPr>
              <w:t>Asynchronous JavaScript and XML</w:t>
            </w:r>
          </w:p>
        </w:tc>
      </w:tr>
      <w:tr w:rsidR="00C97C20" w:rsidRPr="000A560C">
        <w:trPr>
          <w:cantSplit/>
          <w:jc w:val="center"/>
        </w:trPr>
        <w:tc>
          <w:tcPr>
            <w:tcW w:w="1628" w:type="dxa"/>
          </w:tcPr>
          <w:p w:rsidR="00C97C20" w:rsidRDefault="00C97C20" w:rsidP="002B7ACF">
            <w:pPr>
              <w:spacing w:after="40"/>
              <w:rPr>
                <w:sz w:val="20"/>
              </w:rPr>
            </w:pPr>
            <w:r>
              <w:rPr>
                <w:sz w:val="20"/>
              </w:rPr>
              <w:t>APG</w:t>
            </w:r>
          </w:p>
        </w:tc>
        <w:tc>
          <w:tcPr>
            <w:tcW w:w="6479" w:type="dxa"/>
          </w:tcPr>
          <w:p w:rsidR="00C97C20" w:rsidRDefault="00C97C20" w:rsidP="002B7ACF">
            <w:pPr>
              <w:spacing w:after="40"/>
              <w:rPr>
                <w:sz w:val="20"/>
              </w:rPr>
            </w:pPr>
            <w:r w:rsidRPr="001247DB">
              <w:rPr>
                <w:sz w:val="20"/>
              </w:rPr>
              <w:t>Automated Password Generator</w:t>
            </w:r>
          </w:p>
        </w:tc>
      </w:tr>
      <w:tr w:rsidR="00C97C20" w:rsidRPr="000A560C">
        <w:trPr>
          <w:cantSplit/>
          <w:jc w:val="center"/>
        </w:trPr>
        <w:tc>
          <w:tcPr>
            <w:tcW w:w="1628" w:type="dxa"/>
          </w:tcPr>
          <w:p w:rsidR="00C97C20" w:rsidRDefault="00C97C20" w:rsidP="002B7ACF">
            <w:pPr>
              <w:spacing w:after="40"/>
              <w:rPr>
                <w:sz w:val="20"/>
              </w:rPr>
            </w:pPr>
            <w:r>
              <w:rPr>
                <w:sz w:val="20"/>
              </w:rPr>
              <w:t>CAPCO</w:t>
            </w:r>
          </w:p>
        </w:tc>
        <w:tc>
          <w:tcPr>
            <w:tcW w:w="6479" w:type="dxa"/>
          </w:tcPr>
          <w:p w:rsidR="00C97C20" w:rsidRDefault="00C97C20" w:rsidP="002B7ACF">
            <w:pPr>
              <w:spacing w:after="40"/>
              <w:rPr>
                <w:sz w:val="20"/>
              </w:rPr>
            </w:pPr>
            <w:r w:rsidRPr="001247DB">
              <w:rPr>
                <w:sz w:val="20"/>
              </w:rPr>
              <w:t>Controlled Access Program Coordination Office</w:t>
            </w:r>
          </w:p>
        </w:tc>
      </w:tr>
      <w:tr w:rsidR="00C97C20" w:rsidRPr="000A560C">
        <w:trPr>
          <w:cantSplit/>
          <w:jc w:val="center"/>
        </w:trPr>
        <w:tc>
          <w:tcPr>
            <w:tcW w:w="1628" w:type="dxa"/>
          </w:tcPr>
          <w:p w:rsidR="00C97C20" w:rsidRPr="000A560C" w:rsidRDefault="00C97C20" w:rsidP="002B7ACF">
            <w:pPr>
              <w:spacing w:after="40"/>
              <w:rPr>
                <w:sz w:val="20"/>
              </w:rPr>
            </w:pPr>
            <w:r>
              <w:rPr>
                <w:sz w:val="20"/>
              </w:rPr>
              <w:t>CAS</w:t>
            </w:r>
          </w:p>
        </w:tc>
        <w:tc>
          <w:tcPr>
            <w:tcW w:w="6479" w:type="dxa"/>
          </w:tcPr>
          <w:p w:rsidR="00C97C20" w:rsidRPr="000A560C" w:rsidRDefault="00C97C20" w:rsidP="002B7ACF">
            <w:pPr>
              <w:spacing w:after="40"/>
              <w:rPr>
                <w:sz w:val="20"/>
              </w:rPr>
            </w:pPr>
            <w:r>
              <w:rPr>
                <w:sz w:val="20"/>
              </w:rPr>
              <w:t>Central Authentication Service</w:t>
            </w:r>
          </w:p>
        </w:tc>
      </w:tr>
      <w:tr w:rsidR="00C97C20" w:rsidRPr="000A560C">
        <w:trPr>
          <w:cantSplit/>
          <w:jc w:val="center"/>
        </w:trPr>
        <w:tc>
          <w:tcPr>
            <w:tcW w:w="1628" w:type="dxa"/>
          </w:tcPr>
          <w:p w:rsidR="00C97C20" w:rsidRDefault="00C97C20" w:rsidP="002B7ACF">
            <w:pPr>
              <w:spacing w:after="40"/>
              <w:rPr>
                <w:sz w:val="20"/>
              </w:rPr>
            </w:pPr>
            <w:r>
              <w:rPr>
                <w:sz w:val="20"/>
              </w:rPr>
              <w:t>CDM</w:t>
            </w:r>
          </w:p>
        </w:tc>
        <w:tc>
          <w:tcPr>
            <w:tcW w:w="6479" w:type="dxa"/>
          </w:tcPr>
          <w:p w:rsidR="00C97C20" w:rsidRPr="00143101" w:rsidRDefault="00C97C20" w:rsidP="002B7ACF">
            <w:pPr>
              <w:spacing w:after="40"/>
              <w:rPr>
                <w:sz w:val="20"/>
              </w:rPr>
            </w:pPr>
            <w:r>
              <w:rPr>
                <w:sz w:val="20"/>
              </w:rPr>
              <w:t>Common Data Model</w:t>
            </w:r>
          </w:p>
        </w:tc>
      </w:tr>
      <w:tr w:rsidR="00C97C20" w:rsidRPr="000A560C">
        <w:trPr>
          <w:cantSplit/>
          <w:jc w:val="center"/>
        </w:trPr>
        <w:tc>
          <w:tcPr>
            <w:tcW w:w="1628" w:type="dxa"/>
          </w:tcPr>
          <w:p w:rsidR="00C97C20" w:rsidRPr="000A560C" w:rsidRDefault="00C97C20" w:rsidP="002B7ACF">
            <w:pPr>
              <w:spacing w:after="40"/>
              <w:rPr>
                <w:sz w:val="20"/>
              </w:rPr>
            </w:pPr>
            <w:r>
              <w:rPr>
                <w:sz w:val="20"/>
              </w:rPr>
              <w:t>CENTOS</w:t>
            </w:r>
          </w:p>
        </w:tc>
        <w:tc>
          <w:tcPr>
            <w:tcW w:w="6479" w:type="dxa"/>
          </w:tcPr>
          <w:p w:rsidR="00C97C20" w:rsidRPr="000A560C" w:rsidRDefault="00C97C20" w:rsidP="002B7ACF">
            <w:pPr>
              <w:spacing w:after="40"/>
              <w:rPr>
                <w:sz w:val="20"/>
              </w:rPr>
            </w:pPr>
            <w:r w:rsidRPr="00143101">
              <w:rPr>
                <w:sz w:val="20"/>
              </w:rPr>
              <w:t>Community Enterprise Operating System</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CLI</w:t>
            </w:r>
          </w:p>
        </w:tc>
        <w:tc>
          <w:tcPr>
            <w:tcW w:w="6479" w:type="dxa"/>
          </w:tcPr>
          <w:p w:rsidR="00C97C20" w:rsidRDefault="00C97C20" w:rsidP="00536B30">
            <w:pPr>
              <w:spacing w:beforeLines="20" w:before="48" w:afterLines="20" w:after="48"/>
              <w:rPr>
                <w:sz w:val="20"/>
              </w:rPr>
            </w:pPr>
            <w:r>
              <w:rPr>
                <w:sz w:val="20"/>
              </w:rPr>
              <w:t>Call Level Interface</w:t>
            </w:r>
          </w:p>
        </w:tc>
      </w:tr>
      <w:tr w:rsidR="00C97C20" w:rsidRPr="000A560C">
        <w:trPr>
          <w:cantSplit/>
          <w:jc w:val="center"/>
        </w:trPr>
        <w:tc>
          <w:tcPr>
            <w:tcW w:w="1628" w:type="dxa"/>
          </w:tcPr>
          <w:p w:rsidR="00C97C20" w:rsidRPr="000A560C" w:rsidRDefault="00C97C20" w:rsidP="002B7ACF">
            <w:pPr>
              <w:spacing w:after="40"/>
              <w:rPr>
                <w:sz w:val="20"/>
              </w:rPr>
            </w:pPr>
            <w:r w:rsidRPr="000A560C">
              <w:rPr>
                <w:sz w:val="20"/>
              </w:rPr>
              <w:t>CM</w:t>
            </w:r>
          </w:p>
        </w:tc>
        <w:tc>
          <w:tcPr>
            <w:tcW w:w="6479" w:type="dxa"/>
          </w:tcPr>
          <w:p w:rsidR="00C97C20" w:rsidRPr="000A560C" w:rsidRDefault="00C97C20" w:rsidP="002B7ACF">
            <w:pPr>
              <w:spacing w:after="40"/>
              <w:rPr>
                <w:sz w:val="20"/>
              </w:rPr>
            </w:pPr>
            <w:r w:rsidRPr="000A560C">
              <w:rPr>
                <w:sz w:val="20"/>
              </w:rPr>
              <w:t>Configuration Management</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CMP</w:t>
            </w:r>
          </w:p>
        </w:tc>
        <w:tc>
          <w:tcPr>
            <w:tcW w:w="6479" w:type="dxa"/>
          </w:tcPr>
          <w:p w:rsidR="00C97C20" w:rsidRDefault="00C97C20" w:rsidP="00536B30">
            <w:pPr>
              <w:spacing w:beforeLines="20" w:before="48" w:afterLines="20" w:after="48"/>
              <w:rPr>
                <w:sz w:val="20"/>
              </w:rPr>
            </w:pPr>
            <w:r>
              <w:rPr>
                <w:sz w:val="20"/>
              </w:rPr>
              <w:t>Configuration Management Plan</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COMSEC</w:t>
            </w:r>
          </w:p>
        </w:tc>
        <w:tc>
          <w:tcPr>
            <w:tcW w:w="6479" w:type="dxa"/>
          </w:tcPr>
          <w:p w:rsidR="00C97C20" w:rsidRDefault="00C97C20" w:rsidP="00536B30">
            <w:pPr>
              <w:spacing w:beforeLines="20" w:before="48" w:afterLines="20" w:after="48"/>
              <w:rPr>
                <w:sz w:val="20"/>
              </w:rPr>
            </w:pPr>
            <w:r>
              <w:rPr>
                <w:sz w:val="20"/>
              </w:rPr>
              <w:t>Communications Security</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CONOPS</w:t>
            </w:r>
          </w:p>
        </w:tc>
        <w:tc>
          <w:tcPr>
            <w:tcW w:w="6479" w:type="dxa"/>
          </w:tcPr>
          <w:p w:rsidR="00C97C20" w:rsidRDefault="00C97C20" w:rsidP="00536B30">
            <w:pPr>
              <w:spacing w:beforeLines="20" w:before="48" w:afterLines="20" w:after="48"/>
              <w:rPr>
                <w:sz w:val="20"/>
              </w:rPr>
            </w:pPr>
            <w:r>
              <w:rPr>
                <w:sz w:val="20"/>
              </w:rPr>
              <w:t>Concept of Operations</w:t>
            </w:r>
          </w:p>
        </w:tc>
      </w:tr>
      <w:tr w:rsidR="00C97C20" w:rsidRPr="000A560C">
        <w:trPr>
          <w:cantSplit/>
          <w:jc w:val="center"/>
        </w:trPr>
        <w:tc>
          <w:tcPr>
            <w:tcW w:w="1628" w:type="dxa"/>
          </w:tcPr>
          <w:p w:rsidR="00C97C20" w:rsidRPr="000A560C" w:rsidRDefault="00C97C20" w:rsidP="002B7ACF">
            <w:pPr>
              <w:spacing w:after="40"/>
              <w:rPr>
                <w:rFonts w:eastAsia="MS Mincho"/>
                <w:sz w:val="20"/>
              </w:rPr>
            </w:pPr>
            <w:r>
              <w:rPr>
                <w:rFonts w:eastAsia="MS Mincho"/>
                <w:sz w:val="20"/>
              </w:rPr>
              <w:t>COTS</w:t>
            </w:r>
          </w:p>
        </w:tc>
        <w:tc>
          <w:tcPr>
            <w:tcW w:w="6479" w:type="dxa"/>
          </w:tcPr>
          <w:p w:rsidR="00C97C20" w:rsidRPr="000A560C" w:rsidRDefault="00C97C20" w:rsidP="002B7ACF">
            <w:pPr>
              <w:spacing w:after="40"/>
              <w:rPr>
                <w:rFonts w:eastAsia="MS Mincho"/>
                <w:sz w:val="20"/>
              </w:rPr>
            </w:pPr>
            <w:r>
              <w:rPr>
                <w:rFonts w:eastAsia="MS Mincho"/>
                <w:sz w:val="20"/>
              </w:rPr>
              <w:t>Commercial-Off-The-Shelf</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CRUDA</w:t>
            </w:r>
          </w:p>
        </w:tc>
        <w:tc>
          <w:tcPr>
            <w:tcW w:w="6479" w:type="dxa"/>
          </w:tcPr>
          <w:p w:rsidR="00C97C20" w:rsidRDefault="00C97C20" w:rsidP="00536B30">
            <w:pPr>
              <w:spacing w:beforeLines="20" w:before="48" w:afterLines="20" w:after="48"/>
              <w:rPr>
                <w:sz w:val="20"/>
              </w:rPr>
            </w:pPr>
            <w:r>
              <w:rPr>
                <w:sz w:val="20"/>
              </w:rPr>
              <w:t>Create, Read, Update, Delete, Archive</w:t>
            </w:r>
          </w:p>
        </w:tc>
      </w:tr>
      <w:tr w:rsidR="00C97C20" w:rsidRPr="000A560C">
        <w:trPr>
          <w:cantSplit/>
          <w:jc w:val="center"/>
        </w:trPr>
        <w:tc>
          <w:tcPr>
            <w:tcW w:w="1628" w:type="dxa"/>
          </w:tcPr>
          <w:p w:rsidR="00C97C20" w:rsidRPr="000A560C" w:rsidRDefault="00C97C20" w:rsidP="002B7ACF">
            <w:pPr>
              <w:spacing w:after="40"/>
              <w:rPr>
                <w:rFonts w:eastAsia="MS Mincho"/>
                <w:sz w:val="20"/>
              </w:rPr>
            </w:pPr>
            <w:r w:rsidRPr="000A560C">
              <w:rPr>
                <w:rFonts w:eastAsia="MS Mincho"/>
                <w:sz w:val="20"/>
              </w:rPr>
              <w:t>CSCI</w:t>
            </w:r>
          </w:p>
        </w:tc>
        <w:tc>
          <w:tcPr>
            <w:tcW w:w="6479" w:type="dxa"/>
          </w:tcPr>
          <w:p w:rsidR="00C97C20" w:rsidRPr="000A560C" w:rsidRDefault="00C97C20" w:rsidP="002B7ACF">
            <w:pPr>
              <w:spacing w:after="40"/>
              <w:rPr>
                <w:rFonts w:eastAsia="MS Mincho"/>
                <w:sz w:val="20"/>
              </w:rPr>
            </w:pPr>
            <w:r w:rsidRPr="000A560C">
              <w:rPr>
                <w:rFonts w:eastAsia="MS Mincho"/>
                <w:sz w:val="20"/>
              </w:rPr>
              <w:t>Computer Software Configuration Item</w:t>
            </w:r>
          </w:p>
        </w:tc>
      </w:tr>
      <w:tr w:rsidR="00C97C20" w:rsidRPr="000A560C">
        <w:trPr>
          <w:cantSplit/>
          <w:jc w:val="center"/>
        </w:trPr>
        <w:tc>
          <w:tcPr>
            <w:tcW w:w="1628" w:type="dxa"/>
          </w:tcPr>
          <w:p w:rsidR="00C97C20" w:rsidRDefault="00C97C20" w:rsidP="002B7ACF">
            <w:pPr>
              <w:spacing w:after="40"/>
              <w:rPr>
                <w:sz w:val="20"/>
              </w:rPr>
            </w:pPr>
            <w:r>
              <w:rPr>
                <w:sz w:val="20"/>
              </w:rPr>
              <w:t>CV</w:t>
            </w:r>
          </w:p>
        </w:tc>
        <w:tc>
          <w:tcPr>
            <w:tcW w:w="6479" w:type="dxa"/>
          </w:tcPr>
          <w:p w:rsidR="00C97C20" w:rsidRDefault="00C97C20" w:rsidP="002B7ACF">
            <w:pPr>
              <w:spacing w:after="40"/>
              <w:rPr>
                <w:sz w:val="20"/>
              </w:rPr>
            </w:pPr>
            <w:r>
              <w:rPr>
                <w:sz w:val="20"/>
              </w:rPr>
              <w:t>Conceptual View</w:t>
            </w:r>
          </w:p>
        </w:tc>
      </w:tr>
      <w:tr w:rsidR="00C97C20" w:rsidRPr="000A560C">
        <w:trPr>
          <w:cantSplit/>
          <w:jc w:val="center"/>
        </w:trPr>
        <w:tc>
          <w:tcPr>
            <w:tcW w:w="1628" w:type="dxa"/>
          </w:tcPr>
          <w:p w:rsidR="00C97C20" w:rsidRPr="00B73A3A" w:rsidRDefault="00C97C20" w:rsidP="002B7ACF">
            <w:pPr>
              <w:spacing w:after="40"/>
              <w:rPr>
                <w:sz w:val="20"/>
              </w:rPr>
            </w:pPr>
            <w:r w:rsidRPr="00B73A3A">
              <w:rPr>
                <w:sz w:val="20"/>
              </w:rPr>
              <w:t>DAA</w:t>
            </w:r>
          </w:p>
        </w:tc>
        <w:tc>
          <w:tcPr>
            <w:tcW w:w="6479" w:type="dxa"/>
          </w:tcPr>
          <w:p w:rsidR="00C97C20" w:rsidRPr="00B73A3A" w:rsidRDefault="00C97C20" w:rsidP="002B7ACF">
            <w:pPr>
              <w:spacing w:after="40"/>
              <w:rPr>
                <w:sz w:val="20"/>
              </w:rPr>
            </w:pPr>
            <w:r w:rsidRPr="00B73A3A">
              <w:rPr>
                <w:sz w:val="20"/>
              </w:rPr>
              <w:t>Designated Approving Authority</w:t>
            </w:r>
          </w:p>
        </w:tc>
      </w:tr>
      <w:tr w:rsidR="00C97C20" w:rsidRPr="000A560C">
        <w:trPr>
          <w:cantSplit/>
          <w:jc w:val="center"/>
        </w:trPr>
        <w:tc>
          <w:tcPr>
            <w:tcW w:w="1628" w:type="dxa"/>
          </w:tcPr>
          <w:p w:rsidR="00C97C20" w:rsidRPr="000A560C" w:rsidRDefault="00C97C20" w:rsidP="002B7ACF">
            <w:pPr>
              <w:spacing w:after="40"/>
              <w:rPr>
                <w:sz w:val="20"/>
              </w:rPr>
            </w:pPr>
            <w:r>
              <w:rPr>
                <w:sz w:val="20"/>
              </w:rPr>
              <w:t>DAC</w:t>
            </w:r>
          </w:p>
        </w:tc>
        <w:tc>
          <w:tcPr>
            <w:tcW w:w="6479" w:type="dxa"/>
          </w:tcPr>
          <w:p w:rsidR="00C97C20" w:rsidRPr="000A560C" w:rsidRDefault="00C97C20" w:rsidP="002B7ACF">
            <w:pPr>
              <w:spacing w:after="40"/>
              <w:rPr>
                <w:sz w:val="20"/>
              </w:rPr>
            </w:pPr>
            <w:r>
              <w:rPr>
                <w:sz w:val="20"/>
              </w:rPr>
              <w:t>Discretionary Access Control</w:t>
            </w:r>
          </w:p>
        </w:tc>
      </w:tr>
      <w:tr w:rsidR="00C97C20" w:rsidRPr="000A560C">
        <w:trPr>
          <w:cantSplit/>
          <w:jc w:val="center"/>
        </w:trPr>
        <w:tc>
          <w:tcPr>
            <w:tcW w:w="1628" w:type="dxa"/>
          </w:tcPr>
          <w:p w:rsidR="00C97C20" w:rsidRPr="000A560C" w:rsidRDefault="00C97C20" w:rsidP="002B7ACF">
            <w:pPr>
              <w:spacing w:after="40"/>
              <w:rPr>
                <w:sz w:val="20"/>
              </w:rPr>
            </w:pPr>
            <w:r w:rsidRPr="000A560C">
              <w:rPr>
                <w:sz w:val="20"/>
              </w:rPr>
              <w:t>DBDD</w:t>
            </w:r>
          </w:p>
        </w:tc>
        <w:tc>
          <w:tcPr>
            <w:tcW w:w="6479" w:type="dxa"/>
          </w:tcPr>
          <w:p w:rsidR="00C97C20" w:rsidRPr="000A560C" w:rsidRDefault="00C97C20" w:rsidP="002B7ACF">
            <w:pPr>
              <w:spacing w:after="40"/>
              <w:rPr>
                <w:sz w:val="20"/>
              </w:rPr>
            </w:pPr>
            <w:r w:rsidRPr="000A560C">
              <w:rPr>
                <w:sz w:val="20"/>
              </w:rPr>
              <w:t>Database Design Description</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DCADS</w:t>
            </w:r>
          </w:p>
        </w:tc>
        <w:tc>
          <w:tcPr>
            <w:tcW w:w="6479" w:type="dxa"/>
          </w:tcPr>
          <w:p w:rsidR="00C97C20" w:rsidRDefault="00C97C20" w:rsidP="00536B30">
            <w:pPr>
              <w:spacing w:beforeLines="20" w:before="48" w:afterLines="20" w:after="48"/>
              <w:rPr>
                <w:sz w:val="20"/>
              </w:rPr>
            </w:pPr>
            <w:r w:rsidRPr="00B73A3A">
              <w:rPr>
                <w:sz w:val="20"/>
              </w:rPr>
              <w:t>Defense Contract Action Data System</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DCO</w:t>
            </w:r>
          </w:p>
        </w:tc>
        <w:tc>
          <w:tcPr>
            <w:tcW w:w="6479" w:type="dxa"/>
          </w:tcPr>
          <w:p w:rsidR="00C97C20" w:rsidRDefault="00C97C20" w:rsidP="00536B30">
            <w:pPr>
              <w:spacing w:beforeLines="20" w:before="48" w:afterLines="20" w:after="48"/>
              <w:rPr>
                <w:sz w:val="20"/>
              </w:rPr>
            </w:pPr>
            <w:r>
              <w:rPr>
                <w:sz w:val="20"/>
              </w:rPr>
              <w:t>Defense Connect Online</w:t>
            </w:r>
          </w:p>
        </w:tc>
      </w:tr>
      <w:tr w:rsidR="00C97C20" w:rsidRPr="000A560C">
        <w:trPr>
          <w:cantSplit/>
          <w:jc w:val="center"/>
        </w:trPr>
        <w:tc>
          <w:tcPr>
            <w:tcW w:w="1628" w:type="dxa"/>
          </w:tcPr>
          <w:p w:rsidR="00C97C20" w:rsidRPr="000A560C" w:rsidRDefault="00C97C20" w:rsidP="002B7ACF">
            <w:pPr>
              <w:spacing w:after="40"/>
              <w:rPr>
                <w:sz w:val="20"/>
              </w:rPr>
            </w:pPr>
            <w:r>
              <w:rPr>
                <w:sz w:val="20"/>
              </w:rPr>
              <w:t>DIACAP</w:t>
            </w:r>
          </w:p>
        </w:tc>
        <w:tc>
          <w:tcPr>
            <w:tcW w:w="6479" w:type="dxa"/>
          </w:tcPr>
          <w:p w:rsidR="00C97C20" w:rsidRPr="000A560C" w:rsidRDefault="00C97C20" w:rsidP="002B7ACF">
            <w:pPr>
              <w:spacing w:after="40"/>
              <w:rPr>
                <w:sz w:val="20"/>
              </w:rPr>
            </w:pPr>
            <w:proofErr w:type="spellStart"/>
            <w:r w:rsidRPr="00127C83">
              <w:rPr>
                <w:sz w:val="20"/>
              </w:rPr>
              <w:t>DoD</w:t>
            </w:r>
            <w:proofErr w:type="spellEnd"/>
            <w:r w:rsidRPr="00127C83">
              <w:rPr>
                <w:sz w:val="20"/>
              </w:rPr>
              <w:t xml:space="preserve"> Information Assurance Certification and Accreditation Process</w:t>
            </w:r>
          </w:p>
        </w:tc>
      </w:tr>
      <w:tr w:rsidR="00C97C20" w:rsidRPr="000A560C">
        <w:trPr>
          <w:cantSplit/>
          <w:jc w:val="center"/>
        </w:trPr>
        <w:tc>
          <w:tcPr>
            <w:tcW w:w="1628" w:type="dxa"/>
          </w:tcPr>
          <w:p w:rsidR="00C97C20" w:rsidRPr="000A560C" w:rsidRDefault="00C97C20" w:rsidP="002B7ACF">
            <w:pPr>
              <w:spacing w:after="40"/>
              <w:rPr>
                <w:sz w:val="20"/>
              </w:rPr>
            </w:pPr>
            <w:r w:rsidRPr="000A560C">
              <w:rPr>
                <w:sz w:val="20"/>
              </w:rPr>
              <w:t>DID</w:t>
            </w:r>
          </w:p>
        </w:tc>
        <w:tc>
          <w:tcPr>
            <w:tcW w:w="6479" w:type="dxa"/>
          </w:tcPr>
          <w:p w:rsidR="00C97C20" w:rsidRPr="000A560C" w:rsidRDefault="00C97C20" w:rsidP="002B7ACF">
            <w:pPr>
              <w:spacing w:after="40"/>
              <w:rPr>
                <w:sz w:val="20"/>
              </w:rPr>
            </w:pPr>
            <w:r w:rsidRPr="000A560C">
              <w:rPr>
                <w:sz w:val="20"/>
              </w:rPr>
              <w:t>Data Item Description</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DMS</w:t>
            </w:r>
          </w:p>
        </w:tc>
        <w:tc>
          <w:tcPr>
            <w:tcW w:w="6479" w:type="dxa"/>
          </w:tcPr>
          <w:p w:rsidR="00C97C20" w:rsidRDefault="00C97C20" w:rsidP="00536B30">
            <w:pPr>
              <w:spacing w:beforeLines="20" w:before="48" w:afterLines="20" w:after="48"/>
              <w:rPr>
                <w:sz w:val="20"/>
              </w:rPr>
            </w:pPr>
            <w:r>
              <w:rPr>
                <w:sz w:val="20"/>
              </w:rPr>
              <w:t>Degrees Minutes Seconds</w:t>
            </w:r>
          </w:p>
        </w:tc>
      </w:tr>
      <w:tr w:rsidR="00C97C20" w:rsidRPr="000A560C">
        <w:trPr>
          <w:cantSplit/>
          <w:jc w:val="center"/>
        </w:trPr>
        <w:tc>
          <w:tcPr>
            <w:tcW w:w="1628" w:type="dxa"/>
          </w:tcPr>
          <w:p w:rsidR="00C97C20" w:rsidRPr="000A560C" w:rsidRDefault="00C97C20" w:rsidP="00536B30">
            <w:pPr>
              <w:spacing w:beforeLines="20" w:before="48" w:afterLines="20" w:after="48"/>
              <w:rPr>
                <w:sz w:val="20"/>
              </w:rPr>
            </w:pPr>
            <w:proofErr w:type="spellStart"/>
            <w:r w:rsidRPr="000A560C">
              <w:rPr>
                <w:sz w:val="20"/>
              </w:rPr>
              <w:t>DoD</w:t>
            </w:r>
            <w:proofErr w:type="spellEnd"/>
          </w:p>
        </w:tc>
        <w:tc>
          <w:tcPr>
            <w:tcW w:w="6479" w:type="dxa"/>
          </w:tcPr>
          <w:p w:rsidR="00C97C20" w:rsidRDefault="00C97C20" w:rsidP="00536B30">
            <w:pPr>
              <w:spacing w:beforeLines="20" w:before="48" w:afterLines="20" w:after="48"/>
              <w:rPr>
                <w:sz w:val="20"/>
              </w:rPr>
            </w:pPr>
            <w:r w:rsidRPr="000A560C">
              <w:rPr>
                <w:sz w:val="20"/>
              </w:rPr>
              <w:t>Department of Defense</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DODAF</w:t>
            </w:r>
          </w:p>
        </w:tc>
        <w:tc>
          <w:tcPr>
            <w:tcW w:w="6479" w:type="dxa"/>
          </w:tcPr>
          <w:p w:rsidR="00C97C20" w:rsidRDefault="00C97C20" w:rsidP="00536B30">
            <w:pPr>
              <w:spacing w:beforeLines="20" w:before="48" w:afterLines="20" w:after="48"/>
              <w:rPr>
                <w:sz w:val="20"/>
              </w:rPr>
            </w:pPr>
            <w:proofErr w:type="spellStart"/>
            <w:r>
              <w:rPr>
                <w:sz w:val="20"/>
              </w:rPr>
              <w:t>DoD</w:t>
            </w:r>
            <w:proofErr w:type="spellEnd"/>
            <w:r>
              <w:rPr>
                <w:sz w:val="20"/>
              </w:rPr>
              <w:t xml:space="preserve"> Architecture Framework</w:t>
            </w:r>
          </w:p>
        </w:tc>
      </w:tr>
      <w:tr w:rsidR="00C97C20" w:rsidRPr="000A560C">
        <w:trPr>
          <w:cantSplit/>
          <w:jc w:val="center"/>
        </w:trPr>
        <w:tc>
          <w:tcPr>
            <w:tcW w:w="1628" w:type="dxa"/>
          </w:tcPr>
          <w:p w:rsidR="00C97C20" w:rsidRPr="000A560C" w:rsidRDefault="00C97C20" w:rsidP="00536B30">
            <w:pPr>
              <w:spacing w:beforeLines="20" w:before="48" w:afterLines="20" w:after="48"/>
              <w:rPr>
                <w:sz w:val="20"/>
              </w:rPr>
            </w:pPr>
            <w:r>
              <w:rPr>
                <w:sz w:val="20"/>
              </w:rPr>
              <w:t>DODD</w:t>
            </w:r>
          </w:p>
        </w:tc>
        <w:tc>
          <w:tcPr>
            <w:tcW w:w="6479" w:type="dxa"/>
          </w:tcPr>
          <w:p w:rsidR="00C97C20" w:rsidRPr="000A560C" w:rsidRDefault="00C97C20" w:rsidP="00536B30">
            <w:pPr>
              <w:spacing w:beforeLines="20" w:before="48" w:afterLines="20" w:after="48"/>
              <w:rPr>
                <w:sz w:val="20"/>
              </w:rPr>
            </w:pPr>
            <w:proofErr w:type="spellStart"/>
            <w:r>
              <w:rPr>
                <w:sz w:val="20"/>
              </w:rPr>
              <w:t>DoD</w:t>
            </w:r>
            <w:proofErr w:type="spellEnd"/>
            <w:r>
              <w:rPr>
                <w:sz w:val="20"/>
              </w:rPr>
              <w:t xml:space="preserve"> Directive</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DT&amp;E</w:t>
            </w:r>
          </w:p>
        </w:tc>
        <w:tc>
          <w:tcPr>
            <w:tcW w:w="6479" w:type="dxa"/>
          </w:tcPr>
          <w:p w:rsidR="00C97C20" w:rsidRDefault="00C97C20" w:rsidP="00536B30">
            <w:pPr>
              <w:spacing w:beforeLines="20" w:before="48" w:afterLines="20" w:after="48"/>
              <w:rPr>
                <w:sz w:val="20"/>
              </w:rPr>
            </w:pPr>
            <w:r>
              <w:rPr>
                <w:sz w:val="20"/>
              </w:rPr>
              <w:t>Developmental Test and Evaluation</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ELB</w:t>
            </w:r>
          </w:p>
        </w:tc>
        <w:tc>
          <w:tcPr>
            <w:tcW w:w="6479" w:type="dxa"/>
          </w:tcPr>
          <w:p w:rsidR="00C97C20" w:rsidRDefault="00C97C20" w:rsidP="00536B30">
            <w:pPr>
              <w:spacing w:beforeLines="20" w:before="48" w:afterLines="20" w:after="48"/>
              <w:rPr>
                <w:sz w:val="20"/>
              </w:rPr>
            </w:pPr>
            <w:r>
              <w:rPr>
                <w:sz w:val="20"/>
              </w:rPr>
              <w:t>Elastic Load Balancing</w:t>
            </w:r>
          </w:p>
        </w:tc>
      </w:tr>
      <w:tr w:rsidR="00C97C20" w:rsidRPr="000A560C">
        <w:trPr>
          <w:cantSplit/>
          <w:jc w:val="center"/>
        </w:trPr>
        <w:tc>
          <w:tcPr>
            <w:tcW w:w="1628" w:type="dxa"/>
          </w:tcPr>
          <w:p w:rsidR="00C97C20" w:rsidRPr="000A560C" w:rsidRDefault="00C97C20" w:rsidP="002B7ACF">
            <w:pPr>
              <w:spacing w:after="40"/>
              <w:rPr>
                <w:sz w:val="20"/>
              </w:rPr>
            </w:pPr>
            <w:r w:rsidRPr="000A560C">
              <w:rPr>
                <w:sz w:val="20"/>
              </w:rPr>
              <w:t>EPO</w:t>
            </w:r>
          </w:p>
        </w:tc>
        <w:tc>
          <w:tcPr>
            <w:tcW w:w="6479" w:type="dxa"/>
          </w:tcPr>
          <w:p w:rsidR="00C97C20" w:rsidRPr="000A560C" w:rsidRDefault="00C97C20" w:rsidP="002B7ACF">
            <w:pPr>
              <w:spacing w:after="40"/>
              <w:rPr>
                <w:sz w:val="20"/>
              </w:rPr>
            </w:pPr>
            <w:r w:rsidRPr="000A560C">
              <w:rPr>
                <w:sz w:val="20"/>
              </w:rPr>
              <w:t>Engineering Process Office</w:t>
            </w:r>
          </w:p>
        </w:tc>
      </w:tr>
      <w:tr w:rsidR="00C97C20" w:rsidRPr="000A560C">
        <w:trPr>
          <w:cantSplit/>
          <w:jc w:val="center"/>
        </w:trPr>
        <w:tc>
          <w:tcPr>
            <w:tcW w:w="1628" w:type="dxa"/>
          </w:tcPr>
          <w:p w:rsidR="00C97C20" w:rsidRDefault="00C97C20" w:rsidP="002B7ACF">
            <w:pPr>
              <w:spacing w:after="40"/>
              <w:rPr>
                <w:rFonts w:eastAsia="MS Mincho"/>
                <w:sz w:val="20"/>
              </w:rPr>
            </w:pPr>
            <w:r>
              <w:rPr>
                <w:rFonts w:eastAsia="MS Mincho"/>
                <w:sz w:val="20"/>
              </w:rPr>
              <w:t>FIPS</w:t>
            </w:r>
          </w:p>
        </w:tc>
        <w:tc>
          <w:tcPr>
            <w:tcW w:w="6479" w:type="dxa"/>
          </w:tcPr>
          <w:p w:rsidR="00C97C20" w:rsidRPr="00D23DE7" w:rsidRDefault="00C97C20" w:rsidP="002B7ACF">
            <w:pPr>
              <w:spacing w:after="40"/>
              <w:rPr>
                <w:rFonts w:eastAsia="MS Mincho"/>
                <w:sz w:val="20"/>
              </w:rPr>
            </w:pPr>
            <w:r w:rsidRPr="00D23DE7">
              <w:rPr>
                <w:rFonts w:eastAsia="MS Mincho"/>
                <w:sz w:val="20"/>
              </w:rPr>
              <w:t>Federal Information Processing Standards</w:t>
            </w:r>
          </w:p>
        </w:tc>
      </w:tr>
      <w:tr w:rsidR="00C97C20" w:rsidRPr="000A560C">
        <w:trPr>
          <w:cantSplit/>
          <w:jc w:val="center"/>
        </w:trPr>
        <w:tc>
          <w:tcPr>
            <w:tcW w:w="1628" w:type="dxa"/>
          </w:tcPr>
          <w:p w:rsidR="00C97C20" w:rsidRPr="000A560C" w:rsidRDefault="00C97C20" w:rsidP="005200FC">
            <w:pPr>
              <w:spacing w:after="40"/>
              <w:rPr>
                <w:sz w:val="20"/>
              </w:rPr>
            </w:pPr>
          </w:p>
        </w:tc>
        <w:tc>
          <w:tcPr>
            <w:tcW w:w="6479" w:type="dxa"/>
          </w:tcPr>
          <w:p w:rsidR="00C97C20" w:rsidRPr="000A560C" w:rsidRDefault="00C97C20" w:rsidP="005200FC">
            <w:pPr>
              <w:spacing w:after="40"/>
              <w:rPr>
                <w:sz w:val="20"/>
              </w:rPr>
            </w:pPr>
          </w:p>
        </w:tc>
      </w:tr>
      <w:tr w:rsidR="00C97C20" w:rsidRPr="000A560C">
        <w:trPr>
          <w:cantSplit/>
          <w:jc w:val="center"/>
        </w:trPr>
        <w:tc>
          <w:tcPr>
            <w:tcW w:w="1628" w:type="dxa"/>
          </w:tcPr>
          <w:p w:rsidR="00C97C20" w:rsidRDefault="00C97C20" w:rsidP="005200FC">
            <w:pPr>
              <w:spacing w:after="40"/>
              <w:rPr>
                <w:rFonts w:eastAsia="MS Mincho"/>
                <w:sz w:val="20"/>
              </w:rPr>
            </w:pPr>
          </w:p>
        </w:tc>
        <w:tc>
          <w:tcPr>
            <w:tcW w:w="6479" w:type="dxa"/>
          </w:tcPr>
          <w:p w:rsidR="00C97C20" w:rsidRPr="00D23DE7" w:rsidRDefault="00C97C20" w:rsidP="005200FC">
            <w:pPr>
              <w:spacing w:after="40"/>
              <w:rPr>
                <w:rFonts w:eastAsia="MS Mincho"/>
                <w:sz w:val="20"/>
              </w:rPr>
            </w:pPr>
          </w:p>
        </w:tc>
      </w:tr>
      <w:tr w:rsidR="00C97C20" w:rsidRPr="000A560C">
        <w:trPr>
          <w:cantSplit/>
          <w:jc w:val="center"/>
        </w:trPr>
        <w:tc>
          <w:tcPr>
            <w:tcW w:w="1628" w:type="dxa"/>
          </w:tcPr>
          <w:p w:rsidR="00C97C20" w:rsidRDefault="00C97C20" w:rsidP="005200FC">
            <w:pPr>
              <w:spacing w:after="40"/>
              <w:rPr>
                <w:rFonts w:eastAsia="MS Mincho"/>
                <w:sz w:val="20"/>
              </w:rPr>
            </w:pPr>
            <w:r>
              <w:rPr>
                <w:rFonts w:eastAsia="MS Mincho"/>
                <w:sz w:val="20"/>
              </w:rPr>
              <w:t>FISMA</w:t>
            </w:r>
          </w:p>
        </w:tc>
        <w:tc>
          <w:tcPr>
            <w:tcW w:w="6479" w:type="dxa"/>
          </w:tcPr>
          <w:p w:rsidR="00C97C20" w:rsidRDefault="00C97C20" w:rsidP="005200FC">
            <w:pPr>
              <w:spacing w:after="40"/>
              <w:rPr>
                <w:rFonts w:eastAsia="MS Mincho"/>
                <w:sz w:val="20"/>
              </w:rPr>
            </w:pPr>
            <w:r w:rsidRPr="00D23DE7">
              <w:rPr>
                <w:rFonts w:eastAsia="MS Mincho"/>
                <w:sz w:val="20"/>
              </w:rPr>
              <w:t>Federal Information Security Management Act</w:t>
            </w:r>
          </w:p>
        </w:tc>
      </w:tr>
      <w:tr w:rsidR="00C97C20" w:rsidRPr="000A560C">
        <w:trPr>
          <w:cantSplit/>
          <w:jc w:val="center"/>
        </w:trPr>
        <w:tc>
          <w:tcPr>
            <w:tcW w:w="1628" w:type="dxa"/>
          </w:tcPr>
          <w:p w:rsidR="00C97C20" w:rsidRDefault="00C97C20" w:rsidP="005200FC">
            <w:pPr>
              <w:spacing w:after="40"/>
              <w:rPr>
                <w:rFonts w:eastAsia="MS Mincho"/>
                <w:sz w:val="20"/>
              </w:rPr>
            </w:pPr>
            <w:r>
              <w:rPr>
                <w:rFonts w:eastAsia="MS Mincho"/>
                <w:sz w:val="20"/>
              </w:rPr>
              <w:t>GIS</w:t>
            </w:r>
          </w:p>
        </w:tc>
        <w:tc>
          <w:tcPr>
            <w:tcW w:w="6479" w:type="dxa"/>
          </w:tcPr>
          <w:p w:rsidR="00C97C20" w:rsidRPr="007127E6" w:rsidRDefault="00C97C20" w:rsidP="005200FC">
            <w:pPr>
              <w:spacing w:after="40"/>
              <w:rPr>
                <w:rFonts w:eastAsia="MS Mincho"/>
                <w:sz w:val="20"/>
              </w:rPr>
            </w:pPr>
            <w:r>
              <w:rPr>
                <w:rFonts w:eastAsia="MS Mincho"/>
                <w:sz w:val="20"/>
              </w:rPr>
              <w:t>Geographic Information System</w:t>
            </w:r>
          </w:p>
        </w:tc>
      </w:tr>
      <w:tr w:rsidR="00C97C20" w:rsidRPr="000A560C">
        <w:trPr>
          <w:cantSplit/>
          <w:jc w:val="center"/>
        </w:trPr>
        <w:tc>
          <w:tcPr>
            <w:tcW w:w="1628" w:type="dxa"/>
          </w:tcPr>
          <w:p w:rsidR="00C97C20" w:rsidRDefault="00C97C20" w:rsidP="005200FC">
            <w:pPr>
              <w:spacing w:after="40"/>
              <w:rPr>
                <w:rFonts w:eastAsia="MS Mincho"/>
                <w:sz w:val="20"/>
              </w:rPr>
            </w:pPr>
            <w:r>
              <w:rPr>
                <w:rFonts w:eastAsia="MS Mincho"/>
                <w:sz w:val="20"/>
              </w:rPr>
              <w:t>GML</w:t>
            </w:r>
          </w:p>
        </w:tc>
        <w:tc>
          <w:tcPr>
            <w:tcW w:w="6479" w:type="dxa"/>
          </w:tcPr>
          <w:p w:rsidR="00C97C20" w:rsidRPr="007127E6" w:rsidRDefault="00C97C20" w:rsidP="005200FC">
            <w:pPr>
              <w:spacing w:after="40"/>
              <w:rPr>
                <w:rFonts w:eastAsia="MS Mincho"/>
                <w:sz w:val="20"/>
              </w:rPr>
            </w:pPr>
            <w:r>
              <w:rPr>
                <w:rFonts w:eastAsia="MS Mincho"/>
                <w:sz w:val="20"/>
              </w:rPr>
              <w:t>Geography Markup Language</w:t>
            </w:r>
          </w:p>
        </w:tc>
      </w:tr>
      <w:tr w:rsidR="00C97C20" w:rsidRPr="000A560C">
        <w:trPr>
          <w:cantSplit/>
          <w:jc w:val="center"/>
        </w:trPr>
        <w:tc>
          <w:tcPr>
            <w:tcW w:w="1628" w:type="dxa"/>
          </w:tcPr>
          <w:p w:rsidR="00C97C20" w:rsidRDefault="00C97C20" w:rsidP="005200FC">
            <w:pPr>
              <w:spacing w:after="40"/>
              <w:rPr>
                <w:rFonts w:eastAsia="MS Mincho"/>
                <w:sz w:val="20"/>
              </w:rPr>
            </w:pPr>
            <w:r>
              <w:rPr>
                <w:rFonts w:eastAsia="MS Mincho"/>
                <w:sz w:val="20"/>
              </w:rPr>
              <w:t>GOSS</w:t>
            </w:r>
          </w:p>
        </w:tc>
        <w:tc>
          <w:tcPr>
            <w:tcW w:w="6479" w:type="dxa"/>
          </w:tcPr>
          <w:p w:rsidR="00C97C20" w:rsidRDefault="00C97C20" w:rsidP="005200FC">
            <w:pPr>
              <w:spacing w:after="40"/>
              <w:rPr>
                <w:rFonts w:eastAsia="MS Mincho"/>
                <w:sz w:val="20"/>
              </w:rPr>
            </w:pPr>
            <w:r w:rsidRPr="007127E6">
              <w:rPr>
                <w:rFonts w:eastAsia="MS Mincho"/>
                <w:sz w:val="20"/>
              </w:rPr>
              <w:t>Government Open Source Software</w:t>
            </w:r>
          </w:p>
        </w:tc>
      </w:tr>
      <w:tr w:rsidR="00C97C20" w:rsidRPr="000A560C">
        <w:trPr>
          <w:cantSplit/>
          <w:jc w:val="center"/>
        </w:trPr>
        <w:tc>
          <w:tcPr>
            <w:tcW w:w="1628" w:type="dxa"/>
          </w:tcPr>
          <w:p w:rsidR="00C97C20" w:rsidRPr="000A560C" w:rsidRDefault="00C97C20" w:rsidP="005200FC">
            <w:pPr>
              <w:spacing w:after="40"/>
              <w:rPr>
                <w:rFonts w:eastAsia="MS Mincho"/>
                <w:sz w:val="20"/>
              </w:rPr>
            </w:pPr>
            <w:r>
              <w:rPr>
                <w:rFonts w:eastAsia="MS Mincho"/>
                <w:sz w:val="20"/>
              </w:rPr>
              <w:t>GOTS</w:t>
            </w:r>
          </w:p>
        </w:tc>
        <w:tc>
          <w:tcPr>
            <w:tcW w:w="6479" w:type="dxa"/>
          </w:tcPr>
          <w:p w:rsidR="00C97C20" w:rsidRPr="000A560C" w:rsidRDefault="00C97C20" w:rsidP="005200FC">
            <w:pPr>
              <w:spacing w:after="40"/>
              <w:rPr>
                <w:rFonts w:eastAsia="MS Mincho"/>
                <w:sz w:val="20"/>
              </w:rPr>
            </w:pPr>
            <w:r>
              <w:rPr>
                <w:rFonts w:eastAsia="MS Mincho"/>
                <w:sz w:val="20"/>
              </w:rPr>
              <w:t>Government-Off-The-Shelf</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HA</w:t>
            </w:r>
          </w:p>
        </w:tc>
        <w:tc>
          <w:tcPr>
            <w:tcW w:w="6479" w:type="dxa"/>
          </w:tcPr>
          <w:p w:rsidR="00C97C20" w:rsidRDefault="00C97C20" w:rsidP="00536B30">
            <w:pPr>
              <w:spacing w:beforeLines="20" w:before="48" w:afterLines="20" w:after="48"/>
              <w:rPr>
                <w:sz w:val="20"/>
              </w:rPr>
            </w:pPr>
            <w:r>
              <w:rPr>
                <w:sz w:val="20"/>
              </w:rPr>
              <w:t>High Availability</w:t>
            </w:r>
          </w:p>
        </w:tc>
      </w:tr>
      <w:tr w:rsidR="00C97C20" w:rsidRPr="000A560C">
        <w:trPr>
          <w:cantSplit/>
          <w:jc w:val="center"/>
        </w:trPr>
        <w:tc>
          <w:tcPr>
            <w:tcW w:w="1628" w:type="dxa"/>
          </w:tcPr>
          <w:p w:rsidR="00C97C20" w:rsidRPr="000A560C" w:rsidRDefault="00C97C20" w:rsidP="005200FC">
            <w:pPr>
              <w:spacing w:after="40"/>
              <w:rPr>
                <w:sz w:val="20"/>
              </w:rPr>
            </w:pPr>
            <w:r>
              <w:rPr>
                <w:sz w:val="20"/>
              </w:rPr>
              <w:t>HTTPS</w:t>
            </w:r>
          </w:p>
        </w:tc>
        <w:tc>
          <w:tcPr>
            <w:tcW w:w="6479" w:type="dxa"/>
          </w:tcPr>
          <w:p w:rsidR="00C97C20" w:rsidRPr="000A560C" w:rsidRDefault="00C97C20" w:rsidP="005200FC">
            <w:pPr>
              <w:spacing w:after="40"/>
              <w:rPr>
                <w:sz w:val="20"/>
              </w:rPr>
            </w:pPr>
            <w:r w:rsidRPr="00677191">
              <w:rPr>
                <w:sz w:val="20"/>
              </w:rPr>
              <w:t>Hypertext Transfer Protocol Secure</w:t>
            </w:r>
          </w:p>
        </w:tc>
      </w:tr>
      <w:tr w:rsidR="00C97C20" w:rsidRPr="000A560C">
        <w:trPr>
          <w:cantSplit/>
          <w:jc w:val="center"/>
        </w:trPr>
        <w:tc>
          <w:tcPr>
            <w:tcW w:w="1628" w:type="dxa"/>
          </w:tcPr>
          <w:p w:rsidR="00C97C20" w:rsidRPr="000A560C" w:rsidRDefault="00C97C20" w:rsidP="005200FC">
            <w:pPr>
              <w:spacing w:after="40"/>
              <w:rPr>
                <w:sz w:val="20"/>
              </w:rPr>
            </w:pPr>
            <w:r w:rsidRPr="000A560C">
              <w:rPr>
                <w:sz w:val="20"/>
              </w:rPr>
              <w:t>HWCI</w:t>
            </w:r>
          </w:p>
        </w:tc>
        <w:tc>
          <w:tcPr>
            <w:tcW w:w="6479" w:type="dxa"/>
          </w:tcPr>
          <w:p w:rsidR="00C97C20" w:rsidRPr="000A560C" w:rsidRDefault="00C97C20" w:rsidP="005200FC">
            <w:pPr>
              <w:spacing w:after="40"/>
              <w:rPr>
                <w:sz w:val="20"/>
              </w:rPr>
            </w:pPr>
            <w:r w:rsidRPr="000A560C">
              <w:rPr>
                <w:sz w:val="20"/>
              </w:rPr>
              <w:t>Hardware Configuration Item</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IA</w:t>
            </w:r>
          </w:p>
        </w:tc>
        <w:tc>
          <w:tcPr>
            <w:tcW w:w="6479" w:type="dxa"/>
          </w:tcPr>
          <w:p w:rsidR="00C97C20" w:rsidRDefault="00C97C20" w:rsidP="00536B30">
            <w:pPr>
              <w:spacing w:beforeLines="20" w:before="48" w:afterLines="20" w:after="48"/>
              <w:rPr>
                <w:sz w:val="20"/>
              </w:rPr>
            </w:pPr>
            <w:r>
              <w:rPr>
                <w:sz w:val="20"/>
              </w:rPr>
              <w:t>Information Assurance</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ICD</w:t>
            </w:r>
          </w:p>
        </w:tc>
        <w:tc>
          <w:tcPr>
            <w:tcW w:w="6479" w:type="dxa"/>
          </w:tcPr>
          <w:p w:rsidR="00C97C20" w:rsidRDefault="00C97C20" w:rsidP="00536B30">
            <w:pPr>
              <w:spacing w:beforeLines="20" w:before="48" w:afterLines="20" w:after="48"/>
              <w:rPr>
                <w:sz w:val="20"/>
              </w:rPr>
            </w:pPr>
            <w:r>
              <w:rPr>
                <w:sz w:val="20"/>
              </w:rPr>
              <w:t>Intelligence Community Directive</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ICD</w:t>
            </w:r>
          </w:p>
        </w:tc>
        <w:tc>
          <w:tcPr>
            <w:tcW w:w="6479" w:type="dxa"/>
          </w:tcPr>
          <w:p w:rsidR="00C97C20" w:rsidRDefault="00C97C20" w:rsidP="00536B30">
            <w:pPr>
              <w:spacing w:beforeLines="20" w:before="48" w:afterLines="20" w:after="48"/>
              <w:rPr>
                <w:sz w:val="20"/>
              </w:rPr>
            </w:pPr>
            <w:r>
              <w:rPr>
                <w:sz w:val="20"/>
              </w:rPr>
              <w:t>Interface Control Document</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IC ISM</w:t>
            </w:r>
          </w:p>
        </w:tc>
        <w:tc>
          <w:tcPr>
            <w:tcW w:w="6479" w:type="dxa"/>
          </w:tcPr>
          <w:p w:rsidR="00C97C20" w:rsidRDefault="00C97C20" w:rsidP="00536B30">
            <w:pPr>
              <w:spacing w:beforeLines="20" w:before="48" w:afterLines="20" w:after="48"/>
              <w:rPr>
                <w:sz w:val="20"/>
              </w:rPr>
            </w:pPr>
            <w:r>
              <w:rPr>
                <w:sz w:val="20"/>
              </w:rPr>
              <w:t>Intelligence Community Metadata Standard for Information Security Marking</w:t>
            </w:r>
          </w:p>
        </w:tc>
      </w:tr>
      <w:tr w:rsidR="00C97C20" w:rsidRPr="000A560C">
        <w:trPr>
          <w:cantSplit/>
          <w:jc w:val="center"/>
        </w:trPr>
        <w:tc>
          <w:tcPr>
            <w:tcW w:w="1628" w:type="dxa"/>
          </w:tcPr>
          <w:p w:rsidR="00C97C20" w:rsidRDefault="00C97C20" w:rsidP="002B7ACF">
            <w:pPr>
              <w:spacing w:after="40"/>
              <w:rPr>
                <w:sz w:val="20"/>
              </w:rPr>
            </w:pPr>
            <w:r>
              <w:rPr>
                <w:sz w:val="20"/>
              </w:rPr>
              <w:t>ICITE</w:t>
            </w:r>
          </w:p>
        </w:tc>
        <w:tc>
          <w:tcPr>
            <w:tcW w:w="6479" w:type="dxa"/>
          </w:tcPr>
          <w:p w:rsidR="00C97C20" w:rsidRDefault="00C97C20" w:rsidP="002B7ACF">
            <w:pPr>
              <w:spacing w:after="40"/>
              <w:rPr>
                <w:sz w:val="20"/>
              </w:rPr>
            </w:pPr>
            <w:r>
              <w:rPr>
                <w:sz w:val="20"/>
              </w:rPr>
              <w:t>Intelligence Community Information Technology Enterprise</w:t>
            </w:r>
          </w:p>
        </w:tc>
      </w:tr>
      <w:tr w:rsidR="00C97C20" w:rsidRPr="000A560C">
        <w:trPr>
          <w:cantSplit/>
          <w:jc w:val="center"/>
        </w:trPr>
        <w:tc>
          <w:tcPr>
            <w:tcW w:w="1628" w:type="dxa"/>
          </w:tcPr>
          <w:p w:rsidR="00C97C20" w:rsidRPr="000A560C" w:rsidRDefault="00C97C20" w:rsidP="002B7ACF">
            <w:pPr>
              <w:spacing w:after="40"/>
              <w:rPr>
                <w:sz w:val="20"/>
              </w:rPr>
            </w:pPr>
            <w:r w:rsidRPr="000A560C">
              <w:rPr>
                <w:sz w:val="20"/>
              </w:rPr>
              <w:t>IDD</w:t>
            </w:r>
          </w:p>
        </w:tc>
        <w:tc>
          <w:tcPr>
            <w:tcW w:w="6479" w:type="dxa"/>
          </w:tcPr>
          <w:p w:rsidR="00C97C20" w:rsidRPr="000A560C" w:rsidRDefault="00C97C20" w:rsidP="002B7ACF">
            <w:pPr>
              <w:spacing w:after="40"/>
              <w:rPr>
                <w:sz w:val="20"/>
              </w:rPr>
            </w:pPr>
            <w:r w:rsidRPr="000A560C">
              <w:rPr>
                <w:sz w:val="20"/>
              </w:rPr>
              <w:t>Interface Design Description</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INFOSEC</w:t>
            </w:r>
          </w:p>
        </w:tc>
        <w:tc>
          <w:tcPr>
            <w:tcW w:w="6479" w:type="dxa"/>
          </w:tcPr>
          <w:p w:rsidR="00C97C20" w:rsidRDefault="00C97C20" w:rsidP="00536B30">
            <w:pPr>
              <w:spacing w:beforeLines="20" w:before="48" w:afterLines="20" w:after="48"/>
              <w:rPr>
                <w:sz w:val="20"/>
              </w:rPr>
            </w:pPr>
            <w:r>
              <w:rPr>
                <w:sz w:val="20"/>
              </w:rPr>
              <w:t>Information Security</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IP</w:t>
            </w:r>
          </w:p>
        </w:tc>
        <w:tc>
          <w:tcPr>
            <w:tcW w:w="6479" w:type="dxa"/>
          </w:tcPr>
          <w:p w:rsidR="00C97C20" w:rsidRDefault="00C97C20" w:rsidP="00536B30">
            <w:pPr>
              <w:spacing w:beforeLines="20" w:before="48" w:afterLines="20" w:after="48"/>
              <w:rPr>
                <w:sz w:val="20"/>
              </w:rPr>
            </w:pPr>
            <w:r>
              <w:rPr>
                <w:sz w:val="20"/>
              </w:rPr>
              <w:t>Internet Protocol</w:t>
            </w:r>
          </w:p>
        </w:tc>
      </w:tr>
      <w:tr w:rsidR="00C97C20" w:rsidRPr="000A560C">
        <w:trPr>
          <w:cantSplit/>
          <w:jc w:val="center"/>
        </w:trPr>
        <w:tc>
          <w:tcPr>
            <w:tcW w:w="1628" w:type="dxa"/>
          </w:tcPr>
          <w:p w:rsidR="00C97C20" w:rsidRPr="000A560C" w:rsidRDefault="00C97C20" w:rsidP="002B7ACF">
            <w:pPr>
              <w:spacing w:after="40"/>
              <w:rPr>
                <w:sz w:val="20"/>
              </w:rPr>
            </w:pPr>
            <w:r>
              <w:rPr>
                <w:sz w:val="20"/>
              </w:rPr>
              <w:t>IPT</w:t>
            </w:r>
          </w:p>
        </w:tc>
        <w:tc>
          <w:tcPr>
            <w:tcW w:w="6479" w:type="dxa"/>
          </w:tcPr>
          <w:p w:rsidR="00C97C20" w:rsidRPr="000A560C" w:rsidRDefault="00C97C20" w:rsidP="002B7ACF">
            <w:pPr>
              <w:spacing w:after="40"/>
              <w:rPr>
                <w:sz w:val="20"/>
              </w:rPr>
            </w:pPr>
            <w:r>
              <w:rPr>
                <w:sz w:val="20"/>
              </w:rPr>
              <w:t>Integrated Product Team</w:t>
            </w:r>
          </w:p>
        </w:tc>
      </w:tr>
      <w:tr w:rsidR="00C97C20" w:rsidRPr="000A560C">
        <w:trPr>
          <w:cantSplit/>
          <w:jc w:val="center"/>
        </w:trPr>
        <w:tc>
          <w:tcPr>
            <w:tcW w:w="1628" w:type="dxa"/>
          </w:tcPr>
          <w:p w:rsidR="00C97C20" w:rsidRPr="000A560C" w:rsidRDefault="00C97C20" w:rsidP="002B7ACF">
            <w:pPr>
              <w:spacing w:after="40"/>
              <w:rPr>
                <w:sz w:val="20"/>
              </w:rPr>
            </w:pPr>
            <w:r w:rsidRPr="000A560C">
              <w:rPr>
                <w:sz w:val="20"/>
              </w:rPr>
              <w:t>IRS</w:t>
            </w:r>
          </w:p>
        </w:tc>
        <w:tc>
          <w:tcPr>
            <w:tcW w:w="6479" w:type="dxa"/>
          </w:tcPr>
          <w:p w:rsidR="00C97C20" w:rsidRPr="000A560C" w:rsidRDefault="00C97C20" w:rsidP="002B7ACF">
            <w:pPr>
              <w:spacing w:after="40"/>
              <w:rPr>
                <w:sz w:val="20"/>
              </w:rPr>
            </w:pPr>
            <w:r w:rsidRPr="000A560C">
              <w:rPr>
                <w:sz w:val="20"/>
              </w:rPr>
              <w:t>Interface Requirements Specification</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ISSO</w:t>
            </w:r>
          </w:p>
        </w:tc>
        <w:tc>
          <w:tcPr>
            <w:tcW w:w="6479" w:type="dxa"/>
          </w:tcPr>
          <w:p w:rsidR="00C97C20" w:rsidRDefault="00C97C20" w:rsidP="00536B30">
            <w:pPr>
              <w:spacing w:beforeLines="20" w:before="48" w:afterLines="20" w:after="48"/>
              <w:rPr>
                <w:sz w:val="20"/>
              </w:rPr>
            </w:pPr>
            <w:r>
              <w:rPr>
                <w:sz w:val="20"/>
              </w:rPr>
              <w:t>Information System Security Officer</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IT</w:t>
            </w:r>
          </w:p>
        </w:tc>
        <w:tc>
          <w:tcPr>
            <w:tcW w:w="6479" w:type="dxa"/>
          </w:tcPr>
          <w:p w:rsidR="00C97C20" w:rsidRDefault="00C97C20" w:rsidP="00536B30">
            <w:pPr>
              <w:spacing w:beforeLines="20" w:before="48" w:afterLines="20" w:after="48"/>
              <w:rPr>
                <w:sz w:val="20"/>
              </w:rPr>
            </w:pPr>
            <w:r>
              <w:rPr>
                <w:sz w:val="20"/>
              </w:rPr>
              <w:t>Information Technology</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JDBC</w:t>
            </w:r>
          </w:p>
        </w:tc>
        <w:tc>
          <w:tcPr>
            <w:tcW w:w="6479" w:type="dxa"/>
          </w:tcPr>
          <w:p w:rsidR="00C97C20" w:rsidRPr="00693080" w:rsidRDefault="00C97C20" w:rsidP="00536B30">
            <w:pPr>
              <w:spacing w:beforeLines="20" w:before="48" w:afterLines="20" w:after="48"/>
              <w:rPr>
                <w:sz w:val="20"/>
              </w:rPr>
            </w:pPr>
            <w:r w:rsidRPr="00487B01">
              <w:rPr>
                <w:sz w:val="20"/>
              </w:rPr>
              <w:t>Java Database Connectivity</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JNDI</w:t>
            </w:r>
          </w:p>
        </w:tc>
        <w:tc>
          <w:tcPr>
            <w:tcW w:w="6479" w:type="dxa"/>
          </w:tcPr>
          <w:p w:rsidR="00C97C20" w:rsidRDefault="00C97C20" w:rsidP="00536B30">
            <w:pPr>
              <w:spacing w:beforeLines="20" w:before="48" w:afterLines="20" w:after="48"/>
              <w:rPr>
                <w:sz w:val="20"/>
              </w:rPr>
            </w:pPr>
            <w:r w:rsidRPr="00693080">
              <w:rPr>
                <w:sz w:val="20"/>
              </w:rPr>
              <w:t>Java Nami</w:t>
            </w:r>
            <w:r>
              <w:rPr>
                <w:sz w:val="20"/>
              </w:rPr>
              <w:t>ng and Directory Interface</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JTA</w:t>
            </w:r>
          </w:p>
        </w:tc>
        <w:tc>
          <w:tcPr>
            <w:tcW w:w="6479" w:type="dxa"/>
          </w:tcPr>
          <w:p w:rsidR="00C97C20" w:rsidRDefault="00C97C20" w:rsidP="00536B30">
            <w:pPr>
              <w:spacing w:beforeLines="20" w:before="48" w:afterLines="20" w:after="48"/>
              <w:rPr>
                <w:sz w:val="20"/>
              </w:rPr>
            </w:pPr>
            <w:r w:rsidRPr="00693080">
              <w:rPr>
                <w:sz w:val="20"/>
              </w:rPr>
              <w:t>Java Transaction API</w:t>
            </w:r>
          </w:p>
        </w:tc>
      </w:tr>
      <w:tr w:rsidR="00C97C20" w:rsidRPr="000A560C">
        <w:trPr>
          <w:cantSplit/>
          <w:jc w:val="center"/>
        </w:trPr>
        <w:tc>
          <w:tcPr>
            <w:tcW w:w="1628" w:type="dxa"/>
          </w:tcPr>
          <w:p w:rsidR="00C97C20" w:rsidRPr="000A560C" w:rsidRDefault="00C97C20" w:rsidP="002B7ACF">
            <w:pPr>
              <w:spacing w:after="40"/>
              <w:rPr>
                <w:sz w:val="20"/>
              </w:rPr>
            </w:pPr>
            <w:r>
              <w:rPr>
                <w:sz w:val="20"/>
              </w:rPr>
              <w:t>JITC</w:t>
            </w:r>
          </w:p>
        </w:tc>
        <w:tc>
          <w:tcPr>
            <w:tcW w:w="6479" w:type="dxa"/>
          </w:tcPr>
          <w:p w:rsidR="00C97C20" w:rsidRPr="000A560C" w:rsidRDefault="00C97C20" w:rsidP="002B7ACF">
            <w:pPr>
              <w:spacing w:after="40"/>
              <w:rPr>
                <w:sz w:val="20"/>
              </w:rPr>
            </w:pPr>
            <w:r>
              <w:rPr>
                <w:sz w:val="20"/>
              </w:rPr>
              <w:t>Joint Interoperability Test Command</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LDAP</w:t>
            </w:r>
          </w:p>
        </w:tc>
        <w:tc>
          <w:tcPr>
            <w:tcW w:w="6479" w:type="dxa"/>
          </w:tcPr>
          <w:p w:rsidR="00C97C20" w:rsidRDefault="00C97C20" w:rsidP="00536B30">
            <w:pPr>
              <w:spacing w:beforeLines="20" w:before="48" w:afterLines="20" w:after="48"/>
              <w:rPr>
                <w:sz w:val="20"/>
              </w:rPr>
            </w:pPr>
            <w:r w:rsidRPr="002A0997">
              <w:rPr>
                <w:sz w:val="20"/>
              </w:rPr>
              <w:t>Lightweight Directory Access Protocol</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LDM</w:t>
            </w:r>
          </w:p>
        </w:tc>
        <w:tc>
          <w:tcPr>
            <w:tcW w:w="6479" w:type="dxa"/>
          </w:tcPr>
          <w:p w:rsidR="00C97C20" w:rsidRDefault="00C97C20" w:rsidP="00536B30">
            <w:pPr>
              <w:spacing w:beforeLines="20" w:before="48" w:afterLines="20" w:after="48"/>
              <w:rPr>
                <w:sz w:val="20"/>
              </w:rPr>
            </w:pPr>
            <w:r>
              <w:rPr>
                <w:sz w:val="20"/>
              </w:rPr>
              <w:t>Logical Data Model</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MAC</w:t>
            </w:r>
          </w:p>
        </w:tc>
        <w:tc>
          <w:tcPr>
            <w:tcW w:w="6479" w:type="dxa"/>
          </w:tcPr>
          <w:p w:rsidR="00C97C20" w:rsidRDefault="00C97C20" w:rsidP="00536B30">
            <w:pPr>
              <w:spacing w:beforeLines="20" w:before="48" w:afterLines="20" w:after="48"/>
              <w:rPr>
                <w:sz w:val="20"/>
              </w:rPr>
            </w:pPr>
            <w:r>
              <w:rPr>
                <w:sz w:val="20"/>
              </w:rPr>
              <w:t>Mandatory Access Control</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MIDB</w:t>
            </w:r>
          </w:p>
        </w:tc>
        <w:tc>
          <w:tcPr>
            <w:tcW w:w="6479" w:type="dxa"/>
          </w:tcPr>
          <w:p w:rsidR="00C97C20" w:rsidRDefault="00C97C20" w:rsidP="00536B30">
            <w:pPr>
              <w:spacing w:beforeLines="20" w:before="48" w:afterLines="20" w:after="48"/>
              <w:rPr>
                <w:sz w:val="20"/>
              </w:rPr>
            </w:pPr>
            <w:r>
              <w:rPr>
                <w:sz w:val="20"/>
              </w:rPr>
              <w:t>Modernized Integrated Data Base</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MCMT</w:t>
            </w:r>
          </w:p>
        </w:tc>
        <w:tc>
          <w:tcPr>
            <w:tcW w:w="6479" w:type="dxa"/>
          </w:tcPr>
          <w:p w:rsidR="00C97C20" w:rsidRDefault="00C97C20" w:rsidP="00536B30">
            <w:pPr>
              <w:spacing w:beforeLines="20" w:before="48" w:afterLines="20" w:after="48"/>
              <w:rPr>
                <w:sz w:val="20"/>
              </w:rPr>
            </w:pPr>
            <w:r w:rsidRPr="00022121">
              <w:rPr>
                <w:sz w:val="20"/>
              </w:rPr>
              <w:t>Mean Corrective Maintenance Time</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MGRS</w:t>
            </w:r>
          </w:p>
        </w:tc>
        <w:tc>
          <w:tcPr>
            <w:tcW w:w="6479" w:type="dxa"/>
          </w:tcPr>
          <w:p w:rsidR="00C97C20" w:rsidRDefault="00C97C20" w:rsidP="00536B30">
            <w:pPr>
              <w:spacing w:beforeLines="20" w:before="48" w:afterLines="20" w:after="48"/>
              <w:rPr>
                <w:sz w:val="20"/>
              </w:rPr>
            </w:pPr>
            <w:r>
              <w:rPr>
                <w:sz w:val="20"/>
              </w:rPr>
              <w:t>Military Grid Reference System</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MIL-HDBK</w:t>
            </w:r>
          </w:p>
        </w:tc>
        <w:tc>
          <w:tcPr>
            <w:tcW w:w="6479" w:type="dxa"/>
          </w:tcPr>
          <w:p w:rsidR="00C97C20" w:rsidRDefault="00C97C20" w:rsidP="00536B30">
            <w:pPr>
              <w:spacing w:beforeLines="20" w:before="48" w:afterLines="20" w:after="48"/>
              <w:rPr>
                <w:sz w:val="20"/>
              </w:rPr>
            </w:pPr>
            <w:r>
              <w:rPr>
                <w:sz w:val="20"/>
              </w:rPr>
              <w:t>Military Handbook</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MILSTD</w:t>
            </w:r>
          </w:p>
        </w:tc>
        <w:tc>
          <w:tcPr>
            <w:tcW w:w="6479" w:type="dxa"/>
          </w:tcPr>
          <w:p w:rsidR="00C97C20" w:rsidRDefault="00C97C20" w:rsidP="00536B30">
            <w:pPr>
              <w:spacing w:beforeLines="20" w:before="48" w:afterLines="20" w:after="48"/>
              <w:rPr>
                <w:sz w:val="20"/>
              </w:rPr>
            </w:pPr>
            <w:r>
              <w:rPr>
                <w:sz w:val="20"/>
              </w:rPr>
              <w:t>Military Standard</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MMCT</w:t>
            </w:r>
          </w:p>
        </w:tc>
        <w:tc>
          <w:tcPr>
            <w:tcW w:w="6479" w:type="dxa"/>
          </w:tcPr>
          <w:p w:rsidR="00C97C20" w:rsidRDefault="00C97C20" w:rsidP="00536B30">
            <w:pPr>
              <w:spacing w:beforeLines="20" w:before="48" w:afterLines="20" w:after="48"/>
              <w:rPr>
                <w:sz w:val="20"/>
              </w:rPr>
            </w:pPr>
            <w:r w:rsidRPr="00022121">
              <w:rPr>
                <w:sz w:val="20"/>
              </w:rPr>
              <w:t>Mean Maximum Corrective Time</w:t>
            </w:r>
          </w:p>
        </w:tc>
      </w:tr>
      <w:tr w:rsidR="00C97C20" w:rsidRPr="000A560C">
        <w:trPr>
          <w:cantSplit/>
          <w:jc w:val="center"/>
        </w:trPr>
        <w:tc>
          <w:tcPr>
            <w:tcW w:w="1628" w:type="dxa"/>
          </w:tcPr>
          <w:p w:rsidR="00C97C20" w:rsidRPr="000A560C" w:rsidRDefault="00C97C20" w:rsidP="002B7ACF">
            <w:pPr>
              <w:spacing w:after="40"/>
              <w:rPr>
                <w:sz w:val="20"/>
              </w:rPr>
            </w:pPr>
            <w:r>
              <w:rPr>
                <w:sz w:val="20"/>
              </w:rPr>
              <w:t>MTBF</w:t>
            </w:r>
          </w:p>
        </w:tc>
        <w:tc>
          <w:tcPr>
            <w:tcW w:w="6479" w:type="dxa"/>
          </w:tcPr>
          <w:p w:rsidR="00C97C20" w:rsidRPr="000A560C" w:rsidRDefault="00C97C20" w:rsidP="002B7ACF">
            <w:pPr>
              <w:spacing w:after="40"/>
              <w:rPr>
                <w:sz w:val="20"/>
              </w:rPr>
            </w:pPr>
            <w:r>
              <w:rPr>
                <w:sz w:val="20"/>
              </w:rPr>
              <w:t>Mean Time Between Failures</w:t>
            </w:r>
          </w:p>
        </w:tc>
      </w:tr>
      <w:tr w:rsidR="00C97C20" w:rsidRPr="000A560C">
        <w:trPr>
          <w:cantSplit/>
          <w:jc w:val="center"/>
        </w:trPr>
        <w:tc>
          <w:tcPr>
            <w:tcW w:w="1628" w:type="dxa"/>
          </w:tcPr>
          <w:p w:rsidR="00C97C20" w:rsidRPr="000A560C" w:rsidRDefault="00C97C20" w:rsidP="002B7ACF">
            <w:pPr>
              <w:spacing w:after="40"/>
              <w:rPr>
                <w:sz w:val="20"/>
              </w:rPr>
            </w:pPr>
            <w:r>
              <w:rPr>
                <w:sz w:val="20"/>
              </w:rPr>
              <w:t>MTTR</w:t>
            </w:r>
          </w:p>
        </w:tc>
        <w:tc>
          <w:tcPr>
            <w:tcW w:w="6479" w:type="dxa"/>
          </w:tcPr>
          <w:p w:rsidR="00C97C20" w:rsidRPr="000A560C" w:rsidRDefault="00C97C20" w:rsidP="002B7ACF">
            <w:pPr>
              <w:spacing w:after="40"/>
              <w:rPr>
                <w:sz w:val="20"/>
              </w:rPr>
            </w:pPr>
            <w:r>
              <w:rPr>
                <w:sz w:val="20"/>
              </w:rPr>
              <w:t>Mean Time to Repair</w:t>
            </w:r>
          </w:p>
        </w:tc>
      </w:tr>
      <w:tr w:rsidR="00C97C20" w:rsidRPr="000A560C">
        <w:trPr>
          <w:cantSplit/>
          <w:jc w:val="center"/>
        </w:trPr>
        <w:tc>
          <w:tcPr>
            <w:tcW w:w="1628" w:type="dxa"/>
          </w:tcPr>
          <w:p w:rsidR="00C97C20" w:rsidRDefault="00C97C20" w:rsidP="002B7ACF">
            <w:pPr>
              <w:spacing w:after="40"/>
              <w:rPr>
                <w:sz w:val="20"/>
              </w:rPr>
            </w:pPr>
            <w:r>
              <w:rPr>
                <w:sz w:val="20"/>
              </w:rPr>
              <w:lastRenderedPageBreak/>
              <w:t>NAI</w:t>
            </w:r>
          </w:p>
        </w:tc>
        <w:tc>
          <w:tcPr>
            <w:tcW w:w="6479" w:type="dxa"/>
          </w:tcPr>
          <w:p w:rsidR="00C97C20" w:rsidRDefault="00C97C20" w:rsidP="002B7ACF">
            <w:pPr>
              <w:spacing w:after="40"/>
              <w:rPr>
                <w:sz w:val="20"/>
              </w:rPr>
            </w:pPr>
            <w:r>
              <w:rPr>
                <w:sz w:val="20"/>
              </w:rPr>
              <w:t>Named Area of Interest</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NSS</w:t>
            </w:r>
          </w:p>
        </w:tc>
        <w:tc>
          <w:tcPr>
            <w:tcW w:w="6479" w:type="dxa"/>
          </w:tcPr>
          <w:p w:rsidR="00C97C20" w:rsidRDefault="00C97C20" w:rsidP="00536B30">
            <w:pPr>
              <w:spacing w:beforeLines="20" w:before="48" w:afterLines="20" w:after="48"/>
              <w:rPr>
                <w:sz w:val="20"/>
              </w:rPr>
            </w:pPr>
            <w:r>
              <w:rPr>
                <w:sz w:val="20"/>
              </w:rPr>
              <w:t>National Security Systems</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NTDS</w:t>
            </w:r>
          </w:p>
        </w:tc>
        <w:tc>
          <w:tcPr>
            <w:tcW w:w="6479" w:type="dxa"/>
          </w:tcPr>
          <w:p w:rsidR="00C97C20" w:rsidRDefault="00C97C20" w:rsidP="00536B30">
            <w:pPr>
              <w:spacing w:beforeLines="20" w:before="48" w:afterLines="20" w:after="48"/>
              <w:rPr>
                <w:sz w:val="20"/>
              </w:rPr>
            </w:pPr>
            <w:r w:rsidRPr="00402537">
              <w:rPr>
                <w:sz w:val="20"/>
              </w:rPr>
              <w:t>Naval Tactical Data System</w:t>
            </w:r>
          </w:p>
        </w:tc>
      </w:tr>
      <w:tr w:rsidR="00C97C20" w:rsidRPr="000A560C">
        <w:trPr>
          <w:cantSplit/>
          <w:jc w:val="center"/>
        </w:trPr>
        <w:tc>
          <w:tcPr>
            <w:tcW w:w="1628" w:type="dxa"/>
          </w:tcPr>
          <w:p w:rsidR="00C97C20" w:rsidRDefault="00C97C20" w:rsidP="002B7ACF">
            <w:pPr>
              <w:spacing w:after="40"/>
              <w:rPr>
                <w:sz w:val="20"/>
              </w:rPr>
            </w:pPr>
            <w:r>
              <w:rPr>
                <w:sz w:val="20"/>
              </w:rPr>
              <w:t>NTK</w:t>
            </w:r>
          </w:p>
        </w:tc>
        <w:tc>
          <w:tcPr>
            <w:tcW w:w="6479" w:type="dxa"/>
          </w:tcPr>
          <w:p w:rsidR="00C97C20" w:rsidRDefault="00C97C20" w:rsidP="002B7ACF">
            <w:pPr>
              <w:spacing w:after="40"/>
              <w:rPr>
                <w:sz w:val="20"/>
              </w:rPr>
            </w:pPr>
            <w:r>
              <w:rPr>
                <w:sz w:val="20"/>
              </w:rPr>
              <w:t>Need to Know</w:t>
            </w:r>
          </w:p>
        </w:tc>
      </w:tr>
      <w:tr w:rsidR="00C97C20" w:rsidRPr="000A560C">
        <w:trPr>
          <w:cantSplit/>
          <w:jc w:val="center"/>
        </w:trPr>
        <w:tc>
          <w:tcPr>
            <w:tcW w:w="1628" w:type="dxa"/>
          </w:tcPr>
          <w:p w:rsidR="00C97C20" w:rsidRPr="000A560C" w:rsidRDefault="00C97C20" w:rsidP="002B7ACF">
            <w:pPr>
              <w:spacing w:after="40"/>
              <w:rPr>
                <w:sz w:val="20"/>
              </w:rPr>
            </w:pPr>
            <w:r>
              <w:rPr>
                <w:sz w:val="20"/>
              </w:rPr>
              <w:t>OS</w:t>
            </w:r>
          </w:p>
        </w:tc>
        <w:tc>
          <w:tcPr>
            <w:tcW w:w="6479" w:type="dxa"/>
          </w:tcPr>
          <w:p w:rsidR="00C97C20" w:rsidRPr="000A560C" w:rsidRDefault="00C97C20" w:rsidP="002B7ACF">
            <w:pPr>
              <w:spacing w:after="40"/>
              <w:rPr>
                <w:sz w:val="20"/>
              </w:rPr>
            </w:pPr>
            <w:r>
              <w:rPr>
                <w:sz w:val="20"/>
              </w:rPr>
              <w:t>Operating System</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OSHA</w:t>
            </w:r>
          </w:p>
        </w:tc>
        <w:tc>
          <w:tcPr>
            <w:tcW w:w="6479" w:type="dxa"/>
          </w:tcPr>
          <w:p w:rsidR="00C97C20" w:rsidRDefault="00C97C20" w:rsidP="00536B30">
            <w:pPr>
              <w:spacing w:beforeLines="20" w:before="48" w:afterLines="20" w:after="48"/>
              <w:rPr>
                <w:sz w:val="20"/>
              </w:rPr>
            </w:pPr>
            <w:r>
              <w:rPr>
                <w:sz w:val="20"/>
              </w:rPr>
              <w:t>Occupational Safety and Health Administration</w:t>
            </w:r>
          </w:p>
        </w:tc>
      </w:tr>
      <w:tr w:rsidR="00C97C20" w:rsidRPr="000A560C">
        <w:trPr>
          <w:cantSplit/>
          <w:jc w:val="center"/>
        </w:trPr>
        <w:tc>
          <w:tcPr>
            <w:tcW w:w="1628" w:type="dxa"/>
          </w:tcPr>
          <w:p w:rsidR="00C97C20" w:rsidRPr="000A560C" w:rsidRDefault="00C97C20" w:rsidP="002B7ACF">
            <w:pPr>
              <w:spacing w:after="40"/>
              <w:rPr>
                <w:sz w:val="20"/>
              </w:rPr>
            </w:pPr>
            <w:r>
              <w:rPr>
                <w:sz w:val="20"/>
              </w:rPr>
              <w:t>OT&amp;E</w:t>
            </w:r>
          </w:p>
        </w:tc>
        <w:tc>
          <w:tcPr>
            <w:tcW w:w="6479" w:type="dxa"/>
          </w:tcPr>
          <w:p w:rsidR="00C97C20" w:rsidRPr="000A560C" w:rsidRDefault="00C97C20" w:rsidP="002B7ACF">
            <w:pPr>
              <w:spacing w:after="40"/>
              <w:rPr>
                <w:sz w:val="20"/>
              </w:rPr>
            </w:pPr>
            <w:r>
              <w:rPr>
                <w:sz w:val="20"/>
              </w:rPr>
              <w:t>Operational Test and Evaluation</w:t>
            </w:r>
          </w:p>
        </w:tc>
      </w:tr>
      <w:tr w:rsidR="00C97C20" w:rsidRPr="000A560C">
        <w:trPr>
          <w:cantSplit/>
          <w:jc w:val="center"/>
        </w:trPr>
        <w:tc>
          <w:tcPr>
            <w:tcW w:w="1628" w:type="dxa"/>
          </w:tcPr>
          <w:p w:rsidR="00C97C20" w:rsidRDefault="00C97C20" w:rsidP="002B7ACF">
            <w:pPr>
              <w:spacing w:after="40"/>
              <w:rPr>
                <w:sz w:val="20"/>
              </w:rPr>
            </w:pPr>
            <w:r>
              <w:rPr>
                <w:sz w:val="20"/>
              </w:rPr>
              <w:t>OV</w:t>
            </w:r>
          </w:p>
        </w:tc>
        <w:tc>
          <w:tcPr>
            <w:tcW w:w="6479" w:type="dxa"/>
          </w:tcPr>
          <w:p w:rsidR="00C97C20" w:rsidRDefault="00C97C20" w:rsidP="002B7ACF">
            <w:pPr>
              <w:spacing w:after="40"/>
              <w:rPr>
                <w:sz w:val="20"/>
              </w:rPr>
            </w:pPr>
            <w:r>
              <w:rPr>
                <w:sz w:val="20"/>
              </w:rPr>
              <w:t>Operational View</w:t>
            </w:r>
          </w:p>
        </w:tc>
      </w:tr>
      <w:tr w:rsidR="00C97C20" w:rsidRPr="000A560C">
        <w:trPr>
          <w:cantSplit/>
          <w:jc w:val="center"/>
        </w:trPr>
        <w:tc>
          <w:tcPr>
            <w:tcW w:w="1628" w:type="dxa"/>
          </w:tcPr>
          <w:p w:rsidR="00C97C20" w:rsidRDefault="00C97C20" w:rsidP="002B7ACF">
            <w:pPr>
              <w:spacing w:after="40"/>
              <w:rPr>
                <w:sz w:val="20"/>
              </w:rPr>
            </w:pPr>
            <w:r>
              <w:rPr>
                <w:sz w:val="20"/>
              </w:rPr>
              <w:t>OWF</w:t>
            </w:r>
          </w:p>
        </w:tc>
        <w:tc>
          <w:tcPr>
            <w:tcW w:w="6479" w:type="dxa"/>
          </w:tcPr>
          <w:p w:rsidR="00C97C20" w:rsidRDefault="00C97C20" w:rsidP="002B7ACF">
            <w:pPr>
              <w:spacing w:after="40"/>
              <w:rPr>
                <w:sz w:val="20"/>
              </w:rPr>
            </w:pPr>
            <w:r>
              <w:rPr>
                <w:sz w:val="20"/>
              </w:rPr>
              <w:t>OZONE Widget Framework</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PKI</w:t>
            </w:r>
          </w:p>
        </w:tc>
        <w:tc>
          <w:tcPr>
            <w:tcW w:w="6479" w:type="dxa"/>
          </w:tcPr>
          <w:p w:rsidR="00C97C20" w:rsidRDefault="00C97C20" w:rsidP="00536B30">
            <w:pPr>
              <w:spacing w:beforeLines="20" w:before="48" w:afterLines="20" w:after="48"/>
              <w:rPr>
                <w:sz w:val="20"/>
              </w:rPr>
            </w:pPr>
            <w:r w:rsidRPr="008435BA">
              <w:rPr>
                <w:sz w:val="20"/>
              </w:rPr>
              <w:t>Public Key Infrastructure</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PL</w:t>
            </w:r>
          </w:p>
        </w:tc>
        <w:tc>
          <w:tcPr>
            <w:tcW w:w="6479" w:type="dxa"/>
          </w:tcPr>
          <w:p w:rsidR="00C97C20" w:rsidRDefault="00C97C20" w:rsidP="00536B30">
            <w:pPr>
              <w:spacing w:beforeLines="20" w:before="48" w:afterLines="20" w:after="48"/>
              <w:rPr>
                <w:sz w:val="20"/>
              </w:rPr>
            </w:pPr>
            <w:r>
              <w:rPr>
                <w:sz w:val="20"/>
              </w:rPr>
              <w:t>Public Law</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PL</w:t>
            </w:r>
          </w:p>
        </w:tc>
        <w:tc>
          <w:tcPr>
            <w:tcW w:w="6479" w:type="dxa"/>
          </w:tcPr>
          <w:p w:rsidR="00C97C20" w:rsidRDefault="00C97C20" w:rsidP="00536B30">
            <w:pPr>
              <w:spacing w:beforeLines="20" w:before="48" w:afterLines="20" w:after="48"/>
              <w:rPr>
                <w:sz w:val="20"/>
              </w:rPr>
            </w:pPr>
            <w:r>
              <w:rPr>
                <w:sz w:val="20"/>
              </w:rPr>
              <w:t>Protection Level</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PM</w:t>
            </w:r>
          </w:p>
        </w:tc>
        <w:tc>
          <w:tcPr>
            <w:tcW w:w="6479" w:type="dxa"/>
          </w:tcPr>
          <w:p w:rsidR="00C97C20" w:rsidRDefault="00C97C20" w:rsidP="00536B30">
            <w:pPr>
              <w:spacing w:beforeLines="20" w:before="48" w:afterLines="20" w:after="48"/>
              <w:rPr>
                <w:sz w:val="20"/>
              </w:rPr>
            </w:pPr>
            <w:r>
              <w:rPr>
                <w:sz w:val="20"/>
              </w:rPr>
              <w:t>Program Manager</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RHEL</w:t>
            </w:r>
          </w:p>
        </w:tc>
        <w:tc>
          <w:tcPr>
            <w:tcW w:w="6479" w:type="dxa"/>
          </w:tcPr>
          <w:p w:rsidR="00C97C20" w:rsidRDefault="00C97C20" w:rsidP="00536B30">
            <w:pPr>
              <w:spacing w:beforeLines="20" w:before="48" w:afterLines="20" w:after="48"/>
              <w:rPr>
                <w:sz w:val="20"/>
              </w:rPr>
            </w:pPr>
            <w:r w:rsidRPr="00E9183B">
              <w:rPr>
                <w:sz w:val="20"/>
              </w:rPr>
              <w:t>Red Hat Enterprise Linux</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RUP</w:t>
            </w:r>
          </w:p>
        </w:tc>
        <w:tc>
          <w:tcPr>
            <w:tcW w:w="6479" w:type="dxa"/>
          </w:tcPr>
          <w:p w:rsidR="00C97C20" w:rsidRDefault="00C97C20" w:rsidP="00536B30">
            <w:pPr>
              <w:spacing w:beforeLines="20" w:before="48" w:afterLines="20" w:after="48"/>
              <w:rPr>
                <w:sz w:val="20"/>
              </w:rPr>
            </w:pPr>
            <w:r>
              <w:rPr>
                <w:sz w:val="20"/>
              </w:rPr>
              <w:t>Rational Unified Process</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QOS</w:t>
            </w:r>
          </w:p>
        </w:tc>
        <w:tc>
          <w:tcPr>
            <w:tcW w:w="6479" w:type="dxa"/>
          </w:tcPr>
          <w:p w:rsidR="00C97C20" w:rsidRDefault="00C97C20" w:rsidP="00536B30">
            <w:pPr>
              <w:spacing w:beforeLines="20" w:before="48" w:afterLines="20" w:after="48"/>
              <w:rPr>
                <w:sz w:val="20"/>
              </w:rPr>
            </w:pPr>
            <w:r>
              <w:rPr>
                <w:sz w:val="20"/>
              </w:rPr>
              <w:t>Quality of Service</w:t>
            </w:r>
          </w:p>
        </w:tc>
      </w:tr>
      <w:tr w:rsidR="00C97C20" w:rsidRPr="000A560C">
        <w:trPr>
          <w:cantSplit/>
          <w:jc w:val="center"/>
        </w:trPr>
        <w:tc>
          <w:tcPr>
            <w:tcW w:w="1628" w:type="dxa"/>
          </w:tcPr>
          <w:p w:rsidR="00C97C20" w:rsidRPr="000A560C" w:rsidRDefault="00C97C20" w:rsidP="002B7ACF">
            <w:pPr>
              <w:spacing w:after="40"/>
              <w:rPr>
                <w:sz w:val="20"/>
              </w:rPr>
            </w:pPr>
            <w:r w:rsidRPr="000A560C">
              <w:rPr>
                <w:sz w:val="20"/>
              </w:rPr>
              <w:t>SDD</w:t>
            </w:r>
          </w:p>
        </w:tc>
        <w:tc>
          <w:tcPr>
            <w:tcW w:w="6479" w:type="dxa"/>
          </w:tcPr>
          <w:p w:rsidR="00C97C20" w:rsidRPr="000A560C" w:rsidRDefault="00C97C20" w:rsidP="002B7ACF">
            <w:pPr>
              <w:spacing w:after="40"/>
              <w:rPr>
                <w:sz w:val="20"/>
              </w:rPr>
            </w:pPr>
            <w:r w:rsidRPr="000A560C">
              <w:rPr>
                <w:sz w:val="20"/>
              </w:rPr>
              <w:t>Software Design Description</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SDP</w:t>
            </w:r>
          </w:p>
        </w:tc>
        <w:tc>
          <w:tcPr>
            <w:tcW w:w="6479" w:type="dxa"/>
          </w:tcPr>
          <w:p w:rsidR="00C97C20" w:rsidRDefault="00C97C20" w:rsidP="00536B30">
            <w:pPr>
              <w:spacing w:beforeLines="20" w:before="48" w:afterLines="20" w:after="48"/>
              <w:rPr>
                <w:sz w:val="20"/>
              </w:rPr>
            </w:pPr>
            <w:r>
              <w:rPr>
                <w:sz w:val="20"/>
              </w:rPr>
              <w:t>Software Development Plan</w:t>
            </w:r>
          </w:p>
        </w:tc>
      </w:tr>
      <w:tr w:rsidR="00C97C20" w:rsidRPr="000A560C">
        <w:trPr>
          <w:cantSplit/>
          <w:jc w:val="center"/>
        </w:trPr>
        <w:tc>
          <w:tcPr>
            <w:tcW w:w="1628" w:type="dxa"/>
          </w:tcPr>
          <w:p w:rsidR="00C97C20" w:rsidRPr="000A560C" w:rsidRDefault="00C97C20" w:rsidP="002B7ACF">
            <w:pPr>
              <w:spacing w:after="40"/>
              <w:rPr>
                <w:sz w:val="20"/>
              </w:rPr>
            </w:pPr>
            <w:r w:rsidRPr="000A560C">
              <w:rPr>
                <w:rFonts w:eastAsia="MS Mincho"/>
                <w:sz w:val="20"/>
              </w:rPr>
              <w:t>S</w:t>
            </w:r>
            <w:r>
              <w:rPr>
                <w:rFonts w:eastAsia="MS Mincho"/>
                <w:sz w:val="20"/>
              </w:rPr>
              <w:t>LA</w:t>
            </w:r>
          </w:p>
        </w:tc>
        <w:tc>
          <w:tcPr>
            <w:tcW w:w="6479" w:type="dxa"/>
          </w:tcPr>
          <w:p w:rsidR="00C97C20" w:rsidRPr="000A560C" w:rsidRDefault="00C97C20" w:rsidP="002B7ACF">
            <w:pPr>
              <w:spacing w:after="40"/>
              <w:rPr>
                <w:sz w:val="20"/>
              </w:rPr>
            </w:pPr>
            <w:r w:rsidRPr="000A560C">
              <w:rPr>
                <w:rFonts w:eastAsia="MS Mincho"/>
                <w:sz w:val="20"/>
              </w:rPr>
              <w:t>S</w:t>
            </w:r>
            <w:r>
              <w:rPr>
                <w:rFonts w:eastAsia="MS Mincho"/>
                <w:sz w:val="20"/>
              </w:rPr>
              <w:t>ervice Level Agreement</w:t>
            </w:r>
          </w:p>
        </w:tc>
      </w:tr>
      <w:tr w:rsidR="00C97C20" w:rsidRPr="000A560C">
        <w:trPr>
          <w:cantSplit/>
          <w:jc w:val="center"/>
        </w:trPr>
        <w:tc>
          <w:tcPr>
            <w:tcW w:w="1628" w:type="dxa"/>
          </w:tcPr>
          <w:p w:rsidR="00C97C20" w:rsidRPr="000A560C" w:rsidRDefault="00C97C20" w:rsidP="002B7ACF">
            <w:pPr>
              <w:spacing w:after="40"/>
              <w:rPr>
                <w:rFonts w:eastAsia="MS Mincho"/>
                <w:sz w:val="20"/>
              </w:rPr>
            </w:pPr>
            <w:r>
              <w:rPr>
                <w:rFonts w:eastAsia="MS Mincho"/>
                <w:sz w:val="20"/>
              </w:rPr>
              <w:t>SMTP</w:t>
            </w:r>
          </w:p>
        </w:tc>
        <w:tc>
          <w:tcPr>
            <w:tcW w:w="6479" w:type="dxa"/>
          </w:tcPr>
          <w:p w:rsidR="00C97C20" w:rsidRPr="000A560C" w:rsidRDefault="00C97C20" w:rsidP="002B7ACF">
            <w:pPr>
              <w:spacing w:after="40"/>
              <w:rPr>
                <w:rFonts w:eastAsia="MS Mincho"/>
                <w:sz w:val="20"/>
              </w:rPr>
            </w:pPr>
            <w:r>
              <w:rPr>
                <w:rFonts w:eastAsia="MS Mincho"/>
                <w:sz w:val="20"/>
              </w:rPr>
              <w:t>Simple Mail Transfer Protocol</w:t>
            </w:r>
          </w:p>
        </w:tc>
      </w:tr>
      <w:tr w:rsidR="00C97C20" w:rsidRPr="000A560C">
        <w:trPr>
          <w:cantSplit/>
          <w:jc w:val="center"/>
        </w:trPr>
        <w:tc>
          <w:tcPr>
            <w:tcW w:w="1628" w:type="dxa"/>
          </w:tcPr>
          <w:p w:rsidR="00C97C20" w:rsidRPr="000A560C" w:rsidRDefault="00C97C20" w:rsidP="002B7ACF">
            <w:pPr>
              <w:spacing w:after="40"/>
              <w:rPr>
                <w:sz w:val="20"/>
              </w:rPr>
            </w:pPr>
            <w:r w:rsidRPr="000A560C">
              <w:rPr>
                <w:rFonts w:eastAsia="MS Mincho"/>
                <w:sz w:val="20"/>
              </w:rPr>
              <w:t>SPAA</w:t>
            </w:r>
          </w:p>
        </w:tc>
        <w:tc>
          <w:tcPr>
            <w:tcW w:w="6479" w:type="dxa"/>
          </w:tcPr>
          <w:p w:rsidR="00C97C20" w:rsidRPr="000A560C" w:rsidRDefault="00C97C20" w:rsidP="002B7ACF">
            <w:pPr>
              <w:spacing w:after="40"/>
              <w:rPr>
                <w:sz w:val="20"/>
              </w:rPr>
            </w:pPr>
            <w:r w:rsidRPr="000A560C">
              <w:rPr>
                <w:rFonts w:eastAsia="MS Mincho"/>
                <w:sz w:val="20"/>
              </w:rPr>
              <w:t>Standard Process Assets Architecture</w:t>
            </w:r>
          </w:p>
        </w:tc>
      </w:tr>
      <w:tr w:rsidR="00C97C20" w:rsidRPr="000A560C">
        <w:trPr>
          <w:cantSplit/>
          <w:jc w:val="center"/>
        </w:trPr>
        <w:tc>
          <w:tcPr>
            <w:tcW w:w="1628" w:type="dxa"/>
          </w:tcPr>
          <w:p w:rsidR="00C97C20" w:rsidRPr="000A560C" w:rsidRDefault="00C97C20" w:rsidP="002B7ACF">
            <w:pPr>
              <w:spacing w:after="40"/>
              <w:rPr>
                <w:sz w:val="20"/>
              </w:rPr>
            </w:pPr>
            <w:r w:rsidRPr="000A560C">
              <w:rPr>
                <w:sz w:val="20"/>
              </w:rPr>
              <w:t>SPAWAR</w:t>
            </w:r>
          </w:p>
        </w:tc>
        <w:tc>
          <w:tcPr>
            <w:tcW w:w="6479" w:type="dxa"/>
          </w:tcPr>
          <w:p w:rsidR="00C97C20" w:rsidRPr="000A560C" w:rsidRDefault="00C97C20" w:rsidP="002B7ACF">
            <w:pPr>
              <w:spacing w:after="40"/>
              <w:rPr>
                <w:sz w:val="20"/>
              </w:rPr>
            </w:pPr>
            <w:r w:rsidRPr="000A560C">
              <w:rPr>
                <w:sz w:val="20"/>
              </w:rPr>
              <w:t>Space and Naval Warfare</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SQL</w:t>
            </w:r>
          </w:p>
        </w:tc>
        <w:tc>
          <w:tcPr>
            <w:tcW w:w="6479" w:type="dxa"/>
          </w:tcPr>
          <w:p w:rsidR="00C97C20" w:rsidRPr="006870A2" w:rsidRDefault="00C97C20" w:rsidP="00536B30">
            <w:pPr>
              <w:spacing w:beforeLines="20" w:before="48" w:afterLines="20" w:after="48"/>
              <w:rPr>
                <w:sz w:val="20"/>
              </w:rPr>
            </w:pPr>
            <w:r w:rsidRPr="006870A2">
              <w:rPr>
                <w:sz w:val="20"/>
              </w:rPr>
              <w:t>Structured Query Language</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SRR</w:t>
            </w:r>
          </w:p>
        </w:tc>
        <w:tc>
          <w:tcPr>
            <w:tcW w:w="6479" w:type="dxa"/>
          </w:tcPr>
          <w:p w:rsidR="00C97C20" w:rsidRPr="006870A2" w:rsidRDefault="00C97C20" w:rsidP="00536B30">
            <w:pPr>
              <w:spacing w:beforeLines="20" w:before="48" w:afterLines="20" w:after="48"/>
              <w:rPr>
                <w:sz w:val="20"/>
              </w:rPr>
            </w:pPr>
            <w:r w:rsidRPr="006870A2">
              <w:rPr>
                <w:sz w:val="20"/>
              </w:rPr>
              <w:t>Security Readiness Review</w:t>
            </w:r>
          </w:p>
        </w:tc>
      </w:tr>
      <w:tr w:rsidR="00C97C20" w:rsidRPr="000A560C">
        <w:trPr>
          <w:cantSplit/>
          <w:jc w:val="center"/>
        </w:trPr>
        <w:tc>
          <w:tcPr>
            <w:tcW w:w="1628" w:type="dxa"/>
          </w:tcPr>
          <w:p w:rsidR="00C97C20" w:rsidRPr="000A560C" w:rsidRDefault="00C97C20" w:rsidP="002B7ACF">
            <w:pPr>
              <w:spacing w:after="40"/>
              <w:rPr>
                <w:sz w:val="20"/>
              </w:rPr>
            </w:pPr>
            <w:r w:rsidRPr="000A560C">
              <w:rPr>
                <w:sz w:val="20"/>
              </w:rPr>
              <w:t>SRS</w:t>
            </w:r>
          </w:p>
        </w:tc>
        <w:tc>
          <w:tcPr>
            <w:tcW w:w="6479" w:type="dxa"/>
          </w:tcPr>
          <w:p w:rsidR="00C97C20" w:rsidRPr="000A560C" w:rsidRDefault="00C97C20" w:rsidP="002B7ACF">
            <w:pPr>
              <w:spacing w:after="40"/>
              <w:rPr>
                <w:sz w:val="20"/>
              </w:rPr>
            </w:pPr>
            <w:r w:rsidRPr="000A560C">
              <w:rPr>
                <w:sz w:val="20"/>
              </w:rPr>
              <w:t>Software Requirements Specification</w:t>
            </w:r>
          </w:p>
        </w:tc>
      </w:tr>
      <w:tr w:rsidR="00C97C20" w:rsidRPr="000A560C">
        <w:trPr>
          <w:cantSplit/>
          <w:jc w:val="center"/>
        </w:trPr>
        <w:tc>
          <w:tcPr>
            <w:tcW w:w="1628" w:type="dxa"/>
          </w:tcPr>
          <w:p w:rsidR="00C97C20" w:rsidRPr="000A560C" w:rsidRDefault="00C97C20" w:rsidP="002B7ACF">
            <w:pPr>
              <w:spacing w:after="40"/>
              <w:rPr>
                <w:sz w:val="20"/>
              </w:rPr>
            </w:pPr>
            <w:r w:rsidRPr="000A560C">
              <w:rPr>
                <w:sz w:val="20"/>
              </w:rPr>
              <w:t>SSC</w:t>
            </w:r>
          </w:p>
        </w:tc>
        <w:tc>
          <w:tcPr>
            <w:tcW w:w="6479" w:type="dxa"/>
          </w:tcPr>
          <w:p w:rsidR="00C97C20" w:rsidRPr="000A560C" w:rsidRDefault="00C97C20" w:rsidP="002B7ACF">
            <w:pPr>
              <w:spacing w:after="40"/>
              <w:rPr>
                <w:sz w:val="20"/>
              </w:rPr>
            </w:pPr>
            <w:r w:rsidRPr="000A560C">
              <w:rPr>
                <w:sz w:val="20"/>
              </w:rPr>
              <w:t>SPAWAR Systems Center</w:t>
            </w:r>
          </w:p>
        </w:tc>
      </w:tr>
      <w:tr w:rsidR="00C97C20" w:rsidRPr="000A560C">
        <w:trPr>
          <w:cantSplit/>
          <w:jc w:val="center"/>
        </w:trPr>
        <w:tc>
          <w:tcPr>
            <w:tcW w:w="1628" w:type="dxa"/>
          </w:tcPr>
          <w:p w:rsidR="00C97C20" w:rsidRPr="000A560C" w:rsidRDefault="00C97C20" w:rsidP="002B7ACF">
            <w:pPr>
              <w:spacing w:after="40"/>
              <w:rPr>
                <w:sz w:val="20"/>
              </w:rPr>
            </w:pPr>
            <w:r w:rsidRPr="000A560C">
              <w:rPr>
                <w:sz w:val="20"/>
              </w:rPr>
              <w:t>SSDD</w:t>
            </w:r>
          </w:p>
        </w:tc>
        <w:tc>
          <w:tcPr>
            <w:tcW w:w="6479" w:type="dxa"/>
          </w:tcPr>
          <w:p w:rsidR="00C97C20" w:rsidRPr="000A560C" w:rsidRDefault="00C97C20" w:rsidP="002B7ACF">
            <w:pPr>
              <w:spacing w:after="40"/>
              <w:rPr>
                <w:sz w:val="20"/>
              </w:rPr>
            </w:pPr>
            <w:r w:rsidRPr="000A560C">
              <w:rPr>
                <w:sz w:val="20"/>
              </w:rPr>
              <w:t>System/Subsystem Design Description</w:t>
            </w:r>
          </w:p>
        </w:tc>
      </w:tr>
      <w:tr w:rsidR="00C97C20" w:rsidRPr="000A560C">
        <w:trPr>
          <w:cantSplit/>
          <w:jc w:val="center"/>
        </w:trPr>
        <w:tc>
          <w:tcPr>
            <w:tcW w:w="1628" w:type="dxa"/>
          </w:tcPr>
          <w:p w:rsidR="00C97C20" w:rsidRPr="000A560C" w:rsidRDefault="00C97C20" w:rsidP="00536B30">
            <w:pPr>
              <w:spacing w:beforeLines="20" w:before="48" w:afterLines="20" w:after="48"/>
              <w:rPr>
                <w:sz w:val="20"/>
              </w:rPr>
            </w:pPr>
            <w:r>
              <w:rPr>
                <w:sz w:val="20"/>
              </w:rPr>
              <w:t>SSAA</w:t>
            </w:r>
          </w:p>
        </w:tc>
        <w:tc>
          <w:tcPr>
            <w:tcW w:w="6479" w:type="dxa"/>
          </w:tcPr>
          <w:p w:rsidR="00C97C20" w:rsidRPr="000A560C" w:rsidRDefault="00C97C20" w:rsidP="00536B30">
            <w:pPr>
              <w:spacing w:beforeLines="20" w:before="48" w:afterLines="20" w:after="48"/>
              <w:rPr>
                <w:sz w:val="20"/>
              </w:rPr>
            </w:pPr>
            <w:r w:rsidRPr="00D31670">
              <w:rPr>
                <w:sz w:val="20"/>
              </w:rPr>
              <w:t>System Security Authorization Agreement</w:t>
            </w:r>
          </w:p>
        </w:tc>
      </w:tr>
      <w:tr w:rsidR="00C97C20" w:rsidRPr="000A560C">
        <w:trPr>
          <w:cantSplit/>
          <w:jc w:val="center"/>
        </w:trPr>
        <w:tc>
          <w:tcPr>
            <w:tcW w:w="1628" w:type="dxa"/>
          </w:tcPr>
          <w:p w:rsidR="00C97C20" w:rsidRPr="000A560C" w:rsidRDefault="00C97C20" w:rsidP="00536B30">
            <w:pPr>
              <w:spacing w:beforeLines="20" w:before="48" w:afterLines="20" w:after="48"/>
              <w:rPr>
                <w:sz w:val="20"/>
              </w:rPr>
            </w:pPr>
            <w:r w:rsidRPr="000A560C">
              <w:rPr>
                <w:sz w:val="20"/>
              </w:rPr>
              <w:t>SSS</w:t>
            </w:r>
          </w:p>
        </w:tc>
        <w:tc>
          <w:tcPr>
            <w:tcW w:w="6479" w:type="dxa"/>
          </w:tcPr>
          <w:p w:rsidR="00C97C20" w:rsidRDefault="00C97C20" w:rsidP="00536B30">
            <w:pPr>
              <w:spacing w:beforeLines="20" w:before="48" w:afterLines="20" w:after="48"/>
              <w:rPr>
                <w:sz w:val="20"/>
              </w:rPr>
            </w:pPr>
            <w:r w:rsidRPr="000A560C">
              <w:rPr>
                <w:sz w:val="20"/>
              </w:rPr>
              <w:t>System/Subsystem Specification</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STIG</w:t>
            </w:r>
          </w:p>
        </w:tc>
        <w:tc>
          <w:tcPr>
            <w:tcW w:w="6479" w:type="dxa"/>
          </w:tcPr>
          <w:p w:rsidR="00C97C20" w:rsidRDefault="00C97C20" w:rsidP="00536B30">
            <w:pPr>
              <w:spacing w:beforeLines="20" w:before="48" w:afterLines="20" w:after="48"/>
              <w:rPr>
                <w:sz w:val="20"/>
              </w:rPr>
            </w:pPr>
            <w:r w:rsidRPr="008969EF">
              <w:rPr>
                <w:sz w:val="20"/>
              </w:rPr>
              <w:t>Security Technical Implementation Guide</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SWIF</w:t>
            </w:r>
          </w:p>
        </w:tc>
        <w:tc>
          <w:tcPr>
            <w:tcW w:w="6479" w:type="dxa"/>
          </w:tcPr>
          <w:p w:rsidR="00C97C20" w:rsidRDefault="00C97C20" w:rsidP="00536B30">
            <w:pPr>
              <w:spacing w:beforeLines="20" w:before="48" w:afterLines="20" w:after="48"/>
              <w:rPr>
                <w:sz w:val="20"/>
              </w:rPr>
            </w:pPr>
            <w:r>
              <w:rPr>
                <w:sz w:val="20"/>
              </w:rPr>
              <w:t>Secure Web Integration Framework</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TCP</w:t>
            </w:r>
          </w:p>
        </w:tc>
        <w:tc>
          <w:tcPr>
            <w:tcW w:w="6479" w:type="dxa"/>
          </w:tcPr>
          <w:p w:rsidR="00C97C20" w:rsidRDefault="00C97C20" w:rsidP="00536B30">
            <w:pPr>
              <w:spacing w:beforeLines="20" w:before="48" w:afterLines="20" w:after="48"/>
              <w:rPr>
                <w:sz w:val="20"/>
              </w:rPr>
            </w:pPr>
            <w:r>
              <w:rPr>
                <w:sz w:val="20"/>
              </w:rPr>
              <w:t>Transmission Control Protocol</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TLS</w:t>
            </w:r>
          </w:p>
        </w:tc>
        <w:tc>
          <w:tcPr>
            <w:tcW w:w="6479" w:type="dxa"/>
          </w:tcPr>
          <w:p w:rsidR="00C97C20" w:rsidRDefault="00C97C20" w:rsidP="00536B30">
            <w:pPr>
              <w:spacing w:beforeLines="20" w:before="48" w:afterLines="20" w:after="48"/>
              <w:rPr>
                <w:sz w:val="20"/>
              </w:rPr>
            </w:pPr>
            <w:r>
              <w:rPr>
                <w:sz w:val="20"/>
              </w:rPr>
              <w:t>Transport Layer Security</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TSCM</w:t>
            </w:r>
          </w:p>
        </w:tc>
        <w:tc>
          <w:tcPr>
            <w:tcW w:w="6479" w:type="dxa"/>
          </w:tcPr>
          <w:p w:rsidR="00C97C20" w:rsidRDefault="00C97C20" w:rsidP="00536B30">
            <w:pPr>
              <w:spacing w:beforeLines="20" w:before="48" w:afterLines="20" w:after="48"/>
              <w:rPr>
                <w:sz w:val="20"/>
              </w:rPr>
            </w:pPr>
            <w:r>
              <w:rPr>
                <w:sz w:val="20"/>
              </w:rPr>
              <w:t>Technical S</w:t>
            </w:r>
            <w:r w:rsidRPr="007314D7">
              <w:rPr>
                <w:sz w:val="20"/>
              </w:rPr>
              <w:t>urveillance countermeasures</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UAM</w:t>
            </w:r>
          </w:p>
        </w:tc>
        <w:tc>
          <w:tcPr>
            <w:tcW w:w="6479" w:type="dxa"/>
          </w:tcPr>
          <w:p w:rsidR="00C97C20" w:rsidRDefault="00C97C20" w:rsidP="00536B30">
            <w:pPr>
              <w:spacing w:beforeLines="20" w:before="48" w:afterLines="20" w:after="48"/>
              <w:rPr>
                <w:sz w:val="20"/>
              </w:rPr>
            </w:pPr>
            <w:r>
              <w:rPr>
                <w:sz w:val="20"/>
              </w:rPr>
              <w:t>User Account Management</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UFAS</w:t>
            </w:r>
          </w:p>
        </w:tc>
        <w:tc>
          <w:tcPr>
            <w:tcW w:w="6479" w:type="dxa"/>
          </w:tcPr>
          <w:p w:rsidR="00C97C20" w:rsidRDefault="00C97C20" w:rsidP="00536B30">
            <w:pPr>
              <w:spacing w:beforeLines="20" w:before="48" w:afterLines="20" w:after="48"/>
              <w:rPr>
                <w:sz w:val="20"/>
              </w:rPr>
            </w:pPr>
            <w:r w:rsidRPr="00A76DC7">
              <w:rPr>
                <w:sz w:val="20"/>
              </w:rPr>
              <w:t>Uniform Federal Accessibility Standards</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UI</w:t>
            </w:r>
          </w:p>
        </w:tc>
        <w:tc>
          <w:tcPr>
            <w:tcW w:w="6479" w:type="dxa"/>
          </w:tcPr>
          <w:p w:rsidR="00C97C20" w:rsidRDefault="00C97C20" w:rsidP="00536B30">
            <w:pPr>
              <w:spacing w:beforeLines="20" w:before="48" w:afterLines="20" w:after="48"/>
              <w:rPr>
                <w:sz w:val="20"/>
              </w:rPr>
            </w:pPr>
            <w:r>
              <w:rPr>
                <w:sz w:val="20"/>
              </w:rPr>
              <w:t>User Interface</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lastRenderedPageBreak/>
              <w:t>UPA</w:t>
            </w:r>
          </w:p>
        </w:tc>
        <w:tc>
          <w:tcPr>
            <w:tcW w:w="6479" w:type="dxa"/>
          </w:tcPr>
          <w:p w:rsidR="00C97C20" w:rsidRDefault="00C97C20" w:rsidP="00536B30">
            <w:pPr>
              <w:spacing w:beforeLines="20" w:before="48" w:afterLines="20" w:after="48"/>
              <w:rPr>
                <w:sz w:val="20"/>
              </w:rPr>
            </w:pPr>
            <w:r>
              <w:rPr>
                <w:sz w:val="20"/>
              </w:rPr>
              <w:t>Usage and Performance Analytics</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UTM</w:t>
            </w:r>
          </w:p>
        </w:tc>
        <w:tc>
          <w:tcPr>
            <w:tcW w:w="6479" w:type="dxa"/>
          </w:tcPr>
          <w:p w:rsidR="00C97C20" w:rsidRDefault="00C97C20" w:rsidP="00536B30">
            <w:pPr>
              <w:spacing w:beforeLines="20" w:before="48" w:afterLines="20" w:after="48"/>
              <w:rPr>
                <w:sz w:val="20"/>
              </w:rPr>
            </w:pPr>
            <w:r>
              <w:rPr>
                <w:sz w:val="20"/>
              </w:rPr>
              <w:t>Universal Transverse Mercator</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VM</w:t>
            </w:r>
          </w:p>
        </w:tc>
        <w:tc>
          <w:tcPr>
            <w:tcW w:w="6479" w:type="dxa"/>
          </w:tcPr>
          <w:p w:rsidR="00C97C20" w:rsidRDefault="00C97C20" w:rsidP="00536B30">
            <w:pPr>
              <w:spacing w:beforeLines="20" w:before="48" w:afterLines="20" w:after="48"/>
              <w:rPr>
                <w:sz w:val="20"/>
              </w:rPr>
            </w:pPr>
            <w:r>
              <w:rPr>
                <w:sz w:val="20"/>
              </w:rPr>
              <w:t>Virtual Machine</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VOIP</w:t>
            </w:r>
          </w:p>
        </w:tc>
        <w:tc>
          <w:tcPr>
            <w:tcW w:w="6479" w:type="dxa"/>
          </w:tcPr>
          <w:p w:rsidR="00C97C20" w:rsidRDefault="00C97C20" w:rsidP="00536B30">
            <w:pPr>
              <w:spacing w:beforeLines="20" w:before="48" w:afterLines="20" w:after="48"/>
              <w:rPr>
                <w:sz w:val="20"/>
              </w:rPr>
            </w:pPr>
            <w:r>
              <w:rPr>
                <w:sz w:val="20"/>
              </w:rPr>
              <w:t>Voice Over Internet Protocol</w:t>
            </w:r>
          </w:p>
        </w:tc>
      </w:tr>
      <w:tr w:rsidR="00C97C20" w:rsidRPr="000A560C">
        <w:trPr>
          <w:cantSplit/>
          <w:jc w:val="center"/>
        </w:trPr>
        <w:tc>
          <w:tcPr>
            <w:tcW w:w="1628" w:type="dxa"/>
          </w:tcPr>
          <w:p w:rsidR="00C97C20" w:rsidRPr="000A560C" w:rsidRDefault="00C97C20" w:rsidP="00536B30">
            <w:pPr>
              <w:spacing w:beforeLines="20" w:before="48" w:afterLines="20" w:after="48"/>
              <w:rPr>
                <w:sz w:val="20"/>
              </w:rPr>
            </w:pPr>
            <w:r>
              <w:rPr>
                <w:sz w:val="20"/>
              </w:rPr>
              <w:t>WFS</w:t>
            </w:r>
          </w:p>
        </w:tc>
        <w:tc>
          <w:tcPr>
            <w:tcW w:w="6479" w:type="dxa"/>
          </w:tcPr>
          <w:p w:rsidR="00C97C20" w:rsidRDefault="00C97C20" w:rsidP="00536B30">
            <w:pPr>
              <w:spacing w:beforeLines="20" w:before="48" w:afterLines="20" w:after="48"/>
              <w:rPr>
                <w:sz w:val="20"/>
              </w:rPr>
            </w:pPr>
            <w:r>
              <w:rPr>
                <w:sz w:val="20"/>
              </w:rPr>
              <w:t>Web Feature Service</w:t>
            </w:r>
          </w:p>
        </w:tc>
      </w:tr>
      <w:tr w:rsidR="00C97C20" w:rsidRPr="000A560C">
        <w:trPr>
          <w:cantSplit/>
          <w:jc w:val="center"/>
        </w:trPr>
        <w:tc>
          <w:tcPr>
            <w:tcW w:w="1628" w:type="dxa"/>
          </w:tcPr>
          <w:p w:rsidR="00C97C20" w:rsidRPr="000A560C" w:rsidRDefault="00C97C20" w:rsidP="00536B30">
            <w:pPr>
              <w:spacing w:beforeLines="20" w:before="48" w:afterLines="20" w:after="48"/>
              <w:rPr>
                <w:sz w:val="20"/>
              </w:rPr>
            </w:pPr>
            <w:r>
              <w:rPr>
                <w:sz w:val="20"/>
              </w:rPr>
              <w:t>WMS</w:t>
            </w:r>
          </w:p>
        </w:tc>
        <w:tc>
          <w:tcPr>
            <w:tcW w:w="6479" w:type="dxa"/>
          </w:tcPr>
          <w:p w:rsidR="00C97C20" w:rsidRDefault="00C97C20" w:rsidP="00536B30">
            <w:pPr>
              <w:spacing w:beforeLines="20" w:before="48" w:afterLines="20" w:after="48"/>
              <w:rPr>
                <w:sz w:val="20"/>
              </w:rPr>
            </w:pPr>
            <w:r>
              <w:rPr>
                <w:sz w:val="20"/>
              </w:rPr>
              <w:t>Web Map Service</w:t>
            </w:r>
          </w:p>
        </w:tc>
      </w:tr>
      <w:tr w:rsidR="00C97C20" w:rsidRPr="000A560C">
        <w:trPr>
          <w:cantSplit/>
          <w:jc w:val="center"/>
        </w:trPr>
        <w:tc>
          <w:tcPr>
            <w:tcW w:w="1628" w:type="dxa"/>
          </w:tcPr>
          <w:p w:rsidR="00C97C20" w:rsidRPr="000A560C" w:rsidRDefault="00C97C20" w:rsidP="00536B30">
            <w:pPr>
              <w:spacing w:beforeLines="20" w:before="48" w:afterLines="20" w:after="48"/>
              <w:rPr>
                <w:sz w:val="20"/>
              </w:rPr>
            </w:pPr>
            <w:r>
              <w:rPr>
                <w:sz w:val="20"/>
              </w:rPr>
              <w:t>WPS</w:t>
            </w:r>
          </w:p>
        </w:tc>
        <w:tc>
          <w:tcPr>
            <w:tcW w:w="6479" w:type="dxa"/>
          </w:tcPr>
          <w:p w:rsidR="00C97C20" w:rsidRPr="000A560C" w:rsidRDefault="00C97C20" w:rsidP="00536B30">
            <w:pPr>
              <w:spacing w:beforeLines="20" w:before="48" w:afterLines="20" w:after="48"/>
              <w:rPr>
                <w:sz w:val="20"/>
              </w:rPr>
            </w:pPr>
            <w:r w:rsidRPr="00C54289">
              <w:rPr>
                <w:sz w:val="20"/>
              </w:rPr>
              <w:t>Web Processing Service</w:t>
            </w:r>
          </w:p>
        </w:tc>
      </w:tr>
      <w:tr w:rsidR="00C97C20" w:rsidRPr="000A560C">
        <w:trPr>
          <w:cantSplit/>
          <w:jc w:val="center"/>
        </w:trPr>
        <w:tc>
          <w:tcPr>
            <w:tcW w:w="1628" w:type="dxa"/>
          </w:tcPr>
          <w:p w:rsidR="00C97C20" w:rsidRDefault="00C97C20" w:rsidP="00536B30">
            <w:pPr>
              <w:spacing w:beforeLines="20" w:before="48" w:afterLines="20" w:after="48"/>
              <w:rPr>
                <w:sz w:val="20"/>
              </w:rPr>
            </w:pPr>
            <w:r>
              <w:rPr>
                <w:sz w:val="20"/>
              </w:rPr>
              <w:t>XML</w:t>
            </w:r>
          </w:p>
        </w:tc>
        <w:tc>
          <w:tcPr>
            <w:tcW w:w="6479" w:type="dxa"/>
          </w:tcPr>
          <w:p w:rsidR="00C97C20" w:rsidRDefault="00C97C20" w:rsidP="00536B30">
            <w:pPr>
              <w:spacing w:beforeLines="20" w:before="48" w:afterLines="20" w:after="48"/>
              <w:rPr>
                <w:sz w:val="20"/>
              </w:rPr>
            </w:pPr>
            <w:proofErr w:type="spellStart"/>
            <w:r>
              <w:rPr>
                <w:sz w:val="20"/>
              </w:rPr>
              <w:t>eXtensible</w:t>
            </w:r>
            <w:proofErr w:type="spellEnd"/>
            <w:r>
              <w:rPr>
                <w:sz w:val="20"/>
              </w:rPr>
              <w:t xml:space="preserve"> Markup Language</w:t>
            </w:r>
          </w:p>
        </w:tc>
      </w:tr>
    </w:tbl>
    <w:p w:rsidR="00C97C20" w:rsidRDefault="00C97C20" w:rsidP="00C546E1">
      <w:pPr>
        <w:pStyle w:val="Heading2"/>
      </w:pPr>
      <w:r>
        <w:t xml:space="preserve"> </w:t>
      </w:r>
      <w:bookmarkStart w:id="3053" w:name="_Toc364676201"/>
      <w:r>
        <w:t xml:space="preserve">(U) </w:t>
      </w:r>
      <w:r w:rsidRPr="00BD7B98">
        <w:t xml:space="preserve">Definitions </w:t>
      </w:r>
      <w:r>
        <w:t>U</w:t>
      </w:r>
      <w:r w:rsidRPr="00BD7B98">
        <w:t xml:space="preserve">sed in this </w:t>
      </w:r>
      <w:r>
        <w:t>D</w:t>
      </w:r>
      <w:r w:rsidRPr="00BD7B98">
        <w:t>ocument</w:t>
      </w:r>
      <w:bookmarkEnd w:id="3051"/>
      <w:bookmarkEnd w:id="3053"/>
    </w:p>
    <w:p w:rsidR="00C97C20" w:rsidRPr="008D3D40" w:rsidRDefault="00C97C20" w:rsidP="002E4EA4">
      <w:pPr>
        <w:spacing w:before="0"/>
        <w:jc w:val="right"/>
        <w:rPr>
          <w:i/>
        </w:rPr>
      </w:pPr>
      <w:r>
        <w:rPr>
          <w:i/>
        </w:rPr>
        <w:t>[Table is Unclassified]</w:t>
      </w:r>
    </w:p>
    <w:tbl>
      <w:tblPr>
        <w:tblW w:w="0" w:type="auto"/>
        <w:tblLook w:val="00A0" w:firstRow="1" w:lastRow="0" w:firstColumn="1" w:lastColumn="0" w:noHBand="0" w:noVBand="0"/>
      </w:tblPr>
      <w:tblGrid>
        <w:gridCol w:w="2088"/>
        <w:gridCol w:w="7488"/>
      </w:tblGrid>
      <w:tr w:rsidR="00C97C20" w:rsidRPr="003B4C74">
        <w:trPr>
          <w:tblHeader/>
        </w:trPr>
        <w:tc>
          <w:tcPr>
            <w:tcW w:w="2088" w:type="dxa"/>
            <w:shd w:val="clear" w:color="auto" w:fill="DBE5F1"/>
          </w:tcPr>
          <w:p w:rsidR="00C97C20" w:rsidRPr="00FF5464" w:rsidRDefault="00C97C20" w:rsidP="00FF5464">
            <w:pPr>
              <w:pStyle w:val="para"/>
              <w:rPr>
                <w:b/>
              </w:rPr>
            </w:pPr>
            <w:r w:rsidRPr="00FF5464">
              <w:rPr>
                <w:b/>
              </w:rPr>
              <w:t>Term</w:t>
            </w:r>
          </w:p>
        </w:tc>
        <w:tc>
          <w:tcPr>
            <w:tcW w:w="7488" w:type="dxa"/>
            <w:shd w:val="clear" w:color="auto" w:fill="DBE5F1"/>
          </w:tcPr>
          <w:p w:rsidR="00C97C20" w:rsidRPr="00FF5464" w:rsidRDefault="00C97C20" w:rsidP="00FF5464">
            <w:pPr>
              <w:pStyle w:val="para"/>
              <w:rPr>
                <w:b/>
              </w:rPr>
            </w:pPr>
            <w:r w:rsidRPr="00FF5464">
              <w:rPr>
                <w:b/>
              </w:rPr>
              <w:t>Definition</w:t>
            </w:r>
          </w:p>
        </w:tc>
      </w:tr>
      <w:tr w:rsidR="00C97C20">
        <w:tc>
          <w:tcPr>
            <w:tcW w:w="2088" w:type="dxa"/>
          </w:tcPr>
          <w:p w:rsidR="00C97C20" w:rsidRDefault="00C97C20" w:rsidP="00FF5464">
            <w:pPr>
              <w:pStyle w:val="para"/>
            </w:pPr>
            <w:r>
              <w:t>Capabilities</w:t>
            </w:r>
          </w:p>
        </w:tc>
        <w:tc>
          <w:tcPr>
            <w:tcW w:w="7488" w:type="dxa"/>
          </w:tcPr>
          <w:p w:rsidR="00C97C20" w:rsidRDefault="00C97C20" w:rsidP="00FF5464">
            <w:pPr>
              <w:pStyle w:val="para"/>
            </w:pPr>
            <w:r>
              <w:t>A term used to represent various combinations of tools, data, and processes.</w:t>
            </w:r>
          </w:p>
        </w:tc>
      </w:tr>
      <w:tr w:rsidR="00C97C20">
        <w:tc>
          <w:tcPr>
            <w:tcW w:w="2088" w:type="dxa"/>
          </w:tcPr>
          <w:p w:rsidR="00C97C20" w:rsidRDefault="00C97C20" w:rsidP="00FF5464">
            <w:pPr>
              <w:pStyle w:val="para"/>
              <w:spacing w:before="0" w:after="0"/>
            </w:pPr>
            <w:r>
              <w:t>CONOPS</w:t>
            </w:r>
          </w:p>
        </w:tc>
        <w:tc>
          <w:tcPr>
            <w:tcW w:w="7488" w:type="dxa"/>
          </w:tcPr>
          <w:p w:rsidR="00C97C20" w:rsidRDefault="00C97C20" w:rsidP="00FF5464">
            <w:pPr>
              <w:pStyle w:val="para"/>
              <w:spacing w:before="0" w:after="0"/>
            </w:pPr>
            <w:r>
              <w:t>A verbal or graphic statement that clearly and concisely expresses what the joint force commander intends to accomplish and how it will be done using</w:t>
            </w:r>
          </w:p>
          <w:p w:rsidR="00C97C20" w:rsidRDefault="00C97C20" w:rsidP="00FF5464">
            <w:pPr>
              <w:pStyle w:val="para"/>
              <w:spacing w:before="0" w:after="0"/>
            </w:pPr>
            <w:proofErr w:type="gramStart"/>
            <w:r>
              <w:t>available</w:t>
            </w:r>
            <w:proofErr w:type="gramEnd"/>
            <w:r>
              <w:t xml:space="preserve"> resources.</w:t>
            </w:r>
          </w:p>
        </w:tc>
      </w:tr>
      <w:tr w:rsidR="00C97C20">
        <w:tc>
          <w:tcPr>
            <w:tcW w:w="2088" w:type="dxa"/>
          </w:tcPr>
          <w:p w:rsidR="00C97C20" w:rsidRDefault="00C97C20" w:rsidP="00FF5464">
            <w:pPr>
              <w:pStyle w:val="para"/>
            </w:pPr>
            <w:r>
              <w:t>Domain</w:t>
            </w:r>
          </w:p>
        </w:tc>
        <w:tc>
          <w:tcPr>
            <w:tcW w:w="7488" w:type="dxa"/>
          </w:tcPr>
          <w:p w:rsidR="00C97C20" w:rsidRDefault="00C97C20" w:rsidP="00FF5464">
            <w:pPr>
              <w:pStyle w:val="para"/>
            </w:pPr>
            <w:r>
              <w:t>A sphere of activity, concern, or function.</w:t>
            </w:r>
          </w:p>
        </w:tc>
      </w:tr>
      <w:tr w:rsidR="00C97C20">
        <w:tc>
          <w:tcPr>
            <w:tcW w:w="2088" w:type="dxa"/>
          </w:tcPr>
          <w:p w:rsidR="00C97C20" w:rsidRDefault="00C97C20" w:rsidP="00FF5464">
            <w:pPr>
              <w:pStyle w:val="para"/>
              <w:spacing w:before="0" w:after="0"/>
            </w:pPr>
            <w:r>
              <w:t>Entity</w:t>
            </w:r>
          </w:p>
        </w:tc>
        <w:tc>
          <w:tcPr>
            <w:tcW w:w="7488" w:type="dxa"/>
          </w:tcPr>
          <w:p w:rsidR="00C97C20" w:rsidRDefault="00C97C20" w:rsidP="00FF5464">
            <w:pPr>
              <w:pStyle w:val="para"/>
              <w:spacing w:before="0" w:after="0"/>
            </w:pPr>
            <w:r>
              <w:t>Something that exists as a particular and discrete unit within the system, e.g. object, group/unit, individual, geospatial area.</w:t>
            </w:r>
          </w:p>
        </w:tc>
      </w:tr>
      <w:tr w:rsidR="00C97C20">
        <w:tc>
          <w:tcPr>
            <w:tcW w:w="2088" w:type="dxa"/>
          </w:tcPr>
          <w:p w:rsidR="00C97C20" w:rsidRDefault="00C97C20" w:rsidP="00FF5464">
            <w:pPr>
              <w:pStyle w:val="para"/>
            </w:pPr>
            <w:r>
              <w:t>External System</w:t>
            </w:r>
          </w:p>
        </w:tc>
        <w:tc>
          <w:tcPr>
            <w:tcW w:w="7488" w:type="dxa"/>
          </w:tcPr>
          <w:p w:rsidR="00C97C20" w:rsidRDefault="00C97C20" w:rsidP="00FF5464">
            <w:pPr>
              <w:pStyle w:val="para"/>
            </w:pPr>
            <w:r>
              <w:t>A system role assigned to user accounts that are external systems enabling those systems to access specific SWIF web services.</w:t>
            </w:r>
          </w:p>
        </w:tc>
      </w:tr>
      <w:tr w:rsidR="00C97C20">
        <w:tc>
          <w:tcPr>
            <w:tcW w:w="2088" w:type="dxa"/>
          </w:tcPr>
          <w:p w:rsidR="00C97C20" w:rsidRDefault="00C97C20" w:rsidP="00FF5464">
            <w:pPr>
              <w:pStyle w:val="para"/>
            </w:pPr>
            <w:r>
              <w:t>General User</w:t>
            </w:r>
          </w:p>
        </w:tc>
        <w:tc>
          <w:tcPr>
            <w:tcW w:w="7488" w:type="dxa"/>
          </w:tcPr>
          <w:p w:rsidR="00C97C20" w:rsidRDefault="00C97C20" w:rsidP="00FF5464">
            <w:pPr>
              <w:pStyle w:val="para"/>
            </w:pPr>
            <w:r>
              <w:t>A system role whereby the user can access all system functionality that is not administrative in nature and that is authorized for their organization. This will be constrictive in nature and is based on their type of organization. All roles within SWIF are General User roles with exception of Site Administrators.</w:t>
            </w:r>
          </w:p>
        </w:tc>
      </w:tr>
      <w:tr w:rsidR="00C97C20">
        <w:tc>
          <w:tcPr>
            <w:tcW w:w="2088" w:type="dxa"/>
          </w:tcPr>
          <w:p w:rsidR="00C97C20" w:rsidRDefault="00C97C20" w:rsidP="00FF5464">
            <w:pPr>
              <w:pStyle w:val="para"/>
            </w:pPr>
            <w:r>
              <w:t>Group Manager</w:t>
            </w:r>
          </w:p>
        </w:tc>
        <w:tc>
          <w:tcPr>
            <w:tcW w:w="7488" w:type="dxa"/>
          </w:tcPr>
          <w:p w:rsidR="00C97C20" w:rsidRDefault="00C97C20" w:rsidP="00FF5464">
            <w:pPr>
              <w:pStyle w:val="para"/>
            </w:pPr>
            <w:r>
              <w:t>A system role whereby the user can perform CRUDA operations for Groups. Group Managers are privileged users with the authorization to set discretionary access to work products, workflows and queues within the system.</w:t>
            </w:r>
          </w:p>
        </w:tc>
      </w:tr>
      <w:tr w:rsidR="00C97C20">
        <w:tc>
          <w:tcPr>
            <w:tcW w:w="2088" w:type="dxa"/>
          </w:tcPr>
          <w:p w:rsidR="00C97C20" w:rsidRDefault="00C97C20" w:rsidP="00FF5464">
            <w:pPr>
              <w:pStyle w:val="para"/>
            </w:pPr>
            <w:r>
              <w:t>Groups</w:t>
            </w:r>
          </w:p>
        </w:tc>
        <w:tc>
          <w:tcPr>
            <w:tcW w:w="7488" w:type="dxa"/>
          </w:tcPr>
          <w:p w:rsidR="00C97C20" w:rsidRDefault="00C97C20" w:rsidP="00FF5464">
            <w:pPr>
              <w:pStyle w:val="para"/>
            </w:pPr>
            <w:r>
              <w:t xml:space="preserve">Two or more system users </w:t>
            </w:r>
            <w:r w:rsidRPr="006B68EE">
              <w:t>assembled around a topic of common interest</w:t>
            </w:r>
            <w:r>
              <w:t>. For SWIF, groups can be used to restrict access to domain-specific programs, system functionality, work products, etc.</w:t>
            </w:r>
          </w:p>
        </w:tc>
      </w:tr>
      <w:tr w:rsidR="00C97C20">
        <w:tc>
          <w:tcPr>
            <w:tcW w:w="2088" w:type="dxa"/>
          </w:tcPr>
          <w:p w:rsidR="00C97C20" w:rsidRDefault="00C97C20" w:rsidP="00FF5464">
            <w:pPr>
              <w:pStyle w:val="para"/>
            </w:pPr>
            <w:r>
              <w:t>ISSM/ISSO</w:t>
            </w:r>
          </w:p>
        </w:tc>
        <w:tc>
          <w:tcPr>
            <w:tcW w:w="7488" w:type="dxa"/>
          </w:tcPr>
          <w:p w:rsidR="00C97C20" w:rsidRDefault="00C97C20" w:rsidP="00FF5464">
            <w:pPr>
              <w:pStyle w:val="para"/>
            </w:pPr>
            <w:r w:rsidRPr="0082395A">
              <w:t>A system role whereby the user functions as the activity’s focal point and principal advisor for INFOSEC matters on behalf of the Designated Approving Authority (DAA). The ISSM reports to the DAA and implements the overall INFOSEC program approved by the DAA. An activity may have multiple ISSMs</w:t>
            </w:r>
            <w:r>
              <w:t xml:space="preserve">. </w:t>
            </w:r>
            <w:r w:rsidRPr="0082395A">
              <w:t xml:space="preserve">An ISSO is a system role whereby the user acts on behalf of the ISSM to ensure compliance with the INFOSEC procedures at the operational site or facility. The ISSM is responsible for performing those duties normally performed by ISSOs in the event that no ISSOs are appointed </w:t>
            </w:r>
            <w:r w:rsidRPr="0082395A">
              <w:lastRenderedPageBreak/>
              <w:t>at the particular Command</w:t>
            </w:r>
            <w:r>
              <w:t>. This role is a privileged user role allowing access to security-relevant functions and data, including audit logs.</w:t>
            </w:r>
          </w:p>
        </w:tc>
      </w:tr>
      <w:tr w:rsidR="00C97C20">
        <w:tc>
          <w:tcPr>
            <w:tcW w:w="2088" w:type="dxa"/>
          </w:tcPr>
          <w:p w:rsidR="00C97C20" w:rsidRDefault="00C97C20" w:rsidP="00FF5464">
            <w:pPr>
              <w:pStyle w:val="para"/>
            </w:pPr>
            <w:r>
              <w:lastRenderedPageBreak/>
              <w:t>Operator</w:t>
            </w:r>
          </w:p>
        </w:tc>
        <w:tc>
          <w:tcPr>
            <w:tcW w:w="7488" w:type="dxa"/>
          </w:tcPr>
          <w:p w:rsidR="00C97C20" w:rsidRDefault="00C97C20" w:rsidP="00FF5464">
            <w:pPr>
              <w:pStyle w:val="para"/>
            </w:pPr>
            <w:r>
              <w:t>A system role whereby the user can perform the full scope of create, read, update, delete, archive (CRUDA) operations within the system with exception of administrative tasks.</w:t>
            </w:r>
          </w:p>
        </w:tc>
      </w:tr>
      <w:tr w:rsidR="00C97C20">
        <w:tc>
          <w:tcPr>
            <w:tcW w:w="2088" w:type="dxa"/>
          </w:tcPr>
          <w:p w:rsidR="00C97C20" w:rsidRDefault="00C97C20" w:rsidP="00FF5464">
            <w:pPr>
              <w:pStyle w:val="para"/>
            </w:pPr>
            <w:r>
              <w:t>Privileged User</w:t>
            </w:r>
          </w:p>
        </w:tc>
        <w:tc>
          <w:tcPr>
            <w:tcW w:w="7488" w:type="dxa"/>
          </w:tcPr>
          <w:p w:rsidR="00C97C20" w:rsidRDefault="00C97C20" w:rsidP="00FF5464">
            <w:pPr>
              <w:pStyle w:val="para"/>
            </w:pPr>
            <w:r>
              <w:t>A system role whereby the user can access all system functionality, including administration, authorized for the system. Privileged user roles include Site Administrator, ISSM/ISSO, SSO, and Group Manager.</w:t>
            </w:r>
          </w:p>
        </w:tc>
      </w:tr>
      <w:tr w:rsidR="00C97C20">
        <w:tc>
          <w:tcPr>
            <w:tcW w:w="2088" w:type="dxa"/>
          </w:tcPr>
          <w:p w:rsidR="00C97C20" w:rsidRDefault="00C97C20" w:rsidP="00FF5464">
            <w:pPr>
              <w:pStyle w:val="para"/>
              <w:spacing w:before="0" w:after="0"/>
            </w:pPr>
            <w:r>
              <w:t>Program</w:t>
            </w:r>
          </w:p>
        </w:tc>
        <w:tc>
          <w:tcPr>
            <w:tcW w:w="7488" w:type="dxa"/>
          </w:tcPr>
          <w:p w:rsidR="00C97C20" w:rsidRDefault="00C97C20" w:rsidP="00FF5464">
            <w:pPr>
              <w:pStyle w:val="para"/>
              <w:spacing w:before="0" w:after="0"/>
            </w:pPr>
            <w:r>
              <w:t>A s</w:t>
            </w:r>
            <w:r w:rsidRPr="00CE68F7">
              <w:t>et of activities with specific goal</w:t>
            </w:r>
            <w:r>
              <w:t xml:space="preserve"> that is protected with security protocols providing </w:t>
            </w:r>
            <w:hyperlink r:id="rId76" w:tooltip="Classified information in the United States" w:history="1">
              <w:r w:rsidRPr="00C529C7">
                <w:t>highly classified information</w:t>
              </w:r>
            </w:hyperlink>
            <w:r>
              <w:t xml:space="preserve"> with safeguards and access restrictions that exceed those for regular (collateral) classified information.</w:t>
            </w:r>
          </w:p>
        </w:tc>
      </w:tr>
      <w:tr w:rsidR="00C97C20">
        <w:tc>
          <w:tcPr>
            <w:tcW w:w="2088" w:type="dxa"/>
          </w:tcPr>
          <w:p w:rsidR="00C97C20" w:rsidRDefault="00C97C20" w:rsidP="00FF5464">
            <w:pPr>
              <w:pStyle w:val="para"/>
            </w:pPr>
            <w:r>
              <w:t>Site Administrator</w:t>
            </w:r>
          </w:p>
        </w:tc>
        <w:tc>
          <w:tcPr>
            <w:tcW w:w="7488" w:type="dxa"/>
          </w:tcPr>
          <w:p w:rsidR="00C97C20" w:rsidRDefault="00C97C20" w:rsidP="00FF5464">
            <w:pPr>
              <w:pStyle w:val="para"/>
            </w:pPr>
            <w:r w:rsidRPr="002D5CB5">
              <w:t xml:space="preserve">A system role whereby the user </w:t>
            </w:r>
            <w:r>
              <w:t>is responsible for site-level administrative tasks that encompass the host site and that impact all using organizations.</w:t>
            </w:r>
          </w:p>
        </w:tc>
      </w:tr>
      <w:tr w:rsidR="00C97C20">
        <w:tc>
          <w:tcPr>
            <w:tcW w:w="2088" w:type="dxa"/>
          </w:tcPr>
          <w:p w:rsidR="00C97C20" w:rsidRDefault="00C97C20" w:rsidP="00FF5464">
            <w:pPr>
              <w:pStyle w:val="para"/>
            </w:pPr>
            <w:r>
              <w:t>SSO</w:t>
            </w:r>
          </w:p>
        </w:tc>
        <w:tc>
          <w:tcPr>
            <w:tcW w:w="7488" w:type="dxa"/>
          </w:tcPr>
          <w:p w:rsidR="00C97C20" w:rsidRDefault="00C97C20" w:rsidP="00FF5464">
            <w:pPr>
              <w:pStyle w:val="para"/>
            </w:pPr>
            <w:r w:rsidRPr="002D5CB5">
              <w:t xml:space="preserve">A system role whereby the </w:t>
            </w:r>
            <w:r>
              <w:t xml:space="preserve">user verifies the security clearance of the individual requesting access to the SWIF system. The SSO will verify the requester’s clearance level, compartments, and </w:t>
            </w:r>
            <w:proofErr w:type="spellStart"/>
            <w:r>
              <w:t>releasability</w:t>
            </w:r>
            <w:proofErr w:type="spellEnd"/>
            <w:r>
              <w:t xml:space="preserve"> information. This role is a privileged user role allowing access to security-relevant functions and data, including audit logs. A user with this role is also authorized to </w:t>
            </w:r>
          </w:p>
        </w:tc>
      </w:tr>
      <w:tr w:rsidR="00C97C20">
        <w:tc>
          <w:tcPr>
            <w:tcW w:w="2088" w:type="dxa"/>
          </w:tcPr>
          <w:p w:rsidR="00C97C20" w:rsidRDefault="00C97C20" w:rsidP="00FF5464">
            <w:pPr>
              <w:pStyle w:val="para"/>
            </w:pPr>
            <w:r>
              <w:t>System User</w:t>
            </w:r>
          </w:p>
        </w:tc>
        <w:tc>
          <w:tcPr>
            <w:tcW w:w="7488" w:type="dxa"/>
          </w:tcPr>
          <w:p w:rsidR="00C97C20" w:rsidRDefault="00C97C20" w:rsidP="00FF5464">
            <w:pPr>
              <w:pStyle w:val="para"/>
            </w:pPr>
            <w:r>
              <w:t>This system role is reserved for internal system component actions only and is not available for assignment to users.</w:t>
            </w:r>
          </w:p>
        </w:tc>
      </w:tr>
      <w:tr w:rsidR="00C97C20">
        <w:tc>
          <w:tcPr>
            <w:tcW w:w="2088" w:type="dxa"/>
          </w:tcPr>
          <w:p w:rsidR="00C97C20" w:rsidRDefault="00C97C20" w:rsidP="00FF5464">
            <w:pPr>
              <w:pStyle w:val="para"/>
            </w:pPr>
            <w:r>
              <w:t>Tester</w:t>
            </w:r>
          </w:p>
        </w:tc>
        <w:tc>
          <w:tcPr>
            <w:tcW w:w="7488" w:type="dxa"/>
          </w:tcPr>
          <w:p w:rsidR="00C97C20" w:rsidRDefault="00C97C20" w:rsidP="00FF5464">
            <w:pPr>
              <w:pStyle w:val="para"/>
            </w:pPr>
            <w:r>
              <w:t>A system role whereby the user can perform test activities and access test tools within the system.</w:t>
            </w:r>
          </w:p>
        </w:tc>
      </w:tr>
      <w:tr w:rsidR="00C97C20">
        <w:tc>
          <w:tcPr>
            <w:tcW w:w="2088" w:type="dxa"/>
          </w:tcPr>
          <w:p w:rsidR="00C97C20" w:rsidRDefault="00C97C20" w:rsidP="00FF5464">
            <w:pPr>
              <w:pStyle w:val="para"/>
            </w:pPr>
            <w:r>
              <w:t>Viewer</w:t>
            </w:r>
          </w:p>
        </w:tc>
        <w:tc>
          <w:tcPr>
            <w:tcW w:w="7488" w:type="dxa"/>
          </w:tcPr>
          <w:p w:rsidR="00C97C20" w:rsidRDefault="00C97C20" w:rsidP="00FF5464">
            <w:pPr>
              <w:pStyle w:val="para"/>
            </w:pPr>
            <w:r>
              <w:t>A system role whereby the user can perform read-only operations within the system with exception of administrative tasks.</w:t>
            </w:r>
          </w:p>
        </w:tc>
      </w:tr>
      <w:tr w:rsidR="00C97C20">
        <w:tc>
          <w:tcPr>
            <w:tcW w:w="2088" w:type="dxa"/>
          </w:tcPr>
          <w:p w:rsidR="00C97C20" w:rsidRDefault="00C97C20" w:rsidP="00FF5464">
            <w:pPr>
              <w:pStyle w:val="para"/>
            </w:pPr>
            <w:r>
              <w:t>Work Product</w:t>
            </w:r>
          </w:p>
        </w:tc>
        <w:tc>
          <w:tcPr>
            <w:tcW w:w="7488" w:type="dxa"/>
          </w:tcPr>
          <w:p w:rsidR="00C97C20" w:rsidRDefault="00C97C20" w:rsidP="00FF5464">
            <w:pPr>
              <w:pStyle w:val="para"/>
            </w:pPr>
            <w:r w:rsidRPr="006B68EE">
              <w:t>Deliverab</w:t>
            </w:r>
            <w:r>
              <w:t>le</w:t>
            </w:r>
            <w:r w:rsidRPr="006B68EE">
              <w:t xml:space="preserve"> that must be produced to complete a project and achieve its</w:t>
            </w:r>
            <w:r>
              <w:t xml:space="preserve"> objectives. Within the SWIF architecture, Work Products are those deliverable documents generated by users and groups using the domain-specific applications.</w:t>
            </w:r>
          </w:p>
        </w:tc>
      </w:tr>
      <w:tr w:rsidR="00C97C20">
        <w:tc>
          <w:tcPr>
            <w:tcW w:w="2088" w:type="dxa"/>
          </w:tcPr>
          <w:p w:rsidR="00C97C20" w:rsidRDefault="00C97C20" w:rsidP="00FF5464">
            <w:pPr>
              <w:pStyle w:val="para"/>
              <w:spacing w:before="0" w:after="0"/>
            </w:pPr>
            <w:r>
              <w:t>Target Folder</w:t>
            </w:r>
          </w:p>
        </w:tc>
        <w:tc>
          <w:tcPr>
            <w:tcW w:w="7488" w:type="dxa"/>
          </w:tcPr>
          <w:p w:rsidR="00C97C20" w:rsidRDefault="00C97C20" w:rsidP="00FF5464">
            <w:pPr>
              <w:pStyle w:val="para"/>
              <w:spacing w:before="0" w:after="0"/>
            </w:pPr>
            <w:r w:rsidRPr="00CE68F7">
              <w:t>A folder, hardcopy or electronic, containing target intelligence and related materials prepared for planning and executing action against a specific target.</w:t>
            </w:r>
          </w:p>
        </w:tc>
      </w:tr>
    </w:tbl>
    <w:p w:rsidR="00C97C20" w:rsidRDefault="00C97C20" w:rsidP="00F94DA1">
      <w:pPr>
        <w:pStyle w:val="Heading2"/>
      </w:pPr>
      <w:bookmarkStart w:id="3054" w:name="_Toc364676202"/>
      <w:r w:rsidRPr="003828BF">
        <w:t>(U) REQUIREMENTS VERIFICATION</w:t>
      </w:r>
      <w:r>
        <w:t xml:space="preserve"> Process</w:t>
      </w:r>
      <w:bookmarkEnd w:id="3054"/>
    </w:p>
    <w:p w:rsidR="00C97C20" w:rsidRDefault="00C97C20" w:rsidP="003828BF">
      <w:pPr>
        <w:pStyle w:val="para"/>
      </w:pPr>
      <w:r>
        <w:t>(U) The following information supplements the Qualification Provisions in Section 4.</w:t>
      </w:r>
    </w:p>
    <w:p w:rsidR="00C97C20" w:rsidRPr="003828BF" w:rsidRDefault="00C97C20" w:rsidP="004705F6">
      <w:pPr>
        <w:pStyle w:val="para"/>
      </w:pPr>
      <w:r w:rsidRPr="003828BF">
        <w:t xml:space="preserve">(U) The SWIF Requirements Verification process will involve actual performance testing for each version release. The SWIF developer will verify conformance with the functional and performance requirements of Section 3 of this requirements document. The verification methods defined in </w:t>
      </w:r>
      <w:r>
        <w:t>S</w:t>
      </w:r>
      <w:r w:rsidRPr="003828BF">
        <w:t xml:space="preserve">ection </w:t>
      </w:r>
      <w:r>
        <w:t>4 will</w:t>
      </w:r>
      <w:r w:rsidRPr="003828BF">
        <w:t xml:space="preserve"> be applied at appropriate locations and levels of assembly up to and including a fully configured SWIF architecture.</w:t>
      </w:r>
      <w:r>
        <w:t xml:space="preserve"> Verification levels, including Developmental Test and Evaluation (DT&amp;E) and Operational Test and Evaluation (OT&amp;E) are not yet defined.</w:t>
      </w:r>
    </w:p>
    <w:p w:rsidR="00C97C20" w:rsidRDefault="00C97C20" w:rsidP="00F94DA1">
      <w:pPr>
        <w:pStyle w:val="Heading2"/>
      </w:pPr>
      <w:bookmarkStart w:id="3055" w:name="_Toc364676203"/>
      <w:r>
        <w:lastRenderedPageBreak/>
        <w:t>(u) Requirements Implementation Order Option</w:t>
      </w:r>
      <w:bookmarkEnd w:id="3055"/>
    </w:p>
    <w:p w:rsidR="00C97C20" w:rsidRDefault="00C97C20" w:rsidP="007D627F">
      <w:pPr>
        <w:pStyle w:val="para"/>
        <w:rPr>
          <w:i/>
        </w:rPr>
        <w:sectPr w:rsidR="00C97C20">
          <w:headerReference w:type="default" r:id="rId77"/>
          <w:pgSz w:w="12240" w:h="15840" w:code="1"/>
          <w:pgMar w:top="1728" w:right="1440" w:bottom="1440" w:left="1440" w:header="720" w:footer="720" w:gutter="0"/>
          <w:cols w:space="720"/>
        </w:sectPr>
      </w:pPr>
      <w:r>
        <w:t xml:space="preserve">(U) This section is included in the SSS as a Software Development Plan (SDP) does not yet exist for the SWIF Program. The following image shows one option for the order that components/requirements could be implemented. A “Phase” could consist of one long spiral or several short development cycles depending on the priority of the SWIF program management. The versions listed are only notional. Many components can be developed over a series of cycles/versions as well. This image is not intended to represent a schedule or act as the definitive order in which to implement requirements. </w:t>
      </w:r>
      <w:r>
        <w:rPr>
          <w:i/>
        </w:rPr>
        <w:t>This diagram is only intended to act as an example of only one option in implementing requirements.</w:t>
      </w:r>
    </w:p>
    <w:p w:rsidR="00C97C20" w:rsidRPr="007D627F" w:rsidRDefault="00C97C20" w:rsidP="007D627F">
      <w:pPr>
        <w:pStyle w:val="para"/>
        <w:rPr>
          <w:i/>
        </w:rPr>
      </w:pPr>
    </w:p>
    <w:p w:rsidR="00C97C20" w:rsidRDefault="0029162F" w:rsidP="00476BF7">
      <w:pPr>
        <w:pStyle w:val="para"/>
        <w:jc w:val="center"/>
      </w:pPr>
      <w:r>
        <w:rPr>
          <w:noProof/>
        </w:rPr>
        <w:lastRenderedPageBreak/>
        <w:drawing>
          <wp:inline distT="0" distB="0" distL="0" distR="0">
            <wp:extent cx="4305300" cy="70675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305300" cy="7067550"/>
                    </a:xfrm>
                    <a:prstGeom prst="rect">
                      <a:avLst/>
                    </a:prstGeom>
                    <a:noFill/>
                    <a:ln>
                      <a:noFill/>
                    </a:ln>
                  </pic:spPr>
                </pic:pic>
              </a:graphicData>
            </a:graphic>
          </wp:inline>
        </w:drawing>
      </w:r>
    </w:p>
    <w:p w:rsidR="00C97C20" w:rsidRPr="005D4EB9" w:rsidRDefault="00C97C20" w:rsidP="00AE40E5">
      <w:pPr>
        <w:pStyle w:val="Graphic"/>
        <w:spacing w:before="0"/>
        <w:jc w:val="right"/>
        <w:rPr>
          <w:i/>
        </w:rPr>
      </w:pPr>
      <w:r w:rsidRPr="005D4EB9">
        <w:rPr>
          <w:i/>
        </w:rPr>
        <w:t xml:space="preserve">[Figure is </w:t>
      </w:r>
      <w:r w:rsidRPr="00141C73">
        <w:rPr>
          <w:b/>
          <w:i/>
        </w:rPr>
        <w:t>U//FOUO</w:t>
      </w:r>
      <w:r w:rsidRPr="005D4EB9">
        <w:rPr>
          <w:i/>
        </w:rPr>
        <w:t>]</w:t>
      </w:r>
    </w:p>
    <w:p w:rsidR="00C97C20" w:rsidRPr="0058663D" w:rsidRDefault="00C97C20" w:rsidP="0058663D">
      <w:pPr>
        <w:pStyle w:val="Caption"/>
      </w:pPr>
      <w:bookmarkStart w:id="3056" w:name="_Toc364676214"/>
      <w:r w:rsidRPr="0058663D">
        <w:t xml:space="preserve">Figure </w:t>
      </w:r>
      <w:fldSimple w:instr=" SEQ Figure \* ARABIC ">
        <w:r w:rsidR="004E1900" w:rsidRPr="0058663D">
          <w:t>7</w:t>
        </w:r>
      </w:fldSimple>
      <w:r w:rsidRPr="0058663D">
        <w:t>: (U) Notional Example Representation of Requirement Implementation Order</w:t>
      </w:r>
      <w:bookmarkEnd w:id="3056"/>
    </w:p>
    <w:sectPr w:rsidR="00C97C20" w:rsidRPr="0058663D" w:rsidSect="00EC30A2">
      <w:headerReference w:type="default" r:id="rId79"/>
      <w:type w:val="continuous"/>
      <w:pgSz w:w="12240" w:h="15840" w:code="1"/>
      <w:pgMar w:top="1728"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31D" w:rsidRDefault="0093731D">
      <w:r>
        <w:separator/>
      </w:r>
    </w:p>
  </w:endnote>
  <w:endnote w:type="continuationSeparator" w:id="0">
    <w:p w:rsidR="0093731D" w:rsidRDefault="0093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Forte">
    <w:altName w:val="Zapfino"/>
    <w:panose1 w:val="03060902040502070203"/>
    <w:charset w:val="00"/>
    <w:family w:val="script"/>
    <w:pitch w:val="variable"/>
    <w:sig w:usb0="00000003" w:usb1="00000000" w:usb2="00000000" w:usb3="00000000" w:csb0="00000001" w:csb1="00000000"/>
  </w:font>
  <w:font w:name="Brush Script MT">
    <w:altName w:val="Brush Script MT Italic"/>
    <w:panose1 w:val="03060802040406070304"/>
    <w:charset w:val="00"/>
    <w:family w:val="script"/>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Univers (W1)">
    <w:altName w:val="Arial"/>
    <w:panose1 w:val="00000000000000000000"/>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1E346E">
    <w:pPr>
      <w:pStyle w:val="Header"/>
      <w:pBdr>
        <w:top w:val="single" w:sz="4" w:space="4" w:color="auto"/>
      </w:pBdr>
      <w:jc w:val="center"/>
      <w:rPr>
        <w:color w:val="008000"/>
        <w:sz w:val="28"/>
        <w:szCs w:val="28"/>
      </w:rPr>
    </w:pPr>
    <w:r>
      <w:rPr>
        <w:color w:val="008000"/>
        <w:sz w:val="28"/>
        <w:szCs w:val="28"/>
      </w:rPr>
      <w:t xml:space="preserve">This Document Contains </w:t>
    </w:r>
    <w:r w:rsidRPr="00AE7A05">
      <w:rPr>
        <w:color w:val="008000"/>
        <w:sz w:val="28"/>
        <w:szCs w:val="28"/>
      </w:rPr>
      <w:t>FOR OFFICIAL USE ONLY</w:t>
    </w:r>
    <w:r>
      <w:rPr>
        <w:color w:val="008000"/>
        <w:sz w:val="28"/>
        <w:szCs w:val="28"/>
      </w:rPr>
      <w:t xml:space="preserve"> Information</w:t>
    </w:r>
  </w:p>
  <w:p w:rsidR="00A3763F" w:rsidRPr="001E346E" w:rsidRDefault="00A3763F" w:rsidP="001E346E">
    <w:pPr>
      <w:pStyle w:val="Footer"/>
    </w:pPr>
    <w:r>
      <w:rPr>
        <w:rStyle w:val="PageNumber"/>
      </w:rPr>
      <w:fldChar w:fldCharType="begin"/>
    </w:r>
    <w:r>
      <w:rPr>
        <w:rStyle w:val="PageNumber"/>
      </w:rPr>
      <w:instrText xml:space="preserve"> PAGE </w:instrText>
    </w:r>
    <w:r>
      <w:rPr>
        <w:rStyle w:val="PageNumber"/>
      </w:rPr>
      <w:fldChar w:fldCharType="separate"/>
    </w:r>
    <w:r w:rsidR="00D02439">
      <w:rPr>
        <w:rStyle w:val="PageNumber"/>
      </w:rPr>
      <w:t>123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top w:val="single" w:sz="4" w:space="4" w:color="auto"/>
      </w:pBdr>
      <w:jc w:val="center"/>
      <w:rPr>
        <w:color w:val="008000"/>
        <w:sz w:val="28"/>
        <w:szCs w:val="28"/>
      </w:rPr>
    </w:pPr>
    <w:r>
      <w:rPr>
        <w:color w:val="008000"/>
        <w:sz w:val="28"/>
        <w:szCs w:val="28"/>
      </w:rPr>
      <w:t xml:space="preserve">This Document Contains </w:t>
    </w:r>
    <w:r w:rsidRPr="00AE7A05">
      <w:rPr>
        <w:color w:val="008000"/>
        <w:sz w:val="28"/>
        <w:szCs w:val="28"/>
      </w:rPr>
      <w:t>FOR OFFICIAL USE ONLY</w:t>
    </w:r>
    <w:r>
      <w:rPr>
        <w:color w:val="008000"/>
        <w:sz w:val="28"/>
        <w:szCs w:val="28"/>
      </w:rPr>
      <w:t xml:space="preserve"> Information</w:t>
    </w:r>
  </w:p>
  <w:p w:rsidR="00A3763F" w:rsidRDefault="00A376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Default="00A3763F" w:rsidP="00A21588">
    <w:pPr>
      <w:pStyle w:val="Header"/>
      <w:pBdr>
        <w:top w:val="single" w:sz="4" w:space="4" w:color="auto"/>
      </w:pBdr>
      <w:jc w:val="center"/>
      <w:rPr>
        <w:color w:val="008000"/>
        <w:sz w:val="28"/>
        <w:szCs w:val="28"/>
      </w:rPr>
    </w:pPr>
    <w:r>
      <w:rPr>
        <w:color w:val="008000"/>
        <w:sz w:val="28"/>
        <w:szCs w:val="28"/>
      </w:rPr>
      <w:t xml:space="preserve">This Document Contains </w:t>
    </w:r>
    <w:r w:rsidRPr="00AE7A05">
      <w:rPr>
        <w:color w:val="008000"/>
        <w:sz w:val="28"/>
        <w:szCs w:val="28"/>
      </w:rPr>
      <w:t>FOR OFFICIAL USE ONLY</w:t>
    </w:r>
    <w:r>
      <w:rPr>
        <w:color w:val="008000"/>
        <w:sz w:val="28"/>
        <w:szCs w:val="28"/>
      </w:rPr>
      <w:t xml:space="preserve"> Information</w:t>
    </w:r>
  </w:p>
  <w:p w:rsidR="00A3763F" w:rsidRPr="008610F3" w:rsidRDefault="00A3763F" w:rsidP="00A21588">
    <w:pPr>
      <w:pStyle w:val="Header"/>
      <w:jc w:val="center"/>
    </w:pPr>
    <w:r>
      <w:rPr>
        <w:rStyle w:val="PageNumber"/>
      </w:rPr>
      <w:fldChar w:fldCharType="begin"/>
    </w:r>
    <w:r>
      <w:rPr>
        <w:rStyle w:val="PageNumber"/>
      </w:rPr>
      <w:instrText xml:space="preserve"> PAGE </w:instrText>
    </w:r>
    <w:r>
      <w:rPr>
        <w:rStyle w:val="PageNumber"/>
      </w:rPr>
      <w:fldChar w:fldCharType="separate"/>
    </w:r>
    <w:r w:rsidR="00D02439">
      <w:rPr>
        <w:rStyle w:val="PageNumber"/>
      </w:rPr>
      <w:t>vii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top w:val="single" w:sz="4" w:space="4" w:color="auto"/>
      </w:pBdr>
      <w:jc w:val="center"/>
      <w:rPr>
        <w:color w:val="008000"/>
        <w:sz w:val="28"/>
        <w:szCs w:val="28"/>
      </w:rPr>
    </w:pPr>
    <w:r>
      <w:rPr>
        <w:color w:val="008000"/>
        <w:sz w:val="28"/>
        <w:szCs w:val="28"/>
      </w:rPr>
      <w:t xml:space="preserve">This Document Contains </w:t>
    </w:r>
    <w:r w:rsidRPr="00AE7A05">
      <w:rPr>
        <w:color w:val="008000"/>
        <w:sz w:val="28"/>
        <w:szCs w:val="28"/>
      </w:rPr>
      <w:t>FOR OFFICIAL USE ONLY</w:t>
    </w:r>
    <w:r>
      <w:rPr>
        <w:color w:val="008000"/>
        <w:sz w:val="28"/>
        <w:szCs w:val="28"/>
      </w:rPr>
      <w:t xml:space="preserve"> Information</w:t>
    </w:r>
  </w:p>
  <w:p w:rsidR="00A3763F" w:rsidRPr="00137C92" w:rsidRDefault="00A3763F" w:rsidP="00674CE5">
    <w:pPr>
      <w:pStyle w:val="Footer"/>
      <w:rPr>
        <w:rFonts w:ascii="Times New Roman" w:hAnsi="Times New Roman"/>
      </w:rPr>
    </w:pPr>
    <w:r w:rsidRPr="00053F42">
      <w:rPr>
        <w:rStyle w:val="PageNumber"/>
        <w:rFonts w:ascii="Times New Roman" w:hAnsi="Times New Roman"/>
        <w:sz w:val="16"/>
        <w:szCs w:val="16"/>
      </w:rPr>
      <w:fldChar w:fldCharType="begin"/>
    </w:r>
    <w:r w:rsidRPr="00053F42">
      <w:rPr>
        <w:rStyle w:val="PageNumber"/>
        <w:rFonts w:ascii="Times New Roman" w:hAnsi="Times New Roman"/>
        <w:sz w:val="16"/>
        <w:szCs w:val="16"/>
      </w:rPr>
      <w:instrText xml:space="preserve"> PAGE </w:instrText>
    </w:r>
    <w:r w:rsidRPr="00053F42">
      <w:rPr>
        <w:rStyle w:val="PageNumber"/>
        <w:rFonts w:ascii="Times New Roman" w:hAnsi="Times New Roman"/>
        <w:sz w:val="16"/>
        <w:szCs w:val="16"/>
      </w:rPr>
      <w:fldChar w:fldCharType="separate"/>
    </w:r>
    <w:r>
      <w:rPr>
        <w:rStyle w:val="PageNumber"/>
        <w:rFonts w:ascii="Times New Roman" w:hAnsi="Times New Roman"/>
        <w:sz w:val="16"/>
        <w:szCs w:val="16"/>
      </w:rPr>
      <w:t>1</w:t>
    </w:r>
    <w:r w:rsidRPr="00053F42">
      <w:rPr>
        <w:rStyle w:val="PageNumber"/>
        <w:rFonts w:ascii="Times New Roman" w:hAnsi="Times New Roman"/>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31D" w:rsidRDefault="0093731D">
      <w:r>
        <w:separator/>
      </w:r>
    </w:p>
  </w:footnote>
  <w:footnote w:type="continuationSeparator" w:id="0">
    <w:p w:rsidR="0093731D" w:rsidRDefault="009373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p>
  <w:p w:rsidR="00A3763F" w:rsidRPr="005C7EF1" w:rsidRDefault="00A3763F" w:rsidP="00EC30A2">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EC30A2">
    <w:pPr>
      <w:pStyle w:val="Header"/>
      <w:jc w:val="right"/>
      <w:rPr>
        <w:rFonts w:ascii="Times New Roman" w:hAnsi="Times New Roman"/>
        <w:i/>
        <w:sz w:val="18"/>
        <w:szCs w:val="18"/>
      </w:rPr>
    </w:pPr>
    <w:r>
      <w:rPr>
        <w:rFonts w:ascii="Times New Roman" w:hAnsi="Times New Roman"/>
        <w:i/>
        <w:sz w:val="18"/>
        <w:szCs w:val="18"/>
      </w:rPr>
      <w:t xml:space="preserve">22 July </w:t>
    </w:r>
    <w:r w:rsidRPr="005C7EF1">
      <w:rPr>
        <w:rFonts w:ascii="Times New Roman" w:hAnsi="Times New Roman"/>
        <w:i/>
        <w:sz w:val="18"/>
        <w:szCs w:val="18"/>
      </w:rPr>
      <w:t>2013</w:t>
    </w:r>
  </w:p>
  <w:p w:rsidR="00A3763F" w:rsidRPr="00BC4DD0" w:rsidRDefault="00A3763F" w:rsidP="00ED7364">
    <w:pPr>
      <w:pStyle w:val="Header"/>
      <w:jc w:val="right"/>
      <w:rPr>
        <w:rFonts w:ascii="Times New Roman" w:hAnsi="Times New Roma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p>
  <w:p w:rsidR="00A3763F" w:rsidRPr="005C7EF1" w:rsidRDefault="00A3763F" w:rsidP="00EC30A2">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EC30A2">
    <w:pPr>
      <w:pStyle w:val="Header"/>
      <w:jc w:val="right"/>
      <w:rPr>
        <w:rFonts w:ascii="Times New Roman" w:hAnsi="Times New Roman"/>
        <w:i/>
        <w:sz w:val="18"/>
        <w:szCs w:val="18"/>
      </w:rPr>
    </w:pPr>
    <w:r>
      <w:rPr>
        <w:rFonts w:ascii="Times New Roman" w:hAnsi="Times New Roman"/>
        <w:i/>
        <w:sz w:val="18"/>
        <w:szCs w:val="18"/>
      </w:rPr>
      <w:t>26 June</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r>
      <w:rPr>
        <w:color w:val="008000"/>
        <w:sz w:val="28"/>
        <w:szCs w:val="28"/>
      </w:rPr>
      <w:t>//FOR OFFICIAL USE ONLY</w:t>
    </w:r>
  </w:p>
  <w:p w:rsidR="00A3763F" w:rsidRPr="005C7EF1" w:rsidRDefault="00A3763F" w:rsidP="00EC30A2">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EC30A2">
    <w:pPr>
      <w:pStyle w:val="Header"/>
      <w:jc w:val="right"/>
      <w:rPr>
        <w:rFonts w:ascii="Times New Roman" w:hAnsi="Times New Roman"/>
        <w:i/>
        <w:sz w:val="18"/>
        <w:szCs w:val="18"/>
      </w:rPr>
    </w:pPr>
    <w:r>
      <w:rPr>
        <w:rFonts w:ascii="Times New Roman" w:hAnsi="Times New Roman"/>
        <w:i/>
        <w:sz w:val="18"/>
        <w:szCs w:val="18"/>
      </w:rPr>
      <w:t xml:space="preserve">22 July </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p>
  <w:p w:rsidR="00A3763F" w:rsidRPr="005C7EF1" w:rsidRDefault="00A3763F" w:rsidP="00EC30A2">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EC30A2">
    <w:pPr>
      <w:pStyle w:val="Header"/>
      <w:jc w:val="right"/>
      <w:rPr>
        <w:rFonts w:ascii="Times New Roman" w:hAnsi="Times New Roman"/>
        <w:i/>
        <w:sz w:val="18"/>
        <w:szCs w:val="18"/>
      </w:rPr>
    </w:pPr>
    <w:r>
      <w:rPr>
        <w:rFonts w:ascii="Times New Roman" w:hAnsi="Times New Roman"/>
        <w:i/>
        <w:sz w:val="18"/>
        <w:szCs w:val="18"/>
      </w:rPr>
      <w:t>22 July</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p>
  <w:p w:rsidR="00A3763F" w:rsidRPr="005C7EF1" w:rsidRDefault="00A3763F" w:rsidP="00EC30A2">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EC30A2">
    <w:pPr>
      <w:pStyle w:val="Header"/>
      <w:jc w:val="right"/>
      <w:rPr>
        <w:rFonts w:ascii="Times New Roman" w:hAnsi="Times New Roman"/>
        <w:i/>
        <w:sz w:val="18"/>
        <w:szCs w:val="18"/>
      </w:rPr>
    </w:pPr>
    <w:r>
      <w:rPr>
        <w:rFonts w:ascii="Times New Roman" w:hAnsi="Times New Roman"/>
        <w:i/>
        <w:sz w:val="18"/>
        <w:szCs w:val="18"/>
      </w:rPr>
      <w:t xml:space="preserve">22 July </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r>
      <w:rPr>
        <w:color w:val="008000"/>
        <w:sz w:val="28"/>
        <w:szCs w:val="28"/>
      </w:rPr>
      <w:t>// FOR OFFICIAL USE ONLY</w:t>
    </w:r>
  </w:p>
  <w:p w:rsidR="00A3763F" w:rsidRPr="005C7EF1" w:rsidRDefault="00A3763F" w:rsidP="00EC30A2">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EC30A2">
    <w:pPr>
      <w:pStyle w:val="Header"/>
      <w:jc w:val="right"/>
      <w:rPr>
        <w:rFonts w:ascii="Times New Roman" w:hAnsi="Times New Roman"/>
        <w:i/>
        <w:sz w:val="18"/>
        <w:szCs w:val="18"/>
      </w:rPr>
    </w:pPr>
    <w:r>
      <w:rPr>
        <w:rFonts w:ascii="Times New Roman" w:hAnsi="Times New Roman"/>
        <w:i/>
        <w:sz w:val="18"/>
        <w:szCs w:val="18"/>
      </w:rPr>
      <w:t xml:space="preserve">22 July </w:t>
    </w:r>
    <w:r w:rsidRPr="005C7EF1">
      <w:rPr>
        <w:rFonts w:ascii="Times New Roman" w:hAnsi="Times New Roman"/>
        <w:i/>
        <w:sz w:val="18"/>
        <w:szCs w:val="18"/>
      </w:rPr>
      <w:t>2013</w:t>
    </w:r>
  </w:p>
  <w:p w:rsidR="00A3763F" w:rsidRPr="00BC4DD0" w:rsidRDefault="00A3763F" w:rsidP="00ED7364">
    <w:pPr>
      <w:pStyle w:val="Header"/>
      <w:jc w:val="right"/>
      <w:rPr>
        <w:rFonts w:ascii="Times New Roman" w:hAnsi="Times New Roman"/>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p>
  <w:p w:rsidR="00A3763F" w:rsidRPr="005C7EF1" w:rsidRDefault="00A3763F" w:rsidP="00EC30A2">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EC30A2">
    <w:pPr>
      <w:pStyle w:val="Header"/>
      <w:jc w:val="right"/>
      <w:rPr>
        <w:rFonts w:ascii="Times New Roman" w:hAnsi="Times New Roman"/>
        <w:i/>
        <w:sz w:val="18"/>
        <w:szCs w:val="18"/>
      </w:rPr>
    </w:pPr>
    <w:r>
      <w:rPr>
        <w:rFonts w:ascii="Times New Roman" w:hAnsi="Times New Roman"/>
        <w:i/>
        <w:sz w:val="18"/>
        <w:szCs w:val="18"/>
      </w:rPr>
      <w:t>26 June</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r>
      <w:rPr>
        <w:color w:val="008000"/>
        <w:sz w:val="28"/>
        <w:szCs w:val="28"/>
      </w:rPr>
      <w:t>//FOR OFFICIAL USE ONLY</w:t>
    </w:r>
  </w:p>
  <w:p w:rsidR="00A3763F" w:rsidRPr="005C7EF1" w:rsidRDefault="00A3763F" w:rsidP="00EC30A2">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EC30A2">
    <w:pPr>
      <w:pStyle w:val="Header"/>
      <w:jc w:val="right"/>
      <w:rPr>
        <w:rFonts w:ascii="Times New Roman" w:hAnsi="Times New Roman"/>
        <w:i/>
        <w:sz w:val="18"/>
        <w:szCs w:val="18"/>
      </w:rPr>
    </w:pPr>
    <w:r>
      <w:rPr>
        <w:rFonts w:ascii="Times New Roman" w:hAnsi="Times New Roman"/>
        <w:i/>
        <w:sz w:val="18"/>
        <w:szCs w:val="18"/>
      </w:rPr>
      <w:t>26 June</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p>
  <w:p w:rsidR="00A3763F" w:rsidRPr="005C7EF1" w:rsidRDefault="00A3763F" w:rsidP="00EC30A2">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EC30A2">
    <w:pPr>
      <w:pStyle w:val="Header"/>
      <w:jc w:val="right"/>
      <w:rPr>
        <w:rFonts w:ascii="Times New Roman" w:hAnsi="Times New Roman"/>
        <w:i/>
        <w:sz w:val="18"/>
        <w:szCs w:val="18"/>
      </w:rPr>
    </w:pPr>
    <w:r>
      <w:rPr>
        <w:rFonts w:ascii="Times New Roman" w:hAnsi="Times New Roman"/>
        <w:i/>
        <w:sz w:val="18"/>
        <w:szCs w:val="18"/>
      </w:rPr>
      <w:t>26 June</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r>
      <w:rPr>
        <w:color w:val="008000"/>
        <w:sz w:val="28"/>
        <w:szCs w:val="28"/>
      </w:rPr>
      <w:t>//FOR OFFICIAL USE ONLY</w:t>
    </w:r>
  </w:p>
  <w:p w:rsidR="00A3763F" w:rsidRPr="005C7EF1" w:rsidRDefault="00A3763F" w:rsidP="00EC30A2">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EC30A2">
    <w:pPr>
      <w:pStyle w:val="Header"/>
      <w:jc w:val="right"/>
      <w:rPr>
        <w:rFonts w:ascii="Times New Roman" w:hAnsi="Times New Roman"/>
        <w:i/>
        <w:sz w:val="18"/>
        <w:szCs w:val="18"/>
      </w:rPr>
    </w:pPr>
    <w:r>
      <w:rPr>
        <w:rFonts w:ascii="Times New Roman" w:hAnsi="Times New Roman"/>
        <w:i/>
        <w:sz w:val="18"/>
        <w:szCs w:val="18"/>
      </w:rPr>
      <w:t>26 June</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p>
  <w:p w:rsidR="00A3763F" w:rsidRPr="005C7EF1" w:rsidRDefault="00A3763F" w:rsidP="00496744">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496744">
    <w:pPr>
      <w:pStyle w:val="Header"/>
      <w:jc w:val="right"/>
      <w:rPr>
        <w:rFonts w:ascii="Times New Roman" w:hAnsi="Times New Roman"/>
        <w:i/>
        <w:sz w:val="18"/>
        <w:szCs w:val="18"/>
      </w:rPr>
    </w:pPr>
    <w:r>
      <w:rPr>
        <w:rFonts w:ascii="Times New Roman" w:hAnsi="Times New Roman"/>
        <w:i/>
        <w:sz w:val="18"/>
        <w:szCs w:val="18"/>
      </w:rPr>
      <w:t>26 June</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Default="00A3763F" w:rsidP="00AD285F">
    <w:pPr>
      <w:pStyle w:val="Header"/>
      <w:pBdr>
        <w:between w:val="single" w:sz="4" w:space="1" w:color="auto"/>
      </w:pBdr>
      <w:jc w:val="center"/>
      <w:rPr>
        <w:color w:val="008000"/>
        <w:sz w:val="28"/>
        <w:szCs w:val="28"/>
      </w:rPr>
    </w:pPr>
    <w:r w:rsidRPr="00AE7A05">
      <w:rPr>
        <w:color w:val="008000"/>
        <w:sz w:val="28"/>
        <w:szCs w:val="28"/>
      </w:rPr>
      <w:t>UNCLASSIFIED//FOR OFFICIAL USE ONLY</w:t>
    </w:r>
  </w:p>
  <w:p w:rsidR="00A3763F" w:rsidRPr="00B05BBB" w:rsidRDefault="00A3763F" w:rsidP="00AD285F">
    <w:pPr>
      <w:pStyle w:val="Header"/>
      <w:pBdr>
        <w:between w:val="single" w:sz="4" w:space="1" w:color="auto"/>
      </w:pBdr>
      <w:jc w:val="center"/>
      <w:rPr>
        <w:color w:val="008000"/>
        <w:sz w:val="24"/>
        <w:szCs w:val="24"/>
      </w:rPr>
    </w:pPr>
    <w:r w:rsidRPr="00B05BBB">
      <w:rPr>
        <w:color w:val="008000"/>
        <w:sz w:val="24"/>
        <w:szCs w:val="24"/>
      </w:rPr>
      <w:t>(This page is UNCLASSIFIED)</w:t>
    </w:r>
  </w:p>
  <w:p w:rsidR="00A3763F" w:rsidRDefault="00A3763F" w:rsidP="00AD285F">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r>
      <w:rPr>
        <w:color w:val="008000"/>
        <w:sz w:val="28"/>
        <w:szCs w:val="28"/>
      </w:rPr>
      <w:t>//</w:t>
    </w:r>
    <w:r w:rsidRPr="00556A99">
      <w:rPr>
        <w:color w:val="008000"/>
        <w:sz w:val="28"/>
        <w:szCs w:val="28"/>
      </w:rPr>
      <w:t xml:space="preserve"> </w:t>
    </w:r>
    <w:r w:rsidRPr="00AE7A05">
      <w:rPr>
        <w:color w:val="008000"/>
        <w:sz w:val="28"/>
        <w:szCs w:val="28"/>
      </w:rPr>
      <w:t>FOR OFFICIAL USE ONLY</w:t>
    </w:r>
  </w:p>
  <w:p w:rsidR="00A3763F" w:rsidRPr="005C7EF1" w:rsidRDefault="00A3763F" w:rsidP="00496744">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496744">
    <w:pPr>
      <w:pStyle w:val="Header"/>
      <w:jc w:val="right"/>
      <w:rPr>
        <w:rFonts w:ascii="Times New Roman" w:hAnsi="Times New Roman"/>
        <w:i/>
        <w:sz w:val="18"/>
        <w:szCs w:val="18"/>
      </w:rPr>
    </w:pPr>
    <w:r>
      <w:rPr>
        <w:rFonts w:ascii="Times New Roman" w:hAnsi="Times New Roman"/>
        <w:i/>
        <w:sz w:val="18"/>
        <w:szCs w:val="18"/>
      </w:rPr>
      <w:t>26 June</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p>
  <w:p w:rsidR="00A3763F" w:rsidRPr="005C7EF1" w:rsidRDefault="00A3763F" w:rsidP="00496744">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496744">
    <w:pPr>
      <w:pStyle w:val="Header"/>
      <w:jc w:val="right"/>
      <w:rPr>
        <w:rFonts w:ascii="Times New Roman" w:hAnsi="Times New Roman"/>
        <w:i/>
        <w:sz w:val="18"/>
        <w:szCs w:val="18"/>
      </w:rPr>
    </w:pPr>
    <w:r>
      <w:rPr>
        <w:rFonts w:ascii="Times New Roman" w:hAnsi="Times New Roman"/>
        <w:i/>
        <w:sz w:val="18"/>
        <w:szCs w:val="18"/>
      </w:rPr>
      <w:t>26 June</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r>
      <w:rPr>
        <w:color w:val="008000"/>
        <w:sz w:val="28"/>
        <w:szCs w:val="28"/>
      </w:rPr>
      <w:t>//FOR OFFICIAL USE ONLY</w:t>
    </w:r>
  </w:p>
  <w:p w:rsidR="00A3763F" w:rsidRPr="005C7EF1" w:rsidRDefault="00A3763F" w:rsidP="00496744">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496744">
    <w:pPr>
      <w:pStyle w:val="Header"/>
      <w:jc w:val="right"/>
      <w:rPr>
        <w:rFonts w:ascii="Times New Roman" w:hAnsi="Times New Roman"/>
        <w:i/>
        <w:sz w:val="18"/>
        <w:szCs w:val="18"/>
      </w:rPr>
    </w:pPr>
    <w:r>
      <w:rPr>
        <w:rFonts w:ascii="Times New Roman" w:hAnsi="Times New Roman"/>
        <w:i/>
        <w:sz w:val="18"/>
        <w:szCs w:val="18"/>
      </w:rPr>
      <w:t>26 June</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p>
  <w:p w:rsidR="00A3763F" w:rsidRPr="005C7EF1" w:rsidRDefault="00A3763F" w:rsidP="008805C2">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496744">
    <w:pPr>
      <w:pStyle w:val="Header"/>
      <w:jc w:val="right"/>
      <w:rPr>
        <w:rFonts w:ascii="Times New Roman" w:hAnsi="Times New Roman"/>
        <w:i/>
        <w:sz w:val="18"/>
        <w:szCs w:val="18"/>
      </w:rPr>
    </w:pPr>
    <w:r>
      <w:rPr>
        <w:rFonts w:ascii="Times New Roman" w:hAnsi="Times New Roman"/>
        <w:i/>
        <w:sz w:val="18"/>
        <w:szCs w:val="18"/>
      </w:rPr>
      <w:t>22 July</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r>
      <w:rPr>
        <w:color w:val="008000"/>
        <w:sz w:val="28"/>
        <w:szCs w:val="28"/>
      </w:rPr>
      <w:t>//FOR OFFICIAL USE ONLY</w:t>
    </w:r>
  </w:p>
  <w:p w:rsidR="00A3763F" w:rsidRPr="005C7EF1" w:rsidRDefault="00A3763F" w:rsidP="00496744">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496744">
    <w:pPr>
      <w:pStyle w:val="Header"/>
      <w:jc w:val="right"/>
      <w:rPr>
        <w:rFonts w:ascii="Times New Roman" w:hAnsi="Times New Roman"/>
        <w:i/>
        <w:sz w:val="18"/>
        <w:szCs w:val="18"/>
      </w:rPr>
    </w:pPr>
    <w:r>
      <w:rPr>
        <w:rFonts w:ascii="Times New Roman" w:hAnsi="Times New Roman"/>
        <w:i/>
        <w:sz w:val="18"/>
        <w:szCs w:val="18"/>
      </w:rPr>
      <w:t>26 June</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p>
  <w:p w:rsidR="00A3763F" w:rsidRPr="005C7EF1" w:rsidRDefault="00A3763F" w:rsidP="00496744">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496744">
    <w:pPr>
      <w:pStyle w:val="Header"/>
      <w:jc w:val="right"/>
      <w:rPr>
        <w:rFonts w:ascii="Times New Roman" w:hAnsi="Times New Roman"/>
        <w:i/>
        <w:sz w:val="18"/>
        <w:szCs w:val="18"/>
      </w:rPr>
    </w:pPr>
    <w:r>
      <w:rPr>
        <w:rFonts w:ascii="Times New Roman" w:hAnsi="Times New Roman"/>
        <w:i/>
        <w:sz w:val="18"/>
        <w:szCs w:val="18"/>
      </w:rPr>
      <w:t>26 June</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r>
      <w:rPr>
        <w:color w:val="008000"/>
        <w:sz w:val="28"/>
        <w:szCs w:val="28"/>
      </w:rPr>
      <w:t>//FOR OFFICIAL USE ONLY</w:t>
    </w:r>
  </w:p>
  <w:p w:rsidR="00A3763F" w:rsidRPr="005C7EF1" w:rsidRDefault="00A3763F" w:rsidP="00496744">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496744">
    <w:pPr>
      <w:pStyle w:val="Header"/>
      <w:jc w:val="right"/>
      <w:rPr>
        <w:rFonts w:ascii="Times New Roman" w:hAnsi="Times New Roman"/>
        <w:i/>
        <w:sz w:val="18"/>
        <w:szCs w:val="18"/>
      </w:rPr>
    </w:pPr>
    <w:r>
      <w:rPr>
        <w:rFonts w:ascii="Times New Roman" w:hAnsi="Times New Roman"/>
        <w:i/>
        <w:sz w:val="18"/>
        <w:szCs w:val="18"/>
      </w:rPr>
      <w:t>26 June</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p>
  <w:p w:rsidR="00A3763F" w:rsidRPr="005C7EF1" w:rsidRDefault="00A3763F" w:rsidP="00496744">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496744">
    <w:pPr>
      <w:pStyle w:val="Header"/>
      <w:jc w:val="right"/>
      <w:rPr>
        <w:rFonts w:ascii="Times New Roman" w:hAnsi="Times New Roman"/>
        <w:i/>
        <w:sz w:val="18"/>
        <w:szCs w:val="18"/>
      </w:rPr>
    </w:pPr>
    <w:r>
      <w:rPr>
        <w:rFonts w:ascii="Times New Roman" w:hAnsi="Times New Roman"/>
        <w:i/>
        <w:sz w:val="18"/>
        <w:szCs w:val="18"/>
      </w:rPr>
      <w:t>26 June</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r>
      <w:rPr>
        <w:color w:val="008000"/>
        <w:sz w:val="28"/>
        <w:szCs w:val="28"/>
      </w:rPr>
      <w:t>//FOR OFFICIAL USE ONLY</w:t>
    </w:r>
  </w:p>
  <w:p w:rsidR="00A3763F" w:rsidRPr="005C7EF1" w:rsidRDefault="00A3763F" w:rsidP="00496744">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496744">
    <w:pPr>
      <w:pStyle w:val="Header"/>
      <w:jc w:val="right"/>
      <w:rPr>
        <w:rFonts w:ascii="Times New Roman" w:hAnsi="Times New Roman"/>
        <w:i/>
        <w:sz w:val="18"/>
        <w:szCs w:val="18"/>
      </w:rPr>
    </w:pPr>
    <w:r>
      <w:rPr>
        <w:rFonts w:ascii="Times New Roman" w:hAnsi="Times New Roman"/>
        <w:i/>
        <w:sz w:val="18"/>
        <w:szCs w:val="18"/>
      </w:rPr>
      <w:t>26 June</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p>
  <w:p w:rsidR="00A3763F" w:rsidRPr="005C7EF1" w:rsidRDefault="00A3763F" w:rsidP="00496744">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496744">
    <w:pPr>
      <w:pStyle w:val="Header"/>
      <w:jc w:val="right"/>
      <w:rPr>
        <w:rFonts w:ascii="Times New Roman" w:hAnsi="Times New Roman"/>
        <w:i/>
        <w:sz w:val="18"/>
        <w:szCs w:val="18"/>
      </w:rPr>
    </w:pPr>
    <w:r>
      <w:rPr>
        <w:rFonts w:ascii="Times New Roman" w:hAnsi="Times New Roman"/>
        <w:i/>
        <w:sz w:val="18"/>
        <w:szCs w:val="18"/>
      </w:rPr>
      <w:t>26 June</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p>
  <w:p w:rsidR="00A3763F" w:rsidRPr="005C7EF1" w:rsidRDefault="00A3763F" w:rsidP="00AD285F">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AD285F">
    <w:pPr>
      <w:pStyle w:val="Header"/>
      <w:jc w:val="right"/>
      <w:rPr>
        <w:rFonts w:ascii="Times New Roman" w:hAnsi="Times New Roman"/>
        <w:i/>
        <w:sz w:val="18"/>
        <w:szCs w:val="18"/>
      </w:rPr>
    </w:pPr>
    <w:r>
      <w:rPr>
        <w:rFonts w:ascii="Times New Roman" w:hAnsi="Times New Roman"/>
        <w:i/>
        <w:sz w:val="18"/>
        <w:szCs w:val="18"/>
      </w:rPr>
      <w:t>22 July</w:t>
    </w:r>
    <w:r w:rsidRPr="005C7EF1">
      <w:rPr>
        <w:rFonts w:ascii="Times New Roman" w:hAnsi="Times New Roman"/>
        <w:i/>
        <w:sz w:val="18"/>
        <w:szCs w:val="18"/>
      </w:rPr>
      <w:t xml:space="preserve"> 2013</w:t>
    </w:r>
  </w:p>
  <w:p w:rsidR="00A3763F" w:rsidRPr="001B39DB" w:rsidRDefault="00A3763F" w:rsidP="009306D1">
    <w:pPr>
      <w:pStyle w:val="Header"/>
      <w:jc w:val="right"/>
      <w:rPr>
        <w:rFonts w:ascii="Times New Roman" w:hAnsi="Times New Roman"/>
        <w:sz w:val="18"/>
        <w:szCs w:val="18"/>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r>
      <w:rPr>
        <w:color w:val="008000"/>
        <w:sz w:val="28"/>
        <w:szCs w:val="28"/>
      </w:rPr>
      <w:t>//FOR OFFICIAL USE ONLY</w:t>
    </w:r>
  </w:p>
  <w:p w:rsidR="00A3763F" w:rsidRPr="005C7EF1" w:rsidRDefault="00A3763F" w:rsidP="00496744">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496744">
    <w:pPr>
      <w:pStyle w:val="Header"/>
      <w:jc w:val="right"/>
      <w:rPr>
        <w:rFonts w:ascii="Times New Roman" w:hAnsi="Times New Roman"/>
        <w:i/>
        <w:sz w:val="18"/>
        <w:szCs w:val="18"/>
      </w:rPr>
    </w:pPr>
    <w:r>
      <w:rPr>
        <w:rFonts w:ascii="Times New Roman" w:hAnsi="Times New Roman"/>
        <w:i/>
        <w:sz w:val="18"/>
        <w:szCs w:val="18"/>
      </w:rPr>
      <w:t>26 June</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p>
  <w:p w:rsidR="00A3763F" w:rsidRPr="005C7EF1" w:rsidRDefault="00A3763F" w:rsidP="00EC30A2">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EC30A2">
    <w:pPr>
      <w:pStyle w:val="Header"/>
      <w:jc w:val="right"/>
      <w:rPr>
        <w:rFonts w:ascii="Times New Roman" w:hAnsi="Times New Roman"/>
        <w:i/>
        <w:sz w:val="18"/>
        <w:szCs w:val="18"/>
      </w:rPr>
    </w:pPr>
    <w:r>
      <w:rPr>
        <w:rFonts w:ascii="Times New Roman" w:hAnsi="Times New Roman"/>
        <w:i/>
        <w:sz w:val="18"/>
        <w:szCs w:val="18"/>
      </w:rPr>
      <w:t>22 July</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21588">
    <w:pPr>
      <w:pStyle w:val="Header"/>
      <w:pBdr>
        <w:bottom w:val="single" w:sz="4" w:space="4" w:color="auto"/>
      </w:pBdr>
      <w:jc w:val="center"/>
      <w:rPr>
        <w:color w:val="008000"/>
        <w:sz w:val="28"/>
        <w:szCs w:val="28"/>
      </w:rPr>
    </w:pPr>
    <w:r w:rsidRPr="00AE7A05">
      <w:rPr>
        <w:color w:val="008000"/>
        <w:sz w:val="28"/>
        <w:szCs w:val="28"/>
      </w:rPr>
      <w:t>UNCLASSIFIED</w:t>
    </w:r>
  </w:p>
  <w:p w:rsidR="00A3763F" w:rsidRPr="005C7EF1" w:rsidRDefault="00A3763F" w:rsidP="00EC30A2">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EC30A2">
    <w:pPr>
      <w:pStyle w:val="Header"/>
      <w:jc w:val="right"/>
      <w:rPr>
        <w:rFonts w:ascii="Times New Roman" w:hAnsi="Times New Roman"/>
        <w:i/>
        <w:sz w:val="18"/>
        <w:szCs w:val="18"/>
      </w:rPr>
    </w:pPr>
    <w:r>
      <w:rPr>
        <w:rFonts w:ascii="Times New Roman" w:hAnsi="Times New Roman"/>
        <w:i/>
        <w:sz w:val="18"/>
        <w:szCs w:val="18"/>
      </w:rPr>
      <w:t xml:space="preserve">22 July </w:t>
    </w:r>
    <w:r w:rsidRPr="005C7EF1">
      <w:rPr>
        <w:rFonts w:ascii="Times New Roman" w:hAnsi="Times New Roman"/>
        <w:i/>
        <w:sz w:val="18"/>
        <w:szCs w:val="18"/>
      </w:rPr>
      <w:t>2013</w:t>
    </w:r>
  </w:p>
  <w:p w:rsidR="00A3763F" w:rsidRPr="005C7EF1" w:rsidRDefault="00A3763F" w:rsidP="00A21588">
    <w:pPr>
      <w:pStyle w:val="Header"/>
      <w:jc w:val="right"/>
      <w:rPr>
        <w:rFonts w:ascii="Times New Roman" w:hAnsi="Times New Roman"/>
        <w:i/>
        <w:sz w:val="18"/>
        <w:szCs w:val="18"/>
      </w:rPr>
    </w:pPr>
  </w:p>
  <w:p w:rsidR="00A3763F" w:rsidRPr="008610F3" w:rsidRDefault="00A3763F" w:rsidP="00A2158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p>
  <w:p w:rsidR="00A3763F" w:rsidRPr="005C7EF1" w:rsidRDefault="00A3763F" w:rsidP="00EC30A2">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EC30A2">
    <w:pPr>
      <w:pStyle w:val="Header"/>
      <w:jc w:val="right"/>
      <w:rPr>
        <w:rFonts w:ascii="Times New Roman" w:hAnsi="Times New Roman"/>
        <w:i/>
        <w:sz w:val="18"/>
        <w:szCs w:val="18"/>
      </w:rPr>
    </w:pPr>
    <w:r>
      <w:rPr>
        <w:rFonts w:ascii="Times New Roman" w:hAnsi="Times New Roman"/>
        <w:i/>
        <w:sz w:val="18"/>
        <w:szCs w:val="18"/>
      </w:rPr>
      <w:t>22 July</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r>
      <w:rPr>
        <w:color w:val="008000"/>
        <w:sz w:val="28"/>
        <w:szCs w:val="28"/>
      </w:rPr>
      <w:t>//FOR OFFICIAL USE ONLY</w:t>
    </w:r>
  </w:p>
  <w:p w:rsidR="00A3763F" w:rsidRPr="005C7EF1" w:rsidRDefault="00A3763F" w:rsidP="00EC30A2">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EC30A2">
    <w:pPr>
      <w:pStyle w:val="Header"/>
      <w:jc w:val="right"/>
      <w:rPr>
        <w:rFonts w:ascii="Times New Roman" w:hAnsi="Times New Roman"/>
        <w:i/>
        <w:sz w:val="18"/>
        <w:szCs w:val="18"/>
      </w:rPr>
    </w:pPr>
    <w:r>
      <w:rPr>
        <w:rFonts w:ascii="Times New Roman" w:hAnsi="Times New Roman"/>
        <w:i/>
        <w:sz w:val="18"/>
        <w:szCs w:val="18"/>
      </w:rPr>
      <w:t>22 July</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p>
  <w:p w:rsidR="00A3763F" w:rsidRPr="005C7EF1" w:rsidRDefault="00A3763F" w:rsidP="00EC30A2">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EC30A2">
    <w:pPr>
      <w:pStyle w:val="Header"/>
      <w:jc w:val="right"/>
      <w:rPr>
        <w:rFonts w:ascii="Times New Roman" w:hAnsi="Times New Roman"/>
        <w:i/>
        <w:sz w:val="18"/>
        <w:szCs w:val="18"/>
      </w:rPr>
    </w:pPr>
    <w:r>
      <w:rPr>
        <w:rFonts w:ascii="Times New Roman" w:hAnsi="Times New Roman"/>
        <w:i/>
        <w:sz w:val="18"/>
        <w:szCs w:val="18"/>
      </w:rPr>
      <w:t xml:space="preserve">22 July </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F" w:rsidRPr="00AE7A05" w:rsidRDefault="00A3763F" w:rsidP="00AD285F">
    <w:pPr>
      <w:pStyle w:val="Header"/>
      <w:pBdr>
        <w:bottom w:val="single" w:sz="4" w:space="4" w:color="auto"/>
      </w:pBdr>
      <w:jc w:val="center"/>
      <w:rPr>
        <w:color w:val="008000"/>
        <w:sz w:val="28"/>
        <w:szCs w:val="28"/>
      </w:rPr>
    </w:pPr>
    <w:r w:rsidRPr="00AE7A05">
      <w:rPr>
        <w:color w:val="008000"/>
        <w:sz w:val="28"/>
        <w:szCs w:val="28"/>
      </w:rPr>
      <w:t>UNCLASSIFIED</w:t>
    </w:r>
    <w:r>
      <w:rPr>
        <w:color w:val="008000"/>
        <w:sz w:val="28"/>
        <w:szCs w:val="28"/>
      </w:rPr>
      <w:t>//FOR OFFICIAL USE ONLY</w:t>
    </w:r>
  </w:p>
  <w:p w:rsidR="00A3763F" w:rsidRPr="005C7EF1" w:rsidRDefault="00A3763F" w:rsidP="00EC30A2">
    <w:pPr>
      <w:pStyle w:val="Header"/>
      <w:spacing w:before="60"/>
      <w:jc w:val="right"/>
      <w:rPr>
        <w:rFonts w:ascii="Times New Roman" w:hAnsi="Times New Roman"/>
        <w:i/>
        <w:sz w:val="18"/>
        <w:szCs w:val="18"/>
      </w:rPr>
    </w:pPr>
    <w:r w:rsidRPr="005C7EF1">
      <w:rPr>
        <w:rFonts w:ascii="Times New Roman" w:hAnsi="Times New Roman"/>
        <w:i/>
        <w:sz w:val="18"/>
        <w:szCs w:val="18"/>
      </w:rPr>
      <w:t>SWIF S</w:t>
    </w:r>
    <w:r>
      <w:rPr>
        <w:rFonts w:ascii="Times New Roman" w:hAnsi="Times New Roman"/>
        <w:i/>
        <w:sz w:val="18"/>
        <w:szCs w:val="18"/>
      </w:rPr>
      <w:t>SS v1.0</w:t>
    </w:r>
  </w:p>
  <w:p w:rsidR="00A3763F" w:rsidRPr="005C7EF1" w:rsidRDefault="00A3763F" w:rsidP="00EC30A2">
    <w:pPr>
      <w:pStyle w:val="Header"/>
      <w:jc w:val="right"/>
      <w:rPr>
        <w:rFonts w:ascii="Times New Roman" w:hAnsi="Times New Roman"/>
        <w:i/>
        <w:sz w:val="18"/>
        <w:szCs w:val="18"/>
      </w:rPr>
    </w:pPr>
    <w:r>
      <w:rPr>
        <w:rFonts w:ascii="Times New Roman" w:hAnsi="Times New Roman"/>
        <w:i/>
        <w:sz w:val="18"/>
        <w:szCs w:val="18"/>
      </w:rPr>
      <w:t xml:space="preserve">22 July </w:t>
    </w:r>
    <w:r w:rsidRPr="005C7EF1">
      <w:rPr>
        <w:rFonts w:ascii="Times New Roman" w:hAnsi="Times New Roman"/>
        <w:i/>
        <w:sz w:val="18"/>
        <w:szCs w:val="18"/>
      </w:rPr>
      <w:t xml:space="preserve"> 2013</w:t>
    </w:r>
  </w:p>
  <w:p w:rsidR="00A3763F" w:rsidRPr="00BC4DD0" w:rsidRDefault="00A3763F" w:rsidP="00ED7364">
    <w:pPr>
      <w:pStyle w:val="Header"/>
      <w:jc w:val="right"/>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3B83BC0"/>
    <w:lvl w:ilvl="0">
      <w:start w:val="1"/>
      <w:numFmt w:val="decimal"/>
      <w:pStyle w:val="heading4-noTOC"/>
      <w:lvlText w:val="%1."/>
      <w:lvlJc w:val="left"/>
      <w:pPr>
        <w:tabs>
          <w:tab w:val="num" w:pos="360"/>
        </w:tabs>
        <w:ind w:left="360" w:hanging="360"/>
      </w:pPr>
      <w:rPr>
        <w:rFonts w:cs="Times New Roman"/>
      </w:rPr>
    </w:lvl>
  </w:abstractNum>
  <w:abstractNum w:abstractNumId="1">
    <w:nsid w:val="FFFFFF89"/>
    <w:multiLevelType w:val="singleLevel"/>
    <w:tmpl w:val="7366A91E"/>
    <w:lvl w:ilvl="0">
      <w:start w:val="1"/>
      <w:numFmt w:val="bullet"/>
      <w:pStyle w:val="ListBullet2"/>
      <w:lvlText w:val=""/>
      <w:lvlJc w:val="left"/>
      <w:pPr>
        <w:tabs>
          <w:tab w:val="num" w:pos="360"/>
        </w:tabs>
        <w:ind w:left="360" w:hanging="360"/>
      </w:pPr>
      <w:rPr>
        <w:rFonts w:ascii="Symbol" w:hAnsi="Symbol" w:hint="default"/>
      </w:rPr>
    </w:lvl>
  </w:abstractNum>
  <w:abstractNum w:abstractNumId="2">
    <w:nsid w:val="01AA7A26"/>
    <w:multiLevelType w:val="hybridMultilevel"/>
    <w:tmpl w:val="A45A97A4"/>
    <w:name w:val="StyleHeadings"/>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3CC6032"/>
    <w:multiLevelType w:val="multilevel"/>
    <w:tmpl w:val="A6DE4712"/>
    <w:lvl w:ilvl="0">
      <w:start w:val="1"/>
      <w:numFmt w:val="decimal"/>
      <w:pStyle w:val="list1"/>
      <w:lvlText w:val="%1."/>
      <w:lvlJc w:val="left"/>
      <w:pPr>
        <w:tabs>
          <w:tab w:val="num" w:pos="576"/>
        </w:tabs>
        <w:ind w:left="576" w:hanging="360"/>
      </w:pPr>
      <w:rPr>
        <w:rFonts w:cs="Times New Roman"/>
      </w:rPr>
    </w:lvl>
    <w:lvl w:ilvl="1">
      <w:start w:val="1"/>
      <w:numFmt w:val="lowerLetter"/>
      <w:pStyle w:val="lista"/>
      <w:lvlText w:val="%2."/>
      <w:lvlJc w:val="left"/>
      <w:pPr>
        <w:tabs>
          <w:tab w:val="num" w:pos="936"/>
        </w:tabs>
        <w:ind w:left="936" w:hanging="360"/>
      </w:pPr>
      <w:rPr>
        <w:rFonts w:cs="Times New Roman"/>
      </w:rPr>
    </w:lvl>
    <w:lvl w:ilvl="2">
      <w:start w:val="1"/>
      <w:numFmt w:val="lowerLetter"/>
      <w:lvlText w:val="%3)"/>
      <w:lvlJc w:val="left"/>
      <w:pPr>
        <w:tabs>
          <w:tab w:val="num" w:pos="2520"/>
        </w:tabs>
        <w:ind w:left="1080" w:firstLine="1080"/>
      </w:pPr>
      <w:rPr>
        <w:rFonts w:cs="Times New Roman"/>
      </w:rPr>
    </w:lvl>
    <w:lvl w:ilvl="3">
      <w:start w:val="1"/>
      <w:numFmt w:val="decimal"/>
      <w:lvlText w:val="%4)"/>
      <w:lvlJc w:val="left"/>
      <w:pPr>
        <w:tabs>
          <w:tab w:val="num" w:pos="3240"/>
        </w:tabs>
        <w:ind w:left="1440" w:firstLine="144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nsid w:val="06144F7A"/>
    <w:multiLevelType w:val="hybridMultilevel"/>
    <w:tmpl w:val="CBB6B606"/>
    <w:lvl w:ilvl="0" w:tplc="A558C50C">
      <w:start w:val="1"/>
      <w:numFmt w:val="bullet"/>
      <w:pStyle w:val="bullet-2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087B0162"/>
    <w:multiLevelType w:val="hybridMultilevel"/>
    <w:tmpl w:val="FEF6CC98"/>
    <w:lvl w:ilvl="0" w:tplc="863AED1A">
      <w:start w:val="1"/>
      <w:numFmt w:val="lowerLetter"/>
      <w:pStyle w:val="listalpha"/>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0D603BEA"/>
    <w:multiLevelType w:val="singleLevel"/>
    <w:tmpl w:val="22884568"/>
    <w:lvl w:ilvl="0">
      <w:start w:val="1"/>
      <w:numFmt w:val="none"/>
      <w:lvlText w:val=""/>
      <w:legacy w:legacy="1" w:legacySpace="0" w:legacyIndent="0"/>
      <w:lvlJc w:val="center"/>
      <w:rPr>
        <w:rFonts w:ascii="Times" w:hAnsi="Times" w:cs="Times New Roman" w:hint="default"/>
        <w:b/>
        <w:i w:val="0"/>
        <w:sz w:val="20"/>
      </w:rPr>
    </w:lvl>
  </w:abstractNum>
  <w:abstractNum w:abstractNumId="7">
    <w:nsid w:val="0D9007BE"/>
    <w:multiLevelType w:val="hybridMultilevel"/>
    <w:tmpl w:val="D0246B2A"/>
    <w:lvl w:ilvl="0" w:tplc="45F8C6B0">
      <w:start w:val="1"/>
      <w:numFmt w:val="lowerLetter"/>
      <w:pStyle w:val="ListAlpha0"/>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10636814"/>
    <w:multiLevelType w:val="hybridMultilevel"/>
    <w:tmpl w:val="1AD26146"/>
    <w:lvl w:ilvl="0" w:tplc="9C3C3234">
      <w:start w:val="1"/>
      <w:numFmt w:val="bullet"/>
      <w:lvlText w:val="•"/>
      <w:lvlJc w:val="left"/>
      <w:pPr>
        <w:tabs>
          <w:tab w:val="num" w:pos="720"/>
        </w:tabs>
        <w:ind w:left="720" w:hanging="360"/>
      </w:pPr>
      <w:rPr>
        <w:rFonts w:ascii="Forte" w:hAnsi="Forte"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2B14731"/>
    <w:multiLevelType w:val="hybridMultilevel"/>
    <w:tmpl w:val="F1FA83EE"/>
    <w:lvl w:ilvl="0" w:tplc="DAF21840">
      <w:start w:val="1"/>
      <w:numFmt w:val="bullet"/>
      <w:lvlText w:val="•"/>
      <w:lvlJc w:val="left"/>
      <w:pPr>
        <w:tabs>
          <w:tab w:val="num" w:pos="954"/>
        </w:tabs>
        <w:ind w:left="954" w:hanging="360"/>
      </w:pPr>
      <w:rPr>
        <w:rFonts w:ascii="Brush Script MT" w:hAnsi="Brush Script MT"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4B94143"/>
    <w:multiLevelType w:val="hybridMultilevel"/>
    <w:tmpl w:val="DAAA4DE0"/>
    <w:lvl w:ilvl="0" w:tplc="9C3C3234">
      <w:start w:val="1"/>
      <w:numFmt w:val="bullet"/>
      <w:lvlText w:val="•"/>
      <w:lvlJc w:val="left"/>
      <w:pPr>
        <w:tabs>
          <w:tab w:val="num" w:pos="720"/>
        </w:tabs>
        <w:ind w:left="720" w:hanging="360"/>
      </w:pPr>
      <w:rPr>
        <w:rFonts w:ascii="Forte" w:hAnsi="Forte"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E0C734C"/>
    <w:multiLevelType w:val="singleLevel"/>
    <w:tmpl w:val="22884568"/>
    <w:lvl w:ilvl="0">
      <w:start w:val="1"/>
      <w:numFmt w:val="none"/>
      <w:lvlText w:val=""/>
      <w:legacy w:legacy="1" w:legacySpace="0" w:legacyIndent="0"/>
      <w:lvlJc w:val="center"/>
      <w:rPr>
        <w:rFonts w:ascii="Times" w:hAnsi="Times" w:cs="Times" w:hint="default"/>
        <w:b/>
        <w:i w:val="0"/>
        <w:sz w:val="20"/>
      </w:rPr>
    </w:lvl>
  </w:abstractNum>
  <w:abstractNum w:abstractNumId="12">
    <w:nsid w:val="1E804570"/>
    <w:multiLevelType w:val="multilevel"/>
    <w:tmpl w:val="A06E365C"/>
    <w:lvl w:ilvl="0">
      <w:start w:val="1"/>
      <w:numFmt w:val="decimal"/>
      <w:suff w:val="space"/>
      <w:lvlText w:val="%1."/>
      <w:lvlJc w:val="left"/>
      <w:rPr>
        <w:rFonts w:cs="Times New Roman" w:hint="default"/>
      </w:rPr>
    </w:lvl>
    <w:lvl w:ilvl="1">
      <w:start w:val="1"/>
      <w:numFmt w:val="decimal"/>
      <w:pStyle w:val="Heading2"/>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nsid w:val="23D66F2D"/>
    <w:multiLevelType w:val="singleLevel"/>
    <w:tmpl w:val="22884568"/>
    <w:lvl w:ilvl="0">
      <w:start w:val="1"/>
      <w:numFmt w:val="none"/>
      <w:lvlText w:val=""/>
      <w:legacy w:legacy="1" w:legacySpace="0" w:legacyIndent="0"/>
      <w:lvlJc w:val="center"/>
      <w:rPr>
        <w:rFonts w:ascii="Times" w:hAnsi="Times" w:cs="Times" w:hint="default"/>
        <w:b/>
        <w:i w:val="0"/>
        <w:sz w:val="20"/>
      </w:rPr>
    </w:lvl>
  </w:abstractNum>
  <w:abstractNum w:abstractNumId="14">
    <w:nsid w:val="280C0F48"/>
    <w:multiLevelType w:val="singleLevel"/>
    <w:tmpl w:val="22884568"/>
    <w:lvl w:ilvl="0">
      <w:start w:val="1"/>
      <w:numFmt w:val="none"/>
      <w:lvlText w:val=""/>
      <w:legacy w:legacy="1" w:legacySpace="0" w:legacyIndent="0"/>
      <w:lvlJc w:val="center"/>
      <w:rPr>
        <w:rFonts w:ascii="Times" w:hAnsi="Times" w:cs="Times" w:hint="default"/>
        <w:b/>
        <w:i w:val="0"/>
        <w:sz w:val="20"/>
      </w:rPr>
    </w:lvl>
  </w:abstractNum>
  <w:abstractNum w:abstractNumId="15">
    <w:nsid w:val="2B435D50"/>
    <w:multiLevelType w:val="singleLevel"/>
    <w:tmpl w:val="5282984E"/>
    <w:lvl w:ilvl="0">
      <w:start w:val="1"/>
      <w:numFmt w:val="bullet"/>
      <w:pStyle w:val="tbl-bullet10"/>
      <w:lvlText w:val=""/>
      <w:lvlJc w:val="left"/>
      <w:pPr>
        <w:tabs>
          <w:tab w:val="num" w:pos="360"/>
        </w:tabs>
        <w:ind w:left="216" w:hanging="216"/>
      </w:pPr>
      <w:rPr>
        <w:rFonts w:ascii="Symbol" w:hAnsi="Symbol" w:hint="default"/>
      </w:rPr>
    </w:lvl>
  </w:abstractNum>
  <w:abstractNum w:abstractNumId="16">
    <w:nsid w:val="2C225815"/>
    <w:multiLevelType w:val="multilevel"/>
    <w:tmpl w:val="C5945128"/>
    <w:lvl w:ilvl="0">
      <w:start w:val="1"/>
      <w:numFmt w:val="bullet"/>
      <w:lvlText w:val="•"/>
      <w:lvlJc w:val="left"/>
      <w:pPr>
        <w:tabs>
          <w:tab w:val="num" w:pos="1080"/>
        </w:tabs>
        <w:ind w:left="1080" w:hanging="360"/>
      </w:pPr>
      <w:rPr>
        <w:rFonts w:ascii="Forte" w:hAnsi="Forte" w:hint="default"/>
        <w:color w:val="auto"/>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lowerLetter"/>
      <w:lvlText w:val="%5."/>
      <w:lvlJc w:val="left"/>
      <w:pPr>
        <w:tabs>
          <w:tab w:val="num" w:pos="1080"/>
        </w:tabs>
        <w:ind w:left="1080" w:hanging="1080"/>
      </w:pPr>
      <w:rPr>
        <w:rFonts w:ascii="Times New Roman" w:eastAsia="Times New Roman" w:hAnsi="Times New Roman" w:cs="Times New Roman"/>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nsid w:val="2ECF08B1"/>
    <w:multiLevelType w:val="hybridMultilevel"/>
    <w:tmpl w:val="2468EE3A"/>
    <w:lvl w:ilvl="0" w:tplc="9C3C3234">
      <w:start w:val="1"/>
      <w:numFmt w:val="bullet"/>
      <w:lvlText w:val="•"/>
      <w:lvlJc w:val="left"/>
      <w:pPr>
        <w:tabs>
          <w:tab w:val="num" w:pos="720"/>
        </w:tabs>
        <w:ind w:left="720" w:hanging="360"/>
      </w:pPr>
      <w:rPr>
        <w:rFonts w:ascii="Forte" w:hAnsi="Forte" w:hint="default"/>
        <w:color w:val="auto"/>
        <w:sz w:val="20"/>
      </w:rPr>
    </w:lvl>
    <w:lvl w:ilvl="1" w:tplc="FFFFFFFF" w:tentative="1">
      <w:start w:val="1"/>
      <w:numFmt w:val="lowerLetter"/>
      <w:lvlText w:val="%2."/>
      <w:lvlJc w:val="left"/>
      <w:pPr>
        <w:tabs>
          <w:tab w:val="num" w:pos="-180"/>
        </w:tabs>
        <w:ind w:left="-180" w:hanging="360"/>
      </w:pPr>
      <w:rPr>
        <w:rFonts w:cs="Times New Roman"/>
      </w:rPr>
    </w:lvl>
    <w:lvl w:ilvl="2" w:tplc="FFFFFFFF" w:tentative="1">
      <w:start w:val="1"/>
      <w:numFmt w:val="lowerRoman"/>
      <w:lvlText w:val="%3."/>
      <w:lvlJc w:val="right"/>
      <w:pPr>
        <w:tabs>
          <w:tab w:val="num" w:pos="540"/>
        </w:tabs>
        <w:ind w:left="540" w:hanging="180"/>
      </w:pPr>
      <w:rPr>
        <w:rFonts w:cs="Times New Roman"/>
      </w:rPr>
    </w:lvl>
    <w:lvl w:ilvl="3" w:tplc="FFFFFFFF" w:tentative="1">
      <w:start w:val="1"/>
      <w:numFmt w:val="decimal"/>
      <w:lvlText w:val="%4."/>
      <w:lvlJc w:val="left"/>
      <w:pPr>
        <w:tabs>
          <w:tab w:val="num" w:pos="1260"/>
        </w:tabs>
        <w:ind w:left="1260" w:hanging="360"/>
      </w:pPr>
      <w:rPr>
        <w:rFonts w:cs="Times New Roman"/>
      </w:rPr>
    </w:lvl>
    <w:lvl w:ilvl="4" w:tplc="FFFFFFFF" w:tentative="1">
      <w:start w:val="1"/>
      <w:numFmt w:val="lowerLetter"/>
      <w:lvlText w:val="%5."/>
      <w:lvlJc w:val="left"/>
      <w:pPr>
        <w:tabs>
          <w:tab w:val="num" w:pos="1980"/>
        </w:tabs>
        <w:ind w:left="1980" w:hanging="360"/>
      </w:pPr>
      <w:rPr>
        <w:rFonts w:cs="Times New Roman"/>
      </w:rPr>
    </w:lvl>
    <w:lvl w:ilvl="5" w:tplc="FFFFFFFF" w:tentative="1">
      <w:start w:val="1"/>
      <w:numFmt w:val="lowerRoman"/>
      <w:lvlText w:val="%6."/>
      <w:lvlJc w:val="right"/>
      <w:pPr>
        <w:tabs>
          <w:tab w:val="num" w:pos="2700"/>
        </w:tabs>
        <w:ind w:left="2700" w:hanging="180"/>
      </w:pPr>
      <w:rPr>
        <w:rFonts w:cs="Times New Roman"/>
      </w:rPr>
    </w:lvl>
    <w:lvl w:ilvl="6" w:tplc="FFFFFFFF" w:tentative="1">
      <w:start w:val="1"/>
      <w:numFmt w:val="decimal"/>
      <w:lvlText w:val="%7."/>
      <w:lvlJc w:val="left"/>
      <w:pPr>
        <w:tabs>
          <w:tab w:val="num" w:pos="3420"/>
        </w:tabs>
        <w:ind w:left="3420" w:hanging="360"/>
      </w:pPr>
      <w:rPr>
        <w:rFonts w:cs="Times New Roman"/>
      </w:rPr>
    </w:lvl>
    <w:lvl w:ilvl="7" w:tplc="FFFFFFFF" w:tentative="1">
      <w:start w:val="1"/>
      <w:numFmt w:val="lowerLetter"/>
      <w:lvlText w:val="%8."/>
      <w:lvlJc w:val="left"/>
      <w:pPr>
        <w:tabs>
          <w:tab w:val="num" w:pos="4140"/>
        </w:tabs>
        <w:ind w:left="4140" w:hanging="360"/>
      </w:pPr>
      <w:rPr>
        <w:rFonts w:cs="Times New Roman"/>
      </w:rPr>
    </w:lvl>
    <w:lvl w:ilvl="8" w:tplc="FFFFFFFF" w:tentative="1">
      <w:start w:val="1"/>
      <w:numFmt w:val="lowerRoman"/>
      <w:lvlText w:val="%9."/>
      <w:lvlJc w:val="right"/>
      <w:pPr>
        <w:tabs>
          <w:tab w:val="num" w:pos="4860"/>
        </w:tabs>
        <w:ind w:left="4860" w:hanging="180"/>
      </w:pPr>
      <w:rPr>
        <w:rFonts w:cs="Times New Roman"/>
      </w:rPr>
    </w:lvl>
  </w:abstractNum>
  <w:abstractNum w:abstractNumId="18">
    <w:nsid w:val="2FE6598A"/>
    <w:multiLevelType w:val="multilevel"/>
    <w:tmpl w:val="EEDE6904"/>
    <w:lvl w:ilvl="0">
      <w:start w:val="1"/>
      <w:numFmt w:val="upperLetter"/>
      <w:pStyle w:val="StyleAppendixHeaderCenteredBefore6pt"/>
      <w:suff w:val="space"/>
      <w:lvlText w:val="APPENDIX %1"/>
      <w:lvlJc w:val="left"/>
      <w:pPr>
        <w:ind w:left="360"/>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19">
    <w:nsid w:val="32650589"/>
    <w:multiLevelType w:val="singleLevel"/>
    <w:tmpl w:val="22884568"/>
    <w:lvl w:ilvl="0">
      <w:start w:val="1"/>
      <w:numFmt w:val="none"/>
      <w:lvlText w:val=""/>
      <w:legacy w:legacy="1" w:legacySpace="0" w:legacyIndent="0"/>
      <w:lvlJc w:val="center"/>
      <w:rPr>
        <w:rFonts w:ascii="Times" w:hAnsi="Times" w:cs="Times" w:hint="default"/>
        <w:b/>
        <w:i w:val="0"/>
        <w:sz w:val="20"/>
      </w:rPr>
    </w:lvl>
  </w:abstractNum>
  <w:abstractNum w:abstractNumId="20">
    <w:nsid w:val="34FB3BA4"/>
    <w:multiLevelType w:val="singleLevel"/>
    <w:tmpl w:val="E0744E6A"/>
    <w:lvl w:ilvl="0">
      <w:start w:val="1"/>
      <w:numFmt w:val="bullet"/>
      <w:pStyle w:val="bulletlast"/>
      <w:lvlText w:val=""/>
      <w:lvlJc w:val="left"/>
      <w:pPr>
        <w:tabs>
          <w:tab w:val="num" w:pos="360"/>
        </w:tabs>
        <w:ind w:left="288" w:hanging="288"/>
      </w:pPr>
      <w:rPr>
        <w:rFonts w:ascii="Symbol" w:hAnsi="Symbol" w:hint="default"/>
      </w:rPr>
    </w:lvl>
  </w:abstractNum>
  <w:abstractNum w:abstractNumId="21">
    <w:nsid w:val="35E37753"/>
    <w:multiLevelType w:val="singleLevel"/>
    <w:tmpl w:val="4B6AB1C2"/>
    <w:lvl w:ilvl="0">
      <w:start w:val="1"/>
      <w:numFmt w:val="bullet"/>
      <w:pStyle w:val="bulletfirst"/>
      <w:lvlText w:val=""/>
      <w:lvlJc w:val="left"/>
      <w:pPr>
        <w:tabs>
          <w:tab w:val="num" w:pos="720"/>
        </w:tabs>
        <w:ind w:left="720" w:hanging="360"/>
      </w:pPr>
      <w:rPr>
        <w:rFonts w:ascii="Symbol" w:hAnsi="Symbol" w:hint="default"/>
      </w:rPr>
    </w:lvl>
  </w:abstractNum>
  <w:abstractNum w:abstractNumId="22">
    <w:nsid w:val="35EE27B6"/>
    <w:multiLevelType w:val="hybridMultilevel"/>
    <w:tmpl w:val="2B0CE58C"/>
    <w:lvl w:ilvl="0" w:tplc="768EAF34">
      <w:start w:val="1"/>
      <w:numFmt w:val="bullet"/>
      <w:lvlText w:val="•"/>
      <w:lvlJc w:val="left"/>
      <w:pPr>
        <w:tabs>
          <w:tab w:val="num" w:pos="720"/>
        </w:tabs>
        <w:ind w:left="720" w:hanging="360"/>
      </w:pPr>
      <w:rPr>
        <w:rFonts w:ascii="Brush Script MT" w:hAnsi="Brush Script MT"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6035072"/>
    <w:multiLevelType w:val="multilevel"/>
    <w:tmpl w:val="73CAA8FC"/>
    <w:lvl w:ilvl="0">
      <w:start w:val="1"/>
      <w:numFmt w:val="decimal"/>
      <w:lvlText w:val="%1.1"/>
      <w:lvlJc w:val="left"/>
      <w:pPr>
        <w:tabs>
          <w:tab w:val="num" w:pos="360"/>
        </w:tabs>
        <w:ind w:left="360" w:hanging="360"/>
      </w:pPr>
      <w:rPr>
        <w:rFonts w:cs="Times New Roman" w:hint="default"/>
      </w:rPr>
    </w:lvl>
    <w:lvl w:ilvl="1">
      <w:start w:val="1"/>
      <w:numFmt w:val="decimal"/>
      <w:pStyle w:val="ERMHeading2"/>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4">
    <w:nsid w:val="3DFF29E1"/>
    <w:multiLevelType w:val="hybridMultilevel"/>
    <w:tmpl w:val="B5120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2A5744C"/>
    <w:multiLevelType w:val="multilevel"/>
    <w:tmpl w:val="A9C474E4"/>
    <w:lvl w:ilvl="0">
      <w:start w:val="1"/>
      <w:numFmt w:val="bullet"/>
      <w:lvlText w:val="•"/>
      <w:lvlJc w:val="left"/>
      <w:pPr>
        <w:tabs>
          <w:tab w:val="num" w:pos="1145"/>
        </w:tabs>
        <w:ind w:left="1145" w:hanging="360"/>
      </w:pPr>
      <w:rPr>
        <w:rFonts w:ascii="Forte" w:hAnsi="Forte" w:hint="default"/>
        <w:color w:val="auto"/>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lowerLetter"/>
      <w:lvlText w:val="%5."/>
      <w:lvlJc w:val="left"/>
      <w:pPr>
        <w:tabs>
          <w:tab w:val="num" w:pos="1080"/>
        </w:tabs>
        <w:ind w:left="1080" w:hanging="1080"/>
      </w:pPr>
      <w:rPr>
        <w:rFonts w:ascii="Times New Roman" w:eastAsia="Times New Roman" w:hAnsi="Times New Roman" w:cs="Times New Roman"/>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6">
    <w:nsid w:val="43445676"/>
    <w:multiLevelType w:val="hybridMultilevel"/>
    <w:tmpl w:val="74CA066C"/>
    <w:lvl w:ilvl="0" w:tplc="9C3C3234">
      <w:start w:val="1"/>
      <w:numFmt w:val="bullet"/>
      <w:lvlText w:val="•"/>
      <w:lvlJc w:val="left"/>
      <w:pPr>
        <w:tabs>
          <w:tab w:val="num" w:pos="1145"/>
        </w:tabs>
        <w:ind w:left="1145" w:hanging="360"/>
      </w:pPr>
      <w:rPr>
        <w:rFonts w:ascii="Forte" w:hAnsi="Forte" w:hint="default"/>
        <w:color w:val="auto"/>
      </w:rPr>
    </w:lvl>
    <w:lvl w:ilvl="1" w:tplc="04090019" w:tentative="1">
      <w:start w:val="1"/>
      <w:numFmt w:val="lowerLetter"/>
      <w:lvlText w:val="%2."/>
      <w:lvlJc w:val="left"/>
      <w:pPr>
        <w:ind w:left="1296" w:hanging="360"/>
      </w:pPr>
      <w:rPr>
        <w:rFonts w:cs="Times New Roman"/>
      </w:rPr>
    </w:lvl>
    <w:lvl w:ilvl="2" w:tplc="0409001B" w:tentative="1">
      <w:start w:val="1"/>
      <w:numFmt w:val="lowerRoman"/>
      <w:lvlText w:val="%3."/>
      <w:lvlJc w:val="right"/>
      <w:pPr>
        <w:ind w:left="2016" w:hanging="180"/>
      </w:pPr>
      <w:rPr>
        <w:rFonts w:cs="Times New Roman"/>
      </w:rPr>
    </w:lvl>
    <w:lvl w:ilvl="3" w:tplc="0409000F" w:tentative="1">
      <w:start w:val="1"/>
      <w:numFmt w:val="decimal"/>
      <w:lvlText w:val="%4."/>
      <w:lvlJc w:val="left"/>
      <w:pPr>
        <w:ind w:left="2736" w:hanging="360"/>
      </w:pPr>
      <w:rPr>
        <w:rFonts w:cs="Times New Roman"/>
      </w:rPr>
    </w:lvl>
    <w:lvl w:ilvl="4" w:tplc="04090019">
      <w:start w:val="1"/>
      <w:numFmt w:val="lowerLetter"/>
      <w:lvlText w:val="%5."/>
      <w:lvlJc w:val="left"/>
      <w:pPr>
        <w:ind w:left="3456" w:hanging="360"/>
      </w:pPr>
      <w:rPr>
        <w:rFonts w:cs="Times New Roman"/>
      </w:rPr>
    </w:lvl>
    <w:lvl w:ilvl="5" w:tplc="0409001B" w:tentative="1">
      <w:start w:val="1"/>
      <w:numFmt w:val="lowerRoman"/>
      <w:lvlText w:val="%6."/>
      <w:lvlJc w:val="right"/>
      <w:pPr>
        <w:ind w:left="4176" w:hanging="180"/>
      </w:pPr>
      <w:rPr>
        <w:rFonts w:cs="Times New Roman"/>
      </w:rPr>
    </w:lvl>
    <w:lvl w:ilvl="6" w:tplc="0409000F" w:tentative="1">
      <w:start w:val="1"/>
      <w:numFmt w:val="decimal"/>
      <w:lvlText w:val="%7."/>
      <w:lvlJc w:val="left"/>
      <w:pPr>
        <w:ind w:left="4896" w:hanging="360"/>
      </w:pPr>
      <w:rPr>
        <w:rFonts w:cs="Times New Roman"/>
      </w:rPr>
    </w:lvl>
    <w:lvl w:ilvl="7" w:tplc="04090019" w:tentative="1">
      <w:start w:val="1"/>
      <w:numFmt w:val="lowerLetter"/>
      <w:lvlText w:val="%8."/>
      <w:lvlJc w:val="left"/>
      <w:pPr>
        <w:ind w:left="5616" w:hanging="360"/>
      </w:pPr>
      <w:rPr>
        <w:rFonts w:cs="Times New Roman"/>
      </w:rPr>
    </w:lvl>
    <w:lvl w:ilvl="8" w:tplc="0409001B" w:tentative="1">
      <w:start w:val="1"/>
      <w:numFmt w:val="lowerRoman"/>
      <w:lvlText w:val="%9."/>
      <w:lvlJc w:val="right"/>
      <w:pPr>
        <w:ind w:left="6336" w:hanging="180"/>
      </w:pPr>
      <w:rPr>
        <w:rFonts w:cs="Times New Roman"/>
      </w:rPr>
    </w:lvl>
  </w:abstractNum>
  <w:abstractNum w:abstractNumId="27">
    <w:nsid w:val="477217BF"/>
    <w:multiLevelType w:val="hybridMultilevel"/>
    <w:tmpl w:val="69D8DF2C"/>
    <w:lvl w:ilvl="0" w:tplc="9C3C3234">
      <w:start w:val="1"/>
      <w:numFmt w:val="bullet"/>
      <w:lvlText w:val="•"/>
      <w:lvlJc w:val="left"/>
      <w:pPr>
        <w:tabs>
          <w:tab w:val="num" w:pos="720"/>
        </w:tabs>
        <w:ind w:left="720" w:hanging="360"/>
      </w:pPr>
      <w:rPr>
        <w:rFonts w:ascii="Forte" w:hAnsi="Forte" w:hint="default"/>
        <w:color w:val="auto"/>
        <w:sz w:val="20"/>
      </w:rPr>
    </w:lvl>
    <w:lvl w:ilvl="1" w:tplc="FFFFFFFF" w:tentative="1">
      <w:start w:val="1"/>
      <w:numFmt w:val="lowerLetter"/>
      <w:lvlText w:val="%2."/>
      <w:lvlJc w:val="left"/>
      <w:pPr>
        <w:tabs>
          <w:tab w:val="num" w:pos="-180"/>
        </w:tabs>
        <w:ind w:left="-180" w:hanging="360"/>
      </w:pPr>
      <w:rPr>
        <w:rFonts w:cs="Times New Roman"/>
      </w:rPr>
    </w:lvl>
    <w:lvl w:ilvl="2" w:tplc="FFFFFFFF" w:tentative="1">
      <w:start w:val="1"/>
      <w:numFmt w:val="lowerRoman"/>
      <w:lvlText w:val="%3."/>
      <w:lvlJc w:val="right"/>
      <w:pPr>
        <w:tabs>
          <w:tab w:val="num" w:pos="540"/>
        </w:tabs>
        <w:ind w:left="540" w:hanging="180"/>
      </w:pPr>
      <w:rPr>
        <w:rFonts w:cs="Times New Roman"/>
      </w:rPr>
    </w:lvl>
    <w:lvl w:ilvl="3" w:tplc="FFFFFFFF" w:tentative="1">
      <w:start w:val="1"/>
      <w:numFmt w:val="decimal"/>
      <w:lvlText w:val="%4."/>
      <w:lvlJc w:val="left"/>
      <w:pPr>
        <w:tabs>
          <w:tab w:val="num" w:pos="1260"/>
        </w:tabs>
        <w:ind w:left="1260" w:hanging="360"/>
      </w:pPr>
      <w:rPr>
        <w:rFonts w:cs="Times New Roman"/>
      </w:rPr>
    </w:lvl>
    <w:lvl w:ilvl="4" w:tplc="FFFFFFFF" w:tentative="1">
      <w:start w:val="1"/>
      <w:numFmt w:val="lowerLetter"/>
      <w:lvlText w:val="%5."/>
      <w:lvlJc w:val="left"/>
      <w:pPr>
        <w:tabs>
          <w:tab w:val="num" w:pos="1980"/>
        </w:tabs>
        <w:ind w:left="1980" w:hanging="360"/>
      </w:pPr>
      <w:rPr>
        <w:rFonts w:cs="Times New Roman"/>
      </w:rPr>
    </w:lvl>
    <w:lvl w:ilvl="5" w:tplc="FFFFFFFF" w:tentative="1">
      <w:start w:val="1"/>
      <w:numFmt w:val="lowerRoman"/>
      <w:lvlText w:val="%6."/>
      <w:lvlJc w:val="right"/>
      <w:pPr>
        <w:tabs>
          <w:tab w:val="num" w:pos="2700"/>
        </w:tabs>
        <w:ind w:left="2700" w:hanging="180"/>
      </w:pPr>
      <w:rPr>
        <w:rFonts w:cs="Times New Roman"/>
      </w:rPr>
    </w:lvl>
    <w:lvl w:ilvl="6" w:tplc="FFFFFFFF" w:tentative="1">
      <w:start w:val="1"/>
      <w:numFmt w:val="decimal"/>
      <w:lvlText w:val="%7."/>
      <w:lvlJc w:val="left"/>
      <w:pPr>
        <w:tabs>
          <w:tab w:val="num" w:pos="3420"/>
        </w:tabs>
        <w:ind w:left="3420" w:hanging="360"/>
      </w:pPr>
      <w:rPr>
        <w:rFonts w:cs="Times New Roman"/>
      </w:rPr>
    </w:lvl>
    <w:lvl w:ilvl="7" w:tplc="FFFFFFFF" w:tentative="1">
      <w:start w:val="1"/>
      <w:numFmt w:val="lowerLetter"/>
      <w:lvlText w:val="%8."/>
      <w:lvlJc w:val="left"/>
      <w:pPr>
        <w:tabs>
          <w:tab w:val="num" w:pos="4140"/>
        </w:tabs>
        <w:ind w:left="4140" w:hanging="360"/>
      </w:pPr>
      <w:rPr>
        <w:rFonts w:cs="Times New Roman"/>
      </w:rPr>
    </w:lvl>
    <w:lvl w:ilvl="8" w:tplc="FFFFFFFF" w:tentative="1">
      <w:start w:val="1"/>
      <w:numFmt w:val="lowerRoman"/>
      <w:lvlText w:val="%9."/>
      <w:lvlJc w:val="right"/>
      <w:pPr>
        <w:tabs>
          <w:tab w:val="num" w:pos="4860"/>
        </w:tabs>
        <w:ind w:left="4860" w:hanging="180"/>
      </w:pPr>
      <w:rPr>
        <w:rFonts w:cs="Times New Roman"/>
      </w:rPr>
    </w:lvl>
  </w:abstractNum>
  <w:abstractNum w:abstractNumId="28">
    <w:nsid w:val="47AB2D9E"/>
    <w:multiLevelType w:val="singleLevel"/>
    <w:tmpl w:val="BD5CF4BE"/>
    <w:lvl w:ilvl="0">
      <w:start w:val="1"/>
      <w:numFmt w:val="bullet"/>
      <w:pStyle w:val="bullet"/>
      <w:lvlText w:val=""/>
      <w:lvlJc w:val="left"/>
      <w:pPr>
        <w:tabs>
          <w:tab w:val="num" w:pos="360"/>
        </w:tabs>
        <w:ind w:left="360" w:hanging="360"/>
      </w:pPr>
      <w:rPr>
        <w:rFonts w:ascii="Symbol" w:hAnsi="Symbol" w:hint="default"/>
      </w:rPr>
    </w:lvl>
  </w:abstractNum>
  <w:abstractNum w:abstractNumId="29">
    <w:nsid w:val="48DA1663"/>
    <w:multiLevelType w:val="hybridMultilevel"/>
    <w:tmpl w:val="347A7C88"/>
    <w:lvl w:ilvl="0" w:tplc="9C3C3234">
      <w:start w:val="1"/>
      <w:numFmt w:val="bullet"/>
      <w:lvlText w:val="•"/>
      <w:lvlJc w:val="left"/>
      <w:pPr>
        <w:tabs>
          <w:tab w:val="num" w:pos="720"/>
        </w:tabs>
        <w:ind w:left="720" w:hanging="360"/>
      </w:pPr>
      <w:rPr>
        <w:rFonts w:ascii="Forte" w:hAnsi="Forte"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4A4860DF"/>
    <w:multiLevelType w:val="singleLevel"/>
    <w:tmpl w:val="22884568"/>
    <w:lvl w:ilvl="0">
      <w:start w:val="1"/>
      <w:numFmt w:val="none"/>
      <w:lvlText w:val=""/>
      <w:legacy w:legacy="1" w:legacySpace="0" w:legacyIndent="0"/>
      <w:lvlJc w:val="center"/>
      <w:rPr>
        <w:rFonts w:ascii="Times" w:hAnsi="Times" w:cs="Times" w:hint="default"/>
        <w:b/>
        <w:i w:val="0"/>
        <w:sz w:val="20"/>
      </w:rPr>
    </w:lvl>
  </w:abstractNum>
  <w:abstractNum w:abstractNumId="31">
    <w:nsid w:val="4DCD7873"/>
    <w:multiLevelType w:val="hybridMultilevel"/>
    <w:tmpl w:val="3FD40B28"/>
    <w:lvl w:ilvl="0" w:tplc="9C3C3234">
      <w:start w:val="1"/>
      <w:numFmt w:val="bullet"/>
      <w:lvlText w:val="•"/>
      <w:lvlJc w:val="left"/>
      <w:pPr>
        <w:tabs>
          <w:tab w:val="num" w:pos="1145"/>
        </w:tabs>
        <w:ind w:left="1145" w:hanging="360"/>
      </w:pPr>
      <w:rPr>
        <w:rFonts w:ascii="Forte" w:hAnsi="Forte" w:hint="default"/>
        <w:color w:val="auto"/>
      </w:rPr>
    </w:lvl>
    <w:lvl w:ilvl="1" w:tplc="04090019" w:tentative="1">
      <w:start w:val="1"/>
      <w:numFmt w:val="lowerLetter"/>
      <w:lvlText w:val="%2."/>
      <w:lvlJc w:val="left"/>
      <w:pPr>
        <w:ind w:left="1296" w:hanging="360"/>
      </w:pPr>
      <w:rPr>
        <w:rFonts w:cs="Times New Roman"/>
      </w:rPr>
    </w:lvl>
    <w:lvl w:ilvl="2" w:tplc="0409001B" w:tentative="1">
      <w:start w:val="1"/>
      <w:numFmt w:val="lowerRoman"/>
      <w:lvlText w:val="%3."/>
      <w:lvlJc w:val="right"/>
      <w:pPr>
        <w:ind w:left="2016" w:hanging="180"/>
      </w:pPr>
      <w:rPr>
        <w:rFonts w:cs="Times New Roman"/>
      </w:rPr>
    </w:lvl>
    <w:lvl w:ilvl="3" w:tplc="0409000F" w:tentative="1">
      <w:start w:val="1"/>
      <w:numFmt w:val="decimal"/>
      <w:lvlText w:val="%4."/>
      <w:lvlJc w:val="left"/>
      <w:pPr>
        <w:ind w:left="2736" w:hanging="360"/>
      </w:pPr>
      <w:rPr>
        <w:rFonts w:cs="Times New Roman"/>
      </w:rPr>
    </w:lvl>
    <w:lvl w:ilvl="4" w:tplc="04090019" w:tentative="1">
      <w:start w:val="1"/>
      <w:numFmt w:val="lowerLetter"/>
      <w:lvlText w:val="%5."/>
      <w:lvlJc w:val="left"/>
      <w:pPr>
        <w:ind w:left="3456" w:hanging="360"/>
      </w:pPr>
      <w:rPr>
        <w:rFonts w:cs="Times New Roman"/>
      </w:rPr>
    </w:lvl>
    <w:lvl w:ilvl="5" w:tplc="0409001B" w:tentative="1">
      <w:start w:val="1"/>
      <w:numFmt w:val="lowerRoman"/>
      <w:lvlText w:val="%6."/>
      <w:lvlJc w:val="right"/>
      <w:pPr>
        <w:ind w:left="4176" w:hanging="180"/>
      </w:pPr>
      <w:rPr>
        <w:rFonts w:cs="Times New Roman"/>
      </w:rPr>
    </w:lvl>
    <w:lvl w:ilvl="6" w:tplc="0409000F" w:tentative="1">
      <w:start w:val="1"/>
      <w:numFmt w:val="decimal"/>
      <w:lvlText w:val="%7."/>
      <w:lvlJc w:val="left"/>
      <w:pPr>
        <w:ind w:left="4896" w:hanging="360"/>
      </w:pPr>
      <w:rPr>
        <w:rFonts w:cs="Times New Roman"/>
      </w:rPr>
    </w:lvl>
    <w:lvl w:ilvl="7" w:tplc="04090019" w:tentative="1">
      <w:start w:val="1"/>
      <w:numFmt w:val="lowerLetter"/>
      <w:lvlText w:val="%8."/>
      <w:lvlJc w:val="left"/>
      <w:pPr>
        <w:ind w:left="5616" w:hanging="360"/>
      </w:pPr>
      <w:rPr>
        <w:rFonts w:cs="Times New Roman"/>
      </w:rPr>
    </w:lvl>
    <w:lvl w:ilvl="8" w:tplc="0409001B" w:tentative="1">
      <w:start w:val="1"/>
      <w:numFmt w:val="lowerRoman"/>
      <w:lvlText w:val="%9."/>
      <w:lvlJc w:val="right"/>
      <w:pPr>
        <w:ind w:left="6336" w:hanging="180"/>
      </w:pPr>
      <w:rPr>
        <w:rFonts w:cs="Times New Roman"/>
      </w:rPr>
    </w:lvl>
  </w:abstractNum>
  <w:abstractNum w:abstractNumId="32">
    <w:nsid w:val="4E66694E"/>
    <w:multiLevelType w:val="singleLevel"/>
    <w:tmpl w:val="B08C8552"/>
    <w:lvl w:ilvl="0">
      <w:start w:val="1"/>
      <w:numFmt w:val="none"/>
      <w:lvlText w:val=""/>
      <w:legacy w:legacy="1" w:legacySpace="0" w:legacyIndent="0"/>
      <w:lvlJc w:val="center"/>
      <w:rPr>
        <w:rFonts w:ascii="Times" w:hAnsi="Times" w:cs="Times" w:hint="default"/>
        <w:b/>
        <w:i w:val="0"/>
        <w:sz w:val="20"/>
      </w:rPr>
    </w:lvl>
  </w:abstractNum>
  <w:abstractNum w:abstractNumId="33">
    <w:nsid w:val="4ED74F91"/>
    <w:multiLevelType w:val="singleLevel"/>
    <w:tmpl w:val="3D460C22"/>
    <w:lvl w:ilvl="0">
      <w:start w:val="1"/>
      <w:numFmt w:val="lowerLetter"/>
      <w:pStyle w:val="ListAlpha1"/>
      <w:lvlText w:val="%1."/>
      <w:lvlJc w:val="left"/>
      <w:pPr>
        <w:tabs>
          <w:tab w:val="num" w:pos="360"/>
        </w:tabs>
        <w:ind w:left="360" w:hanging="360"/>
      </w:pPr>
      <w:rPr>
        <w:rFonts w:cs="Times New Roman"/>
        <w:b w:val="0"/>
        <w:i w:val="0"/>
      </w:rPr>
    </w:lvl>
  </w:abstractNum>
  <w:abstractNum w:abstractNumId="34">
    <w:nsid w:val="519879C4"/>
    <w:multiLevelType w:val="hybridMultilevel"/>
    <w:tmpl w:val="67DCD602"/>
    <w:lvl w:ilvl="0" w:tplc="9C3C3234">
      <w:start w:val="1"/>
      <w:numFmt w:val="bullet"/>
      <w:lvlText w:val="•"/>
      <w:lvlJc w:val="left"/>
      <w:pPr>
        <w:tabs>
          <w:tab w:val="num" w:pos="720"/>
        </w:tabs>
        <w:ind w:left="720" w:hanging="360"/>
      </w:pPr>
      <w:rPr>
        <w:rFonts w:ascii="Forte" w:hAnsi="Forte" w:hint="default"/>
        <w:color w:val="auto"/>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5">
    <w:nsid w:val="51F43D98"/>
    <w:multiLevelType w:val="multilevel"/>
    <w:tmpl w:val="764A9304"/>
    <w:lvl w:ilvl="0">
      <w:start w:val="1"/>
      <w:numFmt w:val="bullet"/>
      <w:lvlText w:val="•"/>
      <w:lvlJc w:val="left"/>
      <w:pPr>
        <w:tabs>
          <w:tab w:val="num" w:pos="1145"/>
        </w:tabs>
        <w:ind w:left="1145" w:hanging="360"/>
      </w:pPr>
      <w:rPr>
        <w:rFonts w:ascii="Forte" w:hAnsi="Forte" w:hint="default"/>
        <w:color w:val="auto"/>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lowerLetter"/>
      <w:lvlText w:val="%5."/>
      <w:lvlJc w:val="left"/>
      <w:pPr>
        <w:tabs>
          <w:tab w:val="num" w:pos="1080"/>
        </w:tabs>
        <w:ind w:left="1080" w:hanging="1080"/>
      </w:pPr>
      <w:rPr>
        <w:rFonts w:ascii="Times New Roman" w:eastAsia="Times New Roman" w:hAnsi="Times New Roman" w:cs="Times New Roman"/>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6">
    <w:nsid w:val="533A242E"/>
    <w:multiLevelType w:val="hybridMultilevel"/>
    <w:tmpl w:val="73E46AA6"/>
    <w:lvl w:ilvl="0" w:tplc="22A0CCE6">
      <w:start w:val="1"/>
      <w:numFmt w:val="bullet"/>
      <w:pStyle w:val="dash-new"/>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6C513B7"/>
    <w:multiLevelType w:val="singleLevel"/>
    <w:tmpl w:val="28BAC220"/>
    <w:lvl w:ilvl="0">
      <w:start w:val="1"/>
      <w:numFmt w:val="bullet"/>
      <w:pStyle w:val="list1-bullet"/>
      <w:lvlText w:val=""/>
      <w:lvlJc w:val="left"/>
      <w:pPr>
        <w:tabs>
          <w:tab w:val="num" w:pos="720"/>
        </w:tabs>
        <w:ind w:left="720" w:hanging="432"/>
      </w:pPr>
      <w:rPr>
        <w:rFonts w:ascii="Symbol" w:hAnsi="Symbol" w:hint="default"/>
      </w:rPr>
    </w:lvl>
  </w:abstractNum>
  <w:abstractNum w:abstractNumId="38">
    <w:nsid w:val="5812611F"/>
    <w:multiLevelType w:val="hybridMultilevel"/>
    <w:tmpl w:val="5270EB1C"/>
    <w:lvl w:ilvl="0" w:tplc="04090001">
      <w:start w:val="1"/>
      <w:numFmt w:val="bullet"/>
      <w:pStyle w:val="ind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95A2298"/>
    <w:multiLevelType w:val="hybridMultilevel"/>
    <w:tmpl w:val="98043C0C"/>
    <w:lvl w:ilvl="0" w:tplc="9C3C3234">
      <w:start w:val="1"/>
      <w:numFmt w:val="bullet"/>
      <w:lvlText w:val="•"/>
      <w:lvlJc w:val="left"/>
      <w:pPr>
        <w:tabs>
          <w:tab w:val="num" w:pos="720"/>
        </w:tabs>
        <w:ind w:left="720" w:hanging="360"/>
      </w:pPr>
      <w:rPr>
        <w:rFonts w:ascii="Forte" w:hAnsi="Forte"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E83F41"/>
    <w:multiLevelType w:val="singleLevel"/>
    <w:tmpl w:val="499C5B72"/>
    <w:lvl w:ilvl="0">
      <w:start w:val="1"/>
      <w:numFmt w:val="bullet"/>
      <w:pStyle w:val="art-bullet8"/>
      <w:lvlText w:val=""/>
      <w:lvlJc w:val="left"/>
      <w:pPr>
        <w:tabs>
          <w:tab w:val="num" w:pos="360"/>
        </w:tabs>
        <w:ind w:left="288" w:hanging="288"/>
      </w:pPr>
      <w:rPr>
        <w:rFonts w:ascii="Symbol" w:hAnsi="Symbol" w:hint="default"/>
      </w:rPr>
    </w:lvl>
  </w:abstractNum>
  <w:abstractNum w:abstractNumId="41">
    <w:nsid w:val="5C572F7D"/>
    <w:multiLevelType w:val="hybridMultilevel"/>
    <w:tmpl w:val="FA648660"/>
    <w:lvl w:ilvl="0" w:tplc="9C3C3234">
      <w:start w:val="1"/>
      <w:numFmt w:val="bullet"/>
      <w:lvlText w:val="•"/>
      <w:lvlJc w:val="left"/>
      <w:pPr>
        <w:tabs>
          <w:tab w:val="num" w:pos="1145"/>
        </w:tabs>
        <w:ind w:left="1145" w:hanging="360"/>
      </w:pPr>
      <w:rPr>
        <w:rFonts w:ascii="Forte" w:hAnsi="Forte" w:hint="default"/>
        <w:color w:val="auto"/>
      </w:rPr>
    </w:lvl>
    <w:lvl w:ilvl="1" w:tplc="04090003" w:tentative="1">
      <w:start w:val="1"/>
      <w:numFmt w:val="bullet"/>
      <w:lvlText w:val="o"/>
      <w:lvlJc w:val="left"/>
      <w:pPr>
        <w:tabs>
          <w:tab w:val="num" w:pos="1865"/>
        </w:tabs>
        <w:ind w:left="1865" w:hanging="360"/>
      </w:pPr>
      <w:rPr>
        <w:rFonts w:ascii="Courier New" w:hAnsi="Courier New" w:hint="default"/>
      </w:rPr>
    </w:lvl>
    <w:lvl w:ilvl="2" w:tplc="04090005" w:tentative="1">
      <w:start w:val="1"/>
      <w:numFmt w:val="bullet"/>
      <w:lvlText w:val=""/>
      <w:lvlJc w:val="left"/>
      <w:pPr>
        <w:tabs>
          <w:tab w:val="num" w:pos="2585"/>
        </w:tabs>
        <w:ind w:left="2585" w:hanging="360"/>
      </w:pPr>
      <w:rPr>
        <w:rFonts w:ascii="Wingdings" w:hAnsi="Wingdings" w:hint="default"/>
      </w:rPr>
    </w:lvl>
    <w:lvl w:ilvl="3" w:tplc="04090001" w:tentative="1">
      <w:start w:val="1"/>
      <w:numFmt w:val="bullet"/>
      <w:lvlText w:val=""/>
      <w:lvlJc w:val="left"/>
      <w:pPr>
        <w:tabs>
          <w:tab w:val="num" w:pos="3305"/>
        </w:tabs>
        <w:ind w:left="3305" w:hanging="360"/>
      </w:pPr>
      <w:rPr>
        <w:rFonts w:ascii="Symbol" w:hAnsi="Symbol" w:hint="default"/>
      </w:rPr>
    </w:lvl>
    <w:lvl w:ilvl="4" w:tplc="04090003" w:tentative="1">
      <w:start w:val="1"/>
      <w:numFmt w:val="bullet"/>
      <w:lvlText w:val="o"/>
      <w:lvlJc w:val="left"/>
      <w:pPr>
        <w:tabs>
          <w:tab w:val="num" w:pos="4025"/>
        </w:tabs>
        <w:ind w:left="4025" w:hanging="360"/>
      </w:pPr>
      <w:rPr>
        <w:rFonts w:ascii="Courier New" w:hAnsi="Courier New" w:hint="default"/>
      </w:rPr>
    </w:lvl>
    <w:lvl w:ilvl="5" w:tplc="04090005" w:tentative="1">
      <w:start w:val="1"/>
      <w:numFmt w:val="bullet"/>
      <w:lvlText w:val=""/>
      <w:lvlJc w:val="left"/>
      <w:pPr>
        <w:tabs>
          <w:tab w:val="num" w:pos="4745"/>
        </w:tabs>
        <w:ind w:left="4745" w:hanging="360"/>
      </w:pPr>
      <w:rPr>
        <w:rFonts w:ascii="Wingdings" w:hAnsi="Wingdings" w:hint="default"/>
      </w:rPr>
    </w:lvl>
    <w:lvl w:ilvl="6" w:tplc="04090001" w:tentative="1">
      <w:start w:val="1"/>
      <w:numFmt w:val="bullet"/>
      <w:lvlText w:val=""/>
      <w:lvlJc w:val="left"/>
      <w:pPr>
        <w:tabs>
          <w:tab w:val="num" w:pos="5465"/>
        </w:tabs>
        <w:ind w:left="5465" w:hanging="360"/>
      </w:pPr>
      <w:rPr>
        <w:rFonts w:ascii="Symbol" w:hAnsi="Symbol" w:hint="default"/>
      </w:rPr>
    </w:lvl>
    <w:lvl w:ilvl="7" w:tplc="04090003" w:tentative="1">
      <w:start w:val="1"/>
      <w:numFmt w:val="bullet"/>
      <w:lvlText w:val="o"/>
      <w:lvlJc w:val="left"/>
      <w:pPr>
        <w:tabs>
          <w:tab w:val="num" w:pos="6185"/>
        </w:tabs>
        <w:ind w:left="6185" w:hanging="360"/>
      </w:pPr>
      <w:rPr>
        <w:rFonts w:ascii="Courier New" w:hAnsi="Courier New" w:hint="default"/>
      </w:rPr>
    </w:lvl>
    <w:lvl w:ilvl="8" w:tplc="04090005" w:tentative="1">
      <w:start w:val="1"/>
      <w:numFmt w:val="bullet"/>
      <w:lvlText w:val=""/>
      <w:lvlJc w:val="left"/>
      <w:pPr>
        <w:tabs>
          <w:tab w:val="num" w:pos="6905"/>
        </w:tabs>
        <w:ind w:left="6905" w:hanging="360"/>
      </w:pPr>
      <w:rPr>
        <w:rFonts w:ascii="Wingdings" w:hAnsi="Wingdings" w:hint="default"/>
      </w:rPr>
    </w:lvl>
  </w:abstractNum>
  <w:abstractNum w:abstractNumId="42">
    <w:nsid w:val="5D486CD4"/>
    <w:multiLevelType w:val="hybridMultilevel"/>
    <w:tmpl w:val="88D86562"/>
    <w:lvl w:ilvl="0" w:tplc="9C3C3234">
      <w:start w:val="1"/>
      <w:numFmt w:val="bullet"/>
      <w:lvlText w:val="•"/>
      <w:lvlJc w:val="left"/>
      <w:pPr>
        <w:tabs>
          <w:tab w:val="num" w:pos="720"/>
        </w:tabs>
        <w:ind w:left="720" w:hanging="360"/>
      </w:pPr>
      <w:rPr>
        <w:rFonts w:ascii="Forte" w:hAnsi="Forte"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5E011CCE"/>
    <w:multiLevelType w:val="hybridMultilevel"/>
    <w:tmpl w:val="934075A0"/>
    <w:lvl w:ilvl="0" w:tplc="9C3C3234">
      <w:start w:val="1"/>
      <w:numFmt w:val="bullet"/>
      <w:lvlText w:val="•"/>
      <w:lvlJc w:val="left"/>
      <w:pPr>
        <w:tabs>
          <w:tab w:val="num" w:pos="1145"/>
        </w:tabs>
        <w:ind w:left="1145" w:hanging="360"/>
      </w:pPr>
      <w:rPr>
        <w:rFonts w:ascii="Forte" w:hAnsi="Forte" w:hint="default"/>
        <w:color w:val="auto"/>
      </w:rPr>
    </w:lvl>
    <w:lvl w:ilvl="1" w:tplc="04090019" w:tentative="1">
      <w:start w:val="1"/>
      <w:numFmt w:val="lowerLetter"/>
      <w:lvlText w:val="%2."/>
      <w:lvlJc w:val="left"/>
      <w:pPr>
        <w:ind w:left="1296" w:hanging="360"/>
      </w:pPr>
      <w:rPr>
        <w:rFonts w:cs="Times New Roman"/>
      </w:rPr>
    </w:lvl>
    <w:lvl w:ilvl="2" w:tplc="0409001B" w:tentative="1">
      <w:start w:val="1"/>
      <w:numFmt w:val="lowerRoman"/>
      <w:lvlText w:val="%3."/>
      <w:lvlJc w:val="right"/>
      <w:pPr>
        <w:ind w:left="2016" w:hanging="180"/>
      </w:pPr>
      <w:rPr>
        <w:rFonts w:cs="Times New Roman"/>
      </w:rPr>
    </w:lvl>
    <w:lvl w:ilvl="3" w:tplc="0409000F" w:tentative="1">
      <w:start w:val="1"/>
      <w:numFmt w:val="decimal"/>
      <w:lvlText w:val="%4."/>
      <w:lvlJc w:val="left"/>
      <w:pPr>
        <w:ind w:left="2736" w:hanging="360"/>
      </w:pPr>
      <w:rPr>
        <w:rFonts w:cs="Times New Roman"/>
      </w:rPr>
    </w:lvl>
    <w:lvl w:ilvl="4" w:tplc="04090019">
      <w:start w:val="1"/>
      <w:numFmt w:val="lowerLetter"/>
      <w:lvlText w:val="%5."/>
      <w:lvlJc w:val="left"/>
      <w:pPr>
        <w:ind w:left="3456" w:hanging="360"/>
      </w:pPr>
      <w:rPr>
        <w:rFonts w:cs="Times New Roman"/>
      </w:rPr>
    </w:lvl>
    <w:lvl w:ilvl="5" w:tplc="0409001B" w:tentative="1">
      <w:start w:val="1"/>
      <w:numFmt w:val="lowerRoman"/>
      <w:lvlText w:val="%6."/>
      <w:lvlJc w:val="right"/>
      <w:pPr>
        <w:ind w:left="4176" w:hanging="180"/>
      </w:pPr>
      <w:rPr>
        <w:rFonts w:cs="Times New Roman"/>
      </w:rPr>
    </w:lvl>
    <w:lvl w:ilvl="6" w:tplc="0409000F" w:tentative="1">
      <w:start w:val="1"/>
      <w:numFmt w:val="decimal"/>
      <w:lvlText w:val="%7."/>
      <w:lvlJc w:val="left"/>
      <w:pPr>
        <w:ind w:left="4896" w:hanging="360"/>
      </w:pPr>
      <w:rPr>
        <w:rFonts w:cs="Times New Roman"/>
      </w:rPr>
    </w:lvl>
    <w:lvl w:ilvl="7" w:tplc="04090019" w:tentative="1">
      <w:start w:val="1"/>
      <w:numFmt w:val="lowerLetter"/>
      <w:lvlText w:val="%8."/>
      <w:lvlJc w:val="left"/>
      <w:pPr>
        <w:ind w:left="5616" w:hanging="360"/>
      </w:pPr>
      <w:rPr>
        <w:rFonts w:cs="Times New Roman"/>
      </w:rPr>
    </w:lvl>
    <w:lvl w:ilvl="8" w:tplc="0409001B" w:tentative="1">
      <w:start w:val="1"/>
      <w:numFmt w:val="lowerRoman"/>
      <w:lvlText w:val="%9."/>
      <w:lvlJc w:val="right"/>
      <w:pPr>
        <w:ind w:left="6336" w:hanging="180"/>
      </w:pPr>
      <w:rPr>
        <w:rFonts w:cs="Times New Roman"/>
      </w:rPr>
    </w:lvl>
  </w:abstractNum>
  <w:abstractNum w:abstractNumId="44">
    <w:nsid w:val="633F2C8A"/>
    <w:multiLevelType w:val="hybridMultilevel"/>
    <w:tmpl w:val="D374A83A"/>
    <w:lvl w:ilvl="0" w:tplc="9C3C3234">
      <w:start w:val="1"/>
      <w:numFmt w:val="bullet"/>
      <w:lvlText w:val="•"/>
      <w:lvlJc w:val="left"/>
      <w:pPr>
        <w:tabs>
          <w:tab w:val="num" w:pos="720"/>
        </w:tabs>
        <w:ind w:left="720" w:hanging="360"/>
      </w:pPr>
      <w:rPr>
        <w:rFonts w:ascii="Forte" w:hAnsi="Forte"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65676997"/>
    <w:multiLevelType w:val="hybridMultilevel"/>
    <w:tmpl w:val="1A86D310"/>
    <w:lvl w:ilvl="0" w:tplc="9C3C3234">
      <w:start w:val="1"/>
      <w:numFmt w:val="bullet"/>
      <w:lvlText w:val="•"/>
      <w:lvlJc w:val="left"/>
      <w:pPr>
        <w:tabs>
          <w:tab w:val="num" w:pos="720"/>
        </w:tabs>
        <w:ind w:left="720" w:hanging="360"/>
      </w:pPr>
      <w:rPr>
        <w:rFonts w:ascii="Forte" w:hAnsi="Forte"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66616484"/>
    <w:multiLevelType w:val="singleLevel"/>
    <w:tmpl w:val="DCB24E94"/>
    <w:lvl w:ilvl="0">
      <w:start w:val="1"/>
      <w:numFmt w:val="bullet"/>
      <w:pStyle w:val="bullet-small"/>
      <w:lvlText w:val=""/>
      <w:lvlJc w:val="left"/>
      <w:pPr>
        <w:tabs>
          <w:tab w:val="num" w:pos="720"/>
        </w:tabs>
        <w:ind w:left="720" w:hanging="360"/>
      </w:pPr>
      <w:rPr>
        <w:rFonts w:ascii="Symbol" w:hAnsi="Symbol" w:hint="default"/>
        <w:sz w:val="16"/>
      </w:rPr>
    </w:lvl>
  </w:abstractNum>
  <w:abstractNum w:abstractNumId="47">
    <w:nsid w:val="67B13EC1"/>
    <w:multiLevelType w:val="singleLevel"/>
    <w:tmpl w:val="27566E2A"/>
    <w:lvl w:ilvl="0">
      <w:start w:val="1"/>
      <w:numFmt w:val="none"/>
      <w:pStyle w:val="Caption-0"/>
      <w:lvlText w:val=""/>
      <w:legacy w:legacy="1" w:legacySpace="0" w:legacyIndent="0"/>
      <w:lvlJc w:val="center"/>
      <w:rPr>
        <w:rFonts w:ascii="Helvetica" w:hAnsi="Helvetica" w:cs="Times New Roman" w:hint="default"/>
        <w:b/>
        <w:i w:val="0"/>
        <w:sz w:val="20"/>
      </w:rPr>
    </w:lvl>
  </w:abstractNum>
  <w:abstractNum w:abstractNumId="48">
    <w:nsid w:val="69F2471C"/>
    <w:multiLevelType w:val="singleLevel"/>
    <w:tmpl w:val="814E1A46"/>
    <w:lvl w:ilvl="0">
      <w:start w:val="1"/>
      <w:numFmt w:val="bullet"/>
      <w:pStyle w:val="dashlast"/>
      <w:lvlText w:val="–"/>
      <w:lvlJc w:val="left"/>
      <w:pPr>
        <w:tabs>
          <w:tab w:val="num" w:pos="576"/>
        </w:tabs>
        <w:ind w:left="576" w:hanging="576"/>
      </w:pPr>
      <w:rPr>
        <w:rFonts w:ascii="Times New Roman" w:hAnsi="Times New Roman" w:hint="default"/>
      </w:rPr>
    </w:lvl>
  </w:abstractNum>
  <w:abstractNum w:abstractNumId="49">
    <w:nsid w:val="6C827463"/>
    <w:multiLevelType w:val="hybridMultilevel"/>
    <w:tmpl w:val="5E4E3F40"/>
    <w:lvl w:ilvl="0" w:tplc="FFDC49E6">
      <w:start w:val="1"/>
      <w:numFmt w:val="bullet"/>
      <w:pStyle w:val="ListParagraph"/>
      <w:lvlText w:val="•"/>
      <w:lvlJc w:val="left"/>
      <w:pPr>
        <w:tabs>
          <w:tab w:val="num" w:pos="720"/>
        </w:tabs>
        <w:ind w:left="720" w:hanging="360"/>
      </w:pPr>
      <w:rPr>
        <w:rFonts w:ascii="Brush Script MT" w:hAnsi="Brush Script MT"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01C3C5C"/>
    <w:multiLevelType w:val="multilevel"/>
    <w:tmpl w:val="1C486556"/>
    <w:lvl w:ilvl="0">
      <w:start w:val="1"/>
      <w:numFmt w:val="upperLetter"/>
      <w:pStyle w:val="AppHeading2"/>
      <w:suff w:val="space"/>
      <w:lvlText w:val="APPENDIX %1"/>
      <w:lvlJc w:val="left"/>
      <w:rPr>
        <w:rFonts w:cs="Times New Roman" w:hint="default"/>
      </w:rPr>
    </w:lvl>
    <w:lvl w:ilvl="1">
      <w:start w:val="1"/>
      <w:numFmt w:val="decimal"/>
      <w:pStyle w:val="BodyText3"/>
      <w:lvlText w:val="%1.%2"/>
      <w:lvlJc w:val="left"/>
      <w:pPr>
        <w:tabs>
          <w:tab w:val="num" w:pos="576"/>
        </w:tabs>
        <w:ind w:left="576" w:hanging="576"/>
      </w:pPr>
      <w:rPr>
        <w:rFonts w:cs="Times New Roman" w:hint="default"/>
      </w:rPr>
    </w:lvl>
    <w:lvl w:ilvl="2">
      <w:start w:val="1"/>
      <w:numFmt w:val="decimal"/>
      <w:pStyle w:val="NAMEADD2"/>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1">
    <w:nsid w:val="70EB2C52"/>
    <w:multiLevelType w:val="multilevel"/>
    <w:tmpl w:val="C7046ECC"/>
    <w:lvl w:ilvl="0">
      <w:start w:val="1"/>
      <w:numFmt w:val="decimal"/>
      <w:pStyle w:val="tblL9"/>
      <w:lvlText w:val="%1."/>
      <w:lvlJc w:val="left"/>
      <w:pPr>
        <w:tabs>
          <w:tab w:val="num" w:pos="576"/>
        </w:tabs>
        <w:ind w:left="576" w:hanging="360"/>
      </w:pPr>
      <w:rPr>
        <w:rFonts w:cs="Times New Roman"/>
      </w:rPr>
    </w:lvl>
    <w:lvl w:ilvl="1">
      <w:start w:val="1"/>
      <w:numFmt w:val="lowerLetter"/>
      <w:lvlText w:val="%2."/>
      <w:lvlJc w:val="left"/>
      <w:pPr>
        <w:tabs>
          <w:tab w:val="num" w:pos="936"/>
        </w:tabs>
        <w:ind w:left="936" w:hanging="360"/>
      </w:pPr>
      <w:rPr>
        <w:rFonts w:cs="Times New Roman"/>
      </w:rPr>
    </w:lvl>
    <w:lvl w:ilvl="2">
      <w:start w:val="1"/>
      <w:numFmt w:val="lowerLetter"/>
      <w:lvlText w:val="%3)"/>
      <w:lvlJc w:val="left"/>
      <w:pPr>
        <w:tabs>
          <w:tab w:val="num" w:pos="2520"/>
        </w:tabs>
        <w:ind w:left="1080" w:firstLine="1080"/>
      </w:pPr>
      <w:rPr>
        <w:rFonts w:cs="Times New Roman"/>
      </w:rPr>
    </w:lvl>
    <w:lvl w:ilvl="3">
      <w:start w:val="1"/>
      <w:numFmt w:val="decimal"/>
      <w:lvlText w:val="%4)"/>
      <w:lvlJc w:val="left"/>
      <w:pPr>
        <w:tabs>
          <w:tab w:val="num" w:pos="3240"/>
        </w:tabs>
        <w:ind w:left="1440" w:firstLine="144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2">
    <w:nsid w:val="754640D4"/>
    <w:multiLevelType w:val="singleLevel"/>
    <w:tmpl w:val="422AB24E"/>
    <w:lvl w:ilvl="0">
      <w:start w:val="1"/>
      <w:numFmt w:val="decimal"/>
      <w:pStyle w:val="Steplist"/>
      <w:lvlText w:val="Step %1."/>
      <w:lvlJc w:val="left"/>
      <w:pPr>
        <w:tabs>
          <w:tab w:val="num" w:pos="360"/>
        </w:tabs>
        <w:ind w:left="360" w:hanging="360"/>
      </w:pPr>
      <w:rPr>
        <w:rFonts w:cs="Times New Roman" w:hint="default"/>
        <w:b/>
        <w:i w:val="0"/>
        <w:caps w:val="0"/>
        <w:strike w:val="0"/>
        <w:dstrike w:val="0"/>
        <w:vanish w:val="0"/>
        <w:vertAlign w:val="baseline"/>
      </w:rPr>
    </w:lvl>
  </w:abstractNum>
  <w:abstractNum w:abstractNumId="53">
    <w:nsid w:val="758716DD"/>
    <w:multiLevelType w:val="singleLevel"/>
    <w:tmpl w:val="C4BC184E"/>
    <w:lvl w:ilvl="0">
      <w:start w:val="1"/>
      <w:numFmt w:val="decimal"/>
      <w:pStyle w:val="numlist"/>
      <w:lvlText w:val="%1."/>
      <w:lvlJc w:val="left"/>
      <w:pPr>
        <w:tabs>
          <w:tab w:val="num" w:pos="720"/>
        </w:tabs>
        <w:ind w:left="720" w:hanging="360"/>
      </w:pPr>
      <w:rPr>
        <w:rFonts w:cs="Times New Roman" w:hint="default"/>
      </w:rPr>
    </w:lvl>
  </w:abstractNum>
  <w:abstractNum w:abstractNumId="54">
    <w:nsid w:val="7BA128D3"/>
    <w:multiLevelType w:val="multilevel"/>
    <w:tmpl w:val="5E14B556"/>
    <w:styleLink w:val="Step"/>
    <w:lvl w:ilvl="0">
      <w:start w:val="1"/>
      <w:numFmt w:val="decimal"/>
      <w:lvlText w:val="Step %1."/>
      <w:lvlJc w:val="left"/>
      <w:pPr>
        <w:tabs>
          <w:tab w:val="num" w:pos="432"/>
        </w:tabs>
        <w:ind w:left="576" w:hanging="216"/>
      </w:pPr>
      <w:rPr>
        <w:rFonts w:cs="Times New Roman" w:hint="default"/>
      </w:rPr>
    </w:lvl>
    <w:lvl w:ilvl="1">
      <w:start w:val="1"/>
      <w:numFmt w:val="lowerLetter"/>
      <w:lvlText w:val="%2."/>
      <w:lvlJc w:val="left"/>
      <w:pPr>
        <w:tabs>
          <w:tab w:val="num" w:pos="0"/>
        </w:tabs>
        <w:ind w:left="1296" w:hanging="360"/>
      </w:pPr>
      <w:rPr>
        <w:rFonts w:cs="Times New Roman" w:hint="default"/>
      </w:rPr>
    </w:lvl>
    <w:lvl w:ilvl="2">
      <w:start w:val="1"/>
      <w:numFmt w:val="lowerRoman"/>
      <w:lvlText w:val="%3."/>
      <w:lvlJc w:val="right"/>
      <w:pPr>
        <w:tabs>
          <w:tab w:val="num" w:pos="0"/>
        </w:tabs>
        <w:ind w:left="2016" w:hanging="180"/>
      </w:pPr>
      <w:rPr>
        <w:rFonts w:cs="Times New Roman" w:hint="default"/>
      </w:rPr>
    </w:lvl>
    <w:lvl w:ilvl="3">
      <w:start w:val="1"/>
      <w:numFmt w:val="decimal"/>
      <w:lvlText w:val="%4."/>
      <w:lvlJc w:val="left"/>
      <w:pPr>
        <w:tabs>
          <w:tab w:val="num" w:pos="0"/>
        </w:tabs>
        <w:ind w:left="2736" w:hanging="360"/>
      </w:pPr>
      <w:rPr>
        <w:rFonts w:cs="Times New Roman" w:hint="default"/>
      </w:rPr>
    </w:lvl>
    <w:lvl w:ilvl="4">
      <w:start w:val="1"/>
      <w:numFmt w:val="lowerLetter"/>
      <w:lvlText w:val="%5."/>
      <w:lvlJc w:val="left"/>
      <w:pPr>
        <w:tabs>
          <w:tab w:val="num" w:pos="0"/>
        </w:tabs>
        <w:ind w:left="3456" w:hanging="360"/>
      </w:pPr>
      <w:rPr>
        <w:rFonts w:cs="Times New Roman" w:hint="default"/>
      </w:rPr>
    </w:lvl>
    <w:lvl w:ilvl="5">
      <w:start w:val="1"/>
      <w:numFmt w:val="lowerRoman"/>
      <w:lvlText w:val="%6."/>
      <w:lvlJc w:val="right"/>
      <w:pPr>
        <w:tabs>
          <w:tab w:val="num" w:pos="0"/>
        </w:tabs>
        <w:ind w:left="4176" w:hanging="180"/>
      </w:pPr>
      <w:rPr>
        <w:rFonts w:cs="Times New Roman" w:hint="default"/>
      </w:rPr>
    </w:lvl>
    <w:lvl w:ilvl="6">
      <w:start w:val="1"/>
      <w:numFmt w:val="decimal"/>
      <w:lvlText w:val="%7."/>
      <w:lvlJc w:val="left"/>
      <w:pPr>
        <w:tabs>
          <w:tab w:val="num" w:pos="0"/>
        </w:tabs>
        <w:ind w:left="4896" w:hanging="360"/>
      </w:pPr>
      <w:rPr>
        <w:rFonts w:cs="Times New Roman" w:hint="default"/>
      </w:rPr>
    </w:lvl>
    <w:lvl w:ilvl="7">
      <w:start w:val="1"/>
      <w:numFmt w:val="lowerLetter"/>
      <w:lvlText w:val="%8."/>
      <w:lvlJc w:val="left"/>
      <w:pPr>
        <w:tabs>
          <w:tab w:val="num" w:pos="0"/>
        </w:tabs>
        <w:ind w:left="5616" w:hanging="360"/>
      </w:pPr>
      <w:rPr>
        <w:rFonts w:cs="Times New Roman" w:hint="default"/>
      </w:rPr>
    </w:lvl>
    <w:lvl w:ilvl="8">
      <w:start w:val="1"/>
      <w:numFmt w:val="lowerRoman"/>
      <w:lvlText w:val="%9."/>
      <w:lvlJc w:val="right"/>
      <w:pPr>
        <w:tabs>
          <w:tab w:val="num" w:pos="0"/>
        </w:tabs>
        <w:ind w:left="6336" w:hanging="180"/>
      </w:pPr>
      <w:rPr>
        <w:rFonts w:cs="Times New Roman" w:hint="default"/>
      </w:rPr>
    </w:lvl>
  </w:abstractNum>
  <w:abstractNum w:abstractNumId="55">
    <w:nsid w:val="7BD9043F"/>
    <w:multiLevelType w:val="hybridMultilevel"/>
    <w:tmpl w:val="158C0F9C"/>
    <w:lvl w:ilvl="0" w:tplc="FFFFFFFF">
      <w:start w:val="1"/>
      <w:numFmt w:val="decimal"/>
      <w:pStyle w:val="StepList0"/>
      <w:lvlText w:val="Step %1."/>
      <w:lvlJc w:val="left"/>
      <w:pPr>
        <w:tabs>
          <w:tab w:val="num" w:pos="1296"/>
        </w:tabs>
        <w:ind w:left="1296" w:hanging="360"/>
      </w:pPr>
      <w:rPr>
        <w:rFonts w:cs="Times New Roman" w:hint="default"/>
      </w:rPr>
    </w:lvl>
    <w:lvl w:ilvl="1" w:tplc="FFFFFFFF" w:tentative="1">
      <w:start w:val="1"/>
      <w:numFmt w:val="lowerLetter"/>
      <w:lvlText w:val="%2."/>
      <w:lvlJc w:val="left"/>
      <w:pPr>
        <w:tabs>
          <w:tab w:val="num" w:pos="2160"/>
        </w:tabs>
        <w:ind w:left="2160" w:hanging="360"/>
      </w:pPr>
      <w:rPr>
        <w:rFonts w:cs="Times New Roman"/>
      </w:rPr>
    </w:lvl>
    <w:lvl w:ilvl="2" w:tplc="FFFFFFFF" w:tentative="1">
      <w:start w:val="1"/>
      <w:numFmt w:val="lowerRoman"/>
      <w:lvlText w:val="%3."/>
      <w:lvlJc w:val="right"/>
      <w:pPr>
        <w:tabs>
          <w:tab w:val="num" w:pos="2880"/>
        </w:tabs>
        <w:ind w:left="2880" w:hanging="180"/>
      </w:pPr>
      <w:rPr>
        <w:rFonts w:cs="Times New Roman"/>
      </w:rPr>
    </w:lvl>
    <w:lvl w:ilvl="3" w:tplc="FFFFFFFF" w:tentative="1">
      <w:start w:val="1"/>
      <w:numFmt w:val="decimal"/>
      <w:lvlText w:val="%4."/>
      <w:lvlJc w:val="left"/>
      <w:pPr>
        <w:tabs>
          <w:tab w:val="num" w:pos="3600"/>
        </w:tabs>
        <w:ind w:left="3600" w:hanging="360"/>
      </w:pPr>
      <w:rPr>
        <w:rFonts w:cs="Times New Roman"/>
      </w:rPr>
    </w:lvl>
    <w:lvl w:ilvl="4" w:tplc="FFFFFFFF" w:tentative="1">
      <w:start w:val="1"/>
      <w:numFmt w:val="lowerLetter"/>
      <w:lvlText w:val="%5."/>
      <w:lvlJc w:val="left"/>
      <w:pPr>
        <w:tabs>
          <w:tab w:val="num" w:pos="4320"/>
        </w:tabs>
        <w:ind w:left="4320" w:hanging="360"/>
      </w:pPr>
      <w:rPr>
        <w:rFonts w:cs="Times New Roman"/>
      </w:rPr>
    </w:lvl>
    <w:lvl w:ilvl="5" w:tplc="FFFFFFFF" w:tentative="1">
      <w:start w:val="1"/>
      <w:numFmt w:val="lowerRoman"/>
      <w:lvlText w:val="%6."/>
      <w:lvlJc w:val="right"/>
      <w:pPr>
        <w:tabs>
          <w:tab w:val="num" w:pos="5040"/>
        </w:tabs>
        <w:ind w:left="5040" w:hanging="180"/>
      </w:pPr>
      <w:rPr>
        <w:rFonts w:cs="Times New Roman"/>
      </w:rPr>
    </w:lvl>
    <w:lvl w:ilvl="6" w:tplc="FFFFFFFF" w:tentative="1">
      <w:start w:val="1"/>
      <w:numFmt w:val="decimal"/>
      <w:lvlText w:val="%7."/>
      <w:lvlJc w:val="left"/>
      <w:pPr>
        <w:tabs>
          <w:tab w:val="num" w:pos="5760"/>
        </w:tabs>
        <w:ind w:left="5760" w:hanging="360"/>
      </w:pPr>
      <w:rPr>
        <w:rFonts w:cs="Times New Roman"/>
      </w:rPr>
    </w:lvl>
    <w:lvl w:ilvl="7" w:tplc="FFFFFFFF" w:tentative="1">
      <w:start w:val="1"/>
      <w:numFmt w:val="lowerLetter"/>
      <w:lvlText w:val="%8."/>
      <w:lvlJc w:val="left"/>
      <w:pPr>
        <w:tabs>
          <w:tab w:val="num" w:pos="6480"/>
        </w:tabs>
        <w:ind w:left="6480" w:hanging="360"/>
      </w:pPr>
      <w:rPr>
        <w:rFonts w:cs="Times New Roman"/>
      </w:rPr>
    </w:lvl>
    <w:lvl w:ilvl="8" w:tplc="FFFFFFFF" w:tentative="1">
      <w:start w:val="1"/>
      <w:numFmt w:val="lowerRoman"/>
      <w:lvlText w:val="%9."/>
      <w:lvlJc w:val="right"/>
      <w:pPr>
        <w:tabs>
          <w:tab w:val="num" w:pos="7200"/>
        </w:tabs>
        <w:ind w:left="7200" w:hanging="180"/>
      </w:pPr>
      <w:rPr>
        <w:rFonts w:cs="Times New Roman"/>
      </w:rPr>
    </w:lvl>
  </w:abstractNum>
  <w:abstractNum w:abstractNumId="56">
    <w:nsid w:val="7DA57A43"/>
    <w:multiLevelType w:val="hybridMultilevel"/>
    <w:tmpl w:val="E75C5E68"/>
    <w:lvl w:ilvl="0" w:tplc="CB0AB622">
      <w:start w:val="1"/>
      <w:numFmt w:val="bullet"/>
      <w:lvlText w:val="–"/>
      <w:lvlJc w:val="left"/>
      <w:pPr>
        <w:tabs>
          <w:tab w:val="num" w:pos="864"/>
        </w:tabs>
        <w:ind w:left="792" w:hanging="288"/>
      </w:pPr>
      <w:rPr>
        <w:rFonts w:ascii="Times New Roman" w:hAnsi="Times New Roman" w:hint="default"/>
        <w:sz w:val="22"/>
      </w:rPr>
    </w:lvl>
    <w:lvl w:ilvl="1" w:tplc="04090019">
      <w:start w:val="1"/>
      <w:numFmt w:val="bullet"/>
      <w:lvlText w:val=""/>
      <w:lvlJc w:val="left"/>
      <w:pPr>
        <w:tabs>
          <w:tab w:val="num" w:pos="1440"/>
        </w:tabs>
        <w:ind w:left="1440" w:hanging="360"/>
      </w:pPr>
      <w:rPr>
        <w:rFonts w:ascii="Symbol" w:hAnsi="Symbol" w:hint="default"/>
        <w:sz w:val="20"/>
      </w:rPr>
    </w:lvl>
    <w:lvl w:ilvl="2" w:tplc="0409001B">
      <w:start w:val="1"/>
      <w:numFmt w:val="bullet"/>
      <w:pStyle w:val="dash"/>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7">
    <w:nsid w:val="7E863CAE"/>
    <w:multiLevelType w:val="multilevel"/>
    <w:tmpl w:val="7736EA26"/>
    <w:lvl w:ilvl="0">
      <w:start w:val="1"/>
      <w:numFmt w:val="decimal"/>
      <w:pStyle w:val="OutlineList"/>
      <w:lvlText w:val="%1."/>
      <w:lvlJc w:val="left"/>
      <w:pPr>
        <w:tabs>
          <w:tab w:val="num" w:pos="720"/>
        </w:tabs>
        <w:ind w:left="720" w:hanging="360"/>
      </w:pPr>
      <w:rPr>
        <w:rFonts w:cs="Times New Roman" w:hint="default"/>
      </w:rPr>
    </w:lvl>
    <w:lvl w:ilvl="1">
      <w:start w:val="1"/>
      <w:numFmt w:val="lowerLetter"/>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lowerLetter"/>
      <w:lvlText w:val="(%5)"/>
      <w:lvlJc w:val="left"/>
      <w:pPr>
        <w:tabs>
          <w:tab w:val="num" w:pos="1440"/>
        </w:tabs>
        <w:ind w:left="1440" w:hanging="360"/>
      </w:pPr>
      <w:rPr>
        <w:rFonts w:cs="Times New Roman" w:hint="default"/>
      </w:rPr>
    </w:lvl>
    <w:lvl w:ilvl="5">
      <w:start w:val="1"/>
      <w:numFmt w:val="lowerRoman"/>
      <w:lvlText w:val="(%6)"/>
      <w:lvlJc w:val="left"/>
      <w:pPr>
        <w:tabs>
          <w:tab w:val="num" w:pos="1800"/>
        </w:tabs>
        <w:ind w:left="1800" w:hanging="360"/>
      </w:pPr>
      <w:rPr>
        <w:rFonts w:cs="Times New Roman" w:hint="default"/>
      </w:rPr>
    </w:lvl>
    <w:lvl w:ilvl="6">
      <w:start w:val="1"/>
      <w:numFmt w:val="decimal"/>
      <w:lvlText w:val="%7."/>
      <w:lvlJc w:val="left"/>
      <w:pPr>
        <w:tabs>
          <w:tab w:val="num" w:pos="2160"/>
        </w:tabs>
        <w:ind w:left="2160" w:hanging="360"/>
      </w:pPr>
      <w:rPr>
        <w:rFonts w:cs="Times New Roman" w:hint="default"/>
      </w:rPr>
    </w:lvl>
    <w:lvl w:ilvl="7">
      <w:start w:val="1"/>
      <w:numFmt w:val="lowerLetter"/>
      <w:lvlText w:val="%8."/>
      <w:lvlJc w:val="left"/>
      <w:pPr>
        <w:tabs>
          <w:tab w:val="num" w:pos="2520"/>
        </w:tabs>
        <w:ind w:left="2520" w:hanging="360"/>
      </w:pPr>
      <w:rPr>
        <w:rFonts w:cs="Times New Roman" w:hint="default"/>
      </w:rPr>
    </w:lvl>
    <w:lvl w:ilvl="8">
      <w:start w:val="1"/>
      <w:numFmt w:val="lowerRoman"/>
      <w:lvlText w:val="%9."/>
      <w:lvlJc w:val="left"/>
      <w:pPr>
        <w:tabs>
          <w:tab w:val="num" w:pos="2880"/>
        </w:tabs>
        <w:ind w:left="2880" w:hanging="360"/>
      </w:pPr>
      <w:rPr>
        <w:rFonts w:cs="Times New Roman" w:hint="default"/>
      </w:rPr>
    </w:lvl>
  </w:abstractNum>
  <w:abstractNum w:abstractNumId="58">
    <w:nsid w:val="7F677201"/>
    <w:multiLevelType w:val="singleLevel"/>
    <w:tmpl w:val="69B2391A"/>
    <w:lvl w:ilvl="0">
      <w:start w:val="1"/>
      <w:numFmt w:val="decimal"/>
      <w:pStyle w:val="refnum"/>
      <w:lvlText w:val="%1."/>
      <w:lvlJc w:val="left"/>
      <w:pPr>
        <w:tabs>
          <w:tab w:val="num" w:pos="360"/>
        </w:tabs>
        <w:ind w:left="360" w:hanging="360"/>
      </w:pPr>
      <w:rPr>
        <w:rFonts w:cs="Times New Roman"/>
      </w:rPr>
    </w:lvl>
  </w:abstractNum>
  <w:num w:numId="1">
    <w:abstractNumId w:val="1"/>
  </w:num>
  <w:num w:numId="2">
    <w:abstractNumId w:val="0"/>
  </w:num>
  <w:num w:numId="3">
    <w:abstractNumId w:val="33"/>
  </w:num>
  <w:num w:numId="4">
    <w:abstractNumId w:val="57"/>
  </w:num>
  <w:num w:numId="5">
    <w:abstractNumId w:val="50"/>
  </w:num>
  <w:num w:numId="6">
    <w:abstractNumId w:val="7"/>
  </w:num>
  <w:num w:numId="7">
    <w:abstractNumId w:val="40"/>
  </w:num>
  <w:num w:numId="8">
    <w:abstractNumId w:val="28"/>
  </w:num>
  <w:num w:numId="9">
    <w:abstractNumId w:val="21"/>
  </w:num>
  <w:num w:numId="10">
    <w:abstractNumId w:val="20"/>
  </w:num>
  <w:num w:numId="11">
    <w:abstractNumId w:val="4"/>
  </w:num>
  <w:num w:numId="12">
    <w:abstractNumId w:val="46"/>
  </w:num>
  <w:num w:numId="13">
    <w:abstractNumId w:val="47"/>
  </w:num>
  <w:num w:numId="14">
    <w:abstractNumId w:val="56"/>
  </w:num>
  <w:num w:numId="15">
    <w:abstractNumId w:val="48"/>
  </w:num>
  <w:num w:numId="16">
    <w:abstractNumId w:val="36"/>
  </w:num>
  <w:num w:numId="17">
    <w:abstractNumId w:val="12"/>
  </w:num>
  <w:num w:numId="18">
    <w:abstractNumId w:val="38"/>
  </w:num>
  <w:num w:numId="19">
    <w:abstractNumId w:val="37"/>
  </w:num>
  <w:num w:numId="20">
    <w:abstractNumId w:val="3"/>
  </w:num>
  <w:num w:numId="21">
    <w:abstractNumId w:val="53"/>
  </w:num>
  <w:num w:numId="22">
    <w:abstractNumId w:val="58"/>
  </w:num>
  <w:num w:numId="23">
    <w:abstractNumId w:val="51"/>
  </w:num>
  <w:num w:numId="24">
    <w:abstractNumId w:val="15"/>
  </w:num>
  <w:num w:numId="25">
    <w:abstractNumId w:val="23"/>
  </w:num>
  <w:num w:numId="26">
    <w:abstractNumId w:val="32"/>
  </w:num>
  <w:num w:numId="27">
    <w:abstractNumId w:val="54"/>
  </w:num>
  <w:num w:numId="28">
    <w:abstractNumId w:val="55"/>
  </w:num>
  <w:num w:numId="29">
    <w:abstractNumId w:val="52"/>
  </w:num>
  <w:num w:numId="30">
    <w:abstractNumId w:val="18"/>
  </w:num>
  <w:num w:numId="31">
    <w:abstractNumId w:val="30"/>
  </w:num>
  <w:num w:numId="32">
    <w:abstractNumId w:val="14"/>
  </w:num>
  <w:num w:numId="33">
    <w:abstractNumId w:val="13"/>
  </w:num>
  <w:num w:numId="34">
    <w:abstractNumId w:val="11"/>
  </w:num>
  <w:num w:numId="35">
    <w:abstractNumId w:val="19"/>
  </w:num>
  <w:num w:numId="36">
    <w:abstractNumId w:val="6"/>
  </w:num>
  <w:num w:numId="37">
    <w:abstractNumId w:val="49"/>
  </w:num>
  <w:num w:numId="38">
    <w:abstractNumId w:val="39"/>
  </w:num>
  <w:num w:numId="39">
    <w:abstractNumId w:val="34"/>
  </w:num>
  <w:num w:numId="40">
    <w:abstractNumId w:val="27"/>
  </w:num>
  <w:num w:numId="41">
    <w:abstractNumId w:val="17"/>
  </w:num>
  <w:num w:numId="42">
    <w:abstractNumId w:val="10"/>
  </w:num>
  <w:num w:numId="43">
    <w:abstractNumId w:val="29"/>
  </w:num>
  <w:num w:numId="44">
    <w:abstractNumId w:val="45"/>
  </w:num>
  <w:num w:numId="45">
    <w:abstractNumId w:val="42"/>
  </w:num>
  <w:num w:numId="46">
    <w:abstractNumId w:val="44"/>
  </w:num>
  <w:num w:numId="47">
    <w:abstractNumId w:val="8"/>
  </w:num>
  <w:num w:numId="48">
    <w:abstractNumId w:val="16"/>
  </w:num>
  <w:num w:numId="49">
    <w:abstractNumId w:val="41"/>
  </w:num>
  <w:num w:numId="50">
    <w:abstractNumId w:val="25"/>
  </w:num>
  <w:num w:numId="51">
    <w:abstractNumId w:val="26"/>
  </w:num>
  <w:num w:numId="52">
    <w:abstractNumId w:val="35"/>
  </w:num>
  <w:num w:numId="53">
    <w:abstractNumId w:val="43"/>
  </w:num>
  <w:num w:numId="54">
    <w:abstractNumId w:val="31"/>
  </w:num>
  <w:num w:numId="55">
    <w:abstractNumId w:val="9"/>
  </w:num>
  <w:num w:numId="56">
    <w:abstractNumId w:val="5"/>
  </w:num>
  <w:num w:numId="57">
    <w:abstractNumId w:val="22"/>
  </w:num>
  <w:num w:numId="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9"/>
  </w:num>
  <w:num w:numId="60">
    <w:abstractNumId w:val="2"/>
  </w:num>
  <w:num w:numId="61">
    <w:abstractNumId w:val="24"/>
  </w:num>
  <w:num w:numId="62">
    <w:abstractNumId w:val="49"/>
  </w:num>
  <w:num w:numId="63">
    <w:abstractNumId w:val="49"/>
  </w:num>
  <w:num w:numId="64">
    <w:abstractNumId w:val="49"/>
  </w:num>
  <w:num w:numId="65">
    <w:abstractNumId w:val="49"/>
  </w:num>
  <w:num w:numId="66">
    <w:abstractNumId w:val="49"/>
  </w:num>
  <w:num w:numId="67">
    <w:abstractNumId w:val="1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doNotHyphenateCaps/>
  <w:drawingGridHorizontalSpacing w:val="115"/>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74"/>
    <w:rsid w:val="00000750"/>
    <w:rsid w:val="00000BC5"/>
    <w:rsid w:val="00000DBD"/>
    <w:rsid w:val="00001003"/>
    <w:rsid w:val="000024FB"/>
    <w:rsid w:val="000026CA"/>
    <w:rsid w:val="00002988"/>
    <w:rsid w:val="000032F7"/>
    <w:rsid w:val="000043D7"/>
    <w:rsid w:val="00004E64"/>
    <w:rsid w:val="000057B4"/>
    <w:rsid w:val="00006410"/>
    <w:rsid w:val="0000658D"/>
    <w:rsid w:val="00010D37"/>
    <w:rsid w:val="0001157A"/>
    <w:rsid w:val="000127F1"/>
    <w:rsid w:val="00013C4A"/>
    <w:rsid w:val="00014021"/>
    <w:rsid w:val="000144BC"/>
    <w:rsid w:val="00014C0B"/>
    <w:rsid w:val="0001510E"/>
    <w:rsid w:val="00016080"/>
    <w:rsid w:val="0002057B"/>
    <w:rsid w:val="0002123D"/>
    <w:rsid w:val="00021353"/>
    <w:rsid w:val="0002162F"/>
    <w:rsid w:val="00022121"/>
    <w:rsid w:val="0002229A"/>
    <w:rsid w:val="00022B19"/>
    <w:rsid w:val="000235A8"/>
    <w:rsid w:val="00023EA1"/>
    <w:rsid w:val="00027C60"/>
    <w:rsid w:val="000327DA"/>
    <w:rsid w:val="00032FB1"/>
    <w:rsid w:val="00033D4C"/>
    <w:rsid w:val="0003442C"/>
    <w:rsid w:val="000352E6"/>
    <w:rsid w:val="000353B9"/>
    <w:rsid w:val="0003590A"/>
    <w:rsid w:val="0003597E"/>
    <w:rsid w:val="0003602C"/>
    <w:rsid w:val="00037145"/>
    <w:rsid w:val="00041255"/>
    <w:rsid w:val="0004293E"/>
    <w:rsid w:val="00042CD4"/>
    <w:rsid w:val="00042E6B"/>
    <w:rsid w:val="00044083"/>
    <w:rsid w:val="00044232"/>
    <w:rsid w:val="0004573E"/>
    <w:rsid w:val="00045F7D"/>
    <w:rsid w:val="000468BE"/>
    <w:rsid w:val="000472DA"/>
    <w:rsid w:val="00047690"/>
    <w:rsid w:val="00050001"/>
    <w:rsid w:val="0005000C"/>
    <w:rsid w:val="00050412"/>
    <w:rsid w:val="0005066D"/>
    <w:rsid w:val="00051369"/>
    <w:rsid w:val="0005360A"/>
    <w:rsid w:val="00053F42"/>
    <w:rsid w:val="00053F87"/>
    <w:rsid w:val="000579C9"/>
    <w:rsid w:val="00057B7C"/>
    <w:rsid w:val="000641CF"/>
    <w:rsid w:val="00064D8C"/>
    <w:rsid w:val="000658DB"/>
    <w:rsid w:val="00065F86"/>
    <w:rsid w:val="00065FA8"/>
    <w:rsid w:val="00066B43"/>
    <w:rsid w:val="00066C17"/>
    <w:rsid w:val="0006797D"/>
    <w:rsid w:val="000715CC"/>
    <w:rsid w:val="000717D7"/>
    <w:rsid w:val="00071DE0"/>
    <w:rsid w:val="00071FFA"/>
    <w:rsid w:val="000746AF"/>
    <w:rsid w:val="00074AFD"/>
    <w:rsid w:val="0007530A"/>
    <w:rsid w:val="0007661A"/>
    <w:rsid w:val="00077239"/>
    <w:rsid w:val="00084AD1"/>
    <w:rsid w:val="00084AEA"/>
    <w:rsid w:val="0008757B"/>
    <w:rsid w:val="000900B8"/>
    <w:rsid w:val="00090933"/>
    <w:rsid w:val="000915A1"/>
    <w:rsid w:val="0009161D"/>
    <w:rsid w:val="00093C98"/>
    <w:rsid w:val="0009520D"/>
    <w:rsid w:val="0009554B"/>
    <w:rsid w:val="00095D4A"/>
    <w:rsid w:val="000962BA"/>
    <w:rsid w:val="000968D3"/>
    <w:rsid w:val="00097952"/>
    <w:rsid w:val="000A16E0"/>
    <w:rsid w:val="000A17CC"/>
    <w:rsid w:val="000A2F39"/>
    <w:rsid w:val="000A34FB"/>
    <w:rsid w:val="000A37A5"/>
    <w:rsid w:val="000A4018"/>
    <w:rsid w:val="000A455D"/>
    <w:rsid w:val="000A4980"/>
    <w:rsid w:val="000A54AB"/>
    <w:rsid w:val="000A55D7"/>
    <w:rsid w:val="000A560C"/>
    <w:rsid w:val="000A7C02"/>
    <w:rsid w:val="000A7DB3"/>
    <w:rsid w:val="000B0548"/>
    <w:rsid w:val="000B0BD2"/>
    <w:rsid w:val="000B1E74"/>
    <w:rsid w:val="000B23B5"/>
    <w:rsid w:val="000B3819"/>
    <w:rsid w:val="000B3933"/>
    <w:rsid w:val="000B3E79"/>
    <w:rsid w:val="000C00ED"/>
    <w:rsid w:val="000C0C13"/>
    <w:rsid w:val="000C1A5C"/>
    <w:rsid w:val="000C1D1F"/>
    <w:rsid w:val="000C1EB9"/>
    <w:rsid w:val="000C1F28"/>
    <w:rsid w:val="000C25F5"/>
    <w:rsid w:val="000C2F4E"/>
    <w:rsid w:val="000C2F88"/>
    <w:rsid w:val="000C5636"/>
    <w:rsid w:val="000C71D6"/>
    <w:rsid w:val="000C7963"/>
    <w:rsid w:val="000C7F91"/>
    <w:rsid w:val="000D0E5B"/>
    <w:rsid w:val="000D23E4"/>
    <w:rsid w:val="000D55DD"/>
    <w:rsid w:val="000D578F"/>
    <w:rsid w:val="000D5FE1"/>
    <w:rsid w:val="000D74EC"/>
    <w:rsid w:val="000E0438"/>
    <w:rsid w:val="000E4F1A"/>
    <w:rsid w:val="000E571E"/>
    <w:rsid w:val="000E58EB"/>
    <w:rsid w:val="000E630E"/>
    <w:rsid w:val="000E789E"/>
    <w:rsid w:val="000F3C68"/>
    <w:rsid w:val="000F4219"/>
    <w:rsid w:val="000F427A"/>
    <w:rsid w:val="000F439E"/>
    <w:rsid w:val="000F5028"/>
    <w:rsid w:val="000F566B"/>
    <w:rsid w:val="000F5CE0"/>
    <w:rsid w:val="000F5DA6"/>
    <w:rsid w:val="000F7D5E"/>
    <w:rsid w:val="000F7FAA"/>
    <w:rsid w:val="00101565"/>
    <w:rsid w:val="00101AA3"/>
    <w:rsid w:val="00101B8F"/>
    <w:rsid w:val="00101E58"/>
    <w:rsid w:val="001023F0"/>
    <w:rsid w:val="00102EF8"/>
    <w:rsid w:val="00103BFB"/>
    <w:rsid w:val="00103C1B"/>
    <w:rsid w:val="00104986"/>
    <w:rsid w:val="001051B2"/>
    <w:rsid w:val="0010597B"/>
    <w:rsid w:val="00106100"/>
    <w:rsid w:val="00106E32"/>
    <w:rsid w:val="00106E52"/>
    <w:rsid w:val="001105C2"/>
    <w:rsid w:val="00111F90"/>
    <w:rsid w:val="0011519B"/>
    <w:rsid w:val="00115567"/>
    <w:rsid w:val="00115BC3"/>
    <w:rsid w:val="00115C67"/>
    <w:rsid w:val="0012005F"/>
    <w:rsid w:val="001213D2"/>
    <w:rsid w:val="00121460"/>
    <w:rsid w:val="001222F5"/>
    <w:rsid w:val="001245C9"/>
    <w:rsid w:val="001247DB"/>
    <w:rsid w:val="00124E8C"/>
    <w:rsid w:val="001266DD"/>
    <w:rsid w:val="001268A4"/>
    <w:rsid w:val="0012754A"/>
    <w:rsid w:val="00127C83"/>
    <w:rsid w:val="00131763"/>
    <w:rsid w:val="00132392"/>
    <w:rsid w:val="00133F91"/>
    <w:rsid w:val="001362D5"/>
    <w:rsid w:val="0013688D"/>
    <w:rsid w:val="00136AE9"/>
    <w:rsid w:val="00137C92"/>
    <w:rsid w:val="0014049F"/>
    <w:rsid w:val="00141025"/>
    <w:rsid w:val="001410C3"/>
    <w:rsid w:val="001416EC"/>
    <w:rsid w:val="00141C73"/>
    <w:rsid w:val="00141E5C"/>
    <w:rsid w:val="00142142"/>
    <w:rsid w:val="00143101"/>
    <w:rsid w:val="001435BB"/>
    <w:rsid w:val="00143C78"/>
    <w:rsid w:val="00143F3D"/>
    <w:rsid w:val="00144211"/>
    <w:rsid w:val="00144895"/>
    <w:rsid w:val="00145F75"/>
    <w:rsid w:val="00150A14"/>
    <w:rsid w:val="0015236F"/>
    <w:rsid w:val="00153242"/>
    <w:rsid w:val="001540C6"/>
    <w:rsid w:val="0015425F"/>
    <w:rsid w:val="00154667"/>
    <w:rsid w:val="00154FA9"/>
    <w:rsid w:val="0015548E"/>
    <w:rsid w:val="00155575"/>
    <w:rsid w:val="001558E4"/>
    <w:rsid w:val="00156284"/>
    <w:rsid w:val="00157FC7"/>
    <w:rsid w:val="00162309"/>
    <w:rsid w:val="00162AE7"/>
    <w:rsid w:val="00165A55"/>
    <w:rsid w:val="00165CA2"/>
    <w:rsid w:val="001669DF"/>
    <w:rsid w:val="00166A42"/>
    <w:rsid w:val="00167C52"/>
    <w:rsid w:val="00170B9A"/>
    <w:rsid w:val="00173351"/>
    <w:rsid w:val="00173A52"/>
    <w:rsid w:val="00174DBA"/>
    <w:rsid w:val="00175A20"/>
    <w:rsid w:val="001802B3"/>
    <w:rsid w:val="0018154D"/>
    <w:rsid w:val="00181D4E"/>
    <w:rsid w:val="00181E54"/>
    <w:rsid w:val="00181F35"/>
    <w:rsid w:val="001830A1"/>
    <w:rsid w:val="00183B42"/>
    <w:rsid w:val="00185A64"/>
    <w:rsid w:val="001869B4"/>
    <w:rsid w:val="00186C4D"/>
    <w:rsid w:val="00187561"/>
    <w:rsid w:val="00187CEE"/>
    <w:rsid w:val="00190545"/>
    <w:rsid w:val="00190D6B"/>
    <w:rsid w:val="001917C8"/>
    <w:rsid w:val="00191E51"/>
    <w:rsid w:val="001924D6"/>
    <w:rsid w:val="001938DA"/>
    <w:rsid w:val="00194040"/>
    <w:rsid w:val="00195136"/>
    <w:rsid w:val="001979B4"/>
    <w:rsid w:val="00197A87"/>
    <w:rsid w:val="001A0663"/>
    <w:rsid w:val="001A0D87"/>
    <w:rsid w:val="001A2558"/>
    <w:rsid w:val="001A2A1F"/>
    <w:rsid w:val="001A3463"/>
    <w:rsid w:val="001A349C"/>
    <w:rsid w:val="001A3D49"/>
    <w:rsid w:val="001A4051"/>
    <w:rsid w:val="001A4068"/>
    <w:rsid w:val="001A61C3"/>
    <w:rsid w:val="001A6C55"/>
    <w:rsid w:val="001A7DB7"/>
    <w:rsid w:val="001B0489"/>
    <w:rsid w:val="001B11C3"/>
    <w:rsid w:val="001B1557"/>
    <w:rsid w:val="001B16F1"/>
    <w:rsid w:val="001B1D8F"/>
    <w:rsid w:val="001B33EB"/>
    <w:rsid w:val="001B39DB"/>
    <w:rsid w:val="001B6260"/>
    <w:rsid w:val="001B6C31"/>
    <w:rsid w:val="001C092B"/>
    <w:rsid w:val="001C0F38"/>
    <w:rsid w:val="001C0FFA"/>
    <w:rsid w:val="001C10B6"/>
    <w:rsid w:val="001C2644"/>
    <w:rsid w:val="001C40D2"/>
    <w:rsid w:val="001C43E9"/>
    <w:rsid w:val="001C6460"/>
    <w:rsid w:val="001C6BA8"/>
    <w:rsid w:val="001C736A"/>
    <w:rsid w:val="001C7D11"/>
    <w:rsid w:val="001D037F"/>
    <w:rsid w:val="001D0F1C"/>
    <w:rsid w:val="001D2325"/>
    <w:rsid w:val="001D27FB"/>
    <w:rsid w:val="001D2E67"/>
    <w:rsid w:val="001D325C"/>
    <w:rsid w:val="001D6181"/>
    <w:rsid w:val="001D6207"/>
    <w:rsid w:val="001D66DF"/>
    <w:rsid w:val="001D7559"/>
    <w:rsid w:val="001D75AA"/>
    <w:rsid w:val="001D79E8"/>
    <w:rsid w:val="001D7DB1"/>
    <w:rsid w:val="001E00C7"/>
    <w:rsid w:val="001E044B"/>
    <w:rsid w:val="001E0656"/>
    <w:rsid w:val="001E097E"/>
    <w:rsid w:val="001E24B7"/>
    <w:rsid w:val="001E346E"/>
    <w:rsid w:val="001E3940"/>
    <w:rsid w:val="001E762E"/>
    <w:rsid w:val="001F02E5"/>
    <w:rsid w:val="001F1F27"/>
    <w:rsid w:val="001F254F"/>
    <w:rsid w:val="001F2565"/>
    <w:rsid w:val="001F3236"/>
    <w:rsid w:val="001F4469"/>
    <w:rsid w:val="001F4CF1"/>
    <w:rsid w:val="001F4D50"/>
    <w:rsid w:val="001F4D9C"/>
    <w:rsid w:val="001F4EF2"/>
    <w:rsid w:val="001F6321"/>
    <w:rsid w:val="001F6D85"/>
    <w:rsid w:val="00200BFC"/>
    <w:rsid w:val="00200D94"/>
    <w:rsid w:val="0020210B"/>
    <w:rsid w:val="00202DCE"/>
    <w:rsid w:val="00203878"/>
    <w:rsid w:val="00203A92"/>
    <w:rsid w:val="00203AB3"/>
    <w:rsid w:val="002040D1"/>
    <w:rsid w:val="00206499"/>
    <w:rsid w:val="00206791"/>
    <w:rsid w:val="00206DC4"/>
    <w:rsid w:val="0021037E"/>
    <w:rsid w:val="0021075D"/>
    <w:rsid w:val="00210C4B"/>
    <w:rsid w:val="00211625"/>
    <w:rsid w:val="00211CE7"/>
    <w:rsid w:val="00212014"/>
    <w:rsid w:val="00212113"/>
    <w:rsid w:val="00213438"/>
    <w:rsid w:val="00214936"/>
    <w:rsid w:val="00215294"/>
    <w:rsid w:val="00215BC6"/>
    <w:rsid w:val="0021782E"/>
    <w:rsid w:val="00220DAF"/>
    <w:rsid w:val="0022158D"/>
    <w:rsid w:val="002242CD"/>
    <w:rsid w:val="00225CC9"/>
    <w:rsid w:val="002269FB"/>
    <w:rsid w:val="00226A74"/>
    <w:rsid w:val="00226AE0"/>
    <w:rsid w:val="00226E8D"/>
    <w:rsid w:val="0023160F"/>
    <w:rsid w:val="00231A14"/>
    <w:rsid w:val="00232543"/>
    <w:rsid w:val="002326BE"/>
    <w:rsid w:val="00232C4B"/>
    <w:rsid w:val="0023326C"/>
    <w:rsid w:val="002363D2"/>
    <w:rsid w:val="00236A9F"/>
    <w:rsid w:val="00240D66"/>
    <w:rsid w:val="00240E5D"/>
    <w:rsid w:val="00241445"/>
    <w:rsid w:val="00241B6B"/>
    <w:rsid w:val="00242A4A"/>
    <w:rsid w:val="00242F85"/>
    <w:rsid w:val="002430C4"/>
    <w:rsid w:val="002433DA"/>
    <w:rsid w:val="00245290"/>
    <w:rsid w:val="00245E47"/>
    <w:rsid w:val="002460F2"/>
    <w:rsid w:val="0024631A"/>
    <w:rsid w:val="002474DA"/>
    <w:rsid w:val="002505DE"/>
    <w:rsid w:val="00250993"/>
    <w:rsid w:val="00250B73"/>
    <w:rsid w:val="00250BAC"/>
    <w:rsid w:val="0025276F"/>
    <w:rsid w:val="002548DB"/>
    <w:rsid w:val="00254E9B"/>
    <w:rsid w:val="0025599A"/>
    <w:rsid w:val="00256A6B"/>
    <w:rsid w:val="0026059E"/>
    <w:rsid w:val="00260698"/>
    <w:rsid w:val="00261052"/>
    <w:rsid w:val="00261A59"/>
    <w:rsid w:val="00261EB8"/>
    <w:rsid w:val="002622B1"/>
    <w:rsid w:val="0026369B"/>
    <w:rsid w:val="00263FAC"/>
    <w:rsid w:val="002642A2"/>
    <w:rsid w:val="0026472D"/>
    <w:rsid w:val="00264C16"/>
    <w:rsid w:val="0026587D"/>
    <w:rsid w:val="002662AC"/>
    <w:rsid w:val="002747B0"/>
    <w:rsid w:val="0027560E"/>
    <w:rsid w:val="00276149"/>
    <w:rsid w:val="00276886"/>
    <w:rsid w:val="0028227E"/>
    <w:rsid w:val="00282400"/>
    <w:rsid w:val="00282C12"/>
    <w:rsid w:val="002831C6"/>
    <w:rsid w:val="00283469"/>
    <w:rsid w:val="002854EC"/>
    <w:rsid w:val="002860F9"/>
    <w:rsid w:val="00286F8A"/>
    <w:rsid w:val="00287E5C"/>
    <w:rsid w:val="00290351"/>
    <w:rsid w:val="00291394"/>
    <w:rsid w:val="0029162F"/>
    <w:rsid w:val="0029165F"/>
    <w:rsid w:val="00292688"/>
    <w:rsid w:val="00292DEF"/>
    <w:rsid w:val="002933F6"/>
    <w:rsid w:val="002935E7"/>
    <w:rsid w:val="002939D1"/>
    <w:rsid w:val="0029580E"/>
    <w:rsid w:val="002965D4"/>
    <w:rsid w:val="00296CF9"/>
    <w:rsid w:val="002A06DD"/>
    <w:rsid w:val="002A0997"/>
    <w:rsid w:val="002A2377"/>
    <w:rsid w:val="002A2736"/>
    <w:rsid w:val="002A4699"/>
    <w:rsid w:val="002A5541"/>
    <w:rsid w:val="002A5D1D"/>
    <w:rsid w:val="002A658D"/>
    <w:rsid w:val="002A6A44"/>
    <w:rsid w:val="002B07E3"/>
    <w:rsid w:val="002B1F32"/>
    <w:rsid w:val="002B26DF"/>
    <w:rsid w:val="002B2868"/>
    <w:rsid w:val="002B2BAE"/>
    <w:rsid w:val="002B2CA1"/>
    <w:rsid w:val="002B2D7C"/>
    <w:rsid w:val="002B2F9D"/>
    <w:rsid w:val="002B3465"/>
    <w:rsid w:val="002B5EBB"/>
    <w:rsid w:val="002B605D"/>
    <w:rsid w:val="002B6909"/>
    <w:rsid w:val="002B7ACF"/>
    <w:rsid w:val="002C03DF"/>
    <w:rsid w:val="002C133F"/>
    <w:rsid w:val="002C1DAF"/>
    <w:rsid w:val="002C263B"/>
    <w:rsid w:val="002C2AE8"/>
    <w:rsid w:val="002C3991"/>
    <w:rsid w:val="002C44CA"/>
    <w:rsid w:val="002C461F"/>
    <w:rsid w:val="002C5A8C"/>
    <w:rsid w:val="002C6D05"/>
    <w:rsid w:val="002D0120"/>
    <w:rsid w:val="002D074D"/>
    <w:rsid w:val="002D1546"/>
    <w:rsid w:val="002D1781"/>
    <w:rsid w:val="002D1C6D"/>
    <w:rsid w:val="002D30AB"/>
    <w:rsid w:val="002D53CC"/>
    <w:rsid w:val="002D5877"/>
    <w:rsid w:val="002D5CB5"/>
    <w:rsid w:val="002D6500"/>
    <w:rsid w:val="002D7CFA"/>
    <w:rsid w:val="002E19AC"/>
    <w:rsid w:val="002E20A3"/>
    <w:rsid w:val="002E26A8"/>
    <w:rsid w:val="002E29CD"/>
    <w:rsid w:val="002E45DF"/>
    <w:rsid w:val="002E4C52"/>
    <w:rsid w:val="002E4EA4"/>
    <w:rsid w:val="002E585E"/>
    <w:rsid w:val="002E59E4"/>
    <w:rsid w:val="002E5BB8"/>
    <w:rsid w:val="002E5E33"/>
    <w:rsid w:val="002F0979"/>
    <w:rsid w:val="002F12BC"/>
    <w:rsid w:val="002F1427"/>
    <w:rsid w:val="002F3288"/>
    <w:rsid w:val="002F34D3"/>
    <w:rsid w:val="002F3725"/>
    <w:rsid w:val="002F4D36"/>
    <w:rsid w:val="002F5E36"/>
    <w:rsid w:val="002F6416"/>
    <w:rsid w:val="002F70A9"/>
    <w:rsid w:val="002F7206"/>
    <w:rsid w:val="003007A4"/>
    <w:rsid w:val="00300EA3"/>
    <w:rsid w:val="00301886"/>
    <w:rsid w:val="00301E19"/>
    <w:rsid w:val="00302D09"/>
    <w:rsid w:val="00303074"/>
    <w:rsid w:val="00303B96"/>
    <w:rsid w:val="00304B2A"/>
    <w:rsid w:val="00304C87"/>
    <w:rsid w:val="00305296"/>
    <w:rsid w:val="003057DC"/>
    <w:rsid w:val="00306AFB"/>
    <w:rsid w:val="00306B8D"/>
    <w:rsid w:val="003070F1"/>
    <w:rsid w:val="00307628"/>
    <w:rsid w:val="00307F54"/>
    <w:rsid w:val="00311624"/>
    <w:rsid w:val="00311BF5"/>
    <w:rsid w:val="0031367B"/>
    <w:rsid w:val="003140B2"/>
    <w:rsid w:val="00315434"/>
    <w:rsid w:val="00320592"/>
    <w:rsid w:val="00320FEE"/>
    <w:rsid w:val="0032149D"/>
    <w:rsid w:val="00321B36"/>
    <w:rsid w:val="003225B1"/>
    <w:rsid w:val="00323E58"/>
    <w:rsid w:val="00324577"/>
    <w:rsid w:val="0032465C"/>
    <w:rsid w:val="00325C2D"/>
    <w:rsid w:val="00326DB2"/>
    <w:rsid w:val="00330DC9"/>
    <w:rsid w:val="00332190"/>
    <w:rsid w:val="00332199"/>
    <w:rsid w:val="003328F1"/>
    <w:rsid w:val="00333338"/>
    <w:rsid w:val="00333409"/>
    <w:rsid w:val="003348F2"/>
    <w:rsid w:val="003351B3"/>
    <w:rsid w:val="00335430"/>
    <w:rsid w:val="003369EB"/>
    <w:rsid w:val="00336B1E"/>
    <w:rsid w:val="00342915"/>
    <w:rsid w:val="003429E8"/>
    <w:rsid w:val="00343928"/>
    <w:rsid w:val="00346175"/>
    <w:rsid w:val="00346EDA"/>
    <w:rsid w:val="003512C7"/>
    <w:rsid w:val="00355F0D"/>
    <w:rsid w:val="0035651B"/>
    <w:rsid w:val="00360249"/>
    <w:rsid w:val="00360282"/>
    <w:rsid w:val="003603DA"/>
    <w:rsid w:val="003606BA"/>
    <w:rsid w:val="00361088"/>
    <w:rsid w:val="0036134E"/>
    <w:rsid w:val="00363621"/>
    <w:rsid w:val="0036429C"/>
    <w:rsid w:val="00364488"/>
    <w:rsid w:val="00365F34"/>
    <w:rsid w:val="003664D3"/>
    <w:rsid w:val="0036658F"/>
    <w:rsid w:val="00366760"/>
    <w:rsid w:val="003702F8"/>
    <w:rsid w:val="003705F3"/>
    <w:rsid w:val="00370641"/>
    <w:rsid w:val="003715B0"/>
    <w:rsid w:val="00371BBF"/>
    <w:rsid w:val="00371E24"/>
    <w:rsid w:val="0037207E"/>
    <w:rsid w:val="0037494A"/>
    <w:rsid w:val="00374D8F"/>
    <w:rsid w:val="00375803"/>
    <w:rsid w:val="00375A82"/>
    <w:rsid w:val="0037607E"/>
    <w:rsid w:val="003769BB"/>
    <w:rsid w:val="00377C1A"/>
    <w:rsid w:val="0038032A"/>
    <w:rsid w:val="003806E7"/>
    <w:rsid w:val="00380AD0"/>
    <w:rsid w:val="003819B7"/>
    <w:rsid w:val="00382036"/>
    <w:rsid w:val="00382045"/>
    <w:rsid w:val="00382720"/>
    <w:rsid w:val="003828BF"/>
    <w:rsid w:val="0038314B"/>
    <w:rsid w:val="0038346C"/>
    <w:rsid w:val="003842BF"/>
    <w:rsid w:val="00384B3B"/>
    <w:rsid w:val="00386FCA"/>
    <w:rsid w:val="00387B09"/>
    <w:rsid w:val="00390475"/>
    <w:rsid w:val="0039079F"/>
    <w:rsid w:val="003907D9"/>
    <w:rsid w:val="00391BDE"/>
    <w:rsid w:val="00391EC4"/>
    <w:rsid w:val="00392012"/>
    <w:rsid w:val="003921B1"/>
    <w:rsid w:val="00392407"/>
    <w:rsid w:val="00392D23"/>
    <w:rsid w:val="003930C4"/>
    <w:rsid w:val="003931E9"/>
    <w:rsid w:val="00394D38"/>
    <w:rsid w:val="00395383"/>
    <w:rsid w:val="00395C1C"/>
    <w:rsid w:val="00395F2A"/>
    <w:rsid w:val="00396FF2"/>
    <w:rsid w:val="003A0254"/>
    <w:rsid w:val="003A099B"/>
    <w:rsid w:val="003A2D99"/>
    <w:rsid w:val="003A604B"/>
    <w:rsid w:val="003A6686"/>
    <w:rsid w:val="003A7136"/>
    <w:rsid w:val="003B061D"/>
    <w:rsid w:val="003B104E"/>
    <w:rsid w:val="003B14CF"/>
    <w:rsid w:val="003B35EE"/>
    <w:rsid w:val="003B46CC"/>
    <w:rsid w:val="003B4C74"/>
    <w:rsid w:val="003B5A55"/>
    <w:rsid w:val="003B7573"/>
    <w:rsid w:val="003B7749"/>
    <w:rsid w:val="003B791B"/>
    <w:rsid w:val="003B7F43"/>
    <w:rsid w:val="003C100E"/>
    <w:rsid w:val="003C1284"/>
    <w:rsid w:val="003C1FF8"/>
    <w:rsid w:val="003C241C"/>
    <w:rsid w:val="003C2608"/>
    <w:rsid w:val="003C4772"/>
    <w:rsid w:val="003C4C16"/>
    <w:rsid w:val="003C5031"/>
    <w:rsid w:val="003C546D"/>
    <w:rsid w:val="003C5946"/>
    <w:rsid w:val="003C63F3"/>
    <w:rsid w:val="003D0BA2"/>
    <w:rsid w:val="003D2F4A"/>
    <w:rsid w:val="003D3177"/>
    <w:rsid w:val="003D34A0"/>
    <w:rsid w:val="003D3C87"/>
    <w:rsid w:val="003D7A12"/>
    <w:rsid w:val="003E0910"/>
    <w:rsid w:val="003E1AA2"/>
    <w:rsid w:val="003E25B2"/>
    <w:rsid w:val="003E31DF"/>
    <w:rsid w:val="003E69B6"/>
    <w:rsid w:val="003E75AA"/>
    <w:rsid w:val="003E7D1A"/>
    <w:rsid w:val="003F08D7"/>
    <w:rsid w:val="003F0B52"/>
    <w:rsid w:val="003F2700"/>
    <w:rsid w:val="003F2F29"/>
    <w:rsid w:val="003F3B65"/>
    <w:rsid w:val="003F475B"/>
    <w:rsid w:val="003F65A2"/>
    <w:rsid w:val="003F722A"/>
    <w:rsid w:val="00400FC0"/>
    <w:rsid w:val="00401711"/>
    <w:rsid w:val="004024CC"/>
    <w:rsid w:val="00402537"/>
    <w:rsid w:val="00402671"/>
    <w:rsid w:val="004027BB"/>
    <w:rsid w:val="00403057"/>
    <w:rsid w:val="0040344A"/>
    <w:rsid w:val="00404F11"/>
    <w:rsid w:val="0040557B"/>
    <w:rsid w:val="00405C43"/>
    <w:rsid w:val="0040678A"/>
    <w:rsid w:val="00406BBC"/>
    <w:rsid w:val="004078C1"/>
    <w:rsid w:val="00407D09"/>
    <w:rsid w:val="004105EC"/>
    <w:rsid w:val="00410A3E"/>
    <w:rsid w:val="00410CE8"/>
    <w:rsid w:val="00410DF9"/>
    <w:rsid w:val="00411F55"/>
    <w:rsid w:val="00412214"/>
    <w:rsid w:val="00412A1C"/>
    <w:rsid w:val="004144BF"/>
    <w:rsid w:val="004155A3"/>
    <w:rsid w:val="00415D17"/>
    <w:rsid w:val="004160F9"/>
    <w:rsid w:val="00416146"/>
    <w:rsid w:val="00417A38"/>
    <w:rsid w:val="00417C0E"/>
    <w:rsid w:val="00420504"/>
    <w:rsid w:val="0042052C"/>
    <w:rsid w:val="00421AAB"/>
    <w:rsid w:val="004247B1"/>
    <w:rsid w:val="00425302"/>
    <w:rsid w:val="00426512"/>
    <w:rsid w:val="00426AF3"/>
    <w:rsid w:val="00427948"/>
    <w:rsid w:val="0043058A"/>
    <w:rsid w:val="0043069C"/>
    <w:rsid w:val="00431BE9"/>
    <w:rsid w:val="0043259C"/>
    <w:rsid w:val="004342EB"/>
    <w:rsid w:val="00434590"/>
    <w:rsid w:val="00436AE6"/>
    <w:rsid w:val="00437999"/>
    <w:rsid w:val="0044038C"/>
    <w:rsid w:val="00440506"/>
    <w:rsid w:val="00441A7D"/>
    <w:rsid w:val="00441E5B"/>
    <w:rsid w:val="004423C6"/>
    <w:rsid w:val="0044392B"/>
    <w:rsid w:val="00444A55"/>
    <w:rsid w:val="00447F66"/>
    <w:rsid w:val="00450158"/>
    <w:rsid w:val="004503E6"/>
    <w:rsid w:val="00451176"/>
    <w:rsid w:val="00453203"/>
    <w:rsid w:val="004537C0"/>
    <w:rsid w:val="00455350"/>
    <w:rsid w:val="00457219"/>
    <w:rsid w:val="00457E64"/>
    <w:rsid w:val="00457FD1"/>
    <w:rsid w:val="004606F3"/>
    <w:rsid w:val="0046079D"/>
    <w:rsid w:val="00460C1D"/>
    <w:rsid w:val="00460DD5"/>
    <w:rsid w:val="004611E7"/>
    <w:rsid w:val="00461EDE"/>
    <w:rsid w:val="00462011"/>
    <w:rsid w:val="00462978"/>
    <w:rsid w:val="00462DC3"/>
    <w:rsid w:val="004632C4"/>
    <w:rsid w:val="0046336F"/>
    <w:rsid w:val="00463F19"/>
    <w:rsid w:val="00464381"/>
    <w:rsid w:val="0046547C"/>
    <w:rsid w:val="00465D05"/>
    <w:rsid w:val="004662FB"/>
    <w:rsid w:val="0046731A"/>
    <w:rsid w:val="00467922"/>
    <w:rsid w:val="00467BEB"/>
    <w:rsid w:val="00467D10"/>
    <w:rsid w:val="00467D9E"/>
    <w:rsid w:val="00470102"/>
    <w:rsid w:val="0047036B"/>
    <w:rsid w:val="004705F6"/>
    <w:rsid w:val="004711D3"/>
    <w:rsid w:val="00471E7F"/>
    <w:rsid w:val="004729DA"/>
    <w:rsid w:val="00472A5B"/>
    <w:rsid w:val="00472F11"/>
    <w:rsid w:val="00473668"/>
    <w:rsid w:val="004739E9"/>
    <w:rsid w:val="0047430C"/>
    <w:rsid w:val="004749B6"/>
    <w:rsid w:val="00475778"/>
    <w:rsid w:val="00476BF7"/>
    <w:rsid w:val="00477059"/>
    <w:rsid w:val="00477B81"/>
    <w:rsid w:val="004802A8"/>
    <w:rsid w:val="00480341"/>
    <w:rsid w:val="00481852"/>
    <w:rsid w:val="00481F5D"/>
    <w:rsid w:val="00482360"/>
    <w:rsid w:val="0048262D"/>
    <w:rsid w:val="004826D6"/>
    <w:rsid w:val="00483F23"/>
    <w:rsid w:val="004847FB"/>
    <w:rsid w:val="00486E48"/>
    <w:rsid w:val="00487436"/>
    <w:rsid w:val="004875F0"/>
    <w:rsid w:val="00487B01"/>
    <w:rsid w:val="00491D33"/>
    <w:rsid w:val="0049228F"/>
    <w:rsid w:val="00492421"/>
    <w:rsid w:val="00492A12"/>
    <w:rsid w:val="00492D51"/>
    <w:rsid w:val="004931A7"/>
    <w:rsid w:val="004942EB"/>
    <w:rsid w:val="004947C4"/>
    <w:rsid w:val="00496744"/>
    <w:rsid w:val="00497010"/>
    <w:rsid w:val="004A1C56"/>
    <w:rsid w:val="004A1E36"/>
    <w:rsid w:val="004A2AEB"/>
    <w:rsid w:val="004A2F1B"/>
    <w:rsid w:val="004A445F"/>
    <w:rsid w:val="004A4945"/>
    <w:rsid w:val="004A5736"/>
    <w:rsid w:val="004A5A5E"/>
    <w:rsid w:val="004A70CD"/>
    <w:rsid w:val="004A7CB8"/>
    <w:rsid w:val="004A7DDA"/>
    <w:rsid w:val="004B08D5"/>
    <w:rsid w:val="004B1036"/>
    <w:rsid w:val="004B4834"/>
    <w:rsid w:val="004B4E6C"/>
    <w:rsid w:val="004B54B1"/>
    <w:rsid w:val="004B57FD"/>
    <w:rsid w:val="004B7298"/>
    <w:rsid w:val="004B7FDD"/>
    <w:rsid w:val="004C1A6B"/>
    <w:rsid w:val="004C3732"/>
    <w:rsid w:val="004C4831"/>
    <w:rsid w:val="004C4DD9"/>
    <w:rsid w:val="004C67D3"/>
    <w:rsid w:val="004D00CA"/>
    <w:rsid w:val="004D065A"/>
    <w:rsid w:val="004D0C36"/>
    <w:rsid w:val="004D15BA"/>
    <w:rsid w:val="004D1729"/>
    <w:rsid w:val="004D32C8"/>
    <w:rsid w:val="004D42E4"/>
    <w:rsid w:val="004D57BC"/>
    <w:rsid w:val="004D6792"/>
    <w:rsid w:val="004D73FE"/>
    <w:rsid w:val="004E0CE8"/>
    <w:rsid w:val="004E11A5"/>
    <w:rsid w:val="004E15DA"/>
    <w:rsid w:val="004E1900"/>
    <w:rsid w:val="004E1DE7"/>
    <w:rsid w:val="004E21CA"/>
    <w:rsid w:val="004E25BF"/>
    <w:rsid w:val="004E308D"/>
    <w:rsid w:val="004E3965"/>
    <w:rsid w:val="004E3B03"/>
    <w:rsid w:val="004E3B73"/>
    <w:rsid w:val="004E5F3C"/>
    <w:rsid w:val="004E6CFC"/>
    <w:rsid w:val="004E6DE3"/>
    <w:rsid w:val="004E7322"/>
    <w:rsid w:val="004E752E"/>
    <w:rsid w:val="004E79A6"/>
    <w:rsid w:val="004E7F49"/>
    <w:rsid w:val="004F1D0E"/>
    <w:rsid w:val="004F29CE"/>
    <w:rsid w:val="004F37B0"/>
    <w:rsid w:val="004F5D73"/>
    <w:rsid w:val="004F6CC7"/>
    <w:rsid w:val="004F7908"/>
    <w:rsid w:val="005006FA"/>
    <w:rsid w:val="005017EE"/>
    <w:rsid w:val="00501E22"/>
    <w:rsid w:val="0050286E"/>
    <w:rsid w:val="005033F3"/>
    <w:rsid w:val="005035BA"/>
    <w:rsid w:val="00504F55"/>
    <w:rsid w:val="00505C56"/>
    <w:rsid w:val="00506E80"/>
    <w:rsid w:val="00511042"/>
    <w:rsid w:val="00511A60"/>
    <w:rsid w:val="00512168"/>
    <w:rsid w:val="00512850"/>
    <w:rsid w:val="00512CBA"/>
    <w:rsid w:val="00514DDD"/>
    <w:rsid w:val="00515C0B"/>
    <w:rsid w:val="00515FB3"/>
    <w:rsid w:val="005174C3"/>
    <w:rsid w:val="00517B2F"/>
    <w:rsid w:val="005200FC"/>
    <w:rsid w:val="0052179A"/>
    <w:rsid w:val="0052252A"/>
    <w:rsid w:val="00523A90"/>
    <w:rsid w:val="00524606"/>
    <w:rsid w:val="005249BA"/>
    <w:rsid w:val="00524B69"/>
    <w:rsid w:val="00524F93"/>
    <w:rsid w:val="00525503"/>
    <w:rsid w:val="00525745"/>
    <w:rsid w:val="00525F98"/>
    <w:rsid w:val="00526668"/>
    <w:rsid w:val="0052748F"/>
    <w:rsid w:val="0052773D"/>
    <w:rsid w:val="00530252"/>
    <w:rsid w:val="00531337"/>
    <w:rsid w:val="005333DA"/>
    <w:rsid w:val="00534301"/>
    <w:rsid w:val="00534ED3"/>
    <w:rsid w:val="00536B30"/>
    <w:rsid w:val="00536DAA"/>
    <w:rsid w:val="00537179"/>
    <w:rsid w:val="0054047E"/>
    <w:rsid w:val="005406C5"/>
    <w:rsid w:val="00540C53"/>
    <w:rsid w:val="00541110"/>
    <w:rsid w:val="00541AAB"/>
    <w:rsid w:val="00542EC7"/>
    <w:rsid w:val="005437E6"/>
    <w:rsid w:val="00543874"/>
    <w:rsid w:val="005439FE"/>
    <w:rsid w:val="00543F15"/>
    <w:rsid w:val="005450F3"/>
    <w:rsid w:val="005511AC"/>
    <w:rsid w:val="00551873"/>
    <w:rsid w:val="00552B9A"/>
    <w:rsid w:val="005530EA"/>
    <w:rsid w:val="0055385F"/>
    <w:rsid w:val="00553C71"/>
    <w:rsid w:val="00553FE5"/>
    <w:rsid w:val="005547ED"/>
    <w:rsid w:val="00554869"/>
    <w:rsid w:val="00555443"/>
    <w:rsid w:val="00556A99"/>
    <w:rsid w:val="005578A5"/>
    <w:rsid w:val="005611DD"/>
    <w:rsid w:val="005628A3"/>
    <w:rsid w:val="005628E3"/>
    <w:rsid w:val="005635D9"/>
    <w:rsid w:val="00564F4A"/>
    <w:rsid w:val="00564F50"/>
    <w:rsid w:val="00565A46"/>
    <w:rsid w:val="00565A47"/>
    <w:rsid w:val="00565B43"/>
    <w:rsid w:val="005664AE"/>
    <w:rsid w:val="005670D8"/>
    <w:rsid w:val="005676E4"/>
    <w:rsid w:val="005704E2"/>
    <w:rsid w:val="00570782"/>
    <w:rsid w:val="00571B60"/>
    <w:rsid w:val="00572A95"/>
    <w:rsid w:val="0057339F"/>
    <w:rsid w:val="00574A96"/>
    <w:rsid w:val="0057607B"/>
    <w:rsid w:val="00576986"/>
    <w:rsid w:val="00576D80"/>
    <w:rsid w:val="005775DE"/>
    <w:rsid w:val="0058067F"/>
    <w:rsid w:val="005814DD"/>
    <w:rsid w:val="005831AC"/>
    <w:rsid w:val="00583BFB"/>
    <w:rsid w:val="00583C17"/>
    <w:rsid w:val="0058446D"/>
    <w:rsid w:val="005851BA"/>
    <w:rsid w:val="0058663D"/>
    <w:rsid w:val="00586777"/>
    <w:rsid w:val="005869E2"/>
    <w:rsid w:val="00586A85"/>
    <w:rsid w:val="00586B53"/>
    <w:rsid w:val="005904F1"/>
    <w:rsid w:val="0059317F"/>
    <w:rsid w:val="0059328B"/>
    <w:rsid w:val="005939BD"/>
    <w:rsid w:val="00593CB3"/>
    <w:rsid w:val="0059409A"/>
    <w:rsid w:val="00594282"/>
    <w:rsid w:val="00596D5C"/>
    <w:rsid w:val="00597571"/>
    <w:rsid w:val="005A0561"/>
    <w:rsid w:val="005A27DD"/>
    <w:rsid w:val="005A3737"/>
    <w:rsid w:val="005A3C0A"/>
    <w:rsid w:val="005A3DF7"/>
    <w:rsid w:val="005A4BFC"/>
    <w:rsid w:val="005A50C5"/>
    <w:rsid w:val="005A608E"/>
    <w:rsid w:val="005A66DD"/>
    <w:rsid w:val="005A69E4"/>
    <w:rsid w:val="005A6ADB"/>
    <w:rsid w:val="005A6FFD"/>
    <w:rsid w:val="005A78D0"/>
    <w:rsid w:val="005A79A4"/>
    <w:rsid w:val="005B01FB"/>
    <w:rsid w:val="005B02E7"/>
    <w:rsid w:val="005B09F7"/>
    <w:rsid w:val="005B0A74"/>
    <w:rsid w:val="005B1723"/>
    <w:rsid w:val="005B176D"/>
    <w:rsid w:val="005B2700"/>
    <w:rsid w:val="005B2805"/>
    <w:rsid w:val="005B2A12"/>
    <w:rsid w:val="005B2DA6"/>
    <w:rsid w:val="005B2E2F"/>
    <w:rsid w:val="005B3D20"/>
    <w:rsid w:val="005B5DEE"/>
    <w:rsid w:val="005B645D"/>
    <w:rsid w:val="005B6DE1"/>
    <w:rsid w:val="005C026D"/>
    <w:rsid w:val="005C0412"/>
    <w:rsid w:val="005C0E55"/>
    <w:rsid w:val="005C1102"/>
    <w:rsid w:val="005C2B44"/>
    <w:rsid w:val="005C4036"/>
    <w:rsid w:val="005C4B33"/>
    <w:rsid w:val="005C4D9D"/>
    <w:rsid w:val="005C6A81"/>
    <w:rsid w:val="005C7573"/>
    <w:rsid w:val="005C7EF1"/>
    <w:rsid w:val="005D1554"/>
    <w:rsid w:val="005D24B7"/>
    <w:rsid w:val="005D2B40"/>
    <w:rsid w:val="005D2DAD"/>
    <w:rsid w:val="005D2EDA"/>
    <w:rsid w:val="005D2F2F"/>
    <w:rsid w:val="005D3A7E"/>
    <w:rsid w:val="005D4EB9"/>
    <w:rsid w:val="005D5733"/>
    <w:rsid w:val="005D6415"/>
    <w:rsid w:val="005E1792"/>
    <w:rsid w:val="005E1C6F"/>
    <w:rsid w:val="005E1F76"/>
    <w:rsid w:val="005E5F1E"/>
    <w:rsid w:val="005F320B"/>
    <w:rsid w:val="005F3E51"/>
    <w:rsid w:val="005F4D4D"/>
    <w:rsid w:val="005F557A"/>
    <w:rsid w:val="005F5BD8"/>
    <w:rsid w:val="005F75DC"/>
    <w:rsid w:val="005F7C0E"/>
    <w:rsid w:val="00600E78"/>
    <w:rsid w:val="006019A6"/>
    <w:rsid w:val="00601D6B"/>
    <w:rsid w:val="0060203F"/>
    <w:rsid w:val="0060219B"/>
    <w:rsid w:val="0060242F"/>
    <w:rsid w:val="00603E79"/>
    <w:rsid w:val="00604310"/>
    <w:rsid w:val="00605ACD"/>
    <w:rsid w:val="006062AD"/>
    <w:rsid w:val="00606331"/>
    <w:rsid w:val="00607295"/>
    <w:rsid w:val="00610293"/>
    <w:rsid w:val="00610B31"/>
    <w:rsid w:val="00610EA6"/>
    <w:rsid w:val="006115C7"/>
    <w:rsid w:val="006128C1"/>
    <w:rsid w:val="00613901"/>
    <w:rsid w:val="00613EA6"/>
    <w:rsid w:val="00614DDB"/>
    <w:rsid w:val="00620E4D"/>
    <w:rsid w:val="006211A7"/>
    <w:rsid w:val="0062250C"/>
    <w:rsid w:val="00622C74"/>
    <w:rsid w:val="00623927"/>
    <w:rsid w:val="00624162"/>
    <w:rsid w:val="0062475B"/>
    <w:rsid w:val="00625941"/>
    <w:rsid w:val="00626A9C"/>
    <w:rsid w:val="00627730"/>
    <w:rsid w:val="0063013C"/>
    <w:rsid w:val="006310FA"/>
    <w:rsid w:val="00631268"/>
    <w:rsid w:val="006316D1"/>
    <w:rsid w:val="0063215A"/>
    <w:rsid w:val="006360EA"/>
    <w:rsid w:val="0063772A"/>
    <w:rsid w:val="00637A20"/>
    <w:rsid w:val="00637A22"/>
    <w:rsid w:val="0064071B"/>
    <w:rsid w:val="006407E5"/>
    <w:rsid w:val="00641EB5"/>
    <w:rsid w:val="00643902"/>
    <w:rsid w:val="00644EAF"/>
    <w:rsid w:val="0064520E"/>
    <w:rsid w:val="00645839"/>
    <w:rsid w:val="0064591B"/>
    <w:rsid w:val="006461BC"/>
    <w:rsid w:val="00646CFA"/>
    <w:rsid w:val="00650323"/>
    <w:rsid w:val="00652370"/>
    <w:rsid w:val="0065312B"/>
    <w:rsid w:val="00655A7D"/>
    <w:rsid w:val="00656C09"/>
    <w:rsid w:val="00657012"/>
    <w:rsid w:val="00657596"/>
    <w:rsid w:val="00657C7A"/>
    <w:rsid w:val="00657D68"/>
    <w:rsid w:val="0066071D"/>
    <w:rsid w:val="00661125"/>
    <w:rsid w:val="006617BE"/>
    <w:rsid w:val="0066197F"/>
    <w:rsid w:val="00661BE6"/>
    <w:rsid w:val="00662C30"/>
    <w:rsid w:val="0066317B"/>
    <w:rsid w:val="00663392"/>
    <w:rsid w:val="0066388D"/>
    <w:rsid w:val="006638AC"/>
    <w:rsid w:val="0066391F"/>
    <w:rsid w:val="00664205"/>
    <w:rsid w:val="00664B09"/>
    <w:rsid w:val="00667F32"/>
    <w:rsid w:val="00670A34"/>
    <w:rsid w:val="00674CE5"/>
    <w:rsid w:val="0067504E"/>
    <w:rsid w:val="006754F4"/>
    <w:rsid w:val="00675696"/>
    <w:rsid w:val="00676A84"/>
    <w:rsid w:val="0067711A"/>
    <w:rsid w:val="00677191"/>
    <w:rsid w:val="00680784"/>
    <w:rsid w:val="006810B3"/>
    <w:rsid w:val="00681B5A"/>
    <w:rsid w:val="00682D19"/>
    <w:rsid w:val="006870A2"/>
    <w:rsid w:val="00687D60"/>
    <w:rsid w:val="006905D0"/>
    <w:rsid w:val="006909DE"/>
    <w:rsid w:val="0069182C"/>
    <w:rsid w:val="006921E1"/>
    <w:rsid w:val="00693080"/>
    <w:rsid w:val="00693951"/>
    <w:rsid w:val="00694955"/>
    <w:rsid w:val="00694AF2"/>
    <w:rsid w:val="00694DD1"/>
    <w:rsid w:val="00697437"/>
    <w:rsid w:val="006976A4"/>
    <w:rsid w:val="006979B5"/>
    <w:rsid w:val="006A031A"/>
    <w:rsid w:val="006A0667"/>
    <w:rsid w:val="006A0732"/>
    <w:rsid w:val="006A1CDE"/>
    <w:rsid w:val="006A1E27"/>
    <w:rsid w:val="006A2B40"/>
    <w:rsid w:val="006A3DAE"/>
    <w:rsid w:val="006A45E6"/>
    <w:rsid w:val="006A5126"/>
    <w:rsid w:val="006A5B37"/>
    <w:rsid w:val="006A6B79"/>
    <w:rsid w:val="006A7C4F"/>
    <w:rsid w:val="006B07C0"/>
    <w:rsid w:val="006B158E"/>
    <w:rsid w:val="006B2F56"/>
    <w:rsid w:val="006B3A42"/>
    <w:rsid w:val="006B4059"/>
    <w:rsid w:val="006B556F"/>
    <w:rsid w:val="006B6563"/>
    <w:rsid w:val="006B68EE"/>
    <w:rsid w:val="006B78E5"/>
    <w:rsid w:val="006C1A25"/>
    <w:rsid w:val="006C24BB"/>
    <w:rsid w:val="006C3194"/>
    <w:rsid w:val="006C31FE"/>
    <w:rsid w:val="006C3374"/>
    <w:rsid w:val="006C3AD9"/>
    <w:rsid w:val="006C4221"/>
    <w:rsid w:val="006C4C02"/>
    <w:rsid w:val="006C5831"/>
    <w:rsid w:val="006C61EC"/>
    <w:rsid w:val="006C65A4"/>
    <w:rsid w:val="006D07D5"/>
    <w:rsid w:val="006D0BCF"/>
    <w:rsid w:val="006D0D9A"/>
    <w:rsid w:val="006D1DA3"/>
    <w:rsid w:val="006D4560"/>
    <w:rsid w:val="006D4C6E"/>
    <w:rsid w:val="006D524E"/>
    <w:rsid w:val="006D5586"/>
    <w:rsid w:val="006D587E"/>
    <w:rsid w:val="006D6C09"/>
    <w:rsid w:val="006D70C6"/>
    <w:rsid w:val="006D7B64"/>
    <w:rsid w:val="006D7F45"/>
    <w:rsid w:val="006E1031"/>
    <w:rsid w:val="006E1A35"/>
    <w:rsid w:val="006E2769"/>
    <w:rsid w:val="006E2E6C"/>
    <w:rsid w:val="006E49D1"/>
    <w:rsid w:val="006E4AA8"/>
    <w:rsid w:val="006E4BE2"/>
    <w:rsid w:val="006E52A1"/>
    <w:rsid w:val="006E6061"/>
    <w:rsid w:val="006E77B2"/>
    <w:rsid w:val="006E7C5B"/>
    <w:rsid w:val="006F1BF0"/>
    <w:rsid w:val="006F21FD"/>
    <w:rsid w:val="006F3CDC"/>
    <w:rsid w:val="006F44F3"/>
    <w:rsid w:val="006F4AE9"/>
    <w:rsid w:val="006F56ED"/>
    <w:rsid w:val="006F65D9"/>
    <w:rsid w:val="006F7806"/>
    <w:rsid w:val="006F7D7C"/>
    <w:rsid w:val="00700104"/>
    <w:rsid w:val="00700E1D"/>
    <w:rsid w:val="007012E3"/>
    <w:rsid w:val="00703A9B"/>
    <w:rsid w:val="00703D0B"/>
    <w:rsid w:val="00704D02"/>
    <w:rsid w:val="00706D5A"/>
    <w:rsid w:val="0070769F"/>
    <w:rsid w:val="00707B1B"/>
    <w:rsid w:val="007127E6"/>
    <w:rsid w:val="00713126"/>
    <w:rsid w:val="007135B1"/>
    <w:rsid w:val="007160F5"/>
    <w:rsid w:val="00716A0A"/>
    <w:rsid w:val="00717F5E"/>
    <w:rsid w:val="007205E5"/>
    <w:rsid w:val="00721731"/>
    <w:rsid w:val="0072296C"/>
    <w:rsid w:val="00722CD5"/>
    <w:rsid w:val="00723967"/>
    <w:rsid w:val="007244D5"/>
    <w:rsid w:val="00724A89"/>
    <w:rsid w:val="007254E1"/>
    <w:rsid w:val="007264A6"/>
    <w:rsid w:val="00726709"/>
    <w:rsid w:val="007272B9"/>
    <w:rsid w:val="00727357"/>
    <w:rsid w:val="00727F8D"/>
    <w:rsid w:val="007313C5"/>
    <w:rsid w:val="007314D7"/>
    <w:rsid w:val="00732DC7"/>
    <w:rsid w:val="00733383"/>
    <w:rsid w:val="007336A6"/>
    <w:rsid w:val="00733B60"/>
    <w:rsid w:val="0073535F"/>
    <w:rsid w:val="007366FD"/>
    <w:rsid w:val="007368A7"/>
    <w:rsid w:val="007372DB"/>
    <w:rsid w:val="00742A3E"/>
    <w:rsid w:val="007444EF"/>
    <w:rsid w:val="00744745"/>
    <w:rsid w:val="00746814"/>
    <w:rsid w:val="0074775B"/>
    <w:rsid w:val="00750A7A"/>
    <w:rsid w:val="00750C1A"/>
    <w:rsid w:val="00751422"/>
    <w:rsid w:val="00751C1F"/>
    <w:rsid w:val="00752577"/>
    <w:rsid w:val="00752FA6"/>
    <w:rsid w:val="00753080"/>
    <w:rsid w:val="00754390"/>
    <w:rsid w:val="007547BA"/>
    <w:rsid w:val="0075508A"/>
    <w:rsid w:val="00756724"/>
    <w:rsid w:val="007577F1"/>
    <w:rsid w:val="00760456"/>
    <w:rsid w:val="00760AE3"/>
    <w:rsid w:val="00760E43"/>
    <w:rsid w:val="00762310"/>
    <w:rsid w:val="00762A84"/>
    <w:rsid w:val="00763584"/>
    <w:rsid w:val="00764137"/>
    <w:rsid w:val="00764281"/>
    <w:rsid w:val="0076434C"/>
    <w:rsid w:val="00764EA6"/>
    <w:rsid w:val="00764F89"/>
    <w:rsid w:val="00765273"/>
    <w:rsid w:val="00765946"/>
    <w:rsid w:val="0076625B"/>
    <w:rsid w:val="00767442"/>
    <w:rsid w:val="00767B21"/>
    <w:rsid w:val="00767C4C"/>
    <w:rsid w:val="0077109C"/>
    <w:rsid w:val="00772165"/>
    <w:rsid w:val="00773422"/>
    <w:rsid w:val="00773B43"/>
    <w:rsid w:val="00774E80"/>
    <w:rsid w:val="00777749"/>
    <w:rsid w:val="00780147"/>
    <w:rsid w:val="00780C61"/>
    <w:rsid w:val="007811B9"/>
    <w:rsid w:val="007817EE"/>
    <w:rsid w:val="0078235C"/>
    <w:rsid w:val="007835EF"/>
    <w:rsid w:val="00783834"/>
    <w:rsid w:val="007849D0"/>
    <w:rsid w:val="00785DFD"/>
    <w:rsid w:val="007874AA"/>
    <w:rsid w:val="00787FFD"/>
    <w:rsid w:val="007904EE"/>
    <w:rsid w:val="007907E1"/>
    <w:rsid w:val="007910F5"/>
    <w:rsid w:val="00794A63"/>
    <w:rsid w:val="0079739C"/>
    <w:rsid w:val="00797723"/>
    <w:rsid w:val="007A114F"/>
    <w:rsid w:val="007A1845"/>
    <w:rsid w:val="007A258F"/>
    <w:rsid w:val="007A3B41"/>
    <w:rsid w:val="007A3E65"/>
    <w:rsid w:val="007A5ADF"/>
    <w:rsid w:val="007A768A"/>
    <w:rsid w:val="007A7D48"/>
    <w:rsid w:val="007A7DDC"/>
    <w:rsid w:val="007B0302"/>
    <w:rsid w:val="007B08F9"/>
    <w:rsid w:val="007B10CD"/>
    <w:rsid w:val="007B1CF9"/>
    <w:rsid w:val="007B3AA1"/>
    <w:rsid w:val="007B486C"/>
    <w:rsid w:val="007B77C8"/>
    <w:rsid w:val="007B7B88"/>
    <w:rsid w:val="007C0EEA"/>
    <w:rsid w:val="007C1302"/>
    <w:rsid w:val="007C1797"/>
    <w:rsid w:val="007C3CAC"/>
    <w:rsid w:val="007C4624"/>
    <w:rsid w:val="007C4D96"/>
    <w:rsid w:val="007C58F5"/>
    <w:rsid w:val="007C6659"/>
    <w:rsid w:val="007D07E6"/>
    <w:rsid w:val="007D0DDC"/>
    <w:rsid w:val="007D12FC"/>
    <w:rsid w:val="007D1476"/>
    <w:rsid w:val="007D1F79"/>
    <w:rsid w:val="007D4719"/>
    <w:rsid w:val="007D4BDA"/>
    <w:rsid w:val="007D5156"/>
    <w:rsid w:val="007D5B2E"/>
    <w:rsid w:val="007D627F"/>
    <w:rsid w:val="007D6429"/>
    <w:rsid w:val="007D6D38"/>
    <w:rsid w:val="007D779F"/>
    <w:rsid w:val="007D7D9E"/>
    <w:rsid w:val="007E1CCF"/>
    <w:rsid w:val="007E1D79"/>
    <w:rsid w:val="007E213E"/>
    <w:rsid w:val="007E3380"/>
    <w:rsid w:val="007E34EC"/>
    <w:rsid w:val="007E39B2"/>
    <w:rsid w:val="007E5C94"/>
    <w:rsid w:val="007E6A35"/>
    <w:rsid w:val="007F1065"/>
    <w:rsid w:val="007F1BCC"/>
    <w:rsid w:val="007F22EA"/>
    <w:rsid w:val="007F39A9"/>
    <w:rsid w:val="007F45A9"/>
    <w:rsid w:val="007F5733"/>
    <w:rsid w:val="007F616B"/>
    <w:rsid w:val="007F7ABE"/>
    <w:rsid w:val="00804225"/>
    <w:rsid w:val="008068C4"/>
    <w:rsid w:val="00807A9E"/>
    <w:rsid w:val="008104EC"/>
    <w:rsid w:val="00810D68"/>
    <w:rsid w:val="0081146D"/>
    <w:rsid w:val="00811636"/>
    <w:rsid w:val="0081389C"/>
    <w:rsid w:val="00814047"/>
    <w:rsid w:val="008167A9"/>
    <w:rsid w:val="008167FF"/>
    <w:rsid w:val="008173F3"/>
    <w:rsid w:val="008204CE"/>
    <w:rsid w:val="0082272A"/>
    <w:rsid w:val="00822789"/>
    <w:rsid w:val="0082395A"/>
    <w:rsid w:val="00824A20"/>
    <w:rsid w:val="0082554A"/>
    <w:rsid w:val="00825EC3"/>
    <w:rsid w:val="00825FDD"/>
    <w:rsid w:val="008303B8"/>
    <w:rsid w:val="00831943"/>
    <w:rsid w:val="0083256E"/>
    <w:rsid w:val="00832F19"/>
    <w:rsid w:val="00833097"/>
    <w:rsid w:val="00833249"/>
    <w:rsid w:val="00833665"/>
    <w:rsid w:val="0083384E"/>
    <w:rsid w:val="00834D29"/>
    <w:rsid w:val="00834FC8"/>
    <w:rsid w:val="00835B09"/>
    <w:rsid w:val="00835B25"/>
    <w:rsid w:val="008362AA"/>
    <w:rsid w:val="00837167"/>
    <w:rsid w:val="00837307"/>
    <w:rsid w:val="008400F9"/>
    <w:rsid w:val="00840DC1"/>
    <w:rsid w:val="008424C4"/>
    <w:rsid w:val="0084321D"/>
    <w:rsid w:val="008435BA"/>
    <w:rsid w:val="00843FC2"/>
    <w:rsid w:val="00845E2F"/>
    <w:rsid w:val="00846AB4"/>
    <w:rsid w:val="00847A72"/>
    <w:rsid w:val="00851B7E"/>
    <w:rsid w:val="0085279B"/>
    <w:rsid w:val="0085360E"/>
    <w:rsid w:val="00854635"/>
    <w:rsid w:val="008556D1"/>
    <w:rsid w:val="00855B11"/>
    <w:rsid w:val="0085615D"/>
    <w:rsid w:val="008605F4"/>
    <w:rsid w:val="00860C6D"/>
    <w:rsid w:val="008610F3"/>
    <w:rsid w:val="0086176E"/>
    <w:rsid w:val="00861B2C"/>
    <w:rsid w:val="00861C8A"/>
    <w:rsid w:val="00862CF0"/>
    <w:rsid w:val="0086309C"/>
    <w:rsid w:val="00863D7F"/>
    <w:rsid w:val="0086437D"/>
    <w:rsid w:val="00864AA9"/>
    <w:rsid w:val="008657C6"/>
    <w:rsid w:val="00865AF7"/>
    <w:rsid w:val="008674FB"/>
    <w:rsid w:val="008677C9"/>
    <w:rsid w:val="00870485"/>
    <w:rsid w:val="008712AD"/>
    <w:rsid w:val="00871B22"/>
    <w:rsid w:val="00871BAC"/>
    <w:rsid w:val="008720C8"/>
    <w:rsid w:val="00872AD7"/>
    <w:rsid w:val="008744CC"/>
    <w:rsid w:val="008753A3"/>
    <w:rsid w:val="0087655D"/>
    <w:rsid w:val="008765A6"/>
    <w:rsid w:val="00876AE7"/>
    <w:rsid w:val="00876E56"/>
    <w:rsid w:val="008805C2"/>
    <w:rsid w:val="008805C8"/>
    <w:rsid w:val="0088296B"/>
    <w:rsid w:val="00882C58"/>
    <w:rsid w:val="0088305C"/>
    <w:rsid w:val="00883C1F"/>
    <w:rsid w:val="00883F4C"/>
    <w:rsid w:val="008845B7"/>
    <w:rsid w:val="0088539A"/>
    <w:rsid w:val="00885E87"/>
    <w:rsid w:val="00885EED"/>
    <w:rsid w:val="00885FF9"/>
    <w:rsid w:val="0089029B"/>
    <w:rsid w:val="00890EB7"/>
    <w:rsid w:val="008913A4"/>
    <w:rsid w:val="00891FCD"/>
    <w:rsid w:val="00892234"/>
    <w:rsid w:val="00894D57"/>
    <w:rsid w:val="00895A82"/>
    <w:rsid w:val="008969EF"/>
    <w:rsid w:val="00897C67"/>
    <w:rsid w:val="008A0254"/>
    <w:rsid w:val="008A0A51"/>
    <w:rsid w:val="008A0D76"/>
    <w:rsid w:val="008A0DF3"/>
    <w:rsid w:val="008A16BE"/>
    <w:rsid w:val="008A1FAD"/>
    <w:rsid w:val="008A3BA7"/>
    <w:rsid w:val="008A549C"/>
    <w:rsid w:val="008A667C"/>
    <w:rsid w:val="008A6F07"/>
    <w:rsid w:val="008B009F"/>
    <w:rsid w:val="008B0CAE"/>
    <w:rsid w:val="008B1C70"/>
    <w:rsid w:val="008B24BB"/>
    <w:rsid w:val="008B2853"/>
    <w:rsid w:val="008B2B34"/>
    <w:rsid w:val="008B487D"/>
    <w:rsid w:val="008B6DCA"/>
    <w:rsid w:val="008C023B"/>
    <w:rsid w:val="008C0A48"/>
    <w:rsid w:val="008C17FE"/>
    <w:rsid w:val="008C2417"/>
    <w:rsid w:val="008C29BF"/>
    <w:rsid w:val="008C419C"/>
    <w:rsid w:val="008C45A1"/>
    <w:rsid w:val="008C5FFA"/>
    <w:rsid w:val="008C60E8"/>
    <w:rsid w:val="008C653C"/>
    <w:rsid w:val="008C6D6B"/>
    <w:rsid w:val="008C757D"/>
    <w:rsid w:val="008D1373"/>
    <w:rsid w:val="008D36FB"/>
    <w:rsid w:val="008D3D40"/>
    <w:rsid w:val="008D5FF9"/>
    <w:rsid w:val="008D6B12"/>
    <w:rsid w:val="008D7D19"/>
    <w:rsid w:val="008E053C"/>
    <w:rsid w:val="008E12FF"/>
    <w:rsid w:val="008E3278"/>
    <w:rsid w:val="008E3D82"/>
    <w:rsid w:val="008E4357"/>
    <w:rsid w:val="008E4AC8"/>
    <w:rsid w:val="008E5AB4"/>
    <w:rsid w:val="008E5F7E"/>
    <w:rsid w:val="008E5FC7"/>
    <w:rsid w:val="008E7A00"/>
    <w:rsid w:val="008F019C"/>
    <w:rsid w:val="008F021A"/>
    <w:rsid w:val="008F0F07"/>
    <w:rsid w:val="008F153A"/>
    <w:rsid w:val="008F226B"/>
    <w:rsid w:val="008F30F2"/>
    <w:rsid w:val="008F3190"/>
    <w:rsid w:val="008F3BC8"/>
    <w:rsid w:val="008F4100"/>
    <w:rsid w:val="008F562A"/>
    <w:rsid w:val="008F5D02"/>
    <w:rsid w:val="008F78DD"/>
    <w:rsid w:val="008F7A02"/>
    <w:rsid w:val="00900E8E"/>
    <w:rsid w:val="0090261A"/>
    <w:rsid w:val="00902A8A"/>
    <w:rsid w:val="00903A56"/>
    <w:rsid w:val="00904D1B"/>
    <w:rsid w:val="00905BDC"/>
    <w:rsid w:val="00905DC2"/>
    <w:rsid w:val="00906A45"/>
    <w:rsid w:val="00907AAF"/>
    <w:rsid w:val="0091014B"/>
    <w:rsid w:val="009101F3"/>
    <w:rsid w:val="0091211F"/>
    <w:rsid w:val="00912919"/>
    <w:rsid w:val="009159F6"/>
    <w:rsid w:val="00915A65"/>
    <w:rsid w:val="00916B1F"/>
    <w:rsid w:val="00920835"/>
    <w:rsid w:val="00920BAD"/>
    <w:rsid w:val="00920E34"/>
    <w:rsid w:val="00921A1C"/>
    <w:rsid w:val="00921DD5"/>
    <w:rsid w:val="00922423"/>
    <w:rsid w:val="00923616"/>
    <w:rsid w:val="00924229"/>
    <w:rsid w:val="00924494"/>
    <w:rsid w:val="00924D7E"/>
    <w:rsid w:val="009253CA"/>
    <w:rsid w:val="00930356"/>
    <w:rsid w:val="00930500"/>
    <w:rsid w:val="009306D1"/>
    <w:rsid w:val="009307C7"/>
    <w:rsid w:val="0093295E"/>
    <w:rsid w:val="00932CDD"/>
    <w:rsid w:val="00932CE9"/>
    <w:rsid w:val="00933373"/>
    <w:rsid w:val="009336C2"/>
    <w:rsid w:val="00933FD0"/>
    <w:rsid w:val="0093731D"/>
    <w:rsid w:val="009401B5"/>
    <w:rsid w:val="009404E0"/>
    <w:rsid w:val="00941AF1"/>
    <w:rsid w:val="00942488"/>
    <w:rsid w:val="0094319D"/>
    <w:rsid w:val="0094430E"/>
    <w:rsid w:val="0094539B"/>
    <w:rsid w:val="009475A4"/>
    <w:rsid w:val="0095243F"/>
    <w:rsid w:val="00952D2E"/>
    <w:rsid w:val="00953332"/>
    <w:rsid w:val="00953A67"/>
    <w:rsid w:val="00954525"/>
    <w:rsid w:val="00955A4D"/>
    <w:rsid w:val="00955D35"/>
    <w:rsid w:val="00957E2B"/>
    <w:rsid w:val="00957F1C"/>
    <w:rsid w:val="00960853"/>
    <w:rsid w:val="0096243A"/>
    <w:rsid w:val="00962B3E"/>
    <w:rsid w:val="0096376E"/>
    <w:rsid w:val="009641D5"/>
    <w:rsid w:val="009653D9"/>
    <w:rsid w:val="00965D87"/>
    <w:rsid w:val="00966DE3"/>
    <w:rsid w:val="00967B98"/>
    <w:rsid w:val="00967E12"/>
    <w:rsid w:val="0097050E"/>
    <w:rsid w:val="0097080F"/>
    <w:rsid w:val="00971BB2"/>
    <w:rsid w:val="00971D14"/>
    <w:rsid w:val="00972F41"/>
    <w:rsid w:val="009740E4"/>
    <w:rsid w:val="00974A19"/>
    <w:rsid w:val="00974B6B"/>
    <w:rsid w:val="0097541A"/>
    <w:rsid w:val="0097662C"/>
    <w:rsid w:val="00976D2E"/>
    <w:rsid w:val="009771A2"/>
    <w:rsid w:val="009772B8"/>
    <w:rsid w:val="0097737E"/>
    <w:rsid w:val="0098293A"/>
    <w:rsid w:val="00982AB2"/>
    <w:rsid w:val="009848BB"/>
    <w:rsid w:val="00984F3B"/>
    <w:rsid w:val="00987EE9"/>
    <w:rsid w:val="009901A0"/>
    <w:rsid w:val="00990FCC"/>
    <w:rsid w:val="00991117"/>
    <w:rsid w:val="00991C93"/>
    <w:rsid w:val="0099201C"/>
    <w:rsid w:val="009924AD"/>
    <w:rsid w:val="00994559"/>
    <w:rsid w:val="00994892"/>
    <w:rsid w:val="0099538C"/>
    <w:rsid w:val="009979CE"/>
    <w:rsid w:val="009A05C2"/>
    <w:rsid w:val="009A5B64"/>
    <w:rsid w:val="009A5F7C"/>
    <w:rsid w:val="009A7064"/>
    <w:rsid w:val="009A7655"/>
    <w:rsid w:val="009A772F"/>
    <w:rsid w:val="009B0142"/>
    <w:rsid w:val="009B0170"/>
    <w:rsid w:val="009B0A8A"/>
    <w:rsid w:val="009B148B"/>
    <w:rsid w:val="009B1598"/>
    <w:rsid w:val="009B2A79"/>
    <w:rsid w:val="009B2B67"/>
    <w:rsid w:val="009B2CB8"/>
    <w:rsid w:val="009B2FD4"/>
    <w:rsid w:val="009B3097"/>
    <w:rsid w:val="009B5643"/>
    <w:rsid w:val="009B59FB"/>
    <w:rsid w:val="009B6C99"/>
    <w:rsid w:val="009B6D00"/>
    <w:rsid w:val="009B7E9D"/>
    <w:rsid w:val="009C0773"/>
    <w:rsid w:val="009C2240"/>
    <w:rsid w:val="009C3316"/>
    <w:rsid w:val="009C3355"/>
    <w:rsid w:val="009C3D33"/>
    <w:rsid w:val="009C3F38"/>
    <w:rsid w:val="009C426C"/>
    <w:rsid w:val="009D04C0"/>
    <w:rsid w:val="009D152F"/>
    <w:rsid w:val="009D17A2"/>
    <w:rsid w:val="009D24AD"/>
    <w:rsid w:val="009D2686"/>
    <w:rsid w:val="009D2FF2"/>
    <w:rsid w:val="009D346D"/>
    <w:rsid w:val="009D36F6"/>
    <w:rsid w:val="009D3A2E"/>
    <w:rsid w:val="009D3ADB"/>
    <w:rsid w:val="009D3F41"/>
    <w:rsid w:val="009D42A9"/>
    <w:rsid w:val="009D43C0"/>
    <w:rsid w:val="009D467D"/>
    <w:rsid w:val="009D4F26"/>
    <w:rsid w:val="009D5746"/>
    <w:rsid w:val="009D6467"/>
    <w:rsid w:val="009D7F40"/>
    <w:rsid w:val="009E1DA5"/>
    <w:rsid w:val="009E1F0A"/>
    <w:rsid w:val="009E1F70"/>
    <w:rsid w:val="009E279E"/>
    <w:rsid w:val="009E2AFE"/>
    <w:rsid w:val="009E3177"/>
    <w:rsid w:val="009E3847"/>
    <w:rsid w:val="009E548D"/>
    <w:rsid w:val="009E5ED4"/>
    <w:rsid w:val="009E6BD6"/>
    <w:rsid w:val="009E712A"/>
    <w:rsid w:val="009E7C21"/>
    <w:rsid w:val="009E7CEC"/>
    <w:rsid w:val="009E7F97"/>
    <w:rsid w:val="009F0383"/>
    <w:rsid w:val="009F045D"/>
    <w:rsid w:val="009F1A3D"/>
    <w:rsid w:val="009F26C5"/>
    <w:rsid w:val="009F2E3F"/>
    <w:rsid w:val="009F3494"/>
    <w:rsid w:val="009F44EF"/>
    <w:rsid w:val="009F46F2"/>
    <w:rsid w:val="009F6085"/>
    <w:rsid w:val="009F793B"/>
    <w:rsid w:val="009F7C7D"/>
    <w:rsid w:val="00A00BFB"/>
    <w:rsid w:val="00A01DF2"/>
    <w:rsid w:val="00A030C2"/>
    <w:rsid w:val="00A038CA"/>
    <w:rsid w:val="00A03B30"/>
    <w:rsid w:val="00A0661D"/>
    <w:rsid w:val="00A06BA2"/>
    <w:rsid w:val="00A1170B"/>
    <w:rsid w:val="00A12AD9"/>
    <w:rsid w:val="00A13C87"/>
    <w:rsid w:val="00A15DA5"/>
    <w:rsid w:val="00A168B9"/>
    <w:rsid w:val="00A16A8E"/>
    <w:rsid w:val="00A16FE2"/>
    <w:rsid w:val="00A17424"/>
    <w:rsid w:val="00A17A25"/>
    <w:rsid w:val="00A17ED8"/>
    <w:rsid w:val="00A20624"/>
    <w:rsid w:val="00A2101C"/>
    <w:rsid w:val="00A210CD"/>
    <w:rsid w:val="00A21588"/>
    <w:rsid w:val="00A2361B"/>
    <w:rsid w:val="00A248E4"/>
    <w:rsid w:val="00A24EFC"/>
    <w:rsid w:val="00A27B61"/>
    <w:rsid w:val="00A27D34"/>
    <w:rsid w:val="00A306CA"/>
    <w:rsid w:val="00A30C18"/>
    <w:rsid w:val="00A31E38"/>
    <w:rsid w:val="00A34B8A"/>
    <w:rsid w:val="00A35023"/>
    <w:rsid w:val="00A35254"/>
    <w:rsid w:val="00A353DF"/>
    <w:rsid w:val="00A35E97"/>
    <w:rsid w:val="00A36712"/>
    <w:rsid w:val="00A36CCF"/>
    <w:rsid w:val="00A3763F"/>
    <w:rsid w:val="00A37C15"/>
    <w:rsid w:val="00A43A72"/>
    <w:rsid w:val="00A4414A"/>
    <w:rsid w:val="00A44A6C"/>
    <w:rsid w:val="00A44AAA"/>
    <w:rsid w:val="00A45751"/>
    <w:rsid w:val="00A45BB5"/>
    <w:rsid w:val="00A47E8A"/>
    <w:rsid w:val="00A50ED9"/>
    <w:rsid w:val="00A52257"/>
    <w:rsid w:val="00A5497D"/>
    <w:rsid w:val="00A54D56"/>
    <w:rsid w:val="00A5648A"/>
    <w:rsid w:val="00A56B6E"/>
    <w:rsid w:val="00A61CD9"/>
    <w:rsid w:val="00A62F27"/>
    <w:rsid w:val="00A635C9"/>
    <w:rsid w:val="00A65017"/>
    <w:rsid w:val="00A65994"/>
    <w:rsid w:val="00A706ED"/>
    <w:rsid w:val="00A721FF"/>
    <w:rsid w:val="00A72CA0"/>
    <w:rsid w:val="00A733B4"/>
    <w:rsid w:val="00A73E80"/>
    <w:rsid w:val="00A73EF3"/>
    <w:rsid w:val="00A74381"/>
    <w:rsid w:val="00A75549"/>
    <w:rsid w:val="00A76A25"/>
    <w:rsid w:val="00A76DC7"/>
    <w:rsid w:val="00A778A0"/>
    <w:rsid w:val="00A77BE1"/>
    <w:rsid w:val="00A8054A"/>
    <w:rsid w:val="00A8080C"/>
    <w:rsid w:val="00A810B7"/>
    <w:rsid w:val="00A8301F"/>
    <w:rsid w:val="00A8447E"/>
    <w:rsid w:val="00A85971"/>
    <w:rsid w:val="00A87859"/>
    <w:rsid w:val="00A878AB"/>
    <w:rsid w:val="00A901E2"/>
    <w:rsid w:val="00A90E00"/>
    <w:rsid w:val="00A9113B"/>
    <w:rsid w:val="00A9428C"/>
    <w:rsid w:val="00A94618"/>
    <w:rsid w:val="00A95037"/>
    <w:rsid w:val="00A95FCB"/>
    <w:rsid w:val="00AA030C"/>
    <w:rsid w:val="00AA05F2"/>
    <w:rsid w:val="00AA0A65"/>
    <w:rsid w:val="00AA19FC"/>
    <w:rsid w:val="00AA1F62"/>
    <w:rsid w:val="00AA210B"/>
    <w:rsid w:val="00AA2424"/>
    <w:rsid w:val="00AA2A8D"/>
    <w:rsid w:val="00AA5253"/>
    <w:rsid w:val="00AA704E"/>
    <w:rsid w:val="00AA70D9"/>
    <w:rsid w:val="00AB2D8B"/>
    <w:rsid w:val="00AB338C"/>
    <w:rsid w:val="00AB56B6"/>
    <w:rsid w:val="00AB5C9D"/>
    <w:rsid w:val="00AC1B3C"/>
    <w:rsid w:val="00AC1E6F"/>
    <w:rsid w:val="00AC271A"/>
    <w:rsid w:val="00AC2B26"/>
    <w:rsid w:val="00AC355A"/>
    <w:rsid w:val="00AC46B7"/>
    <w:rsid w:val="00AC5FE4"/>
    <w:rsid w:val="00AC6058"/>
    <w:rsid w:val="00AC7B71"/>
    <w:rsid w:val="00AC7C5B"/>
    <w:rsid w:val="00AD04DF"/>
    <w:rsid w:val="00AD102A"/>
    <w:rsid w:val="00AD285F"/>
    <w:rsid w:val="00AD2974"/>
    <w:rsid w:val="00AD384D"/>
    <w:rsid w:val="00AD430B"/>
    <w:rsid w:val="00AD47A3"/>
    <w:rsid w:val="00AD5204"/>
    <w:rsid w:val="00AD5EEB"/>
    <w:rsid w:val="00AD6DC8"/>
    <w:rsid w:val="00AD72F2"/>
    <w:rsid w:val="00AE0B35"/>
    <w:rsid w:val="00AE18A3"/>
    <w:rsid w:val="00AE1DCE"/>
    <w:rsid w:val="00AE2020"/>
    <w:rsid w:val="00AE40E5"/>
    <w:rsid w:val="00AE4224"/>
    <w:rsid w:val="00AE4E7A"/>
    <w:rsid w:val="00AE56BD"/>
    <w:rsid w:val="00AE592F"/>
    <w:rsid w:val="00AE5E6B"/>
    <w:rsid w:val="00AE79CB"/>
    <w:rsid w:val="00AE7A05"/>
    <w:rsid w:val="00AE7ADD"/>
    <w:rsid w:val="00AE7E85"/>
    <w:rsid w:val="00AF0314"/>
    <w:rsid w:val="00AF0EFD"/>
    <w:rsid w:val="00AF1C73"/>
    <w:rsid w:val="00AF1CE8"/>
    <w:rsid w:val="00AF26C2"/>
    <w:rsid w:val="00AF3692"/>
    <w:rsid w:val="00AF5E8E"/>
    <w:rsid w:val="00AF6615"/>
    <w:rsid w:val="00AF7D9F"/>
    <w:rsid w:val="00B00D20"/>
    <w:rsid w:val="00B02146"/>
    <w:rsid w:val="00B03888"/>
    <w:rsid w:val="00B04E79"/>
    <w:rsid w:val="00B0582F"/>
    <w:rsid w:val="00B05BBB"/>
    <w:rsid w:val="00B05EE9"/>
    <w:rsid w:val="00B069A5"/>
    <w:rsid w:val="00B0793E"/>
    <w:rsid w:val="00B107E7"/>
    <w:rsid w:val="00B1082A"/>
    <w:rsid w:val="00B10DC5"/>
    <w:rsid w:val="00B10ED3"/>
    <w:rsid w:val="00B11121"/>
    <w:rsid w:val="00B125BF"/>
    <w:rsid w:val="00B137D7"/>
    <w:rsid w:val="00B140B0"/>
    <w:rsid w:val="00B14F1E"/>
    <w:rsid w:val="00B15E6E"/>
    <w:rsid w:val="00B166D9"/>
    <w:rsid w:val="00B1763B"/>
    <w:rsid w:val="00B17E5A"/>
    <w:rsid w:val="00B21C88"/>
    <w:rsid w:val="00B22421"/>
    <w:rsid w:val="00B2291D"/>
    <w:rsid w:val="00B22A14"/>
    <w:rsid w:val="00B23B69"/>
    <w:rsid w:val="00B257AE"/>
    <w:rsid w:val="00B2649E"/>
    <w:rsid w:val="00B26D10"/>
    <w:rsid w:val="00B30207"/>
    <w:rsid w:val="00B30D94"/>
    <w:rsid w:val="00B3113B"/>
    <w:rsid w:val="00B33CF6"/>
    <w:rsid w:val="00B35067"/>
    <w:rsid w:val="00B35096"/>
    <w:rsid w:val="00B36EF4"/>
    <w:rsid w:val="00B40D15"/>
    <w:rsid w:val="00B42A81"/>
    <w:rsid w:val="00B4310D"/>
    <w:rsid w:val="00B439C8"/>
    <w:rsid w:val="00B45A1E"/>
    <w:rsid w:val="00B465A9"/>
    <w:rsid w:val="00B502FE"/>
    <w:rsid w:val="00B503E6"/>
    <w:rsid w:val="00B50674"/>
    <w:rsid w:val="00B515A7"/>
    <w:rsid w:val="00B52C86"/>
    <w:rsid w:val="00B52E8E"/>
    <w:rsid w:val="00B536DF"/>
    <w:rsid w:val="00B57D47"/>
    <w:rsid w:val="00B57F91"/>
    <w:rsid w:val="00B60328"/>
    <w:rsid w:val="00B6056F"/>
    <w:rsid w:val="00B607CE"/>
    <w:rsid w:val="00B622F3"/>
    <w:rsid w:val="00B63066"/>
    <w:rsid w:val="00B644C0"/>
    <w:rsid w:val="00B65940"/>
    <w:rsid w:val="00B67506"/>
    <w:rsid w:val="00B70CFC"/>
    <w:rsid w:val="00B70E83"/>
    <w:rsid w:val="00B7107A"/>
    <w:rsid w:val="00B73A3A"/>
    <w:rsid w:val="00B75A15"/>
    <w:rsid w:val="00B76F7F"/>
    <w:rsid w:val="00B774B4"/>
    <w:rsid w:val="00B80E6C"/>
    <w:rsid w:val="00B81A69"/>
    <w:rsid w:val="00B8244E"/>
    <w:rsid w:val="00B82DBB"/>
    <w:rsid w:val="00B832B9"/>
    <w:rsid w:val="00B844A0"/>
    <w:rsid w:val="00B844B2"/>
    <w:rsid w:val="00B84C03"/>
    <w:rsid w:val="00B86370"/>
    <w:rsid w:val="00B87146"/>
    <w:rsid w:val="00B91531"/>
    <w:rsid w:val="00B91ECC"/>
    <w:rsid w:val="00B95318"/>
    <w:rsid w:val="00B95A7B"/>
    <w:rsid w:val="00B96C63"/>
    <w:rsid w:val="00BA06B7"/>
    <w:rsid w:val="00BA1A35"/>
    <w:rsid w:val="00BA1E26"/>
    <w:rsid w:val="00BA3003"/>
    <w:rsid w:val="00BA3DB3"/>
    <w:rsid w:val="00BA499B"/>
    <w:rsid w:val="00BA4EC6"/>
    <w:rsid w:val="00BA5449"/>
    <w:rsid w:val="00BA6303"/>
    <w:rsid w:val="00BA671E"/>
    <w:rsid w:val="00BA6E34"/>
    <w:rsid w:val="00BA75CB"/>
    <w:rsid w:val="00BB1313"/>
    <w:rsid w:val="00BB1780"/>
    <w:rsid w:val="00BB1C69"/>
    <w:rsid w:val="00BB2893"/>
    <w:rsid w:val="00BB3930"/>
    <w:rsid w:val="00BB4DD1"/>
    <w:rsid w:val="00BB51C1"/>
    <w:rsid w:val="00BB6BC9"/>
    <w:rsid w:val="00BC0602"/>
    <w:rsid w:val="00BC1803"/>
    <w:rsid w:val="00BC2F3B"/>
    <w:rsid w:val="00BC3459"/>
    <w:rsid w:val="00BC38DB"/>
    <w:rsid w:val="00BC3D75"/>
    <w:rsid w:val="00BC40DE"/>
    <w:rsid w:val="00BC42CE"/>
    <w:rsid w:val="00BC4DD0"/>
    <w:rsid w:val="00BC4DDA"/>
    <w:rsid w:val="00BC766A"/>
    <w:rsid w:val="00BD03C3"/>
    <w:rsid w:val="00BD1239"/>
    <w:rsid w:val="00BD246B"/>
    <w:rsid w:val="00BD2826"/>
    <w:rsid w:val="00BD28E9"/>
    <w:rsid w:val="00BD350C"/>
    <w:rsid w:val="00BD3B4C"/>
    <w:rsid w:val="00BD3CC8"/>
    <w:rsid w:val="00BD3D7F"/>
    <w:rsid w:val="00BD4692"/>
    <w:rsid w:val="00BD55A0"/>
    <w:rsid w:val="00BD66FC"/>
    <w:rsid w:val="00BD7B98"/>
    <w:rsid w:val="00BE061A"/>
    <w:rsid w:val="00BE0F8A"/>
    <w:rsid w:val="00BE13AE"/>
    <w:rsid w:val="00BE65F8"/>
    <w:rsid w:val="00BE6C4E"/>
    <w:rsid w:val="00BE6CE7"/>
    <w:rsid w:val="00BE7662"/>
    <w:rsid w:val="00BE7B5D"/>
    <w:rsid w:val="00BF02C8"/>
    <w:rsid w:val="00BF17B6"/>
    <w:rsid w:val="00BF19C0"/>
    <w:rsid w:val="00BF1EFD"/>
    <w:rsid w:val="00BF25D1"/>
    <w:rsid w:val="00BF6A49"/>
    <w:rsid w:val="00BF6D27"/>
    <w:rsid w:val="00BF7A5C"/>
    <w:rsid w:val="00C00FE5"/>
    <w:rsid w:val="00C01FB3"/>
    <w:rsid w:val="00C02243"/>
    <w:rsid w:val="00C02D27"/>
    <w:rsid w:val="00C04224"/>
    <w:rsid w:val="00C055AC"/>
    <w:rsid w:val="00C0577C"/>
    <w:rsid w:val="00C064C6"/>
    <w:rsid w:val="00C0676A"/>
    <w:rsid w:val="00C115EC"/>
    <w:rsid w:val="00C119EE"/>
    <w:rsid w:val="00C11C55"/>
    <w:rsid w:val="00C140F3"/>
    <w:rsid w:val="00C14301"/>
    <w:rsid w:val="00C1510E"/>
    <w:rsid w:val="00C179D8"/>
    <w:rsid w:val="00C204D0"/>
    <w:rsid w:val="00C207EF"/>
    <w:rsid w:val="00C20BA9"/>
    <w:rsid w:val="00C2114F"/>
    <w:rsid w:val="00C219AD"/>
    <w:rsid w:val="00C21A9D"/>
    <w:rsid w:val="00C2409E"/>
    <w:rsid w:val="00C25621"/>
    <w:rsid w:val="00C26587"/>
    <w:rsid w:val="00C273D8"/>
    <w:rsid w:val="00C27F2F"/>
    <w:rsid w:val="00C30F93"/>
    <w:rsid w:val="00C31321"/>
    <w:rsid w:val="00C31FC9"/>
    <w:rsid w:val="00C320D9"/>
    <w:rsid w:val="00C34882"/>
    <w:rsid w:val="00C351D2"/>
    <w:rsid w:val="00C366AF"/>
    <w:rsid w:val="00C401D1"/>
    <w:rsid w:val="00C42D28"/>
    <w:rsid w:val="00C445E0"/>
    <w:rsid w:val="00C47380"/>
    <w:rsid w:val="00C50361"/>
    <w:rsid w:val="00C513CB"/>
    <w:rsid w:val="00C51751"/>
    <w:rsid w:val="00C519C0"/>
    <w:rsid w:val="00C529C7"/>
    <w:rsid w:val="00C52B3B"/>
    <w:rsid w:val="00C52F18"/>
    <w:rsid w:val="00C54289"/>
    <w:rsid w:val="00C5443A"/>
    <w:rsid w:val="00C546E1"/>
    <w:rsid w:val="00C551A3"/>
    <w:rsid w:val="00C5555C"/>
    <w:rsid w:val="00C56C9B"/>
    <w:rsid w:val="00C57369"/>
    <w:rsid w:val="00C60DF2"/>
    <w:rsid w:val="00C614F7"/>
    <w:rsid w:val="00C615C2"/>
    <w:rsid w:val="00C639D8"/>
    <w:rsid w:val="00C645B3"/>
    <w:rsid w:val="00C64D8E"/>
    <w:rsid w:val="00C65BB1"/>
    <w:rsid w:val="00C65E57"/>
    <w:rsid w:val="00C70BE6"/>
    <w:rsid w:val="00C712A8"/>
    <w:rsid w:val="00C71701"/>
    <w:rsid w:val="00C74822"/>
    <w:rsid w:val="00C74FCA"/>
    <w:rsid w:val="00C76633"/>
    <w:rsid w:val="00C7722D"/>
    <w:rsid w:val="00C7775E"/>
    <w:rsid w:val="00C777CB"/>
    <w:rsid w:val="00C817B2"/>
    <w:rsid w:val="00C817C4"/>
    <w:rsid w:val="00C81E00"/>
    <w:rsid w:val="00C84675"/>
    <w:rsid w:val="00C853E6"/>
    <w:rsid w:val="00C853F2"/>
    <w:rsid w:val="00C90613"/>
    <w:rsid w:val="00C918F4"/>
    <w:rsid w:val="00C92068"/>
    <w:rsid w:val="00C92C91"/>
    <w:rsid w:val="00C937E3"/>
    <w:rsid w:val="00C939DA"/>
    <w:rsid w:val="00C93D64"/>
    <w:rsid w:val="00C94851"/>
    <w:rsid w:val="00C95567"/>
    <w:rsid w:val="00C9649F"/>
    <w:rsid w:val="00C96A4E"/>
    <w:rsid w:val="00C976C6"/>
    <w:rsid w:val="00C97C20"/>
    <w:rsid w:val="00C97C50"/>
    <w:rsid w:val="00CA0AC7"/>
    <w:rsid w:val="00CA14D3"/>
    <w:rsid w:val="00CA29BA"/>
    <w:rsid w:val="00CA3788"/>
    <w:rsid w:val="00CA3A04"/>
    <w:rsid w:val="00CA3E4E"/>
    <w:rsid w:val="00CA4481"/>
    <w:rsid w:val="00CA4CD8"/>
    <w:rsid w:val="00CA4F3B"/>
    <w:rsid w:val="00CA65B5"/>
    <w:rsid w:val="00CA6E26"/>
    <w:rsid w:val="00CB0696"/>
    <w:rsid w:val="00CB0840"/>
    <w:rsid w:val="00CB2C0A"/>
    <w:rsid w:val="00CB2CB7"/>
    <w:rsid w:val="00CB2F1E"/>
    <w:rsid w:val="00CB3051"/>
    <w:rsid w:val="00CB3633"/>
    <w:rsid w:val="00CB4176"/>
    <w:rsid w:val="00CB4829"/>
    <w:rsid w:val="00CB5FD8"/>
    <w:rsid w:val="00CB6612"/>
    <w:rsid w:val="00CB67CE"/>
    <w:rsid w:val="00CB6D42"/>
    <w:rsid w:val="00CB79FD"/>
    <w:rsid w:val="00CC22A7"/>
    <w:rsid w:val="00CC2600"/>
    <w:rsid w:val="00CC278A"/>
    <w:rsid w:val="00CC4EC0"/>
    <w:rsid w:val="00CC5147"/>
    <w:rsid w:val="00CC5192"/>
    <w:rsid w:val="00CC51F4"/>
    <w:rsid w:val="00CC5AF4"/>
    <w:rsid w:val="00CC744C"/>
    <w:rsid w:val="00CC794B"/>
    <w:rsid w:val="00CD0373"/>
    <w:rsid w:val="00CD05BA"/>
    <w:rsid w:val="00CD1BBA"/>
    <w:rsid w:val="00CD20C3"/>
    <w:rsid w:val="00CD2955"/>
    <w:rsid w:val="00CD4329"/>
    <w:rsid w:val="00CD4A9F"/>
    <w:rsid w:val="00CD4E94"/>
    <w:rsid w:val="00CD4ECC"/>
    <w:rsid w:val="00CD5DF5"/>
    <w:rsid w:val="00CD6709"/>
    <w:rsid w:val="00CD68B7"/>
    <w:rsid w:val="00CD6F30"/>
    <w:rsid w:val="00CE0815"/>
    <w:rsid w:val="00CE0A5F"/>
    <w:rsid w:val="00CE19A5"/>
    <w:rsid w:val="00CE1DA1"/>
    <w:rsid w:val="00CE3BC6"/>
    <w:rsid w:val="00CE415C"/>
    <w:rsid w:val="00CE5D5C"/>
    <w:rsid w:val="00CE68F7"/>
    <w:rsid w:val="00CF2EB0"/>
    <w:rsid w:val="00CF3305"/>
    <w:rsid w:val="00CF39CC"/>
    <w:rsid w:val="00CF3F9A"/>
    <w:rsid w:val="00CF4809"/>
    <w:rsid w:val="00CF5810"/>
    <w:rsid w:val="00D02439"/>
    <w:rsid w:val="00D037F5"/>
    <w:rsid w:val="00D03E24"/>
    <w:rsid w:val="00D040CF"/>
    <w:rsid w:val="00D048CD"/>
    <w:rsid w:val="00D04FCE"/>
    <w:rsid w:val="00D05580"/>
    <w:rsid w:val="00D06200"/>
    <w:rsid w:val="00D068E9"/>
    <w:rsid w:val="00D07102"/>
    <w:rsid w:val="00D07222"/>
    <w:rsid w:val="00D076C7"/>
    <w:rsid w:val="00D07E07"/>
    <w:rsid w:val="00D07E7C"/>
    <w:rsid w:val="00D118B4"/>
    <w:rsid w:val="00D12AF9"/>
    <w:rsid w:val="00D13838"/>
    <w:rsid w:val="00D1635B"/>
    <w:rsid w:val="00D16BEB"/>
    <w:rsid w:val="00D16F83"/>
    <w:rsid w:val="00D16FCC"/>
    <w:rsid w:val="00D17656"/>
    <w:rsid w:val="00D1791A"/>
    <w:rsid w:val="00D17932"/>
    <w:rsid w:val="00D17F94"/>
    <w:rsid w:val="00D20D4E"/>
    <w:rsid w:val="00D212FD"/>
    <w:rsid w:val="00D21551"/>
    <w:rsid w:val="00D23454"/>
    <w:rsid w:val="00D23DE7"/>
    <w:rsid w:val="00D24D67"/>
    <w:rsid w:val="00D25814"/>
    <w:rsid w:val="00D25B5E"/>
    <w:rsid w:val="00D25E59"/>
    <w:rsid w:val="00D261E3"/>
    <w:rsid w:val="00D27BD9"/>
    <w:rsid w:val="00D3117F"/>
    <w:rsid w:val="00D31670"/>
    <w:rsid w:val="00D31BCF"/>
    <w:rsid w:val="00D31D0D"/>
    <w:rsid w:val="00D31E53"/>
    <w:rsid w:val="00D3273F"/>
    <w:rsid w:val="00D32A8B"/>
    <w:rsid w:val="00D32F7B"/>
    <w:rsid w:val="00D33581"/>
    <w:rsid w:val="00D33826"/>
    <w:rsid w:val="00D35E24"/>
    <w:rsid w:val="00D3703A"/>
    <w:rsid w:val="00D37666"/>
    <w:rsid w:val="00D41149"/>
    <w:rsid w:val="00D4249C"/>
    <w:rsid w:val="00D42594"/>
    <w:rsid w:val="00D429B8"/>
    <w:rsid w:val="00D42D7B"/>
    <w:rsid w:val="00D43C5C"/>
    <w:rsid w:val="00D440AE"/>
    <w:rsid w:val="00D440CB"/>
    <w:rsid w:val="00D44180"/>
    <w:rsid w:val="00D45604"/>
    <w:rsid w:val="00D45D8C"/>
    <w:rsid w:val="00D46600"/>
    <w:rsid w:val="00D515ED"/>
    <w:rsid w:val="00D5217E"/>
    <w:rsid w:val="00D52304"/>
    <w:rsid w:val="00D53A74"/>
    <w:rsid w:val="00D558A4"/>
    <w:rsid w:val="00D56702"/>
    <w:rsid w:val="00D57134"/>
    <w:rsid w:val="00D5746C"/>
    <w:rsid w:val="00D5769D"/>
    <w:rsid w:val="00D600C3"/>
    <w:rsid w:val="00D60ADA"/>
    <w:rsid w:val="00D616C9"/>
    <w:rsid w:val="00D63160"/>
    <w:rsid w:val="00D631FC"/>
    <w:rsid w:val="00D67304"/>
    <w:rsid w:val="00D67D0A"/>
    <w:rsid w:val="00D7176B"/>
    <w:rsid w:val="00D7293B"/>
    <w:rsid w:val="00D74EBB"/>
    <w:rsid w:val="00D76B89"/>
    <w:rsid w:val="00D772AB"/>
    <w:rsid w:val="00D80610"/>
    <w:rsid w:val="00D81BF7"/>
    <w:rsid w:val="00D822C7"/>
    <w:rsid w:val="00D83B0F"/>
    <w:rsid w:val="00D84719"/>
    <w:rsid w:val="00D854B9"/>
    <w:rsid w:val="00D86773"/>
    <w:rsid w:val="00D86B1F"/>
    <w:rsid w:val="00D874AD"/>
    <w:rsid w:val="00D87E9B"/>
    <w:rsid w:val="00D90D2D"/>
    <w:rsid w:val="00D91060"/>
    <w:rsid w:val="00D91FAD"/>
    <w:rsid w:val="00D93082"/>
    <w:rsid w:val="00D93691"/>
    <w:rsid w:val="00D938DE"/>
    <w:rsid w:val="00D93A01"/>
    <w:rsid w:val="00D9466C"/>
    <w:rsid w:val="00D947B4"/>
    <w:rsid w:val="00D970DB"/>
    <w:rsid w:val="00D97EFF"/>
    <w:rsid w:val="00D97F79"/>
    <w:rsid w:val="00DA15CD"/>
    <w:rsid w:val="00DA1AD9"/>
    <w:rsid w:val="00DA1D07"/>
    <w:rsid w:val="00DA1FF7"/>
    <w:rsid w:val="00DA298B"/>
    <w:rsid w:val="00DA2DEC"/>
    <w:rsid w:val="00DA3720"/>
    <w:rsid w:val="00DA3A24"/>
    <w:rsid w:val="00DA4258"/>
    <w:rsid w:val="00DA5D4C"/>
    <w:rsid w:val="00DA67E6"/>
    <w:rsid w:val="00DA6AAD"/>
    <w:rsid w:val="00DA6E57"/>
    <w:rsid w:val="00DB06C1"/>
    <w:rsid w:val="00DB0C03"/>
    <w:rsid w:val="00DB10F2"/>
    <w:rsid w:val="00DB1624"/>
    <w:rsid w:val="00DB2027"/>
    <w:rsid w:val="00DB25B2"/>
    <w:rsid w:val="00DB28E9"/>
    <w:rsid w:val="00DB29AE"/>
    <w:rsid w:val="00DB2E29"/>
    <w:rsid w:val="00DB4469"/>
    <w:rsid w:val="00DB5A6F"/>
    <w:rsid w:val="00DB5EDA"/>
    <w:rsid w:val="00DB6D1B"/>
    <w:rsid w:val="00DB77B8"/>
    <w:rsid w:val="00DB7BC3"/>
    <w:rsid w:val="00DC014C"/>
    <w:rsid w:val="00DC1D54"/>
    <w:rsid w:val="00DC2C18"/>
    <w:rsid w:val="00DC318F"/>
    <w:rsid w:val="00DC34D5"/>
    <w:rsid w:val="00DC44C7"/>
    <w:rsid w:val="00DC52AC"/>
    <w:rsid w:val="00DC5753"/>
    <w:rsid w:val="00DC661C"/>
    <w:rsid w:val="00DC79D3"/>
    <w:rsid w:val="00DD0737"/>
    <w:rsid w:val="00DD1213"/>
    <w:rsid w:val="00DD1272"/>
    <w:rsid w:val="00DD1D6C"/>
    <w:rsid w:val="00DD468F"/>
    <w:rsid w:val="00DD5339"/>
    <w:rsid w:val="00DD578A"/>
    <w:rsid w:val="00DD6E08"/>
    <w:rsid w:val="00DD6F79"/>
    <w:rsid w:val="00DD7023"/>
    <w:rsid w:val="00DD7C42"/>
    <w:rsid w:val="00DE1346"/>
    <w:rsid w:val="00DE1A0A"/>
    <w:rsid w:val="00DE20C9"/>
    <w:rsid w:val="00DE275E"/>
    <w:rsid w:val="00DE3C6F"/>
    <w:rsid w:val="00DE4EF8"/>
    <w:rsid w:val="00DE5AAE"/>
    <w:rsid w:val="00DE6C69"/>
    <w:rsid w:val="00DF0314"/>
    <w:rsid w:val="00DF0567"/>
    <w:rsid w:val="00DF1254"/>
    <w:rsid w:val="00DF14E4"/>
    <w:rsid w:val="00DF18A5"/>
    <w:rsid w:val="00DF25C1"/>
    <w:rsid w:val="00DF2603"/>
    <w:rsid w:val="00DF42EB"/>
    <w:rsid w:val="00DF591D"/>
    <w:rsid w:val="00DF5CE4"/>
    <w:rsid w:val="00DF7EAE"/>
    <w:rsid w:val="00E008A1"/>
    <w:rsid w:val="00E014D3"/>
    <w:rsid w:val="00E01A5B"/>
    <w:rsid w:val="00E0203D"/>
    <w:rsid w:val="00E0258A"/>
    <w:rsid w:val="00E0278E"/>
    <w:rsid w:val="00E0549D"/>
    <w:rsid w:val="00E0671B"/>
    <w:rsid w:val="00E07B42"/>
    <w:rsid w:val="00E103A8"/>
    <w:rsid w:val="00E11677"/>
    <w:rsid w:val="00E12980"/>
    <w:rsid w:val="00E12B3F"/>
    <w:rsid w:val="00E12CA6"/>
    <w:rsid w:val="00E12DEB"/>
    <w:rsid w:val="00E12FDA"/>
    <w:rsid w:val="00E14310"/>
    <w:rsid w:val="00E1509D"/>
    <w:rsid w:val="00E15705"/>
    <w:rsid w:val="00E15B81"/>
    <w:rsid w:val="00E16667"/>
    <w:rsid w:val="00E205BD"/>
    <w:rsid w:val="00E20810"/>
    <w:rsid w:val="00E209B3"/>
    <w:rsid w:val="00E20CA0"/>
    <w:rsid w:val="00E211B9"/>
    <w:rsid w:val="00E21A86"/>
    <w:rsid w:val="00E22206"/>
    <w:rsid w:val="00E228E6"/>
    <w:rsid w:val="00E22F6A"/>
    <w:rsid w:val="00E23547"/>
    <w:rsid w:val="00E238FB"/>
    <w:rsid w:val="00E23EB4"/>
    <w:rsid w:val="00E26C76"/>
    <w:rsid w:val="00E26F6D"/>
    <w:rsid w:val="00E27C96"/>
    <w:rsid w:val="00E27E69"/>
    <w:rsid w:val="00E27EBC"/>
    <w:rsid w:val="00E319EC"/>
    <w:rsid w:val="00E320B2"/>
    <w:rsid w:val="00E32609"/>
    <w:rsid w:val="00E33940"/>
    <w:rsid w:val="00E34701"/>
    <w:rsid w:val="00E35BAE"/>
    <w:rsid w:val="00E407DF"/>
    <w:rsid w:val="00E4180F"/>
    <w:rsid w:val="00E424C6"/>
    <w:rsid w:val="00E4345E"/>
    <w:rsid w:val="00E43B1D"/>
    <w:rsid w:val="00E4483C"/>
    <w:rsid w:val="00E45CE2"/>
    <w:rsid w:val="00E46EA3"/>
    <w:rsid w:val="00E47207"/>
    <w:rsid w:val="00E47AFD"/>
    <w:rsid w:val="00E501F4"/>
    <w:rsid w:val="00E50351"/>
    <w:rsid w:val="00E507E4"/>
    <w:rsid w:val="00E508DE"/>
    <w:rsid w:val="00E526A3"/>
    <w:rsid w:val="00E53F5F"/>
    <w:rsid w:val="00E5405B"/>
    <w:rsid w:val="00E54125"/>
    <w:rsid w:val="00E548E8"/>
    <w:rsid w:val="00E55968"/>
    <w:rsid w:val="00E603FC"/>
    <w:rsid w:val="00E613B2"/>
    <w:rsid w:val="00E63087"/>
    <w:rsid w:val="00E64298"/>
    <w:rsid w:val="00E71173"/>
    <w:rsid w:val="00E71385"/>
    <w:rsid w:val="00E713BD"/>
    <w:rsid w:val="00E73712"/>
    <w:rsid w:val="00E74FA9"/>
    <w:rsid w:val="00E774C8"/>
    <w:rsid w:val="00E77706"/>
    <w:rsid w:val="00E847CD"/>
    <w:rsid w:val="00E84E2F"/>
    <w:rsid w:val="00E86BE5"/>
    <w:rsid w:val="00E9025B"/>
    <w:rsid w:val="00E9183B"/>
    <w:rsid w:val="00E919BE"/>
    <w:rsid w:val="00E92236"/>
    <w:rsid w:val="00E93724"/>
    <w:rsid w:val="00E93A99"/>
    <w:rsid w:val="00E94990"/>
    <w:rsid w:val="00E957E8"/>
    <w:rsid w:val="00E95B6A"/>
    <w:rsid w:val="00E966B9"/>
    <w:rsid w:val="00E96C94"/>
    <w:rsid w:val="00E96CA6"/>
    <w:rsid w:val="00E96FEB"/>
    <w:rsid w:val="00EA6071"/>
    <w:rsid w:val="00EA7FDB"/>
    <w:rsid w:val="00EB045F"/>
    <w:rsid w:val="00EB0886"/>
    <w:rsid w:val="00EB109E"/>
    <w:rsid w:val="00EB1A0B"/>
    <w:rsid w:val="00EB2F5A"/>
    <w:rsid w:val="00EB475E"/>
    <w:rsid w:val="00EB615B"/>
    <w:rsid w:val="00EB6636"/>
    <w:rsid w:val="00EB6935"/>
    <w:rsid w:val="00EB745D"/>
    <w:rsid w:val="00EC0F19"/>
    <w:rsid w:val="00EC1ACA"/>
    <w:rsid w:val="00EC2391"/>
    <w:rsid w:val="00EC243F"/>
    <w:rsid w:val="00EC2621"/>
    <w:rsid w:val="00EC285A"/>
    <w:rsid w:val="00EC30A2"/>
    <w:rsid w:val="00EC4D7A"/>
    <w:rsid w:val="00EC5732"/>
    <w:rsid w:val="00EC6862"/>
    <w:rsid w:val="00ED0190"/>
    <w:rsid w:val="00ED0807"/>
    <w:rsid w:val="00ED0CD8"/>
    <w:rsid w:val="00ED11FF"/>
    <w:rsid w:val="00ED1457"/>
    <w:rsid w:val="00ED1B91"/>
    <w:rsid w:val="00ED1ED0"/>
    <w:rsid w:val="00ED2036"/>
    <w:rsid w:val="00ED27F4"/>
    <w:rsid w:val="00ED4454"/>
    <w:rsid w:val="00ED6D27"/>
    <w:rsid w:val="00ED7364"/>
    <w:rsid w:val="00EE1692"/>
    <w:rsid w:val="00EE35F1"/>
    <w:rsid w:val="00EE5709"/>
    <w:rsid w:val="00EE5939"/>
    <w:rsid w:val="00EE5E7F"/>
    <w:rsid w:val="00EE7935"/>
    <w:rsid w:val="00EE7CC9"/>
    <w:rsid w:val="00EF32B5"/>
    <w:rsid w:val="00EF34E7"/>
    <w:rsid w:val="00EF37F9"/>
    <w:rsid w:val="00EF4C84"/>
    <w:rsid w:val="00EF7BE2"/>
    <w:rsid w:val="00EF7E27"/>
    <w:rsid w:val="00EF7E33"/>
    <w:rsid w:val="00F00303"/>
    <w:rsid w:val="00F00C57"/>
    <w:rsid w:val="00F05A69"/>
    <w:rsid w:val="00F05FCF"/>
    <w:rsid w:val="00F0687C"/>
    <w:rsid w:val="00F06E3E"/>
    <w:rsid w:val="00F071B7"/>
    <w:rsid w:val="00F1052F"/>
    <w:rsid w:val="00F1092A"/>
    <w:rsid w:val="00F11661"/>
    <w:rsid w:val="00F13204"/>
    <w:rsid w:val="00F13499"/>
    <w:rsid w:val="00F1397A"/>
    <w:rsid w:val="00F13EFA"/>
    <w:rsid w:val="00F14F37"/>
    <w:rsid w:val="00F15656"/>
    <w:rsid w:val="00F15B00"/>
    <w:rsid w:val="00F15D12"/>
    <w:rsid w:val="00F16449"/>
    <w:rsid w:val="00F16A54"/>
    <w:rsid w:val="00F174B1"/>
    <w:rsid w:val="00F20AD2"/>
    <w:rsid w:val="00F20FBE"/>
    <w:rsid w:val="00F213D1"/>
    <w:rsid w:val="00F22213"/>
    <w:rsid w:val="00F22AA4"/>
    <w:rsid w:val="00F22EB1"/>
    <w:rsid w:val="00F265A1"/>
    <w:rsid w:val="00F275A3"/>
    <w:rsid w:val="00F30D46"/>
    <w:rsid w:val="00F30FA2"/>
    <w:rsid w:val="00F3108A"/>
    <w:rsid w:val="00F3124A"/>
    <w:rsid w:val="00F3145C"/>
    <w:rsid w:val="00F3204E"/>
    <w:rsid w:val="00F343A8"/>
    <w:rsid w:val="00F34EF9"/>
    <w:rsid w:val="00F35EDA"/>
    <w:rsid w:val="00F36206"/>
    <w:rsid w:val="00F376B7"/>
    <w:rsid w:val="00F40419"/>
    <w:rsid w:val="00F42ECB"/>
    <w:rsid w:val="00F42EED"/>
    <w:rsid w:val="00F43325"/>
    <w:rsid w:val="00F43374"/>
    <w:rsid w:val="00F4515C"/>
    <w:rsid w:val="00F50D2B"/>
    <w:rsid w:val="00F51493"/>
    <w:rsid w:val="00F529F9"/>
    <w:rsid w:val="00F532D1"/>
    <w:rsid w:val="00F53EF2"/>
    <w:rsid w:val="00F54BFF"/>
    <w:rsid w:val="00F557A1"/>
    <w:rsid w:val="00F57024"/>
    <w:rsid w:val="00F57215"/>
    <w:rsid w:val="00F57618"/>
    <w:rsid w:val="00F5780A"/>
    <w:rsid w:val="00F607A5"/>
    <w:rsid w:val="00F60B40"/>
    <w:rsid w:val="00F618C5"/>
    <w:rsid w:val="00F619FF"/>
    <w:rsid w:val="00F63310"/>
    <w:rsid w:val="00F6380A"/>
    <w:rsid w:val="00F65CDC"/>
    <w:rsid w:val="00F665B6"/>
    <w:rsid w:val="00F666D9"/>
    <w:rsid w:val="00F667CF"/>
    <w:rsid w:val="00F670AC"/>
    <w:rsid w:val="00F6715E"/>
    <w:rsid w:val="00F67B7F"/>
    <w:rsid w:val="00F67EE5"/>
    <w:rsid w:val="00F70193"/>
    <w:rsid w:val="00F70593"/>
    <w:rsid w:val="00F7060C"/>
    <w:rsid w:val="00F70B48"/>
    <w:rsid w:val="00F71B12"/>
    <w:rsid w:val="00F72008"/>
    <w:rsid w:val="00F72204"/>
    <w:rsid w:val="00F73273"/>
    <w:rsid w:val="00F73317"/>
    <w:rsid w:val="00F746F5"/>
    <w:rsid w:val="00F74F18"/>
    <w:rsid w:val="00F75DC3"/>
    <w:rsid w:val="00F75F70"/>
    <w:rsid w:val="00F766E2"/>
    <w:rsid w:val="00F80EBE"/>
    <w:rsid w:val="00F811ED"/>
    <w:rsid w:val="00F81619"/>
    <w:rsid w:val="00F818DA"/>
    <w:rsid w:val="00F81DB6"/>
    <w:rsid w:val="00F82A8F"/>
    <w:rsid w:val="00F830B7"/>
    <w:rsid w:val="00F84589"/>
    <w:rsid w:val="00F84602"/>
    <w:rsid w:val="00F8581B"/>
    <w:rsid w:val="00F9191B"/>
    <w:rsid w:val="00F925F4"/>
    <w:rsid w:val="00F93091"/>
    <w:rsid w:val="00F9406D"/>
    <w:rsid w:val="00F940B2"/>
    <w:rsid w:val="00F94852"/>
    <w:rsid w:val="00F94DA1"/>
    <w:rsid w:val="00F97221"/>
    <w:rsid w:val="00FA0F93"/>
    <w:rsid w:val="00FA106F"/>
    <w:rsid w:val="00FA1B9D"/>
    <w:rsid w:val="00FA1BCF"/>
    <w:rsid w:val="00FA1EA4"/>
    <w:rsid w:val="00FA1EDC"/>
    <w:rsid w:val="00FA3FDF"/>
    <w:rsid w:val="00FA529E"/>
    <w:rsid w:val="00FB2F94"/>
    <w:rsid w:val="00FB4022"/>
    <w:rsid w:val="00FB4CDE"/>
    <w:rsid w:val="00FB5B09"/>
    <w:rsid w:val="00FC042F"/>
    <w:rsid w:val="00FC2024"/>
    <w:rsid w:val="00FC2E8C"/>
    <w:rsid w:val="00FC3363"/>
    <w:rsid w:val="00FC3E14"/>
    <w:rsid w:val="00FC4796"/>
    <w:rsid w:val="00FC48B7"/>
    <w:rsid w:val="00FC4ECB"/>
    <w:rsid w:val="00FC51F5"/>
    <w:rsid w:val="00FC5480"/>
    <w:rsid w:val="00FC7F48"/>
    <w:rsid w:val="00FD014C"/>
    <w:rsid w:val="00FD163A"/>
    <w:rsid w:val="00FD2390"/>
    <w:rsid w:val="00FD2F9F"/>
    <w:rsid w:val="00FD51AB"/>
    <w:rsid w:val="00FD74D3"/>
    <w:rsid w:val="00FD7FCA"/>
    <w:rsid w:val="00FE08BD"/>
    <w:rsid w:val="00FE0F8C"/>
    <w:rsid w:val="00FE1382"/>
    <w:rsid w:val="00FE1885"/>
    <w:rsid w:val="00FE5320"/>
    <w:rsid w:val="00FE57F2"/>
    <w:rsid w:val="00FE6EEC"/>
    <w:rsid w:val="00FE6F01"/>
    <w:rsid w:val="00FE7427"/>
    <w:rsid w:val="00FE7863"/>
    <w:rsid w:val="00FE7AFA"/>
    <w:rsid w:val="00FF02D1"/>
    <w:rsid w:val="00FF0CC4"/>
    <w:rsid w:val="00FF1CF2"/>
    <w:rsid w:val="00FF29B3"/>
    <w:rsid w:val="00FF3FDC"/>
    <w:rsid w:val="00FF4873"/>
    <w:rsid w:val="00FF5174"/>
    <w:rsid w:val="00FF5464"/>
    <w:rsid w:val="00FF6992"/>
    <w:rsid w:val="00FF6CC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iPriority="0"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next w:val="para"/>
    <w:qFormat/>
    <w:rsid w:val="005A6FFD"/>
    <w:pPr>
      <w:spacing w:before="80" w:after="80"/>
    </w:pPr>
    <w:rPr>
      <w:rFonts w:ascii="Times New Roman" w:hAnsi="Times New Roman"/>
      <w:sz w:val="23"/>
      <w:szCs w:val="20"/>
    </w:rPr>
  </w:style>
  <w:style w:type="paragraph" w:styleId="Heading1">
    <w:name w:val="heading 1"/>
    <w:aliases w:val="1"/>
    <w:basedOn w:val="Normal"/>
    <w:next w:val="para"/>
    <w:link w:val="Heading1Char1"/>
    <w:uiPriority w:val="99"/>
    <w:qFormat/>
    <w:rsid w:val="005A6FFD"/>
    <w:pPr>
      <w:keepNext/>
      <w:pageBreakBefore/>
      <w:spacing w:before="300" w:after="120"/>
      <w:outlineLvl w:val="0"/>
    </w:pPr>
    <w:rPr>
      <w:rFonts w:ascii="Arial" w:hAnsi="Arial"/>
      <w:b/>
      <w:caps/>
      <w:kern w:val="28"/>
      <w:sz w:val="28"/>
    </w:rPr>
  </w:style>
  <w:style w:type="paragraph" w:styleId="Heading2">
    <w:name w:val="heading 2"/>
    <w:basedOn w:val="Normal"/>
    <w:next w:val="para"/>
    <w:link w:val="Heading2Char"/>
    <w:autoRedefine/>
    <w:uiPriority w:val="99"/>
    <w:qFormat/>
    <w:rsid w:val="00F94DA1"/>
    <w:pPr>
      <w:keepNext/>
      <w:numPr>
        <w:ilvl w:val="1"/>
        <w:numId w:val="17"/>
      </w:numPr>
      <w:spacing w:before="300" w:after="140"/>
      <w:outlineLvl w:val="1"/>
    </w:pPr>
    <w:rPr>
      <w:rFonts w:ascii="Arial" w:hAnsi="Arial"/>
      <w:b/>
      <w:caps/>
      <w:sz w:val="21"/>
    </w:rPr>
  </w:style>
  <w:style w:type="paragraph" w:styleId="Heading3">
    <w:name w:val="heading 3"/>
    <w:basedOn w:val="Normal"/>
    <w:next w:val="Normal"/>
    <w:link w:val="Heading3Char1"/>
    <w:uiPriority w:val="99"/>
    <w:qFormat/>
    <w:rsid w:val="005A6FFD"/>
    <w:pPr>
      <w:keepNext/>
      <w:keepLines/>
      <w:numPr>
        <w:ilvl w:val="2"/>
        <w:numId w:val="2"/>
      </w:numPr>
      <w:spacing w:before="300" w:after="0"/>
      <w:outlineLvl w:val="2"/>
    </w:pPr>
    <w:rPr>
      <w:rFonts w:ascii="Arial" w:hAnsi="Arial"/>
      <w:b/>
      <w:sz w:val="20"/>
    </w:rPr>
  </w:style>
  <w:style w:type="paragraph" w:styleId="Heading4">
    <w:name w:val="heading 4"/>
    <w:basedOn w:val="Heading3"/>
    <w:next w:val="para"/>
    <w:link w:val="Heading4Char"/>
    <w:uiPriority w:val="99"/>
    <w:qFormat/>
    <w:rsid w:val="005A6FFD"/>
    <w:pPr>
      <w:numPr>
        <w:ilvl w:val="3"/>
      </w:numPr>
      <w:spacing w:before="200"/>
      <w:outlineLvl w:val="3"/>
    </w:pPr>
  </w:style>
  <w:style w:type="paragraph" w:styleId="Heading5">
    <w:name w:val="heading 5"/>
    <w:basedOn w:val="Heading3"/>
    <w:next w:val="para"/>
    <w:link w:val="Heading5Char"/>
    <w:uiPriority w:val="99"/>
    <w:qFormat/>
    <w:rsid w:val="005A6FFD"/>
    <w:pPr>
      <w:numPr>
        <w:ilvl w:val="4"/>
      </w:numPr>
      <w:tabs>
        <w:tab w:val="clear" w:pos="360"/>
        <w:tab w:val="num" w:pos="3600"/>
      </w:tabs>
      <w:ind w:left="3600"/>
      <w:outlineLvl w:val="4"/>
    </w:pPr>
    <w:rPr>
      <w:i/>
    </w:rPr>
  </w:style>
  <w:style w:type="paragraph" w:styleId="Heading6">
    <w:name w:val="heading 6"/>
    <w:basedOn w:val="Normal"/>
    <w:next w:val="Normal"/>
    <w:link w:val="Heading6Char"/>
    <w:uiPriority w:val="99"/>
    <w:qFormat/>
    <w:rsid w:val="005A6FFD"/>
    <w:pPr>
      <w:spacing w:before="240" w:after="60"/>
      <w:outlineLvl w:val="5"/>
    </w:pPr>
    <w:rPr>
      <w:rFonts w:ascii="Arial" w:hAnsi="Arial"/>
    </w:rPr>
  </w:style>
  <w:style w:type="paragraph" w:styleId="Heading7">
    <w:name w:val="heading 7"/>
    <w:basedOn w:val="Normal"/>
    <w:next w:val="Normal"/>
    <w:link w:val="Heading7Char"/>
    <w:uiPriority w:val="99"/>
    <w:qFormat/>
    <w:rsid w:val="005A6FFD"/>
    <w:pPr>
      <w:spacing w:before="240" w:after="60"/>
      <w:outlineLvl w:val="6"/>
    </w:pPr>
    <w:rPr>
      <w:rFonts w:ascii="Arial" w:hAnsi="Arial"/>
    </w:rPr>
  </w:style>
  <w:style w:type="paragraph" w:styleId="Heading8">
    <w:name w:val="heading 8"/>
    <w:basedOn w:val="Normal"/>
    <w:next w:val="Normal"/>
    <w:link w:val="Heading8Char"/>
    <w:uiPriority w:val="99"/>
    <w:qFormat/>
    <w:rsid w:val="005A6FFD"/>
    <w:pPr>
      <w:spacing w:before="240" w:after="60"/>
      <w:outlineLvl w:val="7"/>
    </w:pPr>
    <w:rPr>
      <w:rFonts w:ascii="Arial" w:hAnsi="Arial"/>
    </w:rPr>
  </w:style>
  <w:style w:type="paragraph" w:styleId="Heading9">
    <w:name w:val="heading 9"/>
    <w:basedOn w:val="Normal"/>
    <w:next w:val="Normal"/>
    <w:link w:val="Heading9Char"/>
    <w:uiPriority w:val="99"/>
    <w:qFormat/>
    <w:rsid w:val="005A6FFD"/>
    <w:pPr>
      <w:spacing w:before="240"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uiPriority w:val="99"/>
    <w:locked/>
    <w:rsid w:val="00764F89"/>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F94DA1"/>
    <w:rPr>
      <w:rFonts w:ascii="Arial" w:hAnsi="Arial"/>
      <w:b/>
      <w:caps/>
      <w:sz w:val="21"/>
      <w:szCs w:val="20"/>
    </w:rPr>
  </w:style>
  <w:style w:type="character" w:customStyle="1" w:styleId="Heading3Char">
    <w:name w:val="Heading 3 Char"/>
    <w:basedOn w:val="DefaultParagraphFont"/>
    <w:uiPriority w:val="99"/>
    <w:semiHidden/>
    <w:locked/>
    <w:rsid w:val="00764F89"/>
    <w:rPr>
      <w:rFonts w:ascii="Cambria" w:hAnsi="Cambria" w:cs="Times New Roman"/>
      <w:b/>
      <w:bCs/>
      <w:sz w:val="26"/>
      <w:szCs w:val="26"/>
    </w:rPr>
  </w:style>
  <w:style w:type="character" w:customStyle="1" w:styleId="Heading4Char">
    <w:name w:val="Heading 4 Char"/>
    <w:basedOn w:val="DefaultParagraphFont"/>
    <w:link w:val="Heading4"/>
    <w:uiPriority w:val="99"/>
    <w:locked/>
    <w:rsid w:val="00764F89"/>
    <w:rPr>
      <w:rFonts w:ascii="Arial" w:hAnsi="Arial"/>
      <w:b/>
      <w:sz w:val="20"/>
      <w:szCs w:val="20"/>
    </w:rPr>
  </w:style>
  <w:style w:type="character" w:customStyle="1" w:styleId="Heading5Char">
    <w:name w:val="Heading 5 Char"/>
    <w:basedOn w:val="DefaultParagraphFont"/>
    <w:link w:val="Heading5"/>
    <w:uiPriority w:val="99"/>
    <w:locked/>
    <w:rsid w:val="00764F89"/>
    <w:rPr>
      <w:rFonts w:ascii="Arial" w:hAnsi="Arial"/>
      <w:b/>
      <w:i/>
      <w:sz w:val="20"/>
      <w:szCs w:val="20"/>
    </w:rPr>
  </w:style>
  <w:style w:type="character" w:customStyle="1" w:styleId="Heading6Char">
    <w:name w:val="Heading 6 Char"/>
    <w:basedOn w:val="DefaultParagraphFont"/>
    <w:link w:val="Heading6"/>
    <w:uiPriority w:val="99"/>
    <w:semiHidden/>
    <w:locked/>
    <w:rsid w:val="00764F89"/>
    <w:rPr>
      <w:rFonts w:ascii="Calibri" w:hAnsi="Calibri" w:cs="Times New Roman"/>
      <w:b/>
      <w:bCs/>
    </w:rPr>
  </w:style>
  <w:style w:type="character" w:customStyle="1" w:styleId="Heading7Char">
    <w:name w:val="Heading 7 Char"/>
    <w:basedOn w:val="DefaultParagraphFont"/>
    <w:link w:val="Heading7"/>
    <w:uiPriority w:val="99"/>
    <w:semiHidden/>
    <w:locked/>
    <w:rsid w:val="00764F89"/>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764F89"/>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764F89"/>
    <w:rPr>
      <w:rFonts w:ascii="Cambria" w:hAnsi="Cambria" w:cs="Times New Roman"/>
    </w:rPr>
  </w:style>
  <w:style w:type="paragraph" w:customStyle="1" w:styleId="Figuretitle">
    <w:name w:val="Figure title"/>
    <w:basedOn w:val="Normal"/>
    <w:uiPriority w:val="99"/>
    <w:rsid w:val="005A6FFD"/>
    <w:pPr>
      <w:spacing w:before="240" w:after="240"/>
      <w:jc w:val="center"/>
    </w:pPr>
    <w:rPr>
      <w:rFonts w:ascii="Arial Bold" w:hAnsi="Arial Bold"/>
      <w:b/>
      <w:smallCaps/>
      <w:sz w:val="20"/>
    </w:rPr>
  </w:style>
  <w:style w:type="paragraph" w:customStyle="1" w:styleId="Cover-title">
    <w:name w:val="Cover-title"/>
    <w:basedOn w:val="Normal"/>
    <w:uiPriority w:val="99"/>
    <w:rsid w:val="005A6FFD"/>
    <w:pPr>
      <w:spacing w:before="240"/>
      <w:jc w:val="center"/>
    </w:pPr>
    <w:rPr>
      <w:b/>
      <w:caps/>
      <w:sz w:val="32"/>
    </w:rPr>
  </w:style>
  <w:style w:type="paragraph" w:customStyle="1" w:styleId="Cover-other">
    <w:name w:val="Cover-other"/>
    <w:basedOn w:val="Normal"/>
    <w:uiPriority w:val="99"/>
    <w:rsid w:val="005A6FFD"/>
    <w:pPr>
      <w:spacing w:before="0"/>
      <w:jc w:val="center"/>
    </w:pPr>
    <w:rPr>
      <w:b/>
      <w:sz w:val="24"/>
    </w:rPr>
  </w:style>
  <w:style w:type="paragraph" w:customStyle="1" w:styleId="TOC-title">
    <w:name w:val="TOC-title"/>
    <w:basedOn w:val="Normal"/>
    <w:uiPriority w:val="99"/>
    <w:rsid w:val="005A6FFD"/>
    <w:pPr>
      <w:spacing w:before="240"/>
      <w:jc w:val="center"/>
    </w:pPr>
    <w:rPr>
      <w:b/>
      <w:caps/>
      <w:sz w:val="24"/>
    </w:rPr>
  </w:style>
  <w:style w:type="paragraph" w:customStyle="1" w:styleId="TOC-headings">
    <w:name w:val="TOC-headings"/>
    <w:basedOn w:val="TOC-title"/>
    <w:uiPriority w:val="99"/>
    <w:rsid w:val="005A6FFD"/>
    <w:pPr>
      <w:tabs>
        <w:tab w:val="right" w:pos="9360"/>
      </w:tabs>
      <w:spacing w:before="60" w:after="120"/>
      <w:jc w:val="left"/>
    </w:pPr>
    <w:rPr>
      <w:caps w:val="0"/>
      <w:sz w:val="22"/>
    </w:rPr>
  </w:style>
  <w:style w:type="character" w:styleId="PageNumber">
    <w:name w:val="page number"/>
    <w:basedOn w:val="DefaultParagraphFont"/>
    <w:uiPriority w:val="99"/>
    <w:rsid w:val="005A6FFD"/>
    <w:rPr>
      <w:rFonts w:ascii="Helvetica" w:hAnsi="Helvetica" w:cs="Times New Roman"/>
      <w:sz w:val="20"/>
    </w:rPr>
  </w:style>
  <w:style w:type="paragraph" w:styleId="TOC1">
    <w:name w:val="toc 1"/>
    <w:basedOn w:val="Normal"/>
    <w:next w:val="Normal"/>
    <w:autoRedefine/>
    <w:uiPriority w:val="39"/>
    <w:rsid w:val="005200FC"/>
    <w:pPr>
      <w:spacing w:before="120" w:after="0"/>
    </w:pPr>
    <w:rPr>
      <w:rFonts w:asciiTheme="minorHAnsi" w:hAnsiTheme="minorHAnsi"/>
      <w:b/>
      <w:sz w:val="24"/>
      <w:szCs w:val="24"/>
    </w:rPr>
  </w:style>
  <w:style w:type="paragraph" w:styleId="TOC2">
    <w:name w:val="toc 2"/>
    <w:basedOn w:val="Normal"/>
    <w:next w:val="Normal"/>
    <w:autoRedefine/>
    <w:uiPriority w:val="39"/>
    <w:rsid w:val="005200FC"/>
    <w:pPr>
      <w:spacing w:before="0" w:after="0"/>
      <w:ind w:left="230"/>
    </w:pPr>
    <w:rPr>
      <w:rFonts w:asciiTheme="minorHAnsi" w:hAnsiTheme="minorHAnsi"/>
      <w:b/>
      <w:sz w:val="22"/>
      <w:szCs w:val="22"/>
    </w:rPr>
  </w:style>
  <w:style w:type="paragraph" w:styleId="TOC3">
    <w:name w:val="toc 3"/>
    <w:basedOn w:val="Normal"/>
    <w:next w:val="Normal"/>
    <w:autoRedefine/>
    <w:uiPriority w:val="39"/>
    <w:rsid w:val="00A21588"/>
    <w:pPr>
      <w:spacing w:before="0" w:after="0"/>
      <w:ind w:left="460"/>
    </w:pPr>
    <w:rPr>
      <w:rFonts w:asciiTheme="minorHAnsi" w:hAnsiTheme="minorHAnsi"/>
      <w:sz w:val="22"/>
      <w:szCs w:val="22"/>
    </w:rPr>
  </w:style>
  <w:style w:type="paragraph" w:styleId="TableofFigures">
    <w:name w:val="table of figures"/>
    <w:basedOn w:val="Normal"/>
    <w:next w:val="para"/>
    <w:autoRedefine/>
    <w:uiPriority w:val="99"/>
    <w:rsid w:val="005A6FFD"/>
    <w:pPr>
      <w:tabs>
        <w:tab w:val="left" w:pos="0"/>
        <w:tab w:val="left" w:pos="576"/>
        <w:tab w:val="right" w:leader="dot" w:pos="8928"/>
        <w:tab w:val="right" w:pos="9360"/>
      </w:tabs>
      <w:spacing w:before="4" w:after="4" w:line="480" w:lineRule="auto"/>
    </w:pPr>
    <w:rPr>
      <w:rFonts w:ascii="Arial" w:hAnsi="Arial"/>
      <w:sz w:val="21"/>
    </w:rPr>
  </w:style>
  <w:style w:type="paragraph" w:customStyle="1" w:styleId="Bullet0">
    <w:name w:val="Bullet"/>
    <w:basedOn w:val="Normal"/>
    <w:uiPriority w:val="99"/>
    <w:rsid w:val="005A6FFD"/>
    <w:pPr>
      <w:tabs>
        <w:tab w:val="left" w:pos="720"/>
      </w:tabs>
      <w:ind w:left="720" w:hanging="360"/>
    </w:pPr>
  </w:style>
  <w:style w:type="paragraph" w:customStyle="1" w:styleId="Tabletitle">
    <w:name w:val="Table title"/>
    <w:basedOn w:val="Normal"/>
    <w:uiPriority w:val="99"/>
    <w:rsid w:val="005A6FFD"/>
    <w:pPr>
      <w:keepNext/>
      <w:spacing w:before="360" w:after="240"/>
      <w:jc w:val="center"/>
    </w:pPr>
    <w:rPr>
      <w:rFonts w:ascii="Arial Bold" w:hAnsi="Arial Bold"/>
      <w:b/>
      <w:smallCaps/>
      <w:sz w:val="20"/>
    </w:rPr>
  </w:style>
  <w:style w:type="paragraph" w:styleId="Header">
    <w:name w:val="header"/>
    <w:basedOn w:val="Normal"/>
    <w:link w:val="HeaderChar1"/>
    <w:uiPriority w:val="99"/>
    <w:rsid w:val="005A6FFD"/>
    <w:pPr>
      <w:tabs>
        <w:tab w:val="center" w:pos="4320"/>
        <w:tab w:val="right" w:pos="8640"/>
      </w:tabs>
      <w:spacing w:before="0" w:after="0"/>
    </w:pPr>
    <w:rPr>
      <w:rFonts w:ascii="Helvetica" w:hAnsi="Helvetica"/>
      <w:noProof/>
      <w:sz w:val="20"/>
    </w:rPr>
  </w:style>
  <w:style w:type="character" w:customStyle="1" w:styleId="HeaderChar">
    <w:name w:val="Header Char"/>
    <w:basedOn w:val="DefaultParagraphFont"/>
    <w:uiPriority w:val="99"/>
    <w:locked/>
    <w:rsid w:val="003F475B"/>
    <w:rPr>
      <w:rFonts w:ascii="Helvetica" w:hAnsi="Helvetica" w:cs="Times New Roman"/>
      <w:noProof/>
      <w:lang w:val="en-US" w:eastAsia="en-US" w:bidi="ar-SA"/>
    </w:rPr>
  </w:style>
  <w:style w:type="paragraph" w:styleId="Footer">
    <w:name w:val="footer"/>
    <w:basedOn w:val="Normal"/>
    <w:link w:val="FooterChar1"/>
    <w:uiPriority w:val="99"/>
    <w:rsid w:val="005A6FFD"/>
    <w:pPr>
      <w:tabs>
        <w:tab w:val="center" w:pos="4320"/>
        <w:tab w:val="right" w:pos="8640"/>
      </w:tabs>
      <w:spacing w:before="0" w:after="0"/>
      <w:jc w:val="center"/>
    </w:pPr>
    <w:rPr>
      <w:rFonts w:ascii="Arial" w:hAnsi="Arial"/>
      <w:noProof/>
      <w:sz w:val="20"/>
    </w:rPr>
  </w:style>
  <w:style w:type="character" w:customStyle="1" w:styleId="FooterChar">
    <w:name w:val="Footer Char"/>
    <w:basedOn w:val="DefaultParagraphFont"/>
    <w:uiPriority w:val="99"/>
    <w:locked/>
    <w:rsid w:val="008D1373"/>
    <w:rPr>
      <w:rFonts w:ascii="Arial" w:hAnsi="Arial" w:cs="Times New Roman"/>
      <w:noProof/>
      <w:lang w:val="en-US" w:eastAsia="en-US" w:bidi="ar-SA"/>
    </w:rPr>
  </w:style>
  <w:style w:type="paragraph" w:styleId="TOC4">
    <w:name w:val="toc 4"/>
    <w:basedOn w:val="Normal"/>
    <w:next w:val="Normal"/>
    <w:autoRedefine/>
    <w:uiPriority w:val="39"/>
    <w:rsid w:val="005A6FFD"/>
    <w:pPr>
      <w:spacing w:before="0" w:after="0"/>
      <w:ind w:left="690"/>
    </w:pPr>
    <w:rPr>
      <w:rFonts w:asciiTheme="minorHAnsi" w:hAnsiTheme="minorHAnsi"/>
      <w:sz w:val="20"/>
    </w:rPr>
  </w:style>
  <w:style w:type="paragraph" w:styleId="TOC5">
    <w:name w:val="toc 5"/>
    <w:basedOn w:val="Normal"/>
    <w:next w:val="Normal"/>
    <w:uiPriority w:val="39"/>
    <w:semiHidden/>
    <w:rsid w:val="005A6FFD"/>
    <w:pPr>
      <w:spacing w:before="0" w:after="0"/>
      <w:ind w:left="920"/>
    </w:pPr>
    <w:rPr>
      <w:rFonts w:asciiTheme="minorHAnsi" w:hAnsiTheme="minorHAnsi"/>
      <w:sz w:val="20"/>
    </w:rPr>
  </w:style>
  <w:style w:type="paragraph" w:styleId="TOC6">
    <w:name w:val="toc 6"/>
    <w:basedOn w:val="Normal"/>
    <w:next w:val="Normal"/>
    <w:uiPriority w:val="39"/>
    <w:semiHidden/>
    <w:rsid w:val="005A6FFD"/>
    <w:pPr>
      <w:spacing w:before="0" w:after="0"/>
      <w:ind w:left="1150"/>
    </w:pPr>
    <w:rPr>
      <w:rFonts w:asciiTheme="minorHAnsi" w:hAnsiTheme="minorHAnsi"/>
      <w:sz w:val="20"/>
    </w:rPr>
  </w:style>
  <w:style w:type="paragraph" w:styleId="TOC7">
    <w:name w:val="toc 7"/>
    <w:basedOn w:val="Normal"/>
    <w:next w:val="Normal"/>
    <w:uiPriority w:val="39"/>
    <w:semiHidden/>
    <w:rsid w:val="005A6FFD"/>
    <w:pPr>
      <w:spacing w:before="0" w:after="0"/>
      <w:ind w:left="1380"/>
    </w:pPr>
    <w:rPr>
      <w:rFonts w:asciiTheme="minorHAnsi" w:hAnsiTheme="minorHAnsi"/>
      <w:sz w:val="20"/>
    </w:rPr>
  </w:style>
  <w:style w:type="paragraph" w:styleId="TOC8">
    <w:name w:val="toc 8"/>
    <w:basedOn w:val="Normal"/>
    <w:next w:val="Normal"/>
    <w:uiPriority w:val="39"/>
    <w:semiHidden/>
    <w:rsid w:val="005A6FFD"/>
    <w:pPr>
      <w:spacing w:before="0" w:after="0"/>
      <w:ind w:left="1610"/>
    </w:pPr>
    <w:rPr>
      <w:rFonts w:asciiTheme="minorHAnsi" w:hAnsiTheme="minorHAnsi"/>
      <w:sz w:val="20"/>
    </w:rPr>
  </w:style>
  <w:style w:type="paragraph" w:styleId="TOC9">
    <w:name w:val="toc 9"/>
    <w:basedOn w:val="Normal"/>
    <w:next w:val="Normal"/>
    <w:uiPriority w:val="39"/>
    <w:semiHidden/>
    <w:rsid w:val="005A6FFD"/>
    <w:pPr>
      <w:spacing w:before="0" w:after="0"/>
      <w:ind w:left="1840"/>
    </w:pPr>
    <w:rPr>
      <w:rFonts w:asciiTheme="minorHAnsi" w:hAnsiTheme="minorHAnsi"/>
      <w:sz w:val="20"/>
    </w:rPr>
  </w:style>
  <w:style w:type="character" w:styleId="Hyperlink">
    <w:name w:val="Hyperlink"/>
    <w:basedOn w:val="DefaultParagraphFont"/>
    <w:uiPriority w:val="99"/>
    <w:rsid w:val="005A6FFD"/>
    <w:rPr>
      <w:rFonts w:cs="Times New Roman"/>
      <w:color w:val="0000FF"/>
      <w:u w:val="single"/>
    </w:rPr>
  </w:style>
  <w:style w:type="character" w:styleId="LineNumber">
    <w:name w:val="line number"/>
    <w:basedOn w:val="DefaultParagraphFont"/>
    <w:uiPriority w:val="99"/>
    <w:rsid w:val="005A6FFD"/>
    <w:rPr>
      <w:rFonts w:cs="Times New Roman"/>
    </w:rPr>
  </w:style>
  <w:style w:type="paragraph" w:styleId="BodyText">
    <w:name w:val="Body Text"/>
    <w:basedOn w:val="Normal"/>
    <w:link w:val="BodyTextChar"/>
    <w:uiPriority w:val="99"/>
    <w:rsid w:val="005A6FFD"/>
    <w:pPr>
      <w:spacing w:after="120"/>
    </w:pPr>
  </w:style>
  <w:style w:type="character" w:customStyle="1" w:styleId="BodyTextChar">
    <w:name w:val="Body Text Char"/>
    <w:basedOn w:val="DefaultParagraphFont"/>
    <w:link w:val="BodyText"/>
    <w:uiPriority w:val="99"/>
    <w:semiHidden/>
    <w:locked/>
    <w:rsid w:val="00764F89"/>
    <w:rPr>
      <w:rFonts w:ascii="Times New Roman" w:hAnsi="Times New Roman" w:cs="Times New Roman"/>
      <w:sz w:val="20"/>
      <w:szCs w:val="20"/>
    </w:rPr>
  </w:style>
  <w:style w:type="table" w:styleId="TableGrid">
    <w:name w:val="Table Grid"/>
    <w:basedOn w:val="TableNormal"/>
    <w:uiPriority w:val="99"/>
    <w:rsid w:val="005A6FFD"/>
    <w:pPr>
      <w:spacing w:before="60" w:after="6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0">
    <w:name w:val="Heading 0"/>
    <w:aliases w:val="0"/>
    <w:basedOn w:val="Header"/>
    <w:next w:val="Normal"/>
    <w:uiPriority w:val="99"/>
    <w:rsid w:val="005A6FFD"/>
    <w:pPr>
      <w:spacing w:before="240" w:after="240"/>
      <w:jc w:val="center"/>
    </w:pPr>
    <w:rPr>
      <w:rFonts w:ascii="Arial Bold" w:hAnsi="Arial Bold"/>
      <w:b/>
      <w:caps/>
      <w:sz w:val="28"/>
    </w:rPr>
  </w:style>
  <w:style w:type="paragraph" w:customStyle="1" w:styleId="ListAlpha1">
    <w:name w:val="List Alpha"/>
    <w:aliases w:val="la"/>
    <w:basedOn w:val="Normal"/>
    <w:autoRedefine/>
    <w:uiPriority w:val="99"/>
    <w:rsid w:val="005A6FFD"/>
    <w:pPr>
      <w:numPr>
        <w:numId w:val="3"/>
      </w:numPr>
      <w:suppressAutoHyphens/>
      <w:spacing w:before="160"/>
      <w:jc w:val="both"/>
    </w:pPr>
    <w:rPr>
      <w:rFonts w:ascii="Times" w:hAnsi="Times"/>
    </w:rPr>
  </w:style>
  <w:style w:type="paragraph" w:customStyle="1" w:styleId="NormalClose">
    <w:name w:val="NormalClose"/>
    <w:aliases w:val="nc"/>
    <w:basedOn w:val="Normal"/>
    <w:uiPriority w:val="99"/>
    <w:rsid w:val="005A6FFD"/>
    <w:pPr>
      <w:spacing w:before="0"/>
    </w:pPr>
    <w:rPr>
      <w:rFonts w:ascii="Times" w:eastAsia="MS Mincho" w:hAnsi="Times"/>
      <w:sz w:val="22"/>
    </w:rPr>
  </w:style>
  <w:style w:type="paragraph" w:customStyle="1" w:styleId="OutlineList">
    <w:name w:val="OutlineList"/>
    <w:next w:val="Normal"/>
    <w:uiPriority w:val="99"/>
    <w:rsid w:val="005A6FFD"/>
    <w:pPr>
      <w:numPr>
        <w:numId w:val="4"/>
      </w:numPr>
      <w:spacing w:before="120"/>
    </w:pPr>
    <w:rPr>
      <w:rFonts w:ascii="Times New Roman" w:hAnsi="Times New Roman"/>
      <w:szCs w:val="20"/>
    </w:rPr>
  </w:style>
  <w:style w:type="paragraph" w:customStyle="1" w:styleId="Figuretext-L">
    <w:name w:val="Figure text-L"/>
    <w:basedOn w:val="Normal"/>
    <w:uiPriority w:val="99"/>
    <w:rsid w:val="005A6FFD"/>
    <w:pPr>
      <w:overflowPunct w:val="0"/>
      <w:autoSpaceDE w:val="0"/>
      <w:autoSpaceDN w:val="0"/>
      <w:adjustRightInd w:val="0"/>
      <w:textAlignment w:val="baseline"/>
    </w:pPr>
    <w:rPr>
      <w:rFonts w:ascii="Times" w:hAnsi="Times"/>
      <w:color w:val="000000"/>
    </w:rPr>
  </w:style>
  <w:style w:type="paragraph" w:customStyle="1" w:styleId="AppendixHeader">
    <w:name w:val="Appendix Header"/>
    <w:basedOn w:val="Heading1"/>
    <w:uiPriority w:val="99"/>
    <w:rsid w:val="005A6FFD"/>
    <w:pPr>
      <w:keepNext w:val="0"/>
      <w:pageBreakBefore w:val="0"/>
      <w:tabs>
        <w:tab w:val="num" w:pos="720"/>
      </w:tabs>
      <w:suppressAutoHyphens/>
      <w:spacing w:before="6000"/>
      <w:ind w:left="720" w:hanging="360"/>
    </w:pPr>
    <w:rPr>
      <w:caps w:val="0"/>
      <w:color w:val="000000"/>
      <w:sz w:val="36"/>
      <w:szCs w:val="24"/>
    </w:rPr>
  </w:style>
  <w:style w:type="paragraph" w:customStyle="1" w:styleId="AppHeading2">
    <w:name w:val="AppHeading2"/>
    <w:basedOn w:val="Normal"/>
    <w:autoRedefine/>
    <w:uiPriority w:val="99"/>
    <w:rsid w:val="008D3D40"/>
    <w:pPr>
      <w:numPr>
        <w:numId w:val="5"/>
      </w:numPr>
      <w:jc w:val="both"/>
    </w:pPr>
    <w:rPr>
      <w:rFonts w:ascii="Arial" w:hAnsi="Arial" w:cs="Arial"/>
      <w:b/>
      <w:sz w:val="36"/>
      <w:szCs w:val="36"/>
    </w:rPr>
  </w:style>
  <w:style w:type="paragraph" w:styleId="BodyText3">
    <w:name w:val="Body Text 3"/>
    <w:basedOn w:val="Normal"/>
    <w:link w:val="BodyText3Char1"/>
    <w:uiPriority w:val="99"/>
    <w:rsid w:val="005A6FFD"/>
    <w:pPr>
      <w:numPr>
        <w:ilvl w:val="1"/>
        <w:numId w:val="5"/>
      </w:numPr>
      <w:spacing w:before="100"/>
      <w:jc w:val="both"/>
    </w:pPr>
    <w:rPr>
      <w:rFonts w:ascii="Univers (W1)" w:hAnsi="Univers (W1)"/>
      <w:sz w:val="12"/>
    </w:rPr>
  </w:style>
  <w:style w:type="character" w:customStyle="1" w:styleId="BodyText3Char">
    <w:name w:val="Body Text 3 Char"/>
    <w:basedOn w:val="DefaultParagraphFont"/>
    <w:uiPriority w:val="99"/>
    <w:semiHidden/>
    <w:locked/>
    <w:rsid w:val="00764F89"/>
    <w:rPr>
      <w:rFonts w:ascii="Times New Roman" w:hAnsi="Times New Roman" w:cs="Times New Roman"/>
      <w:sz w:val="16"/>
      <w:szCs w:val="16"/>
    </w:rPr>
  </w:style>
  <w:style w:type="paragraph" w:customStyle="1" w:styleId="NAMEADD2">
    <w:name w:val="NAMEADD2"/>
    <w:basedOn w:val="Header"/>
    <w:uiPriority w:val="99"/>
    <w:rsid w:val="005A6FFD"/>
    <w:pPr>
      <w:numPr>
        <w:ilvl w:val="2"/>
        <w:numId w:val="5"/>
      </w:numPr>
      <w:jc w:val="center"/>
    </w:pPr>
    <w:rPr>
      <w:rFonts w:ascii="Arial" w:hAnsi="Arial" w:cs="Arial"/>
      <w:b/>
      <w:bCs/>
      <w:sz w:val="16"/>
    </w:rPr>
  </w:style>
  <w:style w:type="paragraph" w:customStyle="1" w:styleId="para">
    <w:name w:val="para"/>
    <w:uiPriority w:val="99"/>
    <w:rsid w:val="005A6FFD"/>
    <w:pPr>
      <w:spacing w:before="80" w:after="80"/>
    </w:pPr>
    <w:rPr>
      <w:rFonts w:ascii="Times New Roman" w:hAnsi="Times New Roman"/>
      <w:sz w:val="23"/>
      <w:szCs w:val="20"/>
    </w:rPr>
  </w:style>
  <w:style w:type="paragraph" w:customStyle="1" w:styleId="para2">
    <w:name w:val="para2"/>
    <w:basedOn w:val="para"/>
    <w:uiPriority w:val="99"/>
    <w:rsid w:val="005A6FFD"/>
    <w:pPr>
      <w:tabs>
        <w:tab w:val="left" w:pos="540"/>
      </w:tabs>
    </w:pPr>
    <w:rPr>
      <w:color w:val="000000"/>
    </w:rPr>
  </w:style>
  <w:style w:type="paragraph" w:customStyle="1" w:styleId="Acrynm">
    <w:name w:val="Acrynm"/>
    <w:basedOn w:val="para2"/>
    <w:autoRedefine/>
    <w:uiPriority w:val="99"/>
    <w:rsid w:val="005A6FFD"/>
    <w:pPr>
      <w:tabs>
        <w:tab w:val="clear" w:pos="540"/>
        <w:tab w:val="left" w:pos="1440"/>
      </w:tabs>
      <w:spacing w:before="0" w:after="0"/>
    </w:pPr>
  </w:style>
  <w:style w:type="paragraph" w:customStyle="1" w:styleId="apx-head2">
    <w:name w:val="apx-head2"/>
    <w:autoRedefine/>
    <w:uiPriority w:val="99"/>
    <w:rsid w:val="005A6FFD"/>
    <w:pPr>
      <w:keepNext/>
      <w:tabs>
        <w:tab w:val="left" w:pos="648"/>
      </w:tabs>
      <w:spacing w:before="300"/>
    </w:pPr>
    <w:rPr>
      <w:rFonts w:ascii="Arial" w:hAnsi="Arial"/>
      <w:b/>
      <w:caps/>
      <w:sz w:val="21"/>
      <w:szCs w:val="20"/>
    </w:rPr>
  </w:style>
  <w:style w:type="paragraph" w:customStyle="1" w:styleId="apdx-head1">
    <w:name w:val="apdx-head1"/>
    <w:basedOn w:val="apx-head2"/>
    <w:autoRedefine/>
    <w:uiPriority w:val="99"/>
    <w:rsid w:val="005A6FFD"/>
    <w:pPr>
      <w:spacing w:after="200"/>
      <w:jc w:val="center"/>
    </w:pPr>
    <w:rPr>
      <w:sz w:val="24"/>
    </w:rPr>
  </w:style>
  <w:style w:type="paragraph" w:customStyle="1" w:styleId="apdx-tbl-of-fig">
    <w:name w:val="apdx-tbl-of-fig"/>
    <w:basedOn w:val="TableofFigures"/>
    <w:autoRedefine/>
    <w:uiPriority w:val="99"/>
    <w:rsid w:val="005A6FFD"/>
    <w:pPr>
      <w:ind w:left="389"/>
    </w:pPr>
  </w:style>
  <w:style w:type="paragraph" w:customStyle="1" w:styleId="apx-head3">
    <w:name w:val="apx-head3"/>
    <w:basedOn w:val="Heading3"/>
    <w:autoRedefine/>
    <w:uiPriority w:val="99"/>
    <w:rsid w:val="005A6FFD"/>
    <w:pPr>
      <w:numPr>
        <w:ilvl w:val="0"/>
        <w:numId w:val="0"/>
      </w:numPr>
      <w:spacing w:before="200"/>
    </w:pPr>
  </w:style>
  <w:style w:type="paragraph" w:customStyle="1" w:styleId="art9ctr">
    <w:name w:val="art9ctr"/>
    <w:autoRedefine/>
    <w:uiPriority w:val="99"/>
    <w:rsid w:val="005A6FFD"/>
    <w:pPr>
      <w:jc w:val="center"/>
    </w:pPr>
    <w:rPr>
      <w:rFonts w:ascii="Arial" w:hAnsi="Arial"/>
      <w:noProof/>
      <w:sz w:val="18"/>
      <w:szCs w:val="20"/>
    </w:rPr>
  </w:style>
  <w:style w:type="paragraph" w:customStyle="1" w:styleId="art10ctr">
    <w:name w:val="art10ctr"/>
    <w:basedOn w:val="art9ctr"/>
    <w:uiPriority w:val="99"/>
    <w:rsid w:val="005A6FFD"/>
    <w:rPr>
      <w:sz w:val="20"/>
    </w:rPr>
  </w:style>
  <w:style w:type="paragraph" w:customStyle="1" w:styleId="art8ctr">
    <w:name w:val="art8ctr"/>
    <w:basedOn w:val="art9ctr"/>
    <w:autoRedefine/>
    <w:uiPriority w:val="99"/>
    <w:rsid w:val="005A6FFD"/>
    <w:rPr>
      <w:sz w:val="16"/>
    </w:rPr>
  </w:style>
  <w:style w:type="paragraph" w:customStyle="1" w:styleId="art8ctrB">
    <w:name w:val="art8ctrB"/>
    <w:basedOn w:val="art8ctr"/>
    <w:uiPriority w:val="99"/>
    <w:rsid w:val="005A6FFD"/>
    <w:rPr>
      <w:b/>
    </w:rPr>
  </w:style>
  <w:style w:type="paragraph" w:customStyle="1" w:styleId="art8ctr-blu">
    <w:name w:val="art8ctr-blu"/>
    <w:basedOn w:val="art8ctr"/>
    <w:autoRedefine/>
    <w:uiPriority w:val="99"/>
    <w:rsid w:val="005A6FFD"/>
    <w:rPr>
      <w:noProof w:val="0"/>
      <w:color w:val="0000FF"/>
    </w:rPr>
  </w:style>
  <w:style w:type="paragraph" w:customStyle="1" w:styleId="art8ctr-W">
    <w:name w:val="art8ctr-W"/>
    <w:basedOn w:val="art8ctr"/>
    <w:autoRedefine/>
    <w:uiPriority w:val="99"/>
    <w:rsid w:val="005A6FFD"/>
    <w:rPr>
      <w:color w:val="FFFFFF"/>
    </w:rPr>
  </w:style>
  <w:style w:type="paragraph" w:customStyle="1" w:styleId="art9L">
    <w:name w:val="art9L"/>
    <w:basedOn w:val="art9ctr"/>
    <w:uiPriority w:val="99"/>
    <w:rsid w:val="005A6FFD"/>
    <w:pPr>
      <w:jc w:val="left"/>
    </w:pPr>
  </w:style>
  <w:style w:type="paragraph" w:customStyle="1" w:styleId="art8L">
    <w:name w:val="art8L"/>
    <w:basedOn w:val="art9L"/>
    <w:autoRedefine/>
    <w:uiPriority w:val="99"/>
    <w:rsid w:val="005A6FFD"/>
    <w:rPr>
      <w:sz w:val="16"/>
    </w:rPr>
  </w:style>
  <w:style w:type="paragraph" w:customStyle="1" w:styleId="art9R">
    <w:name w:val="art9R"/>
    <w:autoRedefine/>
    <w:uiPriority w:val="99"/>
    <w:rsid w:val="005A6FFD"/>
    <w:pPr>
      <w:jc w:val="right"/>
    </w:pPr>
    <w:rPr>
      <w:rFonts w:ascii="Arial" w:hAnsi="Arial"/>
      <w:color w:val="000000"/>
      <w:sz w:val="18"/>
      <w:szCs w:val="20"/>
    </w:rPr>
  </w:style>
  <w:style w:type="paragraph" w:customStyle="1" w:styleId="art8R">
    <w:name w:val="art8R"/>
    <w:basedOn w:val="art9R"/>
    <w:uiPriority w:val="99"/>
    <w:rsid w:val="005A6FFD"/>
    <w:rPr>
      <w:sz w:val="16"/>
    </w:rPr>
  </w:style>
  <w:style w:type="paragraph" w:customStyle="1" w:styleId="artblk7">
    <w:name w:val="artblk7"/>
    <w:autoRedefine/>
    <w:uiPriority w:val="99"/>
    <w:rsid w:val="005A6FFD"/>
    <w:rPr>
      <w:rFonts w:ascii="Arial" w:hAnsi="Arial"/>
      <w:b/>
      <w:noProof/>
      <w:color w:val="000000"/>
      <w:sz w:val="14"/>
      <w:szCs w:val="20"/>
    </w:rPr>
  </w:style>
  <w:style w:type="paragraph" w:customStyle="1" w:styleId="art-bullet">
    <w:name w:val="art-bullet"/>
    <w:autoRedefine/>
    <w:uiPriority w:val="99"/>
    <w:rsid w:val="005A6FFD"/>
    <w:pPr>
      <w:tabs>
        <w:tab w:val="left" w:pos="216"/>
      </w:tabs>
    </w:pPr>
    <w:rPr>
      <w:rFonts w:ascii="Helvetica" w:hAnsi="Helvetica"/>
      <w:noProof/>
      <w:sz w:val="16"/>
      <w:szCs w:val="20"/>
    </w:rPr>
  </w:style>
  <w:style w:type="paragraph" w:customStyle="1" w:styleId="art-bullet8">
    <w:name w:val="art-bullet8"/>
    <w:autoRedefine/>
    <w:uiPriority w:val="99"/>
    <w:rsid w:val="005A6FFD"/>
    <w:pPr>
      <w:numPr>
        <w:numId w:val="7"/>
      </w:numPr>
    </w:pPr>
    <w:rPr>
      <w:rFonts w:ascii="Helvetica" w:hAnsi="Helvetica"/>
      <w:noProof/>
      <w:sz w:val="16"/>
      <w:szCs w:val="20"/>
    </w:rPr>
  </w:style>
  <w:style w:type="paragraph" w:customStyle="1" w:styleId="artctr7">
    <w:name w:val="artctr7"/>
    <w:basedOn w:val="artblk7"/>
    <w:autoRedefine/>
    <w:uiPriority w:val="99"/>
    <w:rsid w:val="005A6FFD"/>
    <w:pPr>
      <w:jc w:val="center"/>
    </w:pPr>
    <w:rPr>
      <w:b w:val="0"/>
    </w:rPr>
  </w:style>
  <w:style w:type="paragraph" w:customStyle="1" w:styleId="art-txt-R9-blk">
    <w:name w:val="art-txt-R9-blk"/>
    <w:autoRedefine/>
    <w:uiPriority w:val="99"/>
    <w:rsid w:val="005A6FFD"/>
    <w:pPr>
      <w:jc w:val="right"/>
    </w:pPr>
    <w:rPr>
      <w:rFonts w:ascii="Helvetica" w:hAnsi="Helvetica"/>
      <w:noProof/>
      <w:sz w:val="18"/>
      <w:szCs w:val="20"/>
    </w:rPr>
  </w:style>
  <w:style w:type="paragraph" w:customStyle="1" w:styleId="art-txt-L9-blk">
    <w:name w:val="art-txt-L9-blk"/>
    <w:basedOn w:val="art-txt-R9-blk"/>
    <w:autoRedefine/>
    <w:uiPriority w:val="99"/>
    <w:rsid w:val="005A6FFD"/>
    <w:pPr>
      <w:jc w:val="left"/>
    </w:pPr>
    <w:rPr>
      <w:b/>
    </w:rPr>
  </w:style>
  <w:style w:type="paragraph" w:styleId="BlockText">
    <w:name w:val="Block Text"/>
    <w:basedOn w:val="para"/>
    <w:autoRedefine/>
    <w:uiPriority w:val="99"/>
    <w:rsid w:val="005A6FFD"/>
    <w:pPr>
      <w:ind w:left="1080" w:right="1080"/>
    </w:pPr>
  </w:style>
  <w:style w:type="paragraph" w:styleId="BodyTextIndent">
    <w:name w:val="Body Text Indent"/>
    <w:aliases w:val="Char1 Char"/>
    <w:basedOn w:val="Normal"/>
    <w:link w:val="BodyTextIndentChar1"/>
    <w:uiPriority w:val="99"/>
    <w:rsid w:val="005A6FFD"/>
    <w:pPr>
      <w:spacing w:after="120"/>
      <w:ind w:left="360"/>
    </w:pPr>
    <w:rPr>
      <w:rFonts w:ascii="Times" w:hAnsi="Times"/>
    </w:rPr>
  </w:style>
  <w:style w:type="character" w:customStyle="1" w:styleId="BodyTextIndentChar">
    <w:name w:val="Body Text Indent Char"/>
    <w:aliases w:val="Char1 Char Char"/>
    <w:basedOn w:val="DefaultParagraphFont"/>
    <w:uiPriority w:val="99"/>
    <w:locked/>
    <w:rsid w:val="00753080"/>
    <w:rPr>
      <w:rFonts w:ascii="Times New Roman" w:hAnsi="Times New Roman" w:cs="Times New Roman"/>
      <w:sz w:val="23"/>
    </w:rPr>
  </w:style>
  <w:style w:type="paragraph" w:customStyle="1" w:styleId="bullet">
    <w:name w:val="bullet"/>
    <w:autoRedefine/>
    <w:uiPriority w:val="99"/>
    <w:rsid w:val="005A6FFD"/>
    <w:pPr>
      <w:numPr>
        <w:numId w:val="8"/>
      </w:numPr>
      <w:tabs>
        <w:tab w:val="left" w:pos="576"/>
      </w:tabs>
      <w:spacing w:before="1" w:after="1" w:line="260" w:lineRule="atLeast"/>
    </w:pPr>
    <w:rPr>
      <w:rFonts w:ascii="Times New Roman" w:hAnsi="Times New Roman"/>
      <w:sz w:val="23"/>
      <w:szCs w:val="20"/>
    </w:rPr>
  </w:style>
  <w:style w:type="paragraph" w:customStyle="1" w:styleId="bulletfirst">
    <w:name w:val="bullet first"/>
    <w:basedOn w:val="bullet"/>
    <w:autoRedefine/>
    <w:uiPriority w:val="99"/>
    <w:rsid w:val="005A6FFD"/>
    <w:pPr>
      <w:numPr>
        <w:numId w:val="9"/>
      </w:numPr>
      <w:tabs>
        <w:tab w:val="clear" w:pos="576"/>
      </w:tabs>
      <w:spacing w:before="80"/>
    </w:pPr>
    <w:rPr>
      <w:iCs/>
    </w:rPr>
  </w:style>
  <w:style w:type="paragraph" w:customStyle="1" w:styleId="bulletlast">
    <w:name w:val="bullet last"/>
    <w:basedOn w:val="bullet"/>
    <w:next w:val="para"/>
    <w:autoRedefine/>
    <w:uiPriority w:val="99"/>
    <w:rsid w:val="005A6FFD"/>
    <w:pPr>
      <w:keepLines/>
      <w:numPr>
        <w:numId w:val="10"/>
      </w:numPr>
      <w:spacing w:after="80"/>
    </w:pPr>
    <w:rPr>
      <w:iCs/>
    </w:rPr>
  </w:style>
  <w:style w:type="paragraph" w:customStyle="1" w:styleId="bullet-2pt">
    <w:name w:val="bullet-2pt"/>
    <w:autoRedefine/>
    <w:uiPriority w:val="99"/>
    <w:rsid w:val="005A6FFD"/>
    <w:pPr>
      <w:numPr>
        <w:numId w:val="11"/>
      </w:numPr>
      <w:tabs>
        <w:tab w:val="left" w:pos="360"/>
      </w:tabs>
      <w:spacing w:before="40" w:after="40"/>
    </w:pPr>
    <w:rPr>
      <w:rFonts w:ascii="Times New Roman" w:hAnsi="Times New Roman"/>
      <w:sz w:val="23"/>
      <w:szCs w:val="20"/>
    </w:rPr>
  </w:style>
  <w:style w:type="paragraph" w:customStyle="1" w:styleId="BulletedList">
    <w:name w:val="Bulleted List"/>
    <w:basedOn w:val="Normal"/>
    <w:uiPriority w:val="99"/>
    <w:rsid w:val="005A6FFD"/>
  </w:style>
  <w:style w:type="paragraph" w:customStyle="1" w:styleId="bullet-italic">
    <w:name w:val="bullet-italic"/>
    <w:basedOn w:val="bulletfirst"/>
    <w:autoRedefine/>
    <w:uiPriority w:val="99"/>
    <w:rsid w:val="005A6FFD"/>
    <w:pPr>
      <w:numPr>
        <w:numId w:val="0"/>
      </w:numPr>
    </w:pPr>
    <w:rPr>
      <w:i/>
    </w:rPr>
  </w:style>
  <w:style w:type="paragraph" w:customStyle="1" w:styleId="bullet-small">
    <w:name w:val="bullet-small"/>
    <w:basedOn w:val="Normal"/>
    <w:autoRedefine/>
    <w:uiPriority w:val="99"/>
    <w:rsid w:val="005A6FFD"/>
    <w:pPr>
      <w:numPr>
        <w:numId w:val="12"/>
      </w:numPr>
      <w:tabs>
        <w:tab w:val="left" w:pos="0"/>
        <w:tab w:val="left" w:pos="1080"/>
      </w:tabs>
      <w:suppressAutoHyphens/>
      <w:spacing w:before="40" w:after="40"/>
    </w:pPr>
  </w:style>
  <w:style w:type="paragraph" w:styleId="Caption">
    <w:name w:val="caption"/>
    <w:basedOn w:val="Normal"/>
    <w:next w:val="para"/>
    <w:link w:val="CaptionChar"/>
    <w:uiPriority w:val="99"/>
    <w:qFormat/>
    <w:rsid w:val="005A6FFD"/>
    <w:pPr>
      <w:spacing w:before="240" w:after="120"/>
      <w:jc w:val="center"/>
    </w:pPr>
    <w:rPr>
      <w:rFonts w:ascii="Arial" w:hAnsi="Arial"/>
      <w:sz w:val="21"/>
    </w:rPr>
  </w:style>
  <w:style w:type="paragraph" w:customStyle="1" w:styleId="Caption-0">
    <w:name w:val="Caption-0"/>
    <w:basedOn w:val="Caption"/>
    <w:uiPriority w:val="99"/>
    <w:rsid w:val="005A6FFD"/>
    <w:pPr>
      <w:numPr>
        <w:numId w:val="13"/>
      </w:numPr>
      <w:spacing w:before="0"/>
    </w:pPr>
    <w:rPr>
      <w:rFonts w:cs="Arial"/>
      <w:sz w:val="20"/>
    </w:rPr>
  </w:style>
  <w:style w:type="paragraph" w:customStyle="1" w:styleId="cellctr">
    <w:name w:val="cell:ctr"/>
    <w:autoRedefine/>
    <w:uiPriority w:val="99"/>
    <w:rsid w:val="005A6FFD"/>
    <w:pPr>
      <w:spacing w:line="240" w:lineRule="atLeast"/>
      <w:jc w:val="center"/>
    </w:pPr>
    <w:rPr>
      <w:rFonts w:ascii="Arial" w:hAnsi="Arial"/>
      <w:sz w:val="20"/>
      <w:szCs w:val="20"/>
    </w:rPr>
  </w:style>
  <w:style w:type="paragraph" w:customStyle="1" w:styleId="cellctr9">
    <w:name w:val="cell:ctr9"/>
    <w:basedOn w:val="Normal"/>
    <w:uiPriority w:val="99"/>
    <w:rsid w:val="005A6FFD"/>
    <w:pPr>
      <w:spacing w:before="0" w:after="0"/>
      <w:jc w:val="center"/>
    </w:pPr>
    <w:rPr>
      <w:rFonts w:ascii="Arial" w:hAnsi="Arial"/>
      <w:sz w:val="18"/>
    </w:rPr>
  </w:style>
  <w:style w:type="paragraph" w:customStyle="1" w:styleId="cellctr8">
    <w:name w:val="cell:ctr8"/>
    <w:basedOn w:val="cellctr9"/>
    <w:uiPriority w:val="99"/>
    <w:rsid w:val="005A6FFD"/>
    <w:rPr>
      <w:sz w:val="16"/>
    </w:rPr>
  </w:style>
  <w:style w:type="paragraph" w:customStyle="1" w:styleId="cellctr7">
    <w:name w:val="cell:ctr7"/>
    <w:basedOn w:val="cellctr8"/>
    <w:autoRedefine/>
    <w:uiPriority w:val="99"/>
    <w:rsid w:val="005A6FFD"/>
    <w:rPr>
      <w:sz w:val="14"/>
    </w:rPr>
  </w:style>
  <w:style w:type="paragraph" w:customStyle="1" w:styleId="cellctrb">
    <w:name w:val="cell:ctrb"/>
    <w:autoRedefine/>
    <w:uiPriority w:val="99"/>
    <w:rsid w:val="005A6FFD"/>
    <w:pPr>
      <w:tabs>
        <w:tab w:val="left" w:pos="0"/>
        <w:tab w:val="left" w:pos="2304"/>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4" w:after="58" w:line="264" w:lineRule="atLeast"/>
      <w:jc w:val="center"/>
    </w:pPr>
    <w:rPr>
      <w:rFonts w:ascii="Arial" w:hAnsi="Arial"/>
      <w:b/>
      <w:sz w:val="20"/>
      <w:szCs w:val="20"/>
    </w:rPr>
  </w:style>
  <w:style w:type="paragraph" w:customStyle="1" w:styleId="cellleft">
    <w:name w:val="cell:left"/>
    <w:autoRedefine/>
    <w:uiPriority w:val="99"/>
    <w:rsid w:val="005A6FFD"/>
    <w:pPr>
      <w:tabs>
        <w:tab w:val="left" w:pos="0"/>
        <w:tab w:val="left" w:pos="2304"/>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4" w:after="58" w:line="240" w:lineRule="atLeast"/>
    </w:pPr>
    <w:rPr>
      <w:rFonts w:ascii="Arial" w:hAnsi="Arial"/>
      <w:sz w:val="20"/>
      <w:szCs w:val="20"/>
    </w:rPr>
  </w:style>
  <w:style w:type="paragraph" w:customStyle="1" w:styleId="cellright">
    <w:name w:val="cell:right"/>
    <w:basedOn w:val="cellleft"/>
    <w:autoRedefine/>
    <w:uiPriority w:val="99"/>
    <w:rsid w:val="005A6FFD"/>
    <w:pPr>
      <w:jc w:val="right"/>
    </w:pPr>
    <w:rPr>
      <w:iCs/>
    </w:rPr>
  </w:style>
  <w:style w:type="paragraph" w:customStyle="1" w:styleId="celldec10">
    <w:name w:val="cell:dec10"/>
    <w:basedOn w:val="cellright"/>
    <w:uiPriority w:val="99"/>
    <w:rsid w:val="005A6FFD"/>
    <w:pPr>
      <w:tabs>
        <w:tab w:val="clear" w:pos="0"/>
        <w:tab w:val="clear" w:pos="2304"/>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decimal" w:pos="360"/>
        <w:tab w:val="decimal" w:pos="720"/>
        <w:tab w:val="decimal" w:pos="1080"/>
      </w:tabs>
      <w:spacing w:line="240" w:lineRule="auto"/>
      <w:jc w:val="left"/>
    </w:pPr>
    <w:rPr>
      <w:kern w:val="24"/>
    </w:rPr>
  </w:style>
  <w:style w:type="paragraph" w:customStyle="1" w:styleId="cellL9">
    <w:name w:val="cell:L9"/>
    <w:basedOn w:val="cellctr9"/>
    <w:uiPriority w:val="99"/>
    <w:rsid w:val="005A6FFD"/>
    <w:pPr>
      <w:jc w:val="left"/>
    </w:pPr>
  </w:style>
  <w:style w:type="paragraph" w:customStyle="1" w:styleId="cellL8">
    <w:name w:val="cell:L8"/>
    <w:basedOn w:val="cellL9"/>
    <w:uiPriority w:val="99"/>
    <w:rsid w:val="005A6FFD"/>
    <w:rPr>
      <w:sz w:val="16"/>
    </w:rPr>
  </w:style>
  <w:style w:type="paragraph" w:customStyle="1" w:styleId="cellL7">
    <w:name w:val="cell:L7"/>
    <w:basedOn w:val="cellL8"/>
    <w:autoRedefine/>
    <w:uiPriority w:val="99"/>
    <w:rsid w:val="005A6FFD"/>
    <w:rPr>
      <w:sz w:val="14"/>
    </w:rPr>
  </w:style>
  <w:style w:type="paragraph" w:customStyle="1" w:styleId="cellleft10B">
    <w:name w:val="cell:left10B"/>
    <w:basedOn w:val="cellleft"/>
    <w:uiPriority w:val="99"/>
    <w:rsid w:val="005A6FFD"/>
    <w:rPr>
      <w:b/>
    </w:rPr>
  </w:style>
  <w:style w:type="paragraph" w:customStyle="1" w:styleId="cellright-2">
    <w:name w:val="cell:right-2"/>
    <w:basedOn w:val="cellright"/>
    <w:uiPriority w:val="99"/>
    <w:rsid w:val="005A6FFD"/>
    <w:pPr>
      <w:ind w:right="432"/>
    </w:pPr>
  </w:style>
  <w:style w:type="paragraph" w:customStyle="1" w:styleId="cellright3">
    <w:name w:val="cell:right3"/>
    <w:basedOn w:val="cellright"/>
    <w:autoRedefine/>
    <w:uiPriority w:val="99"/>
    <w:rsid w:val="005A6FFD"/>
    <w:pPr>
      <w:spacing w:line="240" w:lineRule="auto"/>
      <w:ind w:right="288"/>
    </w:pPr>
  </w:style>
  <w:style w:type="paragraph" w:customStyle="1" w:styleId="contentshd">
    <w:name w:val="contentshd"/>
    <w:next w:val="para"/>
    <w:autoRedefine/>
    <w:uiPriority w:val="99"/>
    <w:rsid w:val="005A6FFD"/>
    <w:pPr>
      <w:keepLines/>
      <w:pageBreakBefore/>
      <w:spacing w:before="360" w:after="120" w:line="320" w:lineRule="atLeast"/>
      <w:jc w:val="center"/>
    </w:pPr>
    <w:rPr>
      <w:rFonts w:ascii="Arial" w:hAnsi="Arial"/>
      <w:b/>
      <w:caps/>
      <w:sz w:val="28"/>
      <w:szCs w:val="20"/>
    </w:rPr>
  </w:style>
  <w:style w:type="paragraph" w:customStyle="1" w:styleId="ctrframe">
    <w:name w:val="ctrframe"/>
    <w:next w:val="para"/>
    <w:autoRedefine/>
    <w:uiPriority w:val="99"/>
    <w:rsid w:val="005A6FFD"/>
    <w:pPr>
      <w:keepNext/>
      <w:spacing w:before="120"/>
      <w:jc w:val="center"/>
    </w:pPr>
    <w:rPr>
      <w:rFonts w:ascii="Helvetica" w:hAnsi="Helvetica"/>
      <w:noProof/>
      <w:sz w:val="20"/>
      <w:szCs w:val="20"/>
    </w:rPr>
  </w:style>
  <w:style w:type="paragraph" w:customStyle="1" w:styleId="ctrtitle">
    <w:name w:val="ctrtitle"/>
    <w:basedOn w:val="Normal"/>
    <w:next w:val="para"/>
    <w:uiPriority w:val="99"/>
    <w:rsid w:val="005A6FFD"/>
    <w:pPr>
      <w:spacing w:before="300" w:after="200" w:line="240" w:lineRule="atLeast"/>
      <w:jc w:val="center"/>
    </w:pPr>
    <w:rPr>
      <w:rFonts w:ascii="Arial" w:hAnsi="Arial"/>
      <w:b/>
      <w:sz w:val="28"/>
    </w:rPr>
  </w:style>
  <w:style w:type="paragraph" w:customStyle="1" w:styleId="dash">
    <w:name w:val="dash"/>
    <w:autoRedefine/>
    <w:uiPriority w:val="99"/>
    <w:rsid w:val="005A6FFD"/>
    <w:pPr>
      <w:numPr>
        <w:ilvl w:val="2"/>
        <w:numId w:val="14"/>
      </w:numPr>
      <w:spacing w:before="60"/>
    </w:pPr>
    <w:rPr>
      <w:rFonts w:ascii="Times New Roman" w:hAnsi="Times New Roman"/>
      <w:sz w:val="23"/>
      <w:szCs w:val="20"/>
    </w:rPr>
  </w:style>
  <w:style w:type="paragraph" w:customStyle="1" w:styleId="dashlast">
    <w:name w:val="dash last"/>
    <w:autoRedefine/>
    <w:uiPriority w:val="99"/>
    <w:rsid w:val="005A6FFD"/>
    <w:pPr>
      <w:numPr>
        <w:numId w:val="15"/>
      </w:numPr>
      <w:tabs>
        <w:tab w:val="left" w:pos="864"/>
      </w:tabs>
      <w:spacing w:before="1" w:after="80"/>
    </w:pPr>
    <w:rPr>
      <w:rFonts w:ascii="Times New Roman" w:hAnsi="Times New Roman"/>
      <w:sz w:val="23"/>
      <w:szCs w:val="20"/>
    </w:rPr>
  </w:style>
  <w:style w:type="paragraph" w:customStyle="1" w:styleId="dash-new">
    <w:name w:val="dash-new"/>
    <w:basedOn w:val="dashlast"/>
    <w:uiPriority w:val="99"/>
    <w:rsid w:val="005A6FFD"/>
    <w:pPr>
      <w:numPr>
        <w:numId w:val="16"/>
      </w:numPr>
      <w:tabs>
        <w:tab w:val="clear" w:pos="864"/>
        <w:tab w:val="left" w:pos="360"/>
      </w:tabs>
    </w:pPr>
  </w:style>
  <w:style w:type="paragraph" w:customStyle="1" w:styleId="Display">
    <w:name w:val="Display"/>
    <w:next w:val="para"/>
    <w:uiPriority w:val="99"/>
    <w:rsid w:val="005A6FFD"/>
    <w:pPr>
      <w:keepLines/>
      <w:spacing w:before="80" w:after="80"/>
      <w:jc w:val="center"/>
    </w:pPr>
    <w:rPr>
      <w:rFonts w:ascii="Arial" w:hAnsi="Arial"/>
      <w:noProof/>
      <w:sz w:val="23"/>
      <w:szCs w:val="20"/>
    </w:rPr>
  </w:style>
  <w:style w:type="paragraph" w:customStyle="1" w:styleId="doctitle">
    <w:name w:val="doctitle"/>
    <w:basedOn w:val="ctrtitle"/>
    <w:uiPriority w:val="99"/>
    <w:rsid w:val="005A6FFD"/>
    <w:rPr>
      <w:sz w:val="36"/>
    </w:rPr>
  </w:style>
  <w:style w:type="paragraph" w:customStyle="1" w:styleId="eqn">
    <w:name w:val="eqn"/>
    <w:autoRedefine/>
    <w:uiPriority w:val="99"/>
    <w:rsid w:val="005A6FFD"/>
    <w:pPr>
      <w:tabs>
        <w:tab w:val="center" w:pos="4680"/>
        <w:tab w:val="right" w:pos="9360"/>
      </w:tabs>
      <w:spacing w:before="80" w:after="80"/>
    </w:pPr>
    <w:rPr>
      <w:szCs w:val="20"/>
    </w:rPr>
  </w:style>
  <w:style w:type="paragraph" w:customStyle="1" w:styleId="tblL10">
    <w:name w:val="tbl_L10"/>
    <w:uiPriority w:val="99"/>
    <w:rsid w:val="005A6FFD"/>
    <w:pPr>
      <w:spacing w:before="40" w:after="40"/>
      <w:ind w:left="144"/>
    </w:pPr>
    <w:rPr>
      <w:rFonts w:ascii="Arial" w:hAnsi="Arial"/>
      <w:sz w:val="20"/>
      <w:szCs w:val="20"/>
    </w:rPr>
  </w:style>
  <w:style w:type="paragraph" w:customStyle="1" w:styleId="figcontclas">
    <w:name w:val="figcontclas"/>
    <w:basedOn w:val="tblL10"/>
    <w:next w:val="Normal"/>
    <w:uiPriority w:val="99"/>
    <w:rsid w:val="005A6FFD"/>
    <w:pPr>
      <w:spacing w:before="240" w:after="0"/>
      <w:jc w:val="right"/>
    </w:pPr>
  </w:style>
  <w:style w:type="character" w:styleId="FootnoteReference">
    <w:name w:val="footnote reference"/>
    <w:basedOn w:val="DefaultParagraphFont"/>
    <w:uiPriority w:val="99"/>
    <w:rsid w:val="005A6FFD"/>
    <w:rPr>
      <w:rFonts w:cs="Times New Roman"/>
      <w:sz w:val="20"/>
      <w:vertAlign w:val="superscript"/>
    </w:rPr>
  </w:style>
  <w:style w:type="paragraph" w:styleId="FootnoteText">
    <w:name w:val="footnote text"/>
    <w:basedOn w:val="Normal"/>
    <w:link w:val="FootnoteTextChar1"/>
    <w:uiPriority w:val="99"/>
    <w:rsid w:val="005A6FFD"/>
    <w:pPr>
      <w:spacing w:before="60" w:after="0"/>
    </w:pPr>
    <w:rPr>
      <w:rFonts w:ascii="Times" w:hAnsi="Times"/>
      <w:sz w:val="20"/>
    </w:rPr>
  </w:style>
  <w:style w:type="character" w:customStyle="1" w:styleId="FootnoteTextChar">
    <w:name w:val="Footnote Text Char"/>
    <w:basedOn w:val="DefaultParagraphFont"/>
    <w:uiPriority w:val="99"/>
    <w:semiHidden/>
    <w:locked/>
    <w:rsid w:val="00764F89"/>
    <w:rPr>
      <w:rFonts w:ascii="Times New Roman" w:hAnsi="Times New Roman" w:cs="Times New Roman"/>
      <w:sz w:val="20"/>
      <w:szCs w:val="20"/>
    </w:rPr>
  </w:style>
  <w:style w:type="paragraph" w:customStyle="1" w:styleId="frame-0">
    <w:name w:val="frame-0"/>
    <w:basedOn w:val="ctrframe"/>
    <w:autoRedefine/>
    <w:uiPriority w:val="99"/>
    <w:rsid w:val="005A6FFD"/>
    <w:pPr>
      <w:spacing w:before="0"/>
    </w:pPr>
  </w:style>
  <w:style w:type="paragraph" w:customStyle="1" w:styleId="Heading1APPENDIX">
    <w:name w:val="Heading 1 APPENDIX"/>
    <w:basedOn w:val="Heading1"/>
    <w:next w:val="Normal"/>
    <w:autoRedefine/>
    <w:uiPriority w:val="99"/>
    <w:rsid w:val="005A6FFD"/>
    <w:pPr>
      <w:tabs>
        <w:tab w:val="left" w:pos="1728"/>
      </w:tabs>
      <w:spacing w:before="280"/>
    </w:pPr>
  </w:style>
  <w:style w:type="paragraph" w:customStyle="1" w:styleId="indbullet">
    <w:name w:val="indbullet"/>
    <w:basedOn w:val="bullet"/>
    <w:uiPriority w:val="99"/>
    <w:rsid w:val="005A6FFD"/>
    <w:pPr>
      <w:numPr>
        <w:numId w:val="18"/>
      </w:numPr>
      <w:tabs>
        <w:tab w:val="clear" w:pos="576"/>
        <w:tab w:val="left" w:pos="360"/>
      </w:tabs>
      <w:spacing w:before="40" w:after="40"/>
      <w:ind w:hanging="576"/>
    </w:pPr>
  </w:style>
  <w:style w:type="paragraph" w:customStyle="1" w:styleId="INDENT">
    <w:name w:val="INDENT"/>
    <w:uiPriority w:val="99"/>
    <w:rsid w:val="005A6FFD"/>
    <w:pPr>
      <w:tabs>
        <w:tab w:val="left" w:pos="1440"/>
        <w:tab w:val="left" w:pos="2160"/>
        <w:tab w:val="left" w:pos="3600"/>
        <w:tab w:val="left" w:pos="4680"/>
        <w:tab w:val="left" w:pos="5760"/>
        <w:tab w:val="left" w:pos="6840"/>
        <w:tab w:val="left" w:pos="7920"/>
        <w:tab w:val="left" w:pos="9000"/>
        <w:tab w:val="left" w:pos="10080"/>
        <w:tab w:val="left" w:pos="11160"/>
        <w:tab w:val="left" w:pos="12240"/>
        <w:tab w:val="left" w:pos="13320"/>
        <w:tab w:val="left" w:pos="14400"/>
        <w:tab w:val="left" w:pos="15480"/>
        <w:tab w:val="left" w:pos="16560"/>
        <w:tab w:val="left" w:pos="17640"/>
        <w:tab w:val="left" w:pos="18720"/>
        <w:tab w:val="left" w:pos="19800"/>
        <w:tab w:val="left" w:pos="20880"/>
        <w:tab w:val="left" w:pos="21960"/>
        <w:tab w:val="left" w:pos="23040"/>
        <w:tab w:val="left" w:pos="24120"/>
        <w:tab w:val="left" w:pos="25200"/>
        <w:tab w:val="left" w:pos="26280"/>
        <w:tab w:val="left" w:pos="27360"/>
        <w:tab w:val="left" w:pos="28440"/>
        <w:tab w:val="left" w:pos="29520"/>
        <w:tab w:val="left" w:pos="30600"/>
        <w:tab w:val="left" w:pos="31680"/>
      </w:tabs>
      <w:spacing w:before="10" w:after="58" w:line="288" w:lineRule="atLeast"/>
      <w:ind w:left="1440" w:right="1440"/>
    </w:pPr>
    <w:rPr>
      <w:sz w:val="23"/>
      <w:szCs w:val="20"/>
    </w:rPr>
  </w:style>
  <w:style w:type="paragraph" w:customStyle="1" w:styleId="indent0">
    <w:name w:val="indent"/>
    <w:basedOn w:val="Normal"/>
    <w:uiPriority w:val="99"/>
    <w:rsid w:val="005A6FFD"/>
    <w:pPr>
      <w:widowControl w:val="0"/>
      <w:ind w:left="720"/>
    </w:pPr>
  </w:style>
  <w:style w:type="paragraph" w:customStyle="1" w:styleId="ind-strike">
    <w:name w:val="ind-strike"/>
    <w:basedOn w:val="para2"/>
    <w:uiPriority w:val="99"/>
    <w:rsid w:val="005A6FFD"/>
    <w:pPr>
      <w:spacing w:before="0" w:after="0"/>
      <w:ind w:left="360"/>
    </w:pPr>
    <w:rPr>
      <w:strike/>
    </w:rPr>
  </w:style>
  <w:style w:type="paragraph" w:customStyle="1" w:styleId="lefthead">
    <w:name w:val="lefthead"/>
    <w:basedOn w:val="Normal"/>
    <w:next w:val="Normal"/>
    <w:uiPriority w:val="99"/>
    <w:rsid w:val="005A6FFD"/>
    <w:pPr>
      <w:keepNext/>
      <w:spacing w:before="140" w:after="0"/>
    </w:pPr>
    <w:rPr>
      <w:rFonts w:ascii="Helvetica" w:hAnsi="Helvetica"/>
      <w:b/>
      <w:caps/>
      <w:sz w:val="22"/>
    </w:rPr>
  </w:style>
  <w:style w:type="paragraph" w:customStyle="1" w:styleId="List10">
    <w:name w:val="List1"/>
    <w:uiPriority w:val="99"/>
    <w:rsid w:val="00DD578A"/>
    <w:pPr>
      <w:tabs>
        <w:tab w:val="left" w:pos="360"/>
        <w:tab w:val="left" w:pos="720"/>
        <w:tab w:val="left" w:pos="936"/>
        <w:tab w:val="left" w:pos="2016"/>
        <w:tab w:val="left" w:pos="3096"/>
        <w:tab w:val="left" w:pos="4176"/>
      </w:tabs>
      <w:spacing w:before="53" w:after="101" w:line="288" w:lineRule="atLeast"/>
      <w:ind w:left="720" w:hanging="360"/>
    </w:pPr>
    <w:rPr>
      <w:sz w:val="23"/>
      <w:szCs w:val="20"/>
    </w:rPr>
  </w:style>
  <w:style w:type="paragraph" w:styleId="ListBullet">
    <w:name w:val="List Bullet"/>
    <w:basedOn w:val="Normal"/>
    <w:autoRedefine/>
    <w:uiPriority w:val="99"/>
    <w:rsid w:val="005A6FFD"/>
    <w:pPr>
      <w:spacing w:before="0" w:after="0"/>
      <w:outlineLvl w:val="0"/>
    </w:pPr>
    <w:rPr>
      <w:color w:val="000000"/>
    </w:rPr>
  </w:style>
  <w:style w:type="paragraph" w:styleId="ListNumber">
    <w:name w:val="List Number"/>
    <w:basedOn w:val="Normal"/>
    <w:uiPriority w:val="99"/>
    <w:rsid w:val="005A6FFD"/>
    <w:pPr>
      <w:spacing w:before="100" w:after="0"/>
      <w:ind w:left="720" w:hanging="360"/>
    </w:pPr>
  </w:style>
  <w:style w:type="paragraph" w:customStyle="1" w:styleId="listpara">
    <w:name w:val="list_para"/>
    <w:link w:val="listparaChar"/>
    <w:uiPriority w:val="99"/>
    <w:rsid w:val="005A6FFD"/>
    <w:pPr>
      <w:tabs>
        <w:tab w:val="left" w:pos="936"/>
        <w:tab w:val="left" w:pos="2016"/>
        <w:tab w:val="left" w:pos="3096"/>
        <w:tab w:val="left" w:pos="4176"/>
        <w:tab w:val="left" w:pos="5256"/>
        <w:tab w:val="left" w:pos="6336"/>
        <w:tab w:val="left" w:pos="7416"/>
        <w:tab w:val="left" w:pos="8496"/>
        <w:tab w:val="left" w:pos="9576"/>
        <w:tab w:val="left" w:pos="10656"/>
        <w:tab w:val="left" w:pos="11736"/>
        <w:tab w:val="left" w:pos="12816"/>
        <w:tab w:val="left" w:pos="13896"/>
        <w:tab w:val="left" w:pos="14976"/>
        <w:tab w:val="left" w:pos="16056"/>
        <w:tab w:val="left" w:pos="17136"/>
        <w:tab w:val="left" w:pos="18216"/>
        <w:tab w:val="left" w:pos="19296"/>
        <w:tab w:val="left" w:pos="20376"/>
        <w:tab w:val="left" w:pos="21456"/>
        <w:tab w:val="left" w:pos="22536"/>
        <w:tab w:val="left" w:pos="23616"/>
        <w:tab w:val="left" w:pos="24696"/>
        <w:tab w:val="left" w:pos="25776"/>
        <w:tab w:val="left" w:pos="26856"/>
        <w:tab w:val="left" w:pos="27936"/>
        <w:tab w:val="left" w:pos="29016"/>
        <w:tab w:val="left" w:pos="30096"/>
        <w:tab w:val="left" w:pos="31176"/>
      </w:tabs>
      <w:spacing w:before="53" w:after="101" w:line="288" w:lineRule="atLeast"/>
      <w:ind w:left="936"/>
    </w:pPr>
    <w:rPr>
      <w:sz w:val="23"/>
      <w:szCs w:val="20"/>
    </w:rPr>
  </w:style>
  <w:style w:type="paragraph" w:customStyle="1" w:styleId="list1">
    <w:name w:val="list1"/>
    <w:autoRedefine/>
    <w:uiPriority w:val="99"/>
    <w:rsid w:val="005A6FFD"/>
    <w:pPr>
      <w:numPr>
        <w:numId w:val="20"/>
      </w:numPr>
      <w:tabs>
        <w:tab w:val="left" w:pos="720"/>
        <w:tab w:val="left" w:pos="1440"/>
      </w:tabs>
      <w:spacing w:before="40" w:after="40"/>
    </w:pPr>
    <w:rPr>
      <w:rFonts w:ascii="Tms Rmn" w:hAnsi="Tms Rmn"/>
      <w:sz w:val="23"/>
      <w:szCs w:val="20"/>
    </w:rPr>
  </w:style>
  <w:style w:type="paragraph" w:customStyle="1" w:styleId="list1-bullet">
    <w:name w:val="list1-bullet"/>
    <w:basedOn w:val="indbullet"/>
    <w:autoRedefine/>
    <w:uiPriority w:val="99"/>
    <w:rsid w:val="005A6FFD"/>
    <w:pPr>
      <w:numPr>
        <w:numId w:val="19"/>
      </w:numPr>
    </w:pPr>
  </w:style>
  <w:style w:type="paragraph" w:customStyle="1" w:styleId="lista">
    <w:name w:val="lista"/>
    <w:basedOn w:val="list1"/>
    <w:autoRedefine/>
    <w:uiPriority w:val="99"/>
    <w:rsid w:val="005A6FFD"/>
    <w:pPr>
      <w:numPr>
        <w:ilvl w:val="1"/>
      </w:numPr>
      <w:tabs>
        <w:tab w:val="clear" w:pos="720"/>
        <w:tab w:val="clear" w:pos="1440"/>
      </w:tabs>
    </w:pPr>
  </w:style>
  <w:style w:type="paragraph" w:customStyle="1" w:styleId="listlev1">
    <w:name w:val="listlev1"/>
    <w:basedOn w:val="Normal"/>
    <w:uiPriority w:val="99"/>
    <w:rsid w:val="005A6FFD"/>
    <w:pPr>
      <w:tabs>
        <w:tab w:val="left" w:pos="360"/>
        <w:tab w:val="left" w:pos="720"/>
        <w:tab w:val="left" w:pos="1080"/>
        <w:tab w:val="left" w:pos="1440"/>
      </w:tabs>
      <w:ind w:left="720" w:hanging="216"/>
    </w:pPr>
  </w:style>
  <w:style w:type="paragraph" w:customStyle="1" w:styleId="loe-tab">
    <w:name w:val="loe-tab"/>
    <w:autoRedefine/>
    <w:uiPriority w:val="99"/>
    <w:rsid w:val="005A6FFD"/>
    <w:pPr>
      <w:tabs>
        <w:tab w:val="right" w:leader="dot" w:pos="3960"/>
      </w:tabs>
      <w:spacing w:before="80" w:after="80"/>
    </w:pPr>
    <w:rPr>
      <w:rFonts w:ascii="Times New Roman" w:hAnsi="Times New Roman"/>
      <w:sz w:val="23"/>
      <w:szCs w:val="20"/>
    </w:rPr>
  </w:style>
  <w:style w:type="paragraph" w:customStyle="1" w:styleId="LOF-T">
    <w:name w:val="LOF-T"/>
    <w:next w:val="TableofFigures"/>
    <w:autoRedefine/>
    <w:uiPriority w:val="99"/>
    <w:rsid w:val="005A6FFD"/>
    <w:pPr>
      <w:keepNext/>
      <w:spacing w:before="500" w:after="200"/>
      <w:jc w:val="center"/>
    </w:pPr>
    <w:rPr>
      <w:rFonts w:ascii="Arial" w:hAnsi="Arial"/>
      <w:b/>
      <w:sz w:val="24"/>
      <w:szCs w:val="20"/>
    </w:rPr>
  </w:style>
  <w:style w:type="paragraph" w:customStyle="1" w:styleId="newpg">
    <w:name w:val="newpg"/>
    <w:next w:val="Normal"/>
    <w:autoRedefine/>
    <w:uiPriority w:val="99"/>
    <w:rsid w:val="005A6FFD"/>
    <w:pPr>
      <w:pageBreakBefore/>
    </w:pPr>
    <w:rPr>
      <w:rFonts w:ascii="Tms Rmn" w:hAnsi="Tms Rmn"/>
      <w:noProof/>
      <w:sz w:val="16"/>
      <w:szCs w:val="20"/>
    </w:rPr>
  </w:style>
  <w:style w:type="paragraph" w:styleId="NormalIndent">
    <w:name w:val="Normal Indent"/>
    <w:basedOn w:val="Normal"/>
    <w:uiPriority w:val="99"/>
    <w:rsid w:val="005A6FFD"/>
    <w:pPr>
      <w:tabs>
        <w:tab w:val="left" w:pos="936"/>
      </w:tabs>
      <w:ind w:left="720" w:right="720"/>
    </w:pPr>
  </w:style>
  <w:style w:type="paragraph" w:customStyle="1" w:styleId="note">
    <w:name w:val="note"/>
    <w:autoRedefine/>
    <w:uiPriority w:val="99"/>
    <w:rsid w:val="005A6FFD"/>
    <w:pPr>
      <w:spacing w:before="200" w:after="80"/>
      <w:ind w:firstLine="360"/>
    </w:pPr>
    <w:rPr>
      <w:rFonts w:ascii="Times New Roman" w:hAnsi="Times New Roman"/>
      <w:b/>
      <w:i/>
      <w:sz w:val="23"/>
      <w:szCs w:val="20"/>
    </w:rPr>
  </w:style>
  <w:style w:type="paragraph" w:customStyle="1" w:styleId="note-0">
    <w:name w:val="note-0"/>
    <w:basedOn w:val="note"/>
    <w:autoRedefine/>
    <w:uiPriority w:val="99"/>
    <w:rsid w:val="005A6FFD"/>
    <w:pPr>
      <w:spacing w:before="0"/>
    </w:pPr>
  </w:style>
  <w:style w:type="paragraph" w:customStyle="1" w:styleId="numlist">
    <w:name w:val="numlist"/>
    <w:basedOn w:val="listlev1"/>
    <w:autoRedefine/>
    <w:uiPriority w:val="99"/>
    <w:rsid w:val="005A6FFD"/>
    <w:pPr>
      <w:numPr>
        <w:numId w:val="21"/>
      </w:numPr>
      <w:tabs>
        <w:tab w:val="clear" w:pos="360"/>
      </w:tabs>
    </w:pPr>
  </w:style>
  <w:style w:type="paragraph" w:customStyle="1" w:styleId="para-11">
    <w:name w:val="para-11"/>
    <w:basedOn w:val="para"/>
    <w:autoRedefine/>
    <w:uiPriority w:val="99"/>
    <w:rsid w:val="005A6FFD"/>
    <w:rPr>
      <w:sz w:val="22"/>
    </w:rPr>
  </w:style>
  <w:style w:type="paragraph" w:customStyle="1" w:styleId="para2-bld">
    <w:name w:val="para2-bld"/>
    <w:basedOn w:val="para2"/>
    <w:autoRedefine/>
    <w:uiPriority w:val="99"/>
    <w:rsid w:val="005A6FFD"/>
    <w:pPr>
      <w:spacing w:before="160" w:after="40"/>
    </w:pPr>
    <w:rPr>
      <w:rFonts w:ascii="Arial" w:hAnsi="Arial"/>
      <w:b/>
      <w:sz w:val="21"/>
    </w:rPr>
  </w:style>
  <w:style w:type="paragraph" w:customStyle="1" w:styleId="para2-bld-T">
    <w:name w:val="para2-bld-T"/>
    <w:basedOn w:val="para2-bld"/>
    <w:uiPriority w:val="99"/>
    <w:rsid w:val="005A6FFD"/>
    <w:rPr>
      <w:rFonts w:ascii="Times New Roman" w:hAnsi="Times New Roman"/>
      <w:sz w:val="22"/>
    </w:rPr>
  </w:style>
  <w:style w:type="paragraph" w:customStyle="1" w:styleId="para-hang">
    <w:name w:val="para-hang"/>
    <w:uiPriority w:val="99"/>
    <w:rsid w:val="005A6FFD"/>
    <w:pPr>
      <w:ind w:left="1440" w:hanging="720"/>
    </w:pPr>
    <w:rPr>
      <w:rFonts w:ascii="Times New Roman" w:hAnsi="Times New Roman"/>
      <w:color w:val="0000FF"/>
      <w:sz w:val="23"/>
      <w:szCs w:val="20"/>
    </w:rPr>
  </w:style>
  <w:style w:type="paragraph" w:customStyle="1" w:styleId="paraind">
    <w:name w:val="paraind"/>
    <w:basedOn w:val="para2"/>
    <w:autoRedefine/>
    <w:uiPriority w:val="99"/>
    <w:rsid w:val="005A6FFD"/>
    <w:pPr>
      <w:ind w:left="360"/>
    </w:pPr>
  </w:style>
  <w:style w:type="paragraph" w:customStyle="1" w:styleId="para-ital">
    <w:name w:val="para-ital"/>
    <w:autoRedefine/>
    <w:uiPriority w:val="99"/>
    <w:rsid w:val="005A6FFD"/>
    <w:pPr>
      <w:keepNext/>
      <w:spacing w:before="120" w:after="40" w:line="260" w:lineRule="atLeast"/>
    </w:pPr>
    <w:rPr>
      <w:rFonts w:ascii="Times New Roman" w:hAnsi="Times New Roman"/>
      <w:i/>
      <w:iCs/>
      <w:color w:val="000000"/>
      <w:sz w:val="23"/>
      <w:szCs w:val="20"/>
    </w:rPr>
  </w:style>
  <w:style w:type="paragraph" w:customStyle="1" w:styleId="refnum">
    <w:name w:val="refnum"/>
    <w:autoRedefine/>
    <w:uiPriority w:val="99"/>
    <w:rsid w:val="005A6FFD"/>
    <w:pPr>
      <w:numPr>
        <w:numId w:val="22"/>
      </w:numPr>
      <w:spacing w:before="80" w:after="80"/>
    </w:pPr>
    <w:rPr>
      <w:rFonts w:ascii="Times New Roman" w:hAnsi="Times New Roman"/>
      <w:sz w:val="23"/>
      <w:szCs w:val="20"/>
    </w:rPr>
  </w:style>
  <w:style w:type="paragraph" w:customStyle="1" w:styleId="refnonum">
    <w:name w:val="refnonum"/>
    <w:basedOn w:val="refnum"/>
    <w:autoRedefine/>
    <w:uiPriority w:val="99"/>
    <w:rsid w:val="005A6FFD"/>
    <w:pPr>
      <w:numPr>
        <w:numId w:val="0"/>
      </w:numPr>
      <w:ind w:left="360" w:hanging="360"/>
    </w:pPr>
  </w:style>
  <w:style w:type="paragraph" w:customStyle="1" w:styleId="smspace">
    <w:name w:val="smspace"/>
    <w:autoRedefine/>
    <w:uiPriority w:val="99"/>
    <w:rsid w:val="005A6FFD"/>
    <w:rPr>
      <w:rFonts w:ascii="Tms Rmn" w:hAnsi="Tms Rmn"/>
      <w:noProof/>
      <w:sz w:val="16"/>
      <w:szCs w:val="20"/>
    </w:rPr>
  </w:style>
  <w:style w:type="paragraph" w:customStyle="1" w:styleId="Subtitle1">
    <w:name w:val="Subtitle1"/>
    <w:autoRedefine/>
    <w:uiPriority w:val="99"/>
    <w:rsid w:val="00DD578A"/>
    <w:pPr>
      <w:spacing w:before="200" w:after="200"/>
      <w:jc w:val="center"/>
    </w:pPr>
    <w:rPr>
      <w:rFonts w:ascii="Helvetica" w:hAnsi="Helvetica"/>
      <w:b/>
      <w:noProof/>
      <w:sz w:val="28"/>
      <w:szCs w:val="20"/>
    </w:rPr>
  </w:style>
  <w:style w:type="paragraph" w:customStyle="1" w:styleId="tablebullet">
    <w:name w:val="tablebullet"/>
    <w:autoRedefine/>
    <w:uiPriority w:val="99"/>
    <w:rsid w:val="005A6FFD"/>
    <w:pPr>
      <w:keepLines/>
      <w:tabs>
        <w:tab w:val="left" w:pos="288"/>
        <w:tab w:val="left" w:pos="648"/>
        <w:tab w:val="left" w:pos="1008"/>
        <w:tab w:val="left" w:pos="1728"/>
        <w:tab w:val="left" w:pos="3168"/>
        <w:tab w:val="left" w:pos="4608"/>
      </w:tabs>
      <w:spacing w:before="43" w:line="160" w:lineRule="exact"/>
    </w:pPr>
    <w:rPr>
      <w:sz w:val="16"/>
      <w:szCs w:val="20"/>
    </w:rPr>
  </w:style>
  <w:style w:type="paragraph" w:customStyle="1" w:styleId="tblTL">
    <w:name w:val="tbl:TL"/>
    <w:uiPriority w:val="99"/>
    <w:rsid w:val="005A6FFD"/>
    <w:pPr>
      <w:tabs>
        <w:tab w:val="left" w:pos="1440"/>
        <w:tab w:val="left" w:pos="5400"/>
      </w:tabs>
    </w:pPr>
    <w:rPr>
      <w:rFonts w:ascii="Times New Roman" w:hAnsi="Times New Roman"/>
      <w:sz w:val="23"/>
      <w:szCs w:val="20"/>
    </w:rPr>
  </w:style>
  <w:style w:type="paragraph" w:customStyle="1" w:styleId="tblc10">
    <w:name w:val="tbl_c10"/>
    <w:uiPriority w:val="99"/>
    <w:rsid w:val="005A6FFD"/>
    <w:pPr>
      <w:spacing w:before="40" w:after="40"/>
      <w:jc w:val="center"/>
    </w:pPr>
    <w:rPr>
      <w:rFonts w:ascii="Arial" w:hAnsi="Arial"/>
      <w:sz w:val="20"/>
      <w:szCs w:val="20"/>
    </w:rPr>
  </w:style>
  <w:style w:type="paragraph" w:customStyle="1" w:styleId="tblc9">
    <w:name w:val="tbl_c9"/>
    <w:basedOn w:val="tblc10"/>
    <w:autoRedefine/>
    <w:uiPriority w:val="99"/>
    <w:rsid w:val="005A6FFD"/>
    <w:rPr>
      <w:sz w:val="18"/>
    </w:rPr>
  </w:style>
  <w:style w:type="paragraph" w:customStyle="1" w:styleId="tbl9L">
    <w:name w:val="tbl_9L"/>
    <w:basedOn w:val="tblc9"/>
    <w:autoRedefine/>
    <w:uiPriority w:val="99"/>
    <w:rsid w:val="005A6FFD"/>
    <w:pPr>
      <w:jc w:val="left"/>
    </w:pPr>
  </w:style>
  <w:style w:type="paragraph" w:customStyle="1" w:styleId="tbl8L">
    <w:name w:val="tbl_8L"/>
    <w:basedOn w:val="tbl9L"/>
    <w:uiPriority w:val="99"/>
    <w:rsid w:val="005A6FFD"/>
    <w:rPr>
      <w:sz w:val="16"/>
    </w:rPr>
  </w:style>
  <w:style w:type="paragraph" w:customStyle="1" w:styleId="tblc10B">
    <w:name w:val="tbl_c10B"/>
    <w:basedOn w:val="tblc10"/>
    <w:uiPriority w:val="99"/>
    <w:rsid w:val="005A6FFD"/>
    <w:rPr>
      <w:b/>
    </w:rPr>
  </w:style>
  <w:style w:type="paragraph" w:customStyle="1" w:styleId="tblc9b">
    <w:name w:val="tbl_c9b"/>
    <w:basedOn w:val="tblc9"/>
    <w:next w:val="tblc9"/>
    <w:autoRedefine/>
    <w:uiPriority w:val="99"/>
    <w:rsid w:val="005A6FFD"/>
    <w:rPr>
      <w:b/>
    </w:rPr>
  </w:style>
  <w:style w:type="paragraph" w:customStyle="1" w:styleId="tblctr9">
    <w:name w:val="tbl_ctr9"/>
    <w:autoRedefine/>
    <w:uiPriority w:val="99"/>
    <w:rsid w:val="005A6FFD"/>
    <w:pPr>
      <w:spacing w:before="60" w:after="60"/>
      <w:jc w:val="center"/>
    </w:pPr>
    <w:rPr>
      <w:rFonts w:ascii="Arial" w:hAnsi="Arial"/>
      <w:noProof/>
      <w:sz w:val="20"/>
      <w:szCs w:val="20"/>
    </w:rPr>
  </w:style>
  <w:style w:type="paragraph" w:customStyle="1" w:styleId="tbldec10">
    <w:name w:val="tbl_dec10"/>
    <w:basedOn w:val="tblL10"/>
    <w:uiPriority w:val="99"/>
    <w:rsid w:val="005A6FFD"/>
    <w:pPr>
      <w:tabs>
        <w:tab w:val="decimal" w:pos="720"/>
      </w:tabs>
      <w:spacing w:before="80" w:after="80"/>
    </w:pPr>
  </w:style>
  <w:style w:type="paragraph" w:customStyle="1" w:styleId="tblL10B">
    <w:name w:val="tbl_L10B"/>
    <w:basedOn w:val="tblL10"/>
    <w:autoRedefine/>
    <w:uiPriority w:val="99"/>
    <w:rsid w:val="005A6FFD"/>
    <w:rPr>
      <w:b/>
    </w:rPr>
  </w:style>
  <w:style w:type="paragraph" w:customStyle="1" w:styleId="tblL11">
    <w:name w:val="tbl_L11"/>
    <w:basedOn w:val="tblL10"/>
    <w:autoRedefine/>
    <w:uiPriority w:val="99"/>
    <w:rsid w:val="005A6FFD"/>
    <w:pPr>
      <w:tabs>
        <w:tab w:val="left" w:pos="1440"/>
      </w:tabs>
    </w:pPr>
    <w:rPr>
      <w:sz w:val="22"/>
    </w:rPr>
  </w:style>
  <w:style w:type="paragraph" w:customStyle="1" w:styleId="tblL9">
    <w:name w:val="tbl_L9"/>
    <w:uiPriority w:val="99"/>
    <w:rsid w:val="005A6FFD"/>
    <w:pPr>
      <w:numPr>
        <w:numId w:val="23"/>
      </w:numPr>
      <w:spacing w:line="220" w:lineRule="atLeast"/>
    </w:pPr>
    <w:rPr>
      <w:rFonts w:ascii="Helvetica" w:hAnsi="Helvetica"/>
      <w:noProof/>
      <w:sz w:val="18"/>
      <w:szCs w:val="20"/>
    </w:rPr>
  </w:style>
  <w:style w:type="paragraph" w:customStyle="1" w:styleId="tblL-indent">
    <w:name w:val="tbl_L-indent"/>
    <w:basedOn w:val="tblc10"/>
    <w:uiPriority w:val="99"/>
    <w:rsid w:val="005A6FFD"/>
    <w:pPr>
      <w:ind w:left="288" w:hanging="144"/>
      <w:jc w:val="left"/>
    </w:pPr>
    <w:rPr>
      <w:sz w:val="21"/>
    </w:rPr>
  </w:style>
  <w:style w:type="paragraph" w:customStyle="1" w:styleId="tblR10">
    <w:name w:val="tbl_R10"/>
    <w:uiPriority w:val="99"/>
    <w:rsid w:val="005A6FFD"/>
    <w:pPr>
      <w:spacing w:before="20" w:after="20"/>
      <w:ind w:right="144"/>
      <w:jc w:val="right"/>
    </w:pPr>
    <w:rPr>
      <w:rFonts w:ascii="Arial" w:hAnsi="Arial"/>
      <w:noProof/>
      <w:sz w:val="20"/>
      <w:szCs w:val="20"/>
    </w:rPr>
  </w:style>
  <w:style w:type="paragraph" w:customStyle="1" w:styleId="tbltitle">
    <w:name w:val="tbl_title"/>
    <w:basedOn w:val="tblc10"/>
    <w:next w:val="tblc10"/>
    <w:uiPriority w:val="99"/>
    <w:rsid w:val="005A6FFD"/>
    <w:pPr>
      <w:keepNext/>
      <w:spacing w:before="120" w:after="120"/>
    </w:pPr>
    <w:rPr>
      <w:color w:val="000000"/>
      <w:sz w:val="21"/>
    </w:rPr>
  </w:style>
  <w:style w:type="paragraph" w:customStyle="1" w:styleId="tbl-bullet10">
    <w:name w:val="tbl-bullet10"/>
    <w:basedOn w:val="art-bullet"/>
    <w:uiPriority w:val="99"/>
    <w:rsid w:val="005A6FFD"/>
    <w:pPr>
      <w:numPr>
        <w:numId w:val="24"/>
      </w:numPr>
      <w:spacing w:before="20" w:after="20" w:line="240" w:lineRule="atLeast"/>
    </w:pPr>
    <w:rPr>
      <w:sz w:val="20"/>
    </w:rPr>
  </w:style>
  <w:style w:type="paragraph" w:customStyle="1" w:styleId="tbl-L10-30">
    <w:name w:val="tbl-L10-30"/>
    <w:basedOn w:val="tblL10"/>
    <w:autoRedefine/>
    <w:uiPriority w:val="99"/>
    <w:rsid w:val="005A6FFD"/>
    <w:pPr>
      <w:ind w:left="432"/>
    </w:pPr>
  </w:style>
  <w:style w:type="paragraph" w:customStyle="1" w:styleId="tbl-label">
    <w:name w:val="tbl-label"/>
    <w:basedOn w:val="tbltitle"/>
    <w:autoRedefine/>
    <w:uiPriority w:val="99"/>
    <w:rsid w:val="005A6FFD"/>
    <w:pPr>
      <w:spacing w:before="200"/>
      <w:jc w:val="left"/>
    </w:pPr>
  </w:style>
  <w:style w:type="paragraph" w:customStyle="1" w:styleId="tbl-label-ctr">
    <w:name w:val="tbl-label-ctr"/>
    <w:basedOn w:val="tbl-label"/>
    <w:uiPriority w:val="99"/>
    <w:rsid w:val="005A6FFD"/>
    <w:pPr>
      <w:spacing w:before="120"/>
      <w:jc w:val="center"/>
    </w:pPr>
  </w:style>
  <w:style w:type="paragraph" w:customStyle="1" w:styleId="tbl-space">
    <w:name w:val="tbl-space"/>
    <w:autoRedefine/>
    <w:uiPriority w:val="99"/>
    <w:rsid w:val="005A6FFD"/>
    <w:rPr>
      <w:rFonts w:ascii="Times New Roman" w:hAnsi="Times New Roman"/>
      <w:noProof/>
      <w:sz w:val="20"/>
      <w:szCs w:val="20"/>
    </w:rPr>
  </w:style>
  <w:style w:type="paragraph" w:customStyle="1" w:styleId="TextBox">
    <w:name w:val="Text Box"/>
    <w:basedOn w:val="Normal"/>
    <w:autoRedefine/>
    <w:uiPriority w:val="99"/>
    <w:rsid w:val="005A6FFD"/>
    <w:pPr>
      <w:spacing w:before="0" w:after="0"/>
      <w:jc w:val="center"/>
    </w:pPr>
    <w:rPr>
      <w:rFonts w:ascii="Helvetica" w:hAnsi="Helvetica"/>
      <w:color w:val="000000"/>
      <w:sz w:val="16"/>
    </w:rPr>
  </w:style>
  <w:style w:type="paragraph" w:customStyle="1" w:styleId="tocnocap">
    <w:name w:val="tocnocap"/>
    <w:autoRedefine/>
    <w:uiPriority w:val="99"/>
    <w:rsid w:val="005A6FFD"/>
    <w:pPr>
      <w:tabs>
        <w:tab w:val="left" w:pos="720"/>
        <w:tab w:val="right" w:leader="dot" w:pos="8928"/>
        <w:tab w:val="right" w:pos="9360"/>
      </w:tabs>
      <w:spacing w:before="140"/>
    </w:pPr>
    <w:rPr>
      <w:rFonts w:ascii="Helvetica" w:hAnsi="Helvetica"/>
      <w:b/>
      <w:noProof/>
      <w:szCs w:val="20"/>
    </w:rPr>
  </w:style>
  <w:style w:type="paragraph" w:customStyle="1" w:styleId="toctitle">
    <w:name w:val="toctitle"/>
    <w:basedOn w:val="Normal"/>
    <w:autoRedefine/>
    <w:uiPriority w:val="99"/>
    <w:rsid w:val="005A6FFD"/>
    <w:pPr>
      <w:keepNext/>
      <w:spacing w:before="100" w:after="100" w:line="280" w:lineRule="atLeast"/>
      <w:jc w:val="center"/>
    </w:pPr>
    <w:rPr>
      <w:rFonts w:ascii="Arial" w:hAnsi="Arial"/>
      <w:b/>
      <w:sz w:val="28"/>
    </w:rPr>
  </w:style>
  <w:style w:type="paragraph" w:styleId="ListBullet2">
    <w:name w:val="List Bullet 2"/>
    <w:basedOn w:val="Normal"/>
    <w:uiPriority w:val="99"/>
    <w:rsid w:val="005A6FFD"/>
    <w:pPr>
      <w:numPr>
        <w:numId w:val="1"/>
      </w:numPr>
      <w:tabs>
        <w:tab w:val="clear" w:pos="360"/>
        <w:tab w:val="num" w:pos="720"/>
      </w:tabs>
      <w:spacing w:after="240"/>
      <w:ind w:left="720"/>
      <w:contextualSpacing/>
    </w:pPr>
  </w:style>
  <w:style w:type="character" w:styleId="CommentReference">
    <w:name w:val="annotation reference"/>
    <w:basedOn w:val="DefaultParagraphFont"/>
    <w:uiPriority w:val="99"/>
    <w:rsid w:val="005A6FFD"/>
    <w:rPr>
      <w:rFonts w:cs="Times New Roman"/>
      <w:sz w:val="16"/>
    </w:rPr>
  </w:style>
  <w:style w:type="paragraph" w:styleId="CommentText">
    <w:name w:val="annotation text"/>
    <w:basedOn w:val="Normal"/>
    <w:link w:val="CommentTextChar1"/>
    <w:uiPriority w:val="99"/>
    <w:rsid w:val="005A6FFD"/>
    <w:rPr>
      <w:rFonts w:ascii="Times" w:hAnsi="Times"/>
      <w:sz w:val="20"/>
    </w:rPr>
  </w:style>
  <w:style w:type="character" w:customStyle="1" w:styleId="CommentTextChar">
    <w:name w:val="Comment Text Char"/>
    <w:basedOn w:val="DefaultParagraphFont"/>
    <w:uiPriority w:val="99"/>
    <w:locked/>
    <w:rsid w:val="007C4D96"/>
    <w:rPr>
      <w:rFonts w:ascii="Times New Roman" w:hAnsi="Times New Roman" w:cs="Times New Roman"/>
    </w:rPr>
  </w:style>
  <w:style w:type="paragraph" w:styleId="CommentSubject">
    <w:name w:val="annotation subject"/>
    <w:basedOn w:val="CommentText"/>
    <w:next w:val="CommentText"/>
    <w:link w:val="CommentSubjectChar1"/>
    <w:uiPriority w:val="99"/>
    <w:rsid w:val="005A6FFD"/>
    <w:rPr>
      <w:b/>
    </w:rPr>
  </w:style>
  <w:style w:type="character" w:customStyle="1" w:styleId="CommentSubjectChar">
    <w:name w:val="Comment Subject Char"/>
    <w:basedOn w:val="CommentTextChar"/>
    <w:uiPriority w:val="99"/>
    <w:locked/>
    <w:rsid w:val="007C4D96"/>
    <w:rPr>
      <w:rFonts w:ascii="Times New Roman" w:hAnsi="Times New Roman" w:cs="Times New Roman"/>
      <w:b/>
      <w:bCs/>
    </w:rPr>
  </w:style>
  <w:style w:type="paragraph" w:styleId="BalloonText">
    <w:name w:val="Balloon Text"/>
    <w:basedOn w:val="Normal"/>
    <w:link w:val="BalloonTextChar1"/>
    <w:uiPriority w:val="99"/>
    <w:rsid w:val="005A6FFD"/>
    <w:pPr>
      <w:spacing w:before="0" w:after="0"/>
    </w:pPr>
    <w:rPr>
      <w:rFonts w:ascii="Tahoma" w:hAnsi="Tahoma"/>
      <w:sz w:val="16"/>
    </w:rPr>
  </w:style>
  <w:style w:type="character" w:customStyle="1" w:styleId="BalloonTextChar">
    <w:name w:val="Balloon Text Char"/>
    <w:basedOn w:val="DefaultParagraphFont"/>
    <w:uiPriority w:val="99"/>
    <w:locked/>
    <w:rsid w:val="007C4D96"/>
    <w:rPr>
      <w:rFonts w:ascii="Tahoma" w:hAnsi="Tahoma" w:cs="Tahoma"/>
      <w:sz w:val="16"/>
      <w:szCs w:val="16"/>
    </w:rPr>
  </w:style>
  <w:style w:type="paragraph" w:customStyle="1" w:styleId="Cover-SSC1">
    <w:name w:val="Cover-SSC 1"/>
    <w:basedOn w:val="Cover-other"/>
    <w:uiPriority w:val="99"/>
    <w:rsid w:val="005A6FFD"/>
    <w:pPr>
      <w:spacing w:before="60" w:after="60"/>
      <w:jc w:val="right"/>
    </w:pPr>
    <w:rPr>
      <w:rFonts w:ascii="Helvetica" w:hAnsi="Helvetica"/>
      <w:sz w:val="22"/>
    </w:rPr>
  </w:style>
  <w:style w:type="paragraph" w:customStyle="1" w:styleId="Cover-SSC2">
    <w:name w:val="Cover-SSC 2"/>
    <w:basedOn w:val="Cover-SSC1"/>
    <w:uiPriority w:val="99"/>
    <w:rsid w:val="005A6FFD"/>
    <w:rPr>
      <w:sz w:val="36"/>
    </w:rPr>
  </w:style>
  <w:style w:type="paragraph" w:customStyle="1" w:styleId="Cover-SSC3">
    <w:name w:val="Cover-SSC3"/>
    <w:basedOn w:val="Cover-other"/>
    <w:uiPriority w:val="99"/>
    <w:rsid w:val="005A6FFD"/>
    <w:pPr>
      <w:spacing w:before="60" w:after="60"/>
      <w:jc w:val="right"/>
    </w:pPr>
    <w:rPr>
      <w:rFonts w:ascii="Helvetica" w:hAnsi="Helvetica"/>
      <w:sz w:val="32"/>
    </w:rPr>
  </w:style>
  <w:style w:type="paragraph" w:customStyle="1" w:styleId="DistroStatement">
    <w:name w:val="DistroStatement"/>
    <w:basedOn w:val="Cover-SSC3"/>
    <w:uiPriority w:val="99"/>
    <w:rsid w:val="005A6FFD"/>
    <w:rPr>
      <w:sz w:val="16"/>
    </w:rPr>
  </w:style>
  <w:style w:type="paragraph" w:customStyle="1" w:styleId="ListAlpha0">
    <w:name w:val="ListAlpha"/>
    <w:basedOn w:val="Normal"/>
    <w:uiPriority w:val="99"/>
    <w:rsid w:val="005A6FFD"/>
    <w:pPr>
      <w:numPr>
        <w:numId w:val="6"/>
      </w:numPr>
    </w:pPr>
  </w:style>
  <w:style w:type="character" w:customStyle="1" w:styleId="vi2">
    <w:name w:val="vi2"/>
    <w:basedOn w:val="DefaultParagraphFont"/>
    <w:uiPriority w:val="99"/>
    <w:rsid w:val="003A099B"/>
    <w:rPr>
      <w:rFonts w:ascii="Times New Roman" w:hAnsi="Times New Roman" w:cs="Times New Roman"/>
    </w:rPr>
  </w:style>
  <w:style w:type="paragraph" w:customStyle="1" w:styleId="Default">
    <w:name w:val="Default"/>
    <w:uiPriority w:val="99"/>
    <w:rsid w:val="005A6FFD"/>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uiPriority w:val="99"/>
    <w:rsid w:val="00156284"/>
    <w:rPr>
      <w:rFonts w:cs="Times New Roman"/>
      <w:color w:val="800080"/>
      <w:u w:val="single"/>
    </w:rPr>
  </w:style>
  <w:style w:type="paragraph" w:styleId="Revision">
    <w:name w:val="Revision"/>
    <w:hidden/>
    <w:uiPriority w:val="99"/>
    <w:semiHidden/>
    <w:rsid w:val="00EB045F"/>
    <w:rPr>
      <w:rFonts w:ascii="Times New Roman" w:hAnsi="Times New Roman"/>
      <w:sz w:val="23"/>
      <w:szCs w:val="20"/>
    </w:rPr>
  </w:style>
  <w:style w:type="paragraph" w:customStyle="1" w:styleId="ERMHeading2">
    <w:name w:val="ERM Heading 2"/>
    <w:basedOn w:val="Normal"/>
    <w:link w:val="ERMHeading2Char"/>
    <w:uiPriority w:val="99"/>
    <w:rsid w:val="00A1170B"/>
    <w:pPr>
      <w:keepNext/>
      <w:numPr>
        <w:ilvl w:val="1"/>
        <w:numId w:val="25"/>
      </w:numPr>
      <w:spacing w:before="240" w:after="60"/>
      <w:outlineLvl w:val="1"/>
    </w:pPr>
    <w:rPr>
      <w:rFonts w:cs="Arial"/>
      <w:bCs/>
      <w:sz w:val="24"/>
      <w:szCs w:val="24"/>
    </w:rPr>
  </w:style>
  <w:style w:type="character" w:customStyle="1" w:styleId="ERMHeading2Char">
    <w:name w:val="ERM Heading 2 Char"/>
    <w:basedOn w:val="DefaultParagraphFont"/>
    <w:link w:val="ERMHeading2"/>
    <w:uiPriority w:val="99"/>
    <w:locked/>
    <w:rsid w:val="00A1170B"/>
    <w:rPr>
      <w:rFonts w:ascii="Times New Roman" w:hAnsi="Times New Roman" w:cs="Arial"/>
      <w:bCs/>
      <w:sz w:val="24"/>
      <w:szCs w:val="24"/>
    </w:rPr>
  </w:style>
  <w:style w:type="character" w:customStyle="1" w:styleId="yshortcuts">
    <w:name w:val="yshortcuts"/>
    <w:basedOn w:val="DefaultParagraphFont"/>
    <w:uiPriority w:val="99"/>
    <w:rsid w:val="00050412"/>
    <w:rPr>
      <w:rFonts w:cs="Times New Roman"/>
    </w:rPr>
  </w:style>
  <w:style w:type="paragraph" w:styleId="ListParagraph">
    <w:name w:val="List Paragraph"/>
    <w:basedOn w:val="Normal"/>
    <w:autoRedefine/>
    <w:uiPriority w:val="99"/>
    <w:qFormat/>
    <w:rsid w:val="00BB1780"/>
    <w:pPr>
      <w:numPr>
        <w:numId w:val="37"/>
      </w:numPr>
      <w:contextualSpacing/>
    </w:pPr>
    <w:rPr>
      <w:szCs w:val="22"/>
    </w:rPr>
  </w:style>
  <w:style w:type="character" w:styleId="Strong">
    <w:name w:val="Strong"/>
    <w:basedOn w:val="DefaultParagraphFont"/>
    <w:uiPriority w:val="99"/>
    <w:qFormat/>
    <w:rsid w:val="005A6FFD"/>
    <w:rPr>
      <w:rFonts w:cs="Times New Roman"/>
      <w:b/>
    </w:rPr>
  </w:style>
  <w:style w:type="character" w:styleId="HTMLCode">
    <w:name w:val="HTML Code"/>
    <w:basedOn w:val="DefaultParagraphFont"/>
    <w:uiPriority w:val="99"/>
    <w:rsid w:val="00753080"/>
    <w:rPr>
      <w:rFonts w:ascii="Arial Unicode MS" w:eastAsia="Arial Unicode MS" w:hAnsi="Arial Unicode MS" w:cs="Arial Unicode MS"/>
      <w:sz w:val="20"/>
      <w:szCs w:val="20"/>
    </w:rPr>
  </w:style>
  <w:style w:type="paragraph" w:styleId="NormalWeb">
    <w:name w:val="Normal (Web)"/>
    <w:basedOn w:val="Normal"/>
    <w:uiPriority w:val="99"/>
    <w:rsid w:val="005A6FFD"/>
    <w:pPr>
      <w:spacing w:before="100" w:beforeAutospacing="1" w:after="100" w:afterAutospacing="1"/>
    </w:pPr>
    <w:rPr>
      <w:szCs w:val="24"/>
    </w:rPr>
  </w:style>
  <w:style w:type="character" w:styleId="Emphasis">
    <w:name w:val="Emphasis"/>
    <w:basedOn w:val="DefaultParagraphFont"/>
    <w:uiPriority w:val="99"/>
    <w:qFormat/>
    <w:rsid w:val="00753080"/>
    <w:rPr>
      <w:rFonts w:cs="Times New Roman"/>
      <w:i/>
      <w:iCs/>
    </w:rPr>
  </w:style>
  <w:style w:type="paragraph" w:customStyle="1" w:styleId="centerplain">
    <w:name w:val="center plain"/>
    <w:aliases w:val="cp"/>
    <w:basedOn w:val="Normal"/>
    <w:uiPriority w:val="99"/>
    <w:rsid w:val="00753080"/>
    <w:pPr>
      <w:spacing w:before="0" w:after="0"/>
      <w:jc w:val="center"/>
    </w:pPr>
    <w:rPr>
      <w:rFonts w:ascii="Book Antiqua" w:hAnsi="Book Antiqua"/>
      <w:sz w:val="24"/>
    </w:rPr>
  </w:style>
  <w:style w:type="paragraph" w:customStyle="1" w:styleId="coltext">
    <w:name w:val="col text"/>
    <w:aliases w:val="9 col text,ct"/>
    <w:basedOn w:val="Normal"/>
    <w:uiPriority w:val="99"/>
    <w:rsid w:val="00753080"/>
    <w:pPr>
      <w:tabs>
        <w:tab w:val="left" w:pos="259"/>
      </w:tabs>
    </w:pPr>
    <w:rPr>
      <w:rFonts w:ascii="Book Antiqua" w:hAnsi="Book Antiqua"/>
      <w:sz w:val="24"/>
    </w:rPr>
  </w:style>
  <w:style w:type="paragraph" w:styleId="Title">
    <w:name w:val="Title"/>
    <w:basedOn w:val="Normal"/>
    <w:next w:val="Normal"/>
    <w:link w:val="TitleChar1"/>
    <w:uiPriority w:val="99"/>
    <w:qFormat/>
    <w:rsid w:val="005A6FFD"/>
    <w:pPr>
      <w:spacing w:before="240" w:after="60"/>
      <w:jc w:val="center"/>
      <w:outlineLvl w:val="0"/>
    </w:pPr>
    <w:rPr>
      <w:rFonts w:ascii="Cambria" w:hAnsi="Cambria"/>
      <w:b/>
      <w:kern w:val="28"/>
      <w:sz w:val="32"/>
    </w:rPr>
  </w:style>
  <w:style w:type="character" w:customStyle="1" w:styleId="TitleChar">
    <w:name w:val="Title Char"/>
    <w:basedOn w:val="DefaultParagraphFont"/>
    <w:uiPriority w:val="99"/>
    <w:locked/>
    <w:rsid w:val="00753080"/>
    <w:rPr>
      <w:rFonts w:ascii="Arial" w:hAnsi="Arial" w:cs="Arial"/>
      <w:b/>
      <w:bCs/>
      <w:kern w:val="28"/>
      <w:sz w:val="32"/>
      <w:szCs w:val="32"/>
    </w:rPr>
  </w:style>
  <w:style w:type="paragraph" w:customStyle="1" w:styleId="StyleHeading112pt">
    <w:name w:val="Style Heading 1 + 12 pt"/>
    <w:basedOn w:val="Heading1"/>
    <w:link w:val="StyleHeading112ptChar"/>
    <w:uiPriority w:val="99"/>
    <w:rsid w:val="00753080"/>
    <w:pPr>
      <w:pageBreakBefore w:val="0"/>
      <w:spacing w:before="0" w:after="0"/>
    </w:pPr>
    <w:rPr>
      <w:rFonts w:ascii="Times New Roman" w:hAnsi="Times New Roman"/>
      <w:caps w:val="0"/>
      <w:sz w:val="24"/>
    </w:rPr>
  </w:style>
  <w:style w:type="character" w:customStyle="1" w:styleId="Heading1Char1">
    <w:name w:val="Heading 1 Char1"/>
    <w:aliases w:val="1 Char1"/>
    <w:basedOn w:val="DefaultParagraphFont"/>
    <w:link w:val="Heading1"/>
    <w:uiPriority w:val="99"/>
    <w:locked/>
    <w:rsid w:val="00753080"/>
    <w:rPr>
      <w:rFonts w:ascii="Arial" w:hAnsi="Arial"/>
      <w:b/>
      <w:caps/>
      <w:kern w:val="28"/>
      <w:sz w:val="28"/>
      <w:szCs w:val="20"/>
    </w:rPr>
  </w:style>
  <w:style w:type="character" w:customStyle="1" w:styleId="StyleHeading112ptChar">
    <w:name w:val="Style Heading 1 + 12 pt Char"/>
    <w:basedOn w:val="Heading1Char1"/>
    <w:link w:val="StyleHeading112pt"/>
    <w:uiPriority w:val="99"/>
    <w:locked/>
    <w:rsid w:val="00753080"/>
    <w:rPr>
      <w:rFonts w:ascii="Times New Roman" w:hAnsi="Times New Roman" w:cs="Times New Roman"/>
      <w:b/>
      <w:caps/>
      <w:kern w:val="28"/>
      <w:sz w:val="28"/>
      <w:szCs w:val="20"/>
      <w:lang w:val="en-US" w:eastAsia="en-US" w:bidi="ar-SA"/>
    </w:rPr>
  </w:style>
  <w:style w:type="paragraph" w:customStyle="1" w:styleId="StyleHeading2Bold">
    <w:name w:val="Style Heading 2 + Bold"/>
    <w:basedOn w:val="Heading2"/>
    <w:link w:val="StyleHeading2BoldChar"/>
    <w:uiPriority w:val="99"/>
    <w:rsid w:val="00753080"/>
    <w:pPr>
      <w:numPr>
        <w:ilvl w:val="0"/>
        <w:numId w:val="0"/>
      </w:numPr>
      <w:spacing w:before="240" w:after="60"/>
    </w:pPr>
    <w:rPr>
      <w:rFonts w:ascii="Times New Roman" w:hAnsi="Times New Roman"/>
      <w:iCs/>
      <w:szCs w:val="24"/>
    </w:rPr>
  </w:style>
  <w:style w:type="character" w:customStyle="1" w:styleId="StyleHeading2BoldChar">
    <w:name w:val="Style Heading 2 + Bold Char"/>
    <w:basedOn w:val="Heading2Char"/>
    <w:link w:val="StyleHeading2Bold"/>
    <w:uiPriority w:val="99"/>
    <w:locked/>
    <w:rsid w:val="00753080"/>
    <w:rPr>
      <w:rFonts w:ascii="Times New Roman" w:hAnsi="Times New Roman"/>
      <w:b/>
      <w:iCs/>
      <w:caps/>
      <w:sz w:val="24"/>
      <w:szCs w:val="24"/>
    </w:rPr>
  </w:style>
  <w:style w:type="paragraph" w:styleId="Index1">
    <w:name w:val="index 1"/>
    <w:basedOn w:val="Normal"/>
    <w:next w:val="Normal"/>
    <w:uiPriority w:val="99"/>
    <w:rsid w:val="00753080"/>
    <w:pPr>
      <w:spacing w:before="0" w:after="0"/>
    </w:pPr>
    <w:rPr>
      <w:rFonts w:ascii="New York" w:hAnsi="New York"/>
      <w:sz w:val="24"/>
    </w:rPr>
  </w:style>
  <w:style w:type="paragraph" w:styleId="List">
    <w:name w:val="List"/>
    <w:basedOn w:val="Normal"/>
    <w:uiPriority w:val="99"/>
    <w:rsid w:val="00753080"/>
    <w:pPr>
      <w:spacing w:before="0" w:after="0"/>
      <w:ind w:left="360" w:hanging="360"/>
    </w:pPr>
    <w:rPr>
      <w:sz w:val="20"/>
    </w:rPr>
  </w:style>
  <w:style w:type="paragraph" w:styleId="DocumentMap">
    <w:name w:val="Document Map"/>
    <w:basedOn w:val="Normal"/>
    <w:link w:val="DocumentMapChar"/>
    <w:uiPriority w:val="99"/>
    <w:rsid w:val="00753080"/>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locked/>
    <w:rsid w:val="00753080"/>
    <w:rPr>
      <w:rFonts w:ascii="Tahoma" w:hAnsi="Tahoma" w:cs="Tahoma"/>
      <w:sz w:val="16"/>
      <w:szCs w:val="16"/>
    </w:rPr>
  </w:style>
  <w:style w:type="character" w:styleId="HTMLCite">
    <w:name w:val="HTML Cite"/>
    <w:basedOn w:val="DefaultParagraphFont"/>
    <w:uiPriority w:val="99"/>
    <w:rsid w:val="005A6FFD"/>
    <w:rPr>
      <w:rFonts w:cs="Times New Roman"/>
      <w:i/>
    </w:rPr>
  </w:style>
  <w:style w:type="paragraph" w:styleId="NoSpacing">
    <w:name w:val="No Spacing"/>
    <w:uiPriority w:val="99"/>
    <w:qFormat/>
    <w:rsid w:val="00753080"/>
    <w:rPr>
      <w:rFonts w:ascii="Times New Roman" w:hAnsi="Times New Roman"/>
      <w:sz w:val="23"/>
      <w:szCs w:val="20"/>
    </w:rPr>
  </w:style>
  <w:style w:type="paragraph" w:customStyle="1" w:styleId="heading4-noTOC">
    <w:name w:val="heading4-noTOC"/>
    <w:basedOn w:val="Heading4"/>
    <w:uiPriority w:val="99"/>
    <w:rsid w:val="0012005F"/>
  </w:style>
  <w:style w:type="character" w:styleId="HTMLKeyboard">
    <w:name w:val="HTML Keyboard"/>
    <w:basedOn w:val="DefaultParagraphFont"/>
    <w:uiPriority w:val="99"/>
    <w:rsid w:val="00CD4E94"/>
    <w:rPr>
      <w:rFonts w:ascii="Courier New" w:hAnsi="Courier New" w:cs="Courier New"/>
      <w:sz w:val="20"/>
      <w:szCs w:val="20"/>
    </w:rPr>
  </w:style>
  <w:style w:type="paragraph" w:customStyle="1" w:styleId="tabletext">
    <w:name w:val="table text"/>
    <w:basedOn w:val="Normal"/>
    <w:uiPriority w:val="99"/>
    <w:rsid w:val="00DC2C18"/>
    <w:pPr>
      <w:overflowPunct w:val="0"/>
      <w:autoSpaceDE w:val="0"/>
      <w:autoSpaceDN w:val="0"/>
      <w:adjustRightInd w:val="0"/>
      <w:spacing w:before="120" w:after="0"/>
      <w:ind w:right="446"/>
      <w:textAlignment w:val="baseline"/>
    </w:pPr>
    <w:rPr>
      <w:rFonts w:ascii="Times" w:hAnsi="Times"/>
      <w:sz w:val="20"/>
    </w:rPr>
  </w:style>
  <w:style w:type="paragraph" w:customStyle="1" w:styleId="TableHeading">
    <w:name w:val="Table Heading"/>
    <w:basedOn w:val="Normal"/>
    <w:uiPriority w:val="99"/>
    <w:rsid w:val="00DC2C18"/>
    <w:pPr>
      <w:overflowPunct w:val="0"/>
      <w:autoSpaceDE w:val="0"/>
      <w:autoSpaceDN w:val="0"/>
      <w:adjustRightInd w:val="0"/>
      <w:spacing w:before="240" w:after="0"/>
      <w:ind w:right="16"/>
      <w:jc w:val="center"/>
      <w:textAlignment w:val="baseline"/>
    </w:pPr>
    <w:rPr>
      <w:rFonts w:ascii="Times" w:hAnsi="Times"/>
      <w:b/>
      <w:sz w:val="20"/>
    </w:rPr>
  </w:style>
  <w:style w:type="character" w:customStyle="1" w:styleId="CaptionChar">
    <w:name w:val="Caption Char"/>
    <w:basedOn w:val="DefaultParagraphFont"/>
    <w:link w:val="Caption"/>
    <w:uiPriority w:val="99"/>
    <w:locked/>
    <w:rsid w:val="00A44A6C"/>
    <w:rPr>
      <w:rFonts w:ascii="Arial" w:hAnsi="Arial" w:cs="Times New Roman"/>
      <w:sz w:val="21"/>
      <w:lang w:val="en-US" w:eastAsia="en-US" w:bidi="ar-SA"/>
    </w:rPr>
  </w:style>
  <w:style w:type="paragraph" w:styleId="Subtitle">
    <w:name w:val="Subtitle"/>
    <w:basedOn w:val="Normal"/>
    <w:link w:val="SubtitleChar"/>
    <w:uiPriority w:val="99"/>
    <w:qFormat/>
    <w:locked/>
    <w:rsid w:val="005A6FFD"/>
    <w:pPr>
      <w:tabs>
        <w:tab w:val="left" w:pos="5760"/>
      </w:tabs>
      <w:spacing w:after="240"/>
      <w:jc w:val="both"/>
    </w:pPr>
  </w:style>
  <w:style w:type="character" w:customStyle="1" w:styleId="SubtitleChar">
    <w:name w:val="Subtitle Char"/>
    <w:basedOn w:val="DefaultParagraphFont"/>
    <w:link w:val="Subtitle"/>
    <w:uiPriority w:val="99"/>
    <w:locked/>
    <w:rsid w:val="00764F89"/>
    <w:rPr>
      <w:rFonts w:ascii="Cambria" w:hAnsi="Cambria" w:cs="Times New Roman"/>
      <w:sz w:val="24"/>
      <w:szCs w:val="24"/>
    </w:rPr>
  </w:style>
  <w:style w:type="character" w:customStyle="1" w:styleId="HeaderChar1">
    <w:name w:val="Header Char1"/>
    <w:link w:val="Header"/>
    <w:uiPriority w:val="99"/>
    <w:locked/>
    <w:rsid w:val="005A6FFD"/>
    <w:rPr>
      <w:rFonts w:ascii="Helvetica" w:hAnsi="Helvetica"/>
      <w:noProof/>
      <w:lang w:val="en-US" w:eastAsia="en-US"/>
    </w:rPr>
  </w:style>
  <w:style w:type="character" w:customStyle="1" w:styleId="BodyTextIndentChar1">
    <w:name w:val="Body Text Indent Char1"/>
    <w:aliases w:val="Char1 Char Char1"/>
    <w:link w:val="BodyTextIndent"/>
    <w:uiPriority w:val="99"/>
    <w:locked/>
    <w:rsid w:val="005A6FFD"/>
    <w:rPr>
      <w:sz w:val="23"/>
      <w:lang w:val="en-US" w:eastAsia="en-US"/>
    </w:rPr>
  </w:style>
  <w:style w:type="character" w:customStyle="1" w:styleId="FootnoteTextChar1">
    <w:name w:val="Footnote Text Char1"/>
    <w:link w:val="FootnoteText"/>
    <w:uiPriority w:val="99"/>
    <w:locked/>
    <w:rsid w:val="005A6FFD"/>
    <w:rPr>
      <w:lang w:val="en-US" w:eastAsia="en-US"/>
    </w:rPr>
  </w:style>
  <w:style w:type="paragraph" w:customStyle="1" w:styleId="List2">
    <w:name w:val="List2"/>
    <w:uiPriority w:val="99"/>
    <w:rsid w:val="005A6FFD"/>
    <w:pPr>
      <w:tabs>
        <w:tab w:val="left" w:pos="360"/>
        <w:tab w:val="left" w:pos="720"/>
        <w:tab w:val="left" w:pos="936"/>
        <w:tab w:val="left" w:pos="2016"/>
        <w:tab w:val="left" w:pos="3096"/>
        <w:tab w:val="left" w:pos="4176"/>
      </w:tabs>
      <w:spacing w:before="53" w:after="101" w:line="288" w:lineRule="atLeast"/>
      <w:ind w:left="720" w:hanging="360"/>
    </w:pPr>
    <w:rPr>
      <w:sz w:val="23"/>
      <w:szCs w:val="20"/>
    </w:rPr>
  </w:style>
  <w:style w:type="paragraph" w:customStyle="1" w:styleId="Subtitle2">
    <w:name w:val="Subtitle2"/>
    <w:autoRedefine/>
    <w:uiPriority w:val="99"/>
    <w:rsid w:val="005A6FFD"/>
    <w:pPr>
      <w:spacing w:before="200" w:after="200"/>
      <w:jc w:val="center"/>
    </w:pPr>
    <w:rPr>
      <w:rFonts w:ascii="Helvetica" w:hAnsi="Helvetica"/>
      <w:b/>
      <w:noProof/>
      <w:sz w:val="28"/>
      <w:szCs w:val="20"/>
    </w:rPr>
  </w:style>
  <w:style w:type="character" w:customStyle="1" w:styleId="CommentTextChar1">
    <w:name w:val="Comment Text Char1"/>
    <w:link w:val="CommentText"/>
    <w:uiPriority w:val="99"/>
    <w:locked/>
    <w:rsid w:val="005A6FFD"/>
    <w:rPr>
      <w:lang w:val="en-US" w:eastAsia="en-US"/>
    </w:rPr>
  </w:style>
  <w:style w:type="character" w:customStyle="1" w:styleId="BalloonTextChar1">
    <w:name w:val="Balloon Text Char1"/>
    <w:link w:val="BalloonText"/>
    <w:uiPriority w:val="99"/>
    <w:locked/>
    <w:rsid w:val="005A6FFD"/>
    <w:rPr>
      <w:rFonts w:ascii="Tahoma" w:hAnsi="Tahoma"/>
      <w:sz w:val="16"/>
      <w:lang w:val="en-US" w:eastAsia="en-US"/>
    </w:rPr>
  </w:style>
  <w:style w:type="character" w:customStyle="1" w:styleId="BodyText3Char1">
    <w:name w:val="Body Text 3 Char1"/>
    <w:link w:val="BodyText3"/>
    <w:uiPriority w:val="99"/>
    <w:locked/>
    <w:rsid w:val="005A6FFD"/>
    <w:rPr>
      <w:rFonts w:ascii="Univers (W1)" w:hAnsi="Univers (W1)"/>
      <w:sz w:val="12"/>
      <w:szCs w:val="20"/>
    </w:rPr>
  </w:style>
  <w:style w:type="character" w:customStyle="1" w:styleId="CommentSubjectChar1">
    <w:name w:val="Comment Subject Char1"/>
    <w:link w:val="CommentSubject"/>
    <w:uiPriority w:val="99"/>
    <w:locked/>
    <w:rsid w:val="005A6FFD"/>
    <w:rPr>
      <w:b/>
      <w:lang w:val="en-US" w:eastAsia="en-US"/>
    </w:rPr>
  </w:style>
  <w:style w:type="character" w:customStyle="1" w:styleId="FooterChar1">
    <w:name w:val="Footer Char1"/>
    <w:link w:val="Footer"/>
    <w:uiPriority w:val="99"/>
    <w:locked/>
    <w:rsid w:val="005A6FFD"/>
    <w:rPr>
      <w:rFonts w:ascii="Arial" w:hAnsi="Arial"/>
      <w:noProof/>
      <w:lang w:val="en-US" w:eastAsia="en-US"/>
    </w:rPr>
  </w:style>
  <w:style w:type="table" w:customStyle="1" w:styleId="LightList-Accent11">
    <w:name w:val="Light List - Accent 11"/>
    <w:uiPriority w:val="99"/>
    <w:rsid w:val="005A6FFD"/>
    <w:rPr>
      <w:rFonts w:ascii="Calibri" w:hAnsi="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111">
    <w:name w:val="Light List - Accent 111"/>
    <w:uiPriority w:val="99"/>
    <w:rsid w:val="005A6FFD"/>
    <w:rPr>
      <w:rFonts w:ascii="Calibri" w:hAnsi="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styleId="LightList-Accent1">
    <w:name w:val="Light List Accent 1"/>
    <w:basedOn w:val="TableNormal"/>
    <w:uiPriority w:val="99"/>
    <w:rsid w:val="005A6FFD"/>
    <w:rPr>
      <w:rFonts w:ascii="Calibri" w:hAnsi="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rPr>
      <w:tblPr/>
      <w:tcPr>
        <w:shd w:val="clear" w:color="auto" w:fill="4F81BD"/>
      </w:tcPr>
    </w:tblStylePr>
    <w:tblStylePr w:type="lastRow">
      <w:pPr>
        <w:spacing w:before="0" w:after="0"/>
      </w:pPr>
      <w:rPr>
        <w:rFonts w:cs="Times New Roman"/>
      </w:rPr>
      <w:tblPr/>
      <w:tcPr>
        <w:tcBorders>
          <w:top w:val="double" w:sz="6"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11">
    <w:name w:val="Light List - Accent 1111"/>
    <w:uiPriority w:val="99"/>
    <w:rsid w:val="005A6FFD"/>
    <w:rPr>
      <w:rFonts w:ascii="Calibri" w:hAnsi="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HTMLPreformatted">
    <w:name w:val="HTML Preformatted"/>
    <w:basedOn w:val="Normal"/>
    <w:link w:val="HTMLPreformattedChar1"/>
    <w:uiPriority w:val="99"/>
    <w:rsid w:val="005A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sz w:val="20"/>
    </w:rPr>
  </w:style>
  <w:style w:type="character" w:customStyle="1" w:styleId="HTMLPreformattedChar">
    <w:name w:val="HTML Preformatted Char"/>
    <w:basedOn w:val="DefaultParagraphFont"/>
    <w:uiPriority w:val="99"/>
    <w:semiHidden/>
    <w:locked/>
    <w:rsid w:val="00764F89"/>
    <w:rPr>
      <w:rFonts w:ascii="Courier New" w:hAnsi="Courier New" w:cs="Courier New"/>
      <w:sz w:val="20"/>
      <w:szCs w:val="20"/>
    </w:rPr>
  </w:style>
  <w:style w:type="character" w:customStyle="1" w:styleId="HTMLPreformattedChar1">
    <w:name w:val="HTML Preformatted Char1"/>
    <w:link w:val="HTMLPreformatted"/>
    <w:uiPriority w:val="99"/>
    <w:locked/>
    <w:rsid w:val="005A6FFD"/>
    <w:rPr>
      <w:rFonts w:ascii="Courier New" w:hAnsi="Courier New"/>
      <w:lang w:val="en-US" w:eastAsia="en-US"/>
    </w:rPr>
  </w:style>
  <w:style w:type="paragraph" w:customStyle="1" w:styleId="StyleTOC-headingsArial">
    <w:name w:val="Style TOC-headings + Arial"/>
    <w:basedOn w:val="TOC-headings"/>
    <w:autoRedefine/>
    <w:uiPriority w:val="99"/>
    <w:rsid w:val="005A6FFD"/>
    <w:pPr>
      <w:tabs>
        <w:tab w:val="clear" w:pos="9360"/>
        <w:tab w:val="right" w:leader="dot" w:pos="8640"/>
      </w:tabs>
    </w:pPr>
    <w:rPr>
      <w:rFonts w:ascii="Arial" w:hAnsi="Arial"/>
      <w:b w:val="0"/>
      <w:bCs/>
    </w:rPr>
  </w:style>
  <w:style w:type="character" w:customStyle="1" w:styleId="Heading3Char1">
    <w:name w:val="Heading 3 Char1"/>
    <w:link w:val="Heading3"/>
    <w:uiPriority w:val="99"/>
    <w:locked/>
    <w:rsid w:val="005A6FFD"/>
    <w:rPr>
      <w:rFonts w:ascii="Arial" w:hAnsi="Arial"/>
      <w:b/>
      <w:sz w:val="20"/>
      <w:szCs w:val="20"/>
    </w:rPr>
  </w:style>
  <w:style w:type="paragraph" w:customStyle="1" w:styleId="StepList0">
    <w:name w:val="StepList"/>
    <w:basedOn w:val="ListParagraph"/>
    <w:autoRedefine/>
    <w:uiPriority w:val="99"/>
    <w:rsid w:val="005A6FFD"/>
    <w:pPr>
      <w:numPr>
        <w:numId w:val="28"/>
      </w:numPr>
      <w:tabs>
        <w:tab w:val="left" w:pos="1152"/>
      </w:tabs>
      <w:spacing w:before="120" w:after="120"/>
    </w:pPr>
  </w:style>
  <w:style w:type="paragraph" w:customStyle="1" w:styleId="Steplist">
    <w:name w:val="Step list"/>
    <w:basedOn w:val="listpara"/>
    <w:link w:val="SteplistChar"/>
    <w:uiPriority w:val="99"/>
    <w:rsid w:val="005A6FFD"/>
    <w:pPr>
      <w:keepNext/>
      <w:numPr>
        <w:numId w:val="29"/>
      </w:numPr>
      <w:tabs>
        <w:tab w:val="clear" w:pos="360"/>
        <w:tab w:val="clear" w:pos="936"/>
        <w:tab w:val="clear" w:pos="2016"/>
        <w:tab w:val="clear" w:pos="3096"/>
        <w:tab w:val="clear" w:pos="4176"/>
        <w:tab w:val="clear" w:pos="5256"/>
        <w:tab w:val="clear" w:pos="6336"/>
        <w:tab w:val="clear" w:pos="7416"/>
        <w:tab w:val="clear" w:pos="8496"/>
        <w:tab w:val="clear" w:pos="9576"/>
        <w:tab w:val="clear" w:pos="10656"/>
        <w:tab w:val="clear" w:pos="11736"/>
        <w:tab w:val="clear" w:pos="12816"/>
        <w:tab w:val="clear" w:pos="13896"/>
        <w:tab w:val="clear" w:pos="14976"/>
        <w:tab w:val="clear" w:pos="16056"/>
        <w:tab w:val="clear" w:pos="17136"/>
        <w:tab w:val="clear" w:pos="18216"/>
        <w:tab w:val="clear" w:pos="19296"/>
        <w:tab w:val="clear" w:pos="20376"/>
        <w:tab w:val="clear" w:pos="21456"/>
        <w:tab w:val="clear" w:pos="22536"/>
        <w:tab w:val="clear" w:pos="23616"/>
        <w:tab w:val="clear" w:pos="24696"/>
        <w:tab w:val="clear" w:pos="25776"/>
        <w:tab w:val="clear" w:pos="26856"/>
        <w:tab w:val="clear" w:pos="27936"/>
        <w:tab w:val="clear" w:pos="29016"/>
        <w:tab w:val="clear" w:pos="30096"/>
        <w:tab w:val="clear" w:pos="31176"/>
        <w:tab w:val="num" w:pos="720"/>
        <w:tab w:val="left" w:pos="907"/>
        <w:tab w:val="left" w:pos="1152"/>
      </w:tabs>
      <w:spacing w:before="120" w:after="120" w:line="240" w:lineRule="auto"/>
      <w:ind w:left="720"/>
    </w:pPr>
    <w:rPr>
      <w:rFonts w:ascii="Times New Roman" w:hAnsi="Times New Roman"/>
    </w:rPr>
  </w:style>
  <w:style w:type="character" w:customStyle="1" w:styleId="TitleChar1">
    <w:name w:val="Title Char1"/>
    <w:link w:val="Title"/>
    <w:uiPriority w:val="99"/>
    <w:locked/>
    <w:rsid w:val="005A6FFD"/>
    <w:rPr>
      <w:rFonts w:ascii="Cambria" w:hAnsi="Cambria"/>
      <w:b/>
      <w:kern w:val="28"/>
      <w:sz w:val="32"/>
      <w:lang w:val="en-US" w:eastAsia="en-US"/>
    </w:rPr>
  </w:style>
  <w:style w:type="paragraph" w:customStyle="1" w:styleId="StyleSteplistBold">
    <w:name w:val="Style Step list + Bold"/>
    <w:basedOn w:val="Steplist"/>
    <w:link w:val="StyleSteplistBoldChar"/>
    <w:uiPriority w:val="99"/>
    <w:rsid w:val="005A6FFD"/>
    <w:pPr>
      <w:ind w:left="907" w:hanging="907"/>
    </w:pPr>
    <w:rPr>
      <w:b/>
      <w:bCs/>
    </w:rPr>
  </w:style>
  <w:style w:type="character" w:customStyle="1" w:styleId="listparaChar">
    <w:name w:val="list_para Char"/>
    <w:basedOn w:val="DefaultParagraphFont"/>
    <w:link w:val="listpara"/>
    <w:uiPriority w:val="99"/>
    <w:locked/>
    <w:rsid w:val="005A6FFD"/>
    <w:rPr>
      <w:rFonts w:cs="Times New Roman"/>
      <w:sz w:val="23"/>
      <w:lang w:val="en-US" w:eastAsia="en-US" w:bidi="ar-SA"/>
    </w:rPr>
  </w:style>
  <w:style w:type="character" w:customStyle="1" w:styleId="SteplistChar">
    <w:name w:val="Step list Char"/>
    <w:basedOn w:val="listparaChar"/>
    <w:link w:val="Steplist"/>
    <w:uiPriority w:val="99"/>
    <w:locked/>
    <w:rsid w:val="005A6FFD"/>
    <w:rPr>
      <w:rFonts w:ascii="Times New Roman" w:hAnsi="Times New Roman" w:cs="Times New Roman"/>
      <w:sz w:val="23"/>
      <w:szCs w:val="20"/>
      <w:lang w:val="en-US" w:eastAsia="en-US" w:bidi="ar-SA"/>
    </w:rPr>
  </w:style>
  <w:style w:type="character" w:customStyle="1" w:styleId="StyleSteplistBoldChar">
    <w:name w:val="Style Step list + Bold Char"/>
    <w:basedOn w:val="SteplistChar"/>
    <w:link w:val="StyleSteplistBold"/>
    <w:uiPriority w:val="99"/>
    <w:locked/>
    <w:rsid w:val="005A6FFD"/>
    <w:rPr>
      <w:rFonts w:ascii="Times New Roman" w:hAnsi="Times New Roman" w:cs="Times New Roman"/>
      <w:b/>
      <w:bCs/>
      <w:sz w:val="23"/>
      <w:szCs w:val="20"/>
      <w:lang w:val="en-US" w:eastAsia="en-US" w:bidi="ar-SA"/>
    </w:rPr>
  </w:style>
  <w:style w:type="paragraph" w:customStyle="1" w:styleId="StyleAppendixHeaderCenteredBefore6pt">
    <w:name w:val="Style Appendix Header + Centered Before:  6 pt"/>
    <w:basedOn w:val="AppendixHeader"/>
    <w:uiPriority w:val="99"/>
    <w:rsid w:val="005A6FFD"/>
    <w:pPr>
      <w:numPr>
        <w:numId w:val="30"/>
      </w:numPr>
      <w:tabs>
        <w:tab w:val="num" w:pos="432"/>
      </w:tabs>
      <w:spacing w:before="120"/>
      <w:ind w:firstLine="0"/>
      <w:jc w:val="center"/>
    </w:pPr>
    <w:rPr>
      <w:bCs/>
      <w:szCs w:val="20"/>
    </w:rPr>
  </w:style>
  <w:style w:type="paragraph" w:customStyle="1" w:styleId="Graphic">
    <w:name w:val="Graphic"/>
    <w:basedOn w:val="para"/>
    <w:uiPriority w:val="99"/>
    <w:rsid w:val="005A6FFD"/>
    <w:pPr>
      <w:keepNext/>
      <w:spacing w:before="240"/>
      <w:jc w:val="center"/>
    </w:pPr>
    <w:rPr>
      <w:noProof/>
    </w:rPr>
  </w:style>
  <w:style w:type="paragraph" w:customStyle="1" w:styleId="HeadingAppendix2">
    <w:name w:val="HeadingAppendix2"/>
    <w:basedOn w:val="Normal"/>
    <w:uiPriority w:val="99"/>
    <w:rsid w:val="008D3D40"/>
    <w:pPr>
      <w:keepNext/>
      <w:tabs>
        <w:tab w:val="num" w:pos="936"/>
        <w:tab w:val="num" w:pos="1080"/>
      </w:tabs>
      <w:spacing w:before="480" w:after="240"/>
      <w:ind w:left="1296" w:right="-115" w:hanging="360"/>
      <w:outlineLvl w:val="0"/>
    </w:pPr>
    <w:rPr>
      <w:rFonts w:ascii="Arial" w:hAnsi="Arial"/>
      <w:b/>
      <w:smallCaps/>
      <w:sz w:val="28"/>
      <w:szCs w:val="28"/>
    </w:rPr>
  </w:style>
  <w:style w:type="character" w:customStyle="1" w:styleId="CharChar7">
    <w:name w:val="Char Char7"/>
    <w:uiPriority w:val="99"/>
    <w:rsid w:val="00A21588"/>
    <w:rPr>
      <w:rFonts w:ascii="Helvetica" w:hAnsi="Helvetica"/>
      <w:noProof/>
      <w:lang w:val="en-US" w:eastAsia="en-US"/>
    </w:rPr>
  </w:style>
  <w:style w:type="paragraph" w:customStyle="1" w:styleId="blankpage">
    <w:name w:val="blank page"/>
    <w:basedOn w:val="para"/>
    <w:link w:val="blankpageChar"/>
    <w:uiPriority w:val="99"/>
    <w:rsid w:val="00A21588"/>
    <w:pPr>
      <w:spacing w:before="5400" w:after="0"/>
      <w:jc w:val="center"/>
    </w:pPr>
    <w:rPr>
      <w:rFonts w:ascii="Times" w:hAnsi="Times"/>
      <w:b/>
      <w:i/>
    </w:rPr>
  </w:style>
  <w:style w:type="character" w:customStyle="1" w:styleId="blankpageChar">
    <w:name w:val="blank page Char"/>
    <w:link w:val="blankpage"/>
    <w:uiPriority w:val="99"/>
    <w:locked/>
    <w:rsid w:val="00A21588"/>
    <w:rPr>
      <w:b/>
      <w:i/>
      <w:sz w:val="23"/>
      <w:lang w:val="en-US" w:eastAsia="en-US"/>
    </w:rPr>
  </w:style>
  <w:style w:type="paragraph" w:customStyle="1" w:styleId="listalpha">
    <w:name w:val="list alpha"/>
    <w:basedOn w:val="Normal"/>
    <w:uiPriority w:val="99"/>
    <w:rsid w:val="00A21588"/>
    <w:pPr>
      <w:numPr>
        <w:numId w:val="56"/>
      </w:numPr>
      <w:tabs>
        <w:tab w:val="left" w:pos="720"/>
      </w:tabs>
    </w:pPr>
  </w:style>
  <w:style w:type="numbering" w:customStyle="1" w:styleId="Step">
    <w:name w:val="Step"/>
    <w:rsid w:val="005339C1"/>
    <w:pPr>
      <w:numPr>
        <w:numId w:val="27"/>
      </w:numPr>
    </w:pPr>
  </w:style>
  <w:style w:type="paragraph" w:styleId="TOCHeading">
    <w:name w:val="TOC Heading"/>
    <w:basedOn w:val="Heading1"/>
    <w:next w:val="Normal"/>
    <w:uiPriority w:val="39"/>
    <w:unhideWhenUsed/>
    <w:qFormat/>
    <w:rsid w:val="00245E47"/>
    <w:pPr>
      <w:keepLines/>
      <w:pageBreakBefore w:val="0"/>
      <w:spacing w:before="480" w:after="0" w:line="276" w:lineRule="auto"/>
      <w:outlineLvl w:val="9"/>
    </w:pPr>
    <w:rPr>
      <w:rFonts w:asciiTheme="majorHAnsi" w:eastAsiaTheme="majorEastAsia" w:hAnsiTheme="majorHAnsi" w:cstheme="majorBidi"/>
      <w:bCs/>
      <w:caps w:val="0"/>
      <w:color w:val="365F91" w:themeColor="accent1" w:themeShade="BF"/>
      <w:kern w:val="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iPriority="0"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next w:val="para"/>
    <w:qFormat/>
    <w:rsid w:val="005A6FFD"/>
    <w:pPr>
      <w:spacing w:before="80" w:after="80"/>
    </w:pPr>
    <w:rPr>
      <w:rFonts w:ascii="Times New Roman" w:hAnsi="Times New Roman"/>
      <w:sz w:val="23"/>
      <w:szCs w:val="20"/>
    </w:rPr>
  </w:style>
  <w:style w:type="paragraph" w:styleId="Heading1">
    <w:name w:val="heading 1"/>
    <w:aliases w:val="1"/>
    <w:basedOn w:val="Normal"/>
    <w:next w:val="para"/>
    <w:link w:val="Heading1Char1"/>
    <w:uiPriority w:val="99"/>
    <w:qFormat/>
    <w:rsid w:val="005A6FFD"/>
    <w:pPr>
      <w:keepNext/>
      <w:pageBreakBefore/>
      <w:spacing w:before="300" w:after="120"/>
      <w:outlineLvl w:val="0"/>
    </w:pPr>
    <w:rPr>
      <w:rFonts w:ascii="Arial" w:hAnsi="Arial"/>
      <w:b/>
      <w:caps/>
      <w:kern w:val="28"/>
      <w:sz w:val="28"/>
    </w:rPr>
  </w:style>
  <w:style w:type="paragraph" w:styleId="Heading2">
    <w:name w:val="heading 2"/>
    <w:basedOn w:val="Normal"/>
    <w:next w:val="para"/>
    <w:link w:val="Heading2Char"/>
    <w:autoRedefine/>
    <w:uiPriority w:val="99"/>
    <w:qFormat/>
    <w:rsid w:val="00F94DA1"/>
    <w:pPr>
      <w:keepNext/>
      <w:numPr>
        <w:ilvl w:val="1"/>
        <w:numId w:val="17"/>
      </w:numPr>
      <w:spacing w:before="300" w:after="140"/>
      <w:outlineLvl w:val="1"/>
    </w:pPr>
    <w:rPr>
      <w:rFonts w:ascii="Arial" w:hAnsi="Arial"/>
      <w:b/>
      <w:caps/>
      <w:sz w:val="21"/>
    </w:rPr>
  </w:style>
  <w:style w:type="paragraph" w:styleId="Heading3">
    <w:name w:val="heading 3"/>
    <w:basedOn w:val="Normal"/>
    <w:next w:val="Normal"/>
    <w:link w:val="Heading3Char1"/>
    <w:uiPriority w:val="99"/>
    <w:qFormat/>
    <w:rsid w:val="005A6FFD"/>
    <w:pPr>
      <w:keepNext/>
      <w:keepLines/>
      <w:numPr>
        <w:ilvl w:val="2"/>
        <w:numId w:val="2"/>
      </w:numPr>
      <w:spacing w:before="300" w:after="0"/>
      <w:outlineLvl w:val="2"/>
    </w:pPr>
    <w:rPr>
      <w:rFonts w:ascii="Arial" w:hAnsi="Arial"/>
      <w:b/>
      <w:sz w:val="20"/>
    </w:rPr>
  </w:style>
  <w:style w:type="paragraph" w:styleId="Heading4">
    <w:name w:val="heading 4"/>
    <w:basedOn w:val="Heading3"/>
    <w:next w:val="para"/>
    <w:link w:val="Heading4Char"/>
    <w:uiPriority w:val="99"/>
    <w:qFormat/>
    <w:rsid w:val="005A6FFD"/>
    <w:pPr>
      <w:numPr>
        <w:ilvl w:val="3"/>
      </w:numPr>
      <w:spacing w:before="200"/>
      <w:outlineLvl w:val="3"/>
    </w:pPr>
  </w:style>
  <w:style w:type="paragraph" w:styleId="Heading5">
    <w:name w:val="heading 5"/>
    <w:basedOn w:val="Heading3"/>
    <w:next w:val="para"/>
    <w:link w:val="Heading5Char"/>
    <w:uiPriority w:val="99"/>
    <w:qFormat/>
    <w:rsid w:val="005A6FFD"/>
    <w:pPr>
      <w:numPr>
        <w:ilvl w:val="4"/>
      </w:numPr>
      <w:tabs>
        <w:tab w:val="clear" w:pos="360"/>
        <w:tab w:val="num" w:pos="3600"/>
      </w:tabs>
      <w:ind w:left="3600"/>
      <w:outlineLvl w:val="4"/>
    </w:pPr>
    <w:rPr>
      <w:i/>
    </w:rPr>
  </w:style>
  <w:style w:type="paragraph" w:styleId="Heading6">
    <w:name w:val="heading 6"/>
    <w:basedOn w:val="Normal"/>
    <w:next w:val="Normal"/>
    <w:link w:val="Heading6Char"/>
    <w:uiPriority w:val="99"/>
    <w:qFormat/>
    <w:rsid w:val="005A6FFD"/>
    <w:pPr>
      <w:spacing w:before="240" w:after="60"/>
      <w:outlineLvl w:val="5"/>
    </w:pPr>
    <w:rPr>
      <w:rFonts w:ascii="Arial" w:hAnsi="Arial"/>
    </w:rPr>
  </w:style>
  <w:style w:type="paragraph" w:styleId="Heading7">
    <w:name w:val="heading 7"/>
    <w:basedOn w:val="Normal"/>
    <w:next w:val="Normal"/>
    <w:link w:val="Heading7Char"/>
    <w:uiPriority w:val="99"/>
    <w:qFormat/>
    <w:rsid w:val="005A6FFD"/>
    <w:pPr>
      <w:spacing w:before="240" w:after="60"/>
      <w:outlineLvl w:val="6"/>
    </w:pPr>
    <w:rPr>
      <w:rFonts w:ascii="Arial" w:hAnsi="Arial"/>
    </w:rPr>
  </w:style>
  <w:style w:type="paragraph" w:styleId="Heading8">
    <w:name w:val="heading 8"/>
    <w:basedOn w:val="Normal"/>
    <w:next w:val="Normal"/>
    <w:link w:val="Heading8Char"/>
    <w:uiPriority w:val="99"/>
    <w:qFormat/>
    <w:rsid w:val="005A6FFD"/>
    <w:pPr>
      <w:spacing w:before="240" w:after="60"/>
      <w:outlineLvl w:val="7"/>
    </w:pPr>
    <w:rPr>
      <w:rFonts w:ascii="Arial" w:hAnsi="Arial"/>
    </w:rPr>
  </w:style>
  <w:style w:type="paragraph" w:styleId="Heading9">
    <w:name w:val="heading 9"/>
    <w:basedOn w:val="Normal"/>
    <w:next w:val="Normal"/>
    <w:link w:val="Heading9Char"/>
    <w:uiPriority w:val="99"/>
    <w:qFormat/>
    <w:rsid w:val="005A6FFD"/>
    <w:pPr>
      <w:spacing w:before="240"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uiPriority w:val="99"/>
    <w:locked/>
    <w:rsid w:val="00764F89"/>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F94DA1"/>
    <w:rPr>
      <w:rFonts w:ascii="Arial" w:hAnsi="Arial"/>
      <w:b/>
      <w:caps/>
      <w:sz w:val="21"/>
      <w:szCs w:val="20"/>
    </w:rPr>
  </w:style>
  <w:style w:type="character" w:customStyle="1" w:styleId="Heading3Char">
    <w:name w:val="Heading 3 Char"/>
    <w:basedOn w:val="DefaultParagraphFont"/>
    <w:uiPriority w:val="99"/>
    <w:semiHidden/>
    <w:locked/>
    <w:rsid w:val="00764F89"/>
    <w:rPr>
      <w:rFonts w:ascii="Cambria" w:hAnsi="Cambria" w:cs="Times New Roman"/>
      <w:b/>
      <w:bCs/>
      <w:sz w:val="26"/>
      <w:szCs w:val="26"/>
    </w:rPr>
  </w:style>
  <w:style w:type="character" w:customStyle="1" w:styleId="Heading4Char">
    <w:name w:val="Heading 4 Char"/>
    <w:basedOn w:val="DefaultParagraphFont"/>
    <w:link w:val="Heading4"/>
    <w:uiPriority w:val="99"/>
    <w:locked/>
    <w:rsid w:val="00764F89"/>
    <w:rPr>
      <w:rFonts w:ascii="Arial" w:hAnsi="Arial"/>
      <w:b/>
      <w:sz w:val="20"/>
      <w:szCs w:val="20"/>
    </w:rPr>
  </w:style>
  <w:style w:type="character" w:customStyle="1" w:styleId="Heading5Char">
    <w:name w:val="Heading 5 Char"/>
    <w:basedOn w:val="DefaultParagraphFont"/>
    <w:link w:val="Heading5"/>
    <w:uiPriority w:val="99"/>
    <w:locked/>
    <w:rsid w:val="00764F89"/>
    <w:rPr>
      <w:rFonts w:ascii="Arial" w:hAnsi="Arial"/>
      <w:b/>
      <w:i/>
      <w:sz w:val="20"/>
      <w:szCs w:val="20"/>
    </w:rPr>
  </w:style>
  <w:style w:type="character" w:customStyle="1" w:styleId="Heading6Char">
    <w:name w:val="Heading 6 Char"/>
    <w:basedOn w:val="DefaultParagraphFont"/>
    <w:link w:val="Heading6"/>
    <w:uiPriority w:val="99"/>
    <w:semiHidden/>
    <w:locked/>
    <w:rsid w:val="00764F89"/>
    <w:rPr>
      <w:rFonts w:ascii="Calibri" w:hAnsi="Calibri" w:cs="Times New Roman"/>
      <w:b/>
      <w:bCs/>
    </w:rPr>
  </w:style>
  <w:style w:type="character" w:customStyle="1" w:styleId="Heading7Char">
    <w:name w:val="Heading 7 Char"/>
    <w:basedOn w:val="DefaultParagraphFont"/>
    <w:link w:val="Heading7"/>
    <w:uiPriority w:val="99"/>
    <w:semiHidden/>
    <w:locked/>
    <w:rsid w:val="00764F89"/>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764F89"/>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764F89"/>
    <w:rPr>
      <w:rFonts w:ascii="Cambria" w:hAnsi="Cambria" w:cs="Times New Roman"/>
    </w:rPr>
  </w:style>
  <w:style w:type="paragraph" w:customStyle="1" w:styleId="Figuretitle">
    <w:name w:val="Figure title"/>
    <w:basedOn w:val="Normal"/>
    <w:uiPriority w:val="99"/>
    <w:rsid w:val="005A6FFD"/>
    <w:pPr>
      <w:spacing w:before="240" w:after="240"/>
      <w:jc w:val="center"/>
    </w:pPr>
    <w:rPr>
      <w:rFonts w:ascii="Arial Bold" w:hAnsi="Arial Bold"/>
      <w:b/>
      <w:smallCaps/>
      <w:sz w:val="20"/>
    </w:rPr>
  </w:style>
  <w:style w:type="paragraph" w:customStyle="1" w:styleId="Cover-title">
    <w:name w:val="Cover-title"/>
    <w:basedOn w:val="Normal"/>
    <w:uiPriority w:val="99"/>
    <w:rsid w:val="005A6FFD"/>
    <w:pPr>
      <w:spacing w:before="240"/>
      <w:jc w:val="center"/>
    </w:pPr>
    <w:rPr>
      <w:b/>
      <w:caps/>
      <w:sz w:val="32"/>
    </w:rPr>
  </w:style>
  <w:style w:type="paragraph" w:customStyle="1" w:styleId="Cover-other">
    <w:name w:val="Cover-other"/>
    <w:basedOn w:val="Normal"/>
    <w:uiPriority w:val="99"/>
    <w:rsid w:val="005A6FFD"/>
    <w:pPr>
      <w:spacing w:before="0"/>
      <w:jc w:val="center"/>
    </w:pPr>
    <w:rPr>
      <w:b/>
      <w:sz w:val="24"/>
    </w:rPr>
  </w:style>
  <w:style w:type="paragraph" w:customStyle="1" w:styleId="TOC-title">
    <w:name w:val="TOC-title"/>
    <w:basedOn w:val="Normal"/>
    <w:uiPriority w:val="99"/>
    <w:rsid w:val="005A6FFD"/>
    <w:pPr>
      <w:spacing w:before="240"/>
      <w:jc w:val="center"/>
    </w:pPr>
    <w:rPr>
      <w:b/>
      <w:caps/>
      <w:sz w:val="24"/>
    </w:rPr>
  </w:style>
  <w:style w:type="paragraph" w:customStyle="1" w:styleId="TOC-headings">
    <w:name w:val="TOC-headings"/>
    <w:basedOn w:val="TOC-title"/>
    <w:uiPriority w:val="99"/>
    <w:rsid w:val="005A6FFD"/>
    <w:pPr>
      <w:tabs>
        <w:tab w:val="right" w:pos="9360"/>
      </w:tabs>
      <w:spacing w:before="60" w:after="120"/>
      <w:jc w:val="left"/>
    </w:pPr>
    <w:rPr>
      <w:caps w:val="0"/>
      <w:sz w:val="22"/>
    </w:rPr>
  </w:style>
  <w:style w:type="character" w:styleId="PageNumber">
    <w:name w:val="page number"/>
    <w:basedOn w:val="DefaultParagraphFont"/>
    <w:uiPriority w:val="99"/>
    <w:rsid w:val="005A6FFD"/>
    <w:rPr>
      <w:rFonts w:ascii="Helvetica" w:hAnsi="Helvetica" w:cs="Times New Roman"/>
      <w:sz w:val="20"/>
    </w:rPr>
  </w:style>
  <w:style w:type="paragraph" w:styleId="TOC1">
    <w:name w:val="toc 1"/>
    <w:basedOn w:val="Normal"/>
    <w:next w:val="Normal"/>
    <w:autoRedefine/>
    <w:uiPriority w:val="39"/>
    <w:rsid w:val="005200FC"/>
    <w:pPr>
      <w:spacing w:before="120" w:after="0"/>
    </w:pPr>
    <w:rPr>
      <w:rFonts w:asciiTheme="minorHAnsi" w:hAnsiTheme="minorHAnsi"/>
      <w:b/>
      <w:sz w:val="24"/>
      <w:szCs w:val="24"/>
    </w:rPr>
  </w:style>
  <w:style w:type="paragraph" w:styleId="TOC2">
    <w:name w:val="toc 2"/>
    <w:basedOn w:val="Normal"/>
    <w:next w:val="Normal"/>
    <w:autoRedefine/>
    <w:uiPriority w:val="39"/>
    <w:rsid w:val="005200FC"/>
    <w:pPr>
      <w:spacing w:before="0" w:after="0"/>
      <w:ind w:left="230"/>
    </w:pPr>
    <w:rPr>
      <w:rFonts w:asciiTheme="minorHAnsi" w:hAnsiTheme="minorHAnsi"/>
      <w:b/>
      <w:sz w:val="22"/>
      <w:szCs w:val="22"/>
    </w:rPr>
  </w:style>
  <w:style w:type="paragraph" w:styleId="TOC3">
    <w:name w:val="toc 3"/>
    <w:basedOn w:val="Normal"/>
    <w:next w:val="Normal"/>
    <w:autoRedefine/>
    <w:uiPriority w:val="39"/>
    <w:rsid w:val="00A21588"/>
    <w:pPr>
      <w:spacing w:before="0" w:after="0"/>
      <w:ind w:left="460"/>
    </w:pPr>
    <w:rPr>
      <w:rFonts w:asciiTheme="minorHAnsi" w:hAnsiTheme="minorHAnsi"/>
      <w:sz w:val="22"/>
      <w:szCs w:val="22"/>
    </w:rPr>
  </w:style>
  <w:style w:type="paragraph" w:styleId="TableofFigures">
    <w:name w:val="table of figures"/>
    <w:basedOn w:val="Normal"/>
    <w:next w:val="para"/>
    <w:autoRedefine/>
    <w:uiPriority w:val="99"/>
    <w:rsid w:val="005A6FFD"/>
    <w:pPr>
      <w:tabs>
        <w:tab w:val="left" w:pos="0"/>
        <w:tab w:val="left" w:pos="576"/>
        <w:tab w:val="right" w:leader="dot" w:pos="8928"/>
        <w:tab w:val="right" w:pos="9360"/>
      </w:tabs>
      <w:spacing w:before="4" w:after="4" w:line="480" w:lineRule="auto"/>
    </w:pPr>
    <w:rPr>
      <w:rFonts w:ascii="Arial" w:hAnsi="Arial"/>
      <w:sz w:val="21"/>
    </w:rPr>
  </w:style>
  <w:style w:type="paragraph" w:customStyle="1" w:styleId="Bullet0">
    <w:name w:val="Bullet"/>
    <w:basedOn w:val="Normal"/>
    <w:uiPriority w:val="99"/>
    <w:rsid w:val="005A6FFD"/>
    <w:pPr>
      <w:tabs>
        <w:tab w:val="left" w:pos="720"/>
      </w:tabs>
      <w:ind w:left="720" w:hanging="360"/>
    </w:pPr>
  </w:style>
  <w:style w:type="paragraph" w:customStyle="1" w:styleId="Tabletitle">
    <w:name w:val="Table title"/>
    <w:basedOn w:val="Normal"/>
    <w:uiPriority w:val="99"/>
    <w:rsid w:val="005A6FFD"/>
    <w:pPr>
      <w:keepNext/>
      <w:spacing w:before="360" w:after="240"/>
      <w:jc w:val="center"/>
    </w:pPr>
    <w:rPr>
      <w:rFonts w:ascii="Arial Bold" w:hAnsi="Arial Bold"/>
      <w:b/>
      <w:smallCaps/>
      <w:sz w:val="20"/>
    </w:rPr>
  </w:style>
  <w:style w:type="paragraph" w:styleId="Header">
    <w:name w:val="header"/>
    <w:basedOn w:val="Normal"/>
    <w:link w:val="HeaderChar1"/>
    <w:uiPriority w:val="99"/>
    <w:rsid w:val="005A6FFD"/>
    <w:pPr>
      <w:tabs>
        <w:tab w:val="center" w:pos="4320"/>
        <w:tab w:val="right" w:pos="8640"/>
      </w:tabs>
      <w:spacing w:before="0" w:after="0"/>
    </w:pPr>
    <w:rPr>
      <w:rFonts w:ascii="Helvetica" w:hAnsi="Helvetica"/>
      <w:noProof/>
      <w:sz w:val="20"/>
    </w:rPr>
  </w:style>
  <w:style w:type="character" w:customStyle="1" w:styleId="HeaderChar">
    <w:name w:val="Header Char"/>
    <w:basedOn w:val="DefaultParagraphFont"/>
    <w:uiPriority w:val="99"/>
    <w:locked/>
    <w:rsid w:val="003F475B"/>
    <w:rPr>
      <w:rFonts w:ascii="Helvetica" w:hAnsi="Helvetica" w:cs="Times New Roman"/>
      <w:noProof/>
      <w:lang w:val="en-US" w:eastAsia="en-US" w:bidi="ar-SA"/>
    </w:rPr>
  </w:style>
  <w:style w:type="paragraph" w:styleId="Footer">
    <w:name w:val="footer"/>
    <w:basedOn w:val="Normal"/>
    <w:link w:val="FooterChar1"/>
    <w:uiPriority w:val="99"/>
    <w:rsid w:val="005A6FFD"/>
    <w:pPr>
      <w:tabs>
        <w:tab w:val="center" w:pos="4320"/>
        <w:tab w:val="right" w:pos="8640"/>
      </w:tabs>
      <w:spacing w:before="0" w:after="0"/>
      <w:jc w:val="center"/>
    </w:pPr>
    <w:rPr>
      <w:rFonts w:ascii="Arial" w:hAnsi="Arial"/>
      <w:noProof/>
      <w:sz w:val="20"/>
    </w:rPr>
  </w:style>
  <w:style w:type="character" w:customStyle="1" w:styleId="FooterChar">
    <w:name w:val="Footer Char"/>
    <w:basedOn w:val="DefaultParagraphFont"/>
    <w:uiPriority w:val="99"/>
    <w:locked/>
    <w:rsid w:val="008D1373"/>
    <w:rPr>
      <w:rFonts w:ascii="Arial" w:hAnsi="Arial" w:cs="Times New Roman"/>
      <w:noProof/>
      <w:lang w:val="en-US" w:eastAsia="en-US" w:bidi="ar-SA"/>
    </w:rPr>
  </w:style>
  <w:style w:type="paragraph" w:styleId="TOC4">
    <w:name w:val="toc 4"/>
    <w:basedOn w:val="Normal"/>
    <w:next w:val="Normal"/>
    <w:autoRedefine/>
    <w:uiPriority w:val="39"/>
    <w:rsid w:val="005A6FFD"/>
    <w:pPr>
      <w:spacing w:before="0" w:after="0"/>
      <w:ind w:left="690"/>
    </w:pPr>
    <w:rPr>
      <w:rFonts w:asciiTheme="minorHAnsi" w:hAnsiTheme="minorHAnsi"/>
      <w:sz w:val="20"/>
    </w:rPr>
  </w:style>
  <w:style w:type="paragraph" w:styleId="TOC5">
    <w:name w:val="toc 5"/>
    <w:basedOn w:val="Normal"/>
    <w:next w:val="Normal"/>
    <w:uiPriority w:val="39"/>
    <w:semiHidden/>
    <w:rsid w:val="005A6FFD"/>
    <w:pPr>
      <w:spacing w:before="0" w:after="0"/>
      <w:ind w:left="920"/>
    </w:pPr>
    <w:rPr>
      <w:rFonts w:asciiTheme="minorHAnsi" w:hAnsiTheme="minorHAnsi"/>
      <w:sz w:val="20"/>
    </w:rPr>
  </w:style>
  <w:style w:type="paragraph" w:styleId="TOC6">
    <w:name w:val="toc 6"/>
    <w:basedOn w:val="Normal"/>
    <w:next w:val="Normal"/>
    <w:uiPriority w:val="39"/>
    <w:semiHidden/>
    <w:rsid w:val="005A6FFD"/>
    <w:pPr>
      <w:spacing w:before="0" w:after="0"/>
      <w:ind w:left="1150"/>
    </w:pPr>
    <w:rPr>
      <w:rFonts w:asciiTheme="minorHAnsi" w:hAnsiTheme="minorHAnsi"/>
      <w:sz w:val="20"/>
    </w:rPr>
  </w:style>
  <w:style w:type="paragraph" w:styleId="TOC7">
    <w:name w:val="toc 7"/>
    <w:basedOn w:val="Normal"/>
    <w:next w:val="Normal"/>
    <w:uiPriority w:val="39"/>
    <w:semiHidden/>
    <w:rsid w:val="005A6FFD"/>
    <w:pPr>
      <w:spacing w:before="0" w:after="0"/>
      <w:ind w:left="1380"/>
    </w:pPr>
    <w:rPr>
      <w:rFonts w:asciiTheme="minorHAnsi" w:hAnsiTheme="minorHAnsi"/>
      <w:sz w:val="20"/>
    </w:rPr>
  </w:style>
  <w:style w:type="paragraph" w:styleId="TOC8">
    <w:name w:val="toc 8"/>
    <w:basedOn w:val="Normal"/>
    <w:next w:val="Normal"/>
    <w:uiPriority w:val="39"/>
    <w:semiHidden/>
    <w:rsid w:val="005A6FFD"/>
    <w:pPr>
      <w:spacing w:before="0" w:after="0"/>
      <w:ind w:left="1610"/>
    </w:pPr>
    <w:rPr>
      <w:rFonts w:asciiTheme="minorHAnsi" w:hAnsiTheme="minorHAnsi"/>
      <w:sz w:val="20"/>
    </w:rPr>
  </w:style>
  <w:style w:type="paragraph" w:styleId="TOC9">
    <w:name w:val="toc 9"/>
    <w:basedOn w:val="Normal"/>
    <w:next w:val="Normal"/>
    <w:uiPriority w:val="39"/>
    <w:semiHidden/>
    <w:rsid w:val="005A6FFD"/>
    <w:pPr>
      <w:spacing w:before="0" w:after="0"/>
      <w:ind w:left="1840"/>
    </w:pPr>
    <w:rPr>
      <w:rFonts w:asciiTheme="minorHAnsi" w:hAnsiTheme="minorHAnsi"/>
      <w:sz w:val="20"/>
    </w:rPr>
  </w:style>
  <w:style w:type="character" w:styleId="Hyperlink">
    <w:name w:val="Hyperlink"/>
    <w:basedOn w:val="DefaultParagraphFont"/>
    <w:uiPriority w:val="99"/>
    <w:rsid w:val="005A6FFD"/>
    <w:rPr>
      <w:rFonts w:cs="Times New Roman"/>
      <w:color w:val="0000FF"/>
      <w:u w:val="single"/>
    </w:rPr>
  </w:style>
  <w:style w:type="character" w:styleId="LineNumber">
    <w:name w:val="line number"/>
    <w:basedOn w:val="DefaultParagraphFont"/>
    <w:uiPriority w:val="99"/>
    <w:rsid w:val="005A6FFD"/>
    <w:rPr>
      <w:rFonts w:cs="Times New Roman"/>
    </w:rPr>
  </w:style>
  <w:style w:type="paragraph" w:styleId="BodyText">
    <w:name w:val="Body Text"/>
    <w:basedOn w:val="Normal"/>
    <w:link w:val="BodyTextChar"/>
    <w:uiPriority w:val="99"/>
    <w:rsid w:val="005A6FFD"/>
    <w:pPr>
      <w:spacing w:after="120"/>
    </w:pPr>
  </w:style>
  <w:style w:type="character" w:customStyle="1" w:styleId="BodyTextChar">
    <w:name w:val="Body Text Char"/>
    <w:basedOn w:val="DefaultParagraphFont"/>
    <w:link w:val="BodyText"/>
    <w:uiPriority w:val="99"/>
    <w:semiHidden/>
    <w:locked/>
    <w:rsid w:val="00764F89"/>
    <w:rPr>
      <w:rFonts w:ascii="Times New Roman" w:hAnsi="Times New Roman" w:cs="Times New Roman"/>
      <w:sz w:val="20"/>
      <w:szCs w:val="20"/>
    </w:rPr>
  </w:style>
  <w:style w:type="table" w:styleId="TableGrid">
    <w:name w:val="Table Grid"/>
    <w:basedOn w:val="TableNormal"/>
    <w:uiPriority w:val="99"/>
    <w:rsid w:val="005A6FFD"/>
    <w:pPr>
      <w:spacing w:before="60" w:after="6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0">
    <w:name w:val="Heading 0"/>
    <w:aliases w:val="0"/>
    <w:basedOn w:val="Header"/>
    <w:next w:val="Normal"/>
    <w:uiPriority w:val="99"/>
    <w:rsid w:val="005A6FFD"/>
    <w:pPr>
      <w:spacing w:before="240" w:after="240"/>
      <w:jc w:val="center"/>
    </w:pPr>
    <w:rPr>
      <w:rFonts w:ascii="Arial Bold" w:hAnsi="Arial Bold"/>
      <w:b/>
      <w:caps/>
      <w:sz w:val="28"/>
    </w:rPr>
  </w:style>
  <w:style w:type="paragraph" w:customStyle="1" w:styleId="ListAlpha1">
    <w:name w:val="List Alpha"/>
    <w:aliases w:val="la"/>
    <w:basedOn w:val="Normal"/>
    <w:autoRedefine/>
    <w:uiPriority w:val="99"/>
    <w:rsid w:val="005A6FFD"/>
    <w:pPr>
      <w:numPr>
        <w:numId w:val="3"/>
      </w:numPr>
      <w:suppressAutoHyphens/>
      <w:spacing w:before="160"/>
      <w:jc w:val="both"/>
    </w:pPr>
    <w:rPr>
      <w:rFonts w:ascii="Times" w:hAnsi="Times"/>
    </w:rPr>
  </w:style>
  <w:style w:type="paragraph" w:customStyle="1" w:styleId="NormalClose">
    <w:name w:val="NormalClose"/>
    <w:aliases w:val="nc"/>
    <w:basedOn w:val="Normal"/>
    <w:uiPriority w:val="99"/>
    <w:rsid w:val="005A6FFD"/>
    <w:pPr>
      <w:spacing w:before="0"/>
    </w:pPr>
    <w:rPr>
      <w:rFonts w:ascii="Times" w:eastAsia="MS Mincho" w:hAnsi="Times"/>
      <w:sz w:val="22"/>
    </w:rPr>
  </w:style>
  <w:style w:type="paragraph" w:customStyle="1" w:styleId="OutlineList">
    <w:name w:val="OutlineList"/>
    <w:next w:val="Normal"/>
    <w:uiPriority w:val="99"/>
    <w:rsid w:val="005A6FFD"/>
    <w:pPr>
      <w:numPr>
        <w:numId w:val="4"/>
      </w:numPr>
      <w:spacing w:before="120"/>
    </w:pPr>
    <w:rPr>
      <w:rFonts w:ascii="Times New Roman" w:hAnsi="Times New Roman"/>
      <w:szCs w:val="20"/>
    </w:rPr>
  </w:style>
  <w:style w:type="paragraph" w:customStyle="1" w:styleId="Figuretext-L">
    <w:name w:val="Figure text-L"/>
    <w:basedOn w:val="Normal"/>
    <w:uiPriority w:val="99"/>
    <w:rsid w:val="005A6FFD"/>
    <w:pPr>
      <w:overflowPunct w:val="0"/>
      <w:autoSpaceDE w:val="0"/>
      <w:autoSpaceDN w:val="0"/>
      <w:adjustRightInd w:val="0"/>
      <w:textAlignment w:val="baseline"/>
    </w:pPr>
    <w:rPr>
      <w:rFonts w:ascii="Times" w:hAnsi="Times"/>
      <w:color w:val="000000"/>
    </w:rPr>
  </w:style>
  <w:style w:type="paragraph" w:customStyle="1" w:styleId="AppendixHeader">
    <w:name w:val="Appendix Header"/>
    <w:basedOn w:val="Heading1"/>
    <w:uiPriority w:val="99"/>
    <w:rsid w:val="005A6FFD"/>
    <w:pPr>
      <w:keepNext w:val="0"/>
      <w:pageBreakBefore w:val="0"/>
      <w:tabs>
        <w:tab w:val="num" w:pos="720"/>
      </w:tabs>
      <w:suppressAutoHyphens/>
      <w:spacing w:before="6000"/>
      <w:ind w:left="720" w:hanging="360"/>
    </w:pPr>
    <w:rPr>
      <w:caps w:val="0"/>
      <w:color w:val="000000"/>
      <w:sz w:val="36"/>
      <w:szCs w:val="24"/>
    </w:rPr>
  </w:style>
  <w:style w:type="paragraph" w:customStyle="1" w:styleId="AppHeading2">
    <w:name w:val="AppHeading2"/>
    <w:basedOn w:val="Normal"/>
    <w:autoRedefine/>
    <w:uiPriority w:val="99"/>
    <w:rsid w:val="008D3D40"/>
    <w:pPr>
      <w:numPr>
        <w:numId w:val="5"/>
      </w:numPr>
      <w:jc w:val="both"/>
    </w:pPr>
    <w:rPr>
      <w:rFonts w:ascii="Arial" w:hAnsi="Arial" w:cs="Arial"/>
      <w:b/>
      <w:sz w:val="36"/>
      <w:szCs w:val="36"/>
    </w:rPr>
  </w:style>
  <w:style w:type="paragraph" w:styleId="BodyText3">
    <w:name w:val="Body Text 3"/>
    <w:basedOn w:val="Normal"/>
    <w:link w:val="BodyText3Char1"/>
    <w:uiPriority w:val="99"/>
    <w:rsid w:val="005A6FFD"/>
    <w:pPr>
      <w:numPr>
        <w:ilvl w:val="1"/>
        <w:numId w:val="5"/>
      </w:numPr>
      <w:spacing w:before="100"/>
      <w:jc w:val="both"/>
    </w:pPr>
    <w:rPr>
      <w:rFonts w:ascii="Univers (W1)" w:hAnsi="Univers (W1)"/>
      <w:sz w:val="12"/>
    </w:rPr>
  </w:style>
  <w:style w:type="character" w:customStyle="1" w:styleId="BodyText3Char">
    <w:name w:val="Body Text 3 Char"/>
    <w:basedOn w:val="DefaultParagraphFont"/>
    <w:uiPriority w:val="99"/>
    <w:semiHidden/>
    <w:locked/>
    <w:rsid w:val="00764F89"/>
    <w:rPr>
      <w:rFonts w:ascii="Times New Roman" w:hAnsi="Times New Roman" w:cs="Times New Roman"/>
      <w:sz w:val="16"/>
      <w:szCs w:val="16"/>
    </w:rPr>
  </w:style>
  <w:style w:type="paragraph" w:customStyle="1" w:styleId="NAMEADD2">
    <w:name w:val="NAMEADD2"/>
    <w:basedOn w:val="Header"/>
    <w:uiPriority w:val="99"/>
    <w:rsid w:val="005A6FFD"/>
    <w:pPr>
      <w:numPr>
        <w:ilvl w:val="2"/>
        <w:numId w:val="5"/>
      </w:numPr>
      <w:jc w:val="center"/>
    </w:pPr>
    <w:rPr>
      <w:rFonts w:ascii="Arial" w:hAnsi="Arial" w:cs="Arial"/>
      <w:b/>
      <w:bCs/>
      <w:sz w:val="16"/>
    </w:rPr>
  </w:style>
  <w:style w:type="paragraph" w:customStyle="1" w:styleId="para">
    <w:name w:val="para"/>
    <w:uiPriority w:val="99"/>
    <w:rsid w:val="005A6FFD"/>
    <w:pPr>
      <w:spacing w:before="80" w:after="80"/>
    </w:pPr>
    <w:rPr>
      <w:rFonts w:ascii="Times New Roman" w:hAnsi="Times New Roman"/>
      <w:sz w:val="23"/>
      <w:szCs w:val="20"/>
    </w:rPr>
  </w:style>
  <w:style w:type="paragraph" w:customStyle="1" w:styleId="para2">
    <w:name w:val="para2"/>
    <w:basedOn w:val="para"/>
    <w:uiPriority w:val="99"/>
    <w:rsid w:val="005A6FFD"/>
    <w:pPr>
      <w:tabs>
        <w:tab w:val="left" w:pos="540"/>
      </w:tabs>
    </w:pPr>
    <w:rPr>
      <w:color w:val="000000"/>
    </w:rPr>
  </w:style>
  <w:style w:type="paragraph" w:customStyle="1" w:styleId="Acrynm">
    <w:name w:val="Acrynm"/>
    <w:basedOn w:val="para2"/>
    <w:autoRedefine/>
    <w:uiPriority w:val="99"/>
    <w:rsid w:val="005A6FFD"/>
    <w:pPr>
      <w:tabs>
        <w:tab w:val="clear" w:pos="540"/>
        <w:tab w:val="left" w:pos="1440"/>
      </w:tabs>
      <w:spacing w:before="0" w:after="0"/>
    </w:pPr>
  </w:style>
  <w:style w:type="paragraph" w:customStyle="1" w:styleId="apx-head2">
    <w:name w:val="apx-head2"/>
    <w:autoRedefine/>
    <w:uiPriority w:val="99"/>
    <w:rsid w:val="005A6FFD"/>
    <w:pPr>
      <w:keepNext/>
      <w:tabs>
        <w:tab w:val="left" w:pos="648"/>
      </w:tabs>
      <w:spacing w:before="300"/>
    </w:pPr>
    <w:rPr>
      <w:rFonts w:ascii="Arial" w:hAnsi="Arial"/>
      <w:b/>
      <w:caps/>
      <w:sz w:val="21"/>
      <w:szCs w:val="20"/>
    </w:rPr>
  </w:style>
  <w:style w:type="paragraph" w:customStyle="1" w:styleId="apdx-head1">
    <w:name w:val="apdx-head1"/>
    <w:basedOn w:val="apx-head2"/>
    <w:autoRedefine/>
    <w:uiPriority w:val="99"/>
    <w:rsid w:val="005A6FFD"/>
    <w:pPr>
      <w:spacing w:after="200"/>
      <w:jc w:val="center"/>
    </w:pPr>
    <w:rPr>
      <w:sz w:val="24"/>
    </w:rPr>
  </w:style>
  <w:style w:type="paragraph" w:customStyle="1" w:styleId="apdx-tbl-of-fig">
    <w:name w:val="apdx-tbl-of-fig"/>
    <w:basedOn w:val="TableofFigures"/>
    <w:autoRedefine/>
    <w:uiPriority w:val="99"/>
    <w:rsid w:val="005A6FFD"/>
    <w:pPr>
      <w:ind w:left="389"/>
    </w:pPr>
  </w:style>
  <w:style w:type="paragraph" w:customStyle="1" w:styleId="apx-head3">
    <w:name w:val="apx-head3"/>
    <w:basedOn w:val="Heading3"/>
    <w:autoRedefine/>
    <w:uiPriority w:val="99"/>
    <w:rsid w:val="005A6FFD"/>
    <w:pPr>
      <w:numPr>
        <w:ilvl w:val="0"/>
        <w:numId w:val="0"/>
      </w:numPr>
      <w:spacing w:before="200"/>
    </w:pPr>
  </w:style>
  <w:style w:type="paragraph" w:customStyle="1" w:styleId="art9ctr">
    <w:name w:val="art9ctr"/>
    <w:autoRedefine/>
    <w:uiPriority w:val="99"/>
    <w:rsid w:val="005A6FFD"/>
    <w:pPr>
      <w:jc w:val="center"/>
    </w:pPr>
    <w:rPr>
      <w:rFonts w:ascii="Arial" w:hAnsi="Arial"/>
      <w:noProof/>
      <w:sz w:val="18"/>
      <w:szCs w:val="20"/>
    </w:rPr>
  </w:style>
  <w:style w:type="paragraph" w:customStyle="1" w:styleId="art10ctr">
    <w:name w:val="art10ctr"/>
    <w:basedOn w:val="art9ctr"/>
    <w:uiPriority w:val="99"/>
    <w:rsid w:val="005A6FFD"/>
    <w:rPr>
      <w:sz w:val="20"/>
    </w:rPr>
  </w:style>
  <w:style w:type="paragraph" w:customStyle="1" w:styleId="art8ctr">
    <w:name w:val="art8ctr"/>
    <w:basedOn w:val="art9ctr"/>
    <w:autoRedefine/>
    <w:uiPriority w:val="99"/>
    <w:rsid w:val="005A6FFD"/>
    <w:rPr>
      <w:sz w:val="16"/>
    </w:rPr>
  </w:style>
  <w:style w:type="paragraph" w:customStyle="1" w:styleId="art8ctrB">
    <w:name w:val="art8ctrB"/>
    <w:basedOn w:val="art8ctr"/>
    <w:uiPriority w:val="99"/>
    <w:rsid w:val="005A6FFD"/>
    <w:rPr>
      <w:b/>
    </w:rPr>
  </w:style>
  <w:style w:type="paragraph" w:customStyle="1" w:styleId="art8ctr-blu">
    <w:name w:val="art8ctr-blu"/>
    <w:basedOn w:val="art8ctr"/>
    <w:autoRedefine/>
    <w:uiPriority w:val="99"/>
    <w:rsid w:val="005A6FFD"/>
    <w:rPr>
      <w:noProof w:val="0"/>
      <w:color w:val="0000FF"/>
    </w:rPr>
  </w:style>
  <w:style w:type="paragraph" w:customStyle="1" w:styleId="art8ctr-W">
    <w:name w:val="art8ctr-W"/>
    <w:basedOn w:val="art8ctr"/>
    <w:autoRedefine/>
    <w:uiPriority w:val="99"/>
    <w:rsid w:val="005A6FFD"/>
    <w:rPr>
      <w:color w:val="FFFFFF"/>
    </w:rPr>
  </w:style>
  <w:style w:type="paragraph" w:customStyle="1" w:styleId="art9L">
    <w:name w:val="art9L"/>
    <w:basedOn w:val="art9ctr"/>
    <w:uiPriority w:val="99"/>
    <w:rsid w:val="005A6FFD"/>
    <w:pPr>
      <w:jc w:val="left"/>
    </w:pPr>
  </w:style>
  <w:style w:type="paragraph" w:customStyle="1" w:styleId="art8L">
    <w:name w:val="art8L"/>
    <w:basedOn w:val="art9L"/>
    <w:autoRedefine/>
    <w:uiPriority w:val="99"/>
    <w:rsid w:val="005A6FFD"/>
    <w:rPr>
      <w:sz w:val="16"/>
    </w:rPr>
  </w:style>
  <w:style w:type="paragraph" w:customStyle="1" w:styleId="art9R">
    <w:name w:val="art9R"/>
    <w:autoRedefine/>
    <w:uiPriority w:val="99"/>
    <w:rsid w:val="005A6FFD"/>
    <w:pPr>
      <w:jc w:val="right"/>
    </w:pPr>
    <w:rPr>
      <w:rFonts w:ascii="Arial" w:hAnsi="Arial"/>
      <w:color w:val="000000"/>
      <w:sz w:val="18"/>
      <w:szCs w:val="20"/>
    </w:rPr>
  </w:style>
  <w:style w:type="paragraph" w:customStyle="1" w:styleId="art8R">
    <w:name w:val="art8R"/>
    <w:basedOn w:val="art9R"/>
    <w:uiPriority w:val="99"/>
    <w:rsid w:val="005A6FFD"/>
    <w:rPr>
      <w:sz w:val="16"/>
    </w:rPr>
  </w:style>
  <w:style w:type="paragraph" w:customStyle="1" w:styleId="artblk7">
    <w:name w:val="artblk7"/>
    <w:autoRedefine/>
    <w:uiPriority w:val="99"/>
    <w:rsid w:val="005A6FFD"/>
    <w:rPr>
      <w:rFonts w:ascii="Arial" w:hAnsi="Arial"/>
      <w:b/>
      <w:noProof/>
      <w:color w:val="000000"/>
      <w:sz w:val="14"/>
      <w:szCs w:val="20"/>
    </w:rPr>
  </w:style>
  <w:style w:type="paragraph" w:customStyle="1" w:styleId="art-bullet">
    <w:name w:val="art-bullet"/>
    <w:autoRedefine/>
    <w:uiPriority w:val="99"/>
    <w:rsid w:val="005A6FFD"/>
    <w:pPr>
      <w:tabs>
        <w:tab w:val="left" w:pos="216"/>
      </w:tabs>
    </w:pPr>
    <w:rPr>
      <w:rFonts w:ascii="Helvetica" w:hAnsi="Helvetica"/>
      <w:noProof/>
      <w:sz w:val="16"/>
      <w:szCs w:val="20"/>
    </w:rPr>
  </w:style>
  <w:style w:type="paragraph" w:customStyle="1" w:styleId="art-bullet8">
    <w:name w:val="art-bullet8"/>
    <w:autoRedefine/>
    <w:uiPriority w:val="99"/>
    <w:rsid w:val="005A6FFD"/>
    <w:pPr>
      <w:numPr>
        <w:numId w:val="7"/>
      </w:numPr>
    </w:pPr>
    <w:rPr>
      <w:rFonts w:ascii="Helvetica" w:hAnsi="Helvetica"/>
      <w:noProof/>
      <w:sz w:val="16"/>
      <w:szCs w:val="20"/>
    </w:rPr>
  </w:style>
  <w:style w:type="paragraph" w:customStyle="1" w:styleId="artctr7">
    <w:name w:val="artctr7"/>
    <w:basedOn w:val="artblk7"/>
    <w:autoRedefine/>
    <w:uiPriority w:val="99"/>
    <w:rsid w:val="005A6FFD"/>
    <w:pPr>
      <w:jc w:val="center"/>
    </w:pPr>
    <w:rPr>
      <w:b w:val="0"/>
    </w:rPr>
  </w:style>
  <w:style w:type="paragraph" w:customStyle="1" w:styleId="art-txt-R9-blk">
    <w:name w:val="art-txt-R9-blk"/>
    <w:autoRedefine/>
    <w:uiPriority w:val="99"/>
    <w:rsid w:val="005A6FFD"/>
    <w:pPr>
      <w:jc w:val="right"/>
    </w:pPr>
    <w:rPr>
      <w:rFonts w:ascii="Helvetica" w:hAnsi="Helvetica"/>
      <w:noProof/>
      <w:sz w:val="18"/>
      <w:szCs w:val="20"/>
    </w:rPr>
  </w:style>
  <w:style w:type="paragraph" w:customStyle="1" w:styleId="art-txt-L9-blk">
    <w:name w:val="art-txt-L9-blk"/>
    <w:basedOn w:val="art-txt-R9-blk"/>
    <w:autoRedefine/>
    <w:uiPriority w:val="99"/>
    <w:rsid w:val="005A6FFD"/>
    <w:pPr>
      <w:jc w:val="left"/>
    </w:pPr>
    <w:rPr>
      <w:b/>
    </w:rPr>
  </w:style>
  <w:style w:type="paragraph" w:styleId="BlockText">
    <w:name w:val="Block Text"/>
    <w:basedOn w:val="para"/>
    <w:autoRedefine/>
    <w:uiPriority w:val="99"/>
    <w:rsid w:val="005A6FFD"/>
    <w:pPr>
      <w:ind w:left="1080" w:right="1080"/>
    </w:pPr>
  </w:style>
  <w:style w:type="paragraph" w:styleId="BodyTextIndent">
    <w:name w:val="Body Text Indent"/>
    <w:aliases w:val="Char1 Char"/>
    <w:basedOn w:val="Normal"/>
    <w:link w:val="BodyTextIndentChar1"/>
    <w:uiPriority w:val="99"/>
    <w:rsid w:val="005A6FFD"/>
    <w:pPr>
      <w:spacing w:after="120"/>
      <w:ind w:left="360"/>
    </w:pPr>
    <w:rPr>
      <w:rFonts w:ascii="Times" w:hAnsi="Times"/>
    </w:rPr>
  </w:style>
  <w:style w:type="character" w:customStyle="1" w:styleId="BodyTextIndentChar">
    <w:name w:val="Body Text Indent Char"/>
    <w:aliases w:val="Char1 Char Char"/>
    <w:basedOn w:val="DefaultParagraphFont"/>
    <w:uiPriority w:val="99"/>
    <w:locked/>
    <w:rsid w:val="00753080"/>
    <w:rPr>
      <w:rFonts w:ascii="Times New Roman" w:hAnsi="Times New Roman" w:cs="Times New Roman"/>
      <w:sz w:val="23"/>
    </w:rPr>
  </w:style>
  <w:style w:type="paragraph" w:customStyle="1" w:styleId="bullet">
    <w:name w:val="bullet"/>
    <w:autoRedefine/>
    <w:uiPriority w:val="99"/>
    <w:rsid w:val="005A6FFD"/>
    <w:pPr>
      <w:numPr>
        <w:numId w:val="8"/>
      </w:numPr>
      <w:tabs>
        <w:tab w:val="left" w:pos="576"/>
      </w:tabs>
      <w:spacing w:before="1" w:after="1" w:line="260" w:lineRule="atLeast"/>
    </w:pPr>
    <w:rPr>
      <w:rFonts w:ascii="Times New Roman" w:hAnsi="Times New Roman"/>
      <w:sz w:val="23"/>
      <w:szCs w:val="20"/>
    </w:rPr>
  </w:style>
  <w:style w:type="paragraph" w:customStyle="1" w:styleId="bulletfirst">
    <w:name w:val="bullet first"/>
    <w:basedOn w:val="bullet"/>
    <w:autoRedefine/>
    <w:uiPriority w:val="99"/>
    <w:rsid w:val="005A6FFD"/>
    <w:pPr>
      <w:numPr>
        <w:numId w:val="9"/>
      </w:numPr>
      <w:tabs>
        <w:tab w:val="clear" w:pos="576"/>
      </w:tabs>
      <w:spacing w:before="80"/>
    </w:pPr>
    <w:rPr>
      <w:iCs/>
    </w:rPr>
  </w:style>
  <w:style w:type="paragraph" w:customStyle="1" w:styleId="bulletlast">
    <w:name w:val="bullet last"/>
    <w:basedOn w:val="bullet"/>
    <w:next w:val="para"/>
    <w:autoRedefine/>
    <w:uiPriority w:val="99"/>
    <w:rsid w:val="005A6FFD"/>
    <w:pPr>
      <w:keepLines/>
      <w:numPr>
        <w:numId w:val="10"/>
      </w:numPr>
      <w:spacing w:after="80"/>
    </w:pPr>
    <w:rPr>
      <w:iCs/>
    </w:rPr>
  </w:style>
  <w:style w:type="paragraph" w:customStyle="1" w:styleId="bullet-2pt">
    <w:name w:val="bullet-2pt"/>
    <w:autoRedefine/>
    <w:uiPriority w:val="99"/>
    <w:rsid w:val="005A6FFD"/>
    <w:pPr>
      <w:numPr>
        <w:numId w:val="11"/>
      </w:numPr>
      <w:tabs>
        <w:tab w:val="left" w:pos="360"/>
      </w:tabs>
      <w:spacing w:before="40" w:after="40"/>
    </w:pPr>
    <w:rPr>
      <w:rFonts w:ascii="Times New Roman" w:hAnsi="Times New Roman"/>
      <w:sz w:val="23"/>
      <w:szCs w:val="20"/>
    </w:rPr>
  </w:style>
  <w:style w:type="paragraph" w:customStyle="1" w:styleId="BulletedList">
    <w:name w:val="Bulleted List"/>
    <w:basedOn w:val="Normal"/>
    <w:uiPriority w:val="99"/>
    <w:rsid w:val="005A6FFD"/>
  </w:style>
  <w:style w:type="paragraph" w:customStyle="1" w:styleId="bullet-italic">
    <w:name w:val="bullet-italic"/>
    <w:basedOn w:val="bulletfirst"/>
    <w:autoRedefine/>
    <w:uiPriority w:val="99"/>
    <w:rsid w:val="005A6FFD"/>
    <w:pPr>
      <w:numPr>
        <w:numId w:val="0"/>
      </w:numPr>
    </w:pPr>
    <w:rPr>
      <w:i/>
    </w:rPr>
  </w:style>
  <w:style w:type="paragraph" w:customStyle="1" w:styleId="bullet-small">
    <w:name w:val="bullet-small"/>
    <w:basedOn w:val="Normal"/>
    <w:autoRedefine/>
    <w:uiPriority w:val="99"/>
    <w:rsid w:val="005A6FFD"/>
    <w:pPr>
      <w:numPr>
        <w:numId w:val="12"/>
      </w:numPr>
      <w:tabs>
        <w:tab w:val="left" w:pos="0"/>
        <w:tab w:val="left" w:pos="1080"/>
      </w:tabs>
      <w:suppressAutoHyphens/>
      <w:spacing w:before="40" w:after="40"/>
    </w:pPr>
  </w:style>
  <w:style w:type="paragraph" w:styleId="Caption">
    <w:name w:val="caption"/>
    <w:basedOn w:val="Normal"/>
    <w:next w:val="para"/>
    <w:link w:val="CaptionChar"/>
    <w:uiPriority w:val="99"/>
    <w:qFormat/>
    <w:rsid w:val="005A6FFD"/>
    <w:pPr>
      <w:spacing w:before="240" w:after="120"/>
      <w:jc w:val="center"/>
    </w:pPr>
    <w:rPr>
      <w:rFonts w:ascii="Arial" w:hAnsi="Arial"/>
      <w:sz w:val="21"/>
    </w:rPr>
  </w:style>
  <w:style w:type="paragraph" w:customStyle="1" w:styleId="Caption-0">
    <w:name w:val="Caption-0"/>
    <w:basedOn w:val="Caption"/>
    <w:uiPriority w:val="99"/>
    <w:rsid w:val="005A6FFD"/>
    <w:pPr>
      <w:numPr>
        <w:numId w:val="13"/>
      </w:numPr>
      <w:spacing w:before="0"/>
    </w:pPr>
    <w:rPr>
      <w:rFonts w:cs="Arial"/>
      <w:sz w:val="20"/>
    </w:rPr>
  </w:style>
  <w:style w:type="paragraph" w:customStyle="1" w:styleId="cellctr">
    <w:name w:val="cell:ctr"/>
    <w:autoRedefine/>
    <w:uiPriority w:val="99"/>
    <w:rsid w:val="005A6FFD"/>
    <w:pPr>
      <w:spacing w:line="240" w:lineRule="atLeast"/>
      <w:jc w:val="center"/>
    </w:pPr>
    <w:rPr>
      <w:rFonts w:ascii="Arial" w:hAnsi="Arial"/>
      <w:sz w:val="20"/>
      <w:szCs w:val="20"/>
    </w:rPr>
  </w:style>
  <w:style w:type="paragraph" w:customStyle="1" w:styleId="cellctr9">
    <w:name w:val="cell:ctr9"/>
    <w:basedOn w:val="Normal"/>
    <w:uiPriority w:val="99"/>
    <w:rsid w:val="005A6FFD"/>
    <w:pPr>
      <w:spacing w:before="0" w:after="0"/>
      <w:jc w:val="center"/>
    </w:pPr>
    <w:rPr>
      <w:rFonts w:ascii="Arial" w:hAnsi="Arial"/>
      <w:sz w:val="18"/>
    </w:rPr>
  </w:style>
  <w:style w:type="paragraph" w:customStyle="1" w:styleId="cellctr8">
    <w:name w:val="cell:ctr8"/>
    <w:basedOn w:val="cellctr9"/>
    <w:uiPriority w:val="99"/>
    <w:rsid w:val="005A6FFD"/>
    <w:rPr>
      <w:sz w:val="16"/>
    </w:rPr>
  </w:style>
  <w:style w:type="paragraph" w:customStyle="1" w:styleId="cellctr7">
    <w:name w:val="cell:ctr7"/>
    <w:basedOn w:val="cellctr8"/>
    <w:autoRedefine/>
    <w:uiPriority w:val="99"/>
    <w:rsid w:val="005A6FFD"/>
    <w:rPr>
      <w:sz w:val="14"/>
    </w:rPr>
  </w:style>
  <w:style w:type="paragraph" w:customStyle="1" w:styleId="cellctrb">
    <w:name w:val="cell:ctrb"/>
    <w:autoRedefine/>
    <w:uiPriority w:val="99"/>
    <w:rsid w:val="005A6FFD"/>
    <w:pPr>
      <w:tabs>
        <w:tab w:val="left" w:pos="0"/>
        <w:tab w:val="left" w:pos="2304"/>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4" w:after="58" w:line="264" w:lineRule="atLeast"/>
      <w:jc w:val="center"/>
    </w:pPr>
    <w:rPr>
      <w:rFonts w:ascii="Arial" w:hAnsi="Arial"/>
      <w:b/>
      <w:sz w:val="20"/>
      <w:szCs w:val="20"/>
    </w:rPr>
  </w:style>
  <w:style w:type="paragraph" w:customStyle="1" w:styleId="cellleft">
    <w:name w:val="cell:left"/>
    <w:autoRedefine/>
    <w:uiPriority w:val="99"/>
    <w:rsid w:val="005A6FFD"/>
    <w:pPr>
      <w:tabs>
        <w:tab w:val="left" w:pos="0"/>
        <w:tab w:val="left" w:pos="2304"/>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4" w:after="58" w:line="240" w:lineRule="atLeast"/>
    </w:pPr>
    <w:rPr>
      <w:rFonts w:ascii="Arial" w:hAnsi="Arial"/>
      <w:sz w:val="20"/>
      <w:szCs w:val="20"/>
    </w:rPr>
  </w:style>
  <w:style w:type="paragraph" w:customStyle="1" w:styleId="cellright">
    <w:name w:val="cell:right"/>
    <w:basedOn w:val="cellleft"/>
    <w:autoRedefine/>
    <w:uiPriority w:val="99"/>
    <w:rsid w:val="005A6FFD"/>
    <w:pPr>
      <w:jc w:val="right"/>
    </w:pPr>
    <w:rPr>
      <w:iCs/>
    </w:rPr>
  </w:style>
  <w:style w:type="paragraph" w:customStyle="1" w:styleId="celldec10">
    <w:name w:val="cell:dec10"/>
    <w:basedOn w:val="cellright"/>
    <w:uiPriority w:val="99"/>
    <w:rsid w:val="005A6FFD"/>
    <w:pPr>
      <w:tabs>
        <w:tab w:val="clear" w:pos="0"/>
        <w:tab w:val="clear" w:pos="2304"/>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512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 w:val="decimal" w:pos="360"/>
        <w:tab w:val="decimal" w:pos="720"/>
        <w:tab w:val="decimal" w:pos="1080"/>
      </w:tabs>
      <w:spacing w:line="240" w:lineRule="auto"/>
      <w:jc w:val="left"/>
    </w:pPr>
    <w:rPr>
      <w:kern w:val="24"/>
    </w:rPr>
  </w:style>
  <w:style w:type="paragraph" w:customStyle="1" w:styleId="cellL9">
    <w:name w:val="cell:L9"/>
    <w:basedOn w:val="cellctr9"/>
    <w:uiPriority w:val="99"/>
    <w:rsid w:val="005A6FFD"/>
    <w:pPr>
      <w:jc w:val="left"/>
    </w:pPr>
  </w:style>
  <w:style w:type="paragraph" w:customStyle="1" w:styleId="cellL8">
    <w:name w:val="cell:L8"/>
    <w:basedOn w:val="cellL9"/>
    <w:uiPriority w:val="99"/>
    <w:rsid w:val="005A6FFD"/>
    <w:rPr>
      <w:sz w:val="16"/>
    </w:rPr>
  </w:style>
  <w:style w:type="paragraph" w:customStyle="1" w:styleId="cellL7">
    <w:name w:val="cell:L7"/>
    <w:basedOn w:val="cellL8"/>
    <w:autoRedefine/>
    <w:uiPriority w:val="99"/>
    <w:rsid w:val="005A6FFD"/>
    <w:rPr>
      <w:sz w:val="14"/>
    </w:rPr>
  </w:style>
  <w:style w:type="paragraph" w:customStyle="1" w:styleId="cellleft10B">
    <w:name w:val="cell:left10B"/>
    <w:basedOn w:val="cellleft"/>
    <w:uiPriority w:val="99"/>
    <w:rsid w:val="005A6FFD"/>
    <w:rPr>
      <w:b/>
    </w:rPr>
  </w:style>
  <w:style w:type="paragraph" w:customStyle="1" w:styleId="cellright-2">
    <w:name w:val="cell:right-2"/>
    <w:basedOn w:val="cellright"/>
    <w:uiPriority w:val="99"/>
    <w:rsid w:val="005A6FFD"/>
    <w:pPr>
      <w:ind w:right="432"/>
    </w:pPr>
  </w:style>
  <w:style w:type="paragraph" w:customStyle="1" w:styleId="cellright3">
    <w:name w:val="cell:right3"/>
    <w:basedOn w:val="cellright"/>
    <w:autoRedefine/>
    <w:uiPriority w:val="99"/>
    <w:rsid w:val="005A6FFD"/>
    <w:pPr>
      <w:spacing w:line="240" w:lineRule="auto"/>
      <w:ind w:right="288"/>
    </w:pPr>
  </w:style>
  <w:style w:type="paragraph" w:customStyle="1" w:styleId="contentshd">
    <w:name w:val="contentshd"/>
    <w:next w:val="para"/>
    <w:autoRedefine/>
    <w:uiPriority w:val="99"/>
    <w:rsid w:val="005A6FFD"/>
    <w:pPr>
      <w:keepLines/>
      <w:pageBreakBefore/>
      <w:spacing w:before="360" w:after="120" w:line="320" w:lineRule="atLeast"/>
      <w:jc w:val="center"/>
    </w:pPr>
    <w:rPr>
      <w:rFonts w:ascii="Arial" w:hAnsi="Arial"/>
      <w:b/>
      <w:caps/>
      <w:sz w:val="28"/>
      <w:szCs w:val="20"/>
    </w:rPr>
  </w:style>
  <w:style w:type="paragraph" w:customStyle="1" w:styleId="ctrframe">
    <w:name w:val="ctrframe"/>
    <w:next w:val="para"/>
    <w:autoRedefine/>
    <w:uiPriority w:val="99"/>
    <w:rsid w:val="005A6FFD"/>
    <w:pPr>
      <w:keepNext/>
      <w:spacing w:before="120"/>
      <w:jc w:val="center"/>
    </w:pPr>
    <w:rPr>
      <w:rFonts w:ascii="Helvetica" w:hAnsi="Helvetica"/>
      <w:noProof/>
      <w:sz w:val="20"/>
      <w:szCs w:val="20"/>
    </w:rPr>
  </w:style>
  <w:style w:type="paragraph" w:customStyle="1" w:styleId="ctrtitle">
    <w:name w:val="ctrtitle"/>
    <w:basedOn w:val="Normal"/>
    <w:next w:val="para"/>
    <w:uiPriority w:val="99"/>
    <w:rsid w:val="005A6FFD"/>
    <w:pPr>
      <w:spacing w:before="300" w:after="200" w:line="240" w:lineRule="atLeast"/>
      <w:jc w:val="center"/>
    </w:pPr>
    <w:rPr>
      <w:rFonts w:ascii="Arial" w:hAnsi="Arial"/>
      <w:b/>
      <w:sz w:val="28"/>
    </w:rPr>
  </w:style>
  <w:style w:type="paragraph" w:customStyle="1" w:styleId="dash">
    <w:name w:val="dash"/>
    <w:autoRedefine/>
    <w:uiPriority w:val="99"/>
    <w:rsid w:val="005A6FFD"/>
    <w:pPr>
      <w:numPr>
        <w:ilvl w:val="2"/>
        <w:numId w:val="14"/>
      </w:numPr>
      <w:spacing w:before="60"/>
    </w:pPr>
    <w:rPr>
      <w:rFonts w:ascii="Times New Roman" w:hAnsi="Times New Roman"/>
      <w:sz w:val="23"/>
      <w:szCs w:val="20"/>
    </w:rPr>
  </w:style>
  <w:style w:type="paragraph" w:customStyle="1" w:styleId="dashlast">
    <w:name w:val="dash last"/>
    <w:autoRedefine/>
    <w:uiPriority w:val="99"/>
    <w:rsid w:val="005A6FFD"/>
    <w:pPr>
      <w:numPr>
        <w:numId w:val="15"/>
      </w:numPr>
      <w:tabs>
        <w:tab w:val="left" w:pos="864"/>
      </w:tabs>
      <w:spacing w:before="1" w:after="80"/>
    </w:pPr>
    <w:rPr>
      <w:rFonts w:ascii="Times New Roman" w:hAnsi="Times New Roman"/>
      <w:sz w:val="23"/>
      <w:szCs w:val="20"/>
    </w:rPr>
  </w:style>
  <w:style w:type="paragraph" w:customStyle="1" w:styleId="dash-new">
    <w:name w:val="dash-new"/>
    <w:basedOn w:val="dashlast"/>
    <w:uiPriority w:val="99"/>
    <w:rsid w:val="005A6FFD"/>
    <w:pPr>
      <w:numPr>
        <w:numId w:val="16"/>
      </w:numPr>
      <w:tabs>
        <w:tab w:val="clear" w:pos="864"/>
        <w:tab w:val="left" w:pos="360"/>
      </w:tabs>
    </w:pPr>
  </w:style>
  <w:style w:type="paragraph" w:customStyle="1" w:styleId="Display">
    <w:name w:val="Display"/>
    <w:next w:val="para"/>
    <w:uiPriority w:val="99"/>
    <w:rsid w:val="005A6FFD"/>
    <w:pPr>
      <w:keepLines/>
      <w:spacing w:before="80" w:after="80"/>
      <w:jc w:val="center"/>
    </w:pPr>
    <w:rPr>
      <w:rFonts w:ascii="Arial" w:hAnsi="Arial"/>
      <w:noProof/>
      <w:sz w:val="23"/>
      <w:szCs w:val="20"/>
    </w:rPr>
  </w:style>
  <w:style w:type="paragraph" w:customStyle="1" w:styleId="doctitle">
    <w:name w:val="doctitle"/>
    <w:basedOn w:val="ctrtitle"/>
    <w:uiPriority w:val="99"/>
    <w:rsid w:val="005A6FFD"/>
    <w:rPr>
      <w:sz w:val="36"/>
    </w:rPr>
  </w:style>
  <w:style w:type="paragraph" w:customStyle="1" w:styleId="eqn">
    <w:name w:val="eqn"/>
    <w:autoRedefine/>
    <w:uiPriority w:val="99"/>
    <w:rsid w:val="005A6FFD"/>
    <w:pPr>
      <w:tabs>
        <w:tab w:val="center" w:pos="4680"/>
        <w:tab w:val="right" w:pos="9360"/>
      </w:tabs>
      <w:spacing w:before="80" w:after="80"/>
    </w:pPr>
    <w:rPr>
      <w:szCs w:val="20"/>
    </w:rPr>
  </w:style>
  <w:style w:type="paragraph" w:customStyle="1" w:styleId="tblL10">
    <w:name w:val="tbl_L10"/>
    <w:uiPriority w:val="99"/>
    <w:rsid w:val="005A6FFD"/>
    <w:pPr>
      <w:spacing w:before="40" w:after="40"/>
      <w:ind w:left="144"/>
    </w:pPr>
    <w:rPr>
      <w:rFonts w:ascii="Arial" w:hAnsi="Arial"/>
      <w:sz w:val="20"/>
      <w:szCs w:val="20"/>
    </w:rPr>
  </w:style>
  <w:style w:type="paragraph" w:customStyle="1" w:styleId="figcontclas">
    <w:name w:val="figcontclas"/>
    <w:basedOn w:val="tblL10"/>
    <w:next w:val="Normal"/>
    <w:uiPriority w:val="99"/>
    <w:rsid w:val="005A6FFD"/>
    <w:pPr>
      <w:spacing w:before="240" w:after="0"/>
      <w:jc w:val="right"/>
    </w:pPr>
  </w:style>
  <w:style w:type="character" w:styleId="FootnoteReference">
    <w:name w:val="footnote reference"/>
    <w:basedOn w:val="DefaultParagraphFont"/>
    <w:uiPriority w:val="99"/>
    <w:rsid w:val="005A6FFD"/>
    <w:rPr>
      <w:rFonts w:cs="Times New Roman"/>
      <w:sz w:val="20"/>
      <w:vertAlign w:val="superscript"/>
    </w:rPr>
  </w:style>
  <w:style w:type="paragraph" w:styleId="FootnoteText">
    <w:name w:val="footnote text"/>
    <w:basedOn w:val="Normal"/>
    <w:link w:val="FootnoteTextChar1"/>
    <w:uiPriority w:val="99"/>
    <w:rsid w:val="005A6FFD"/>
    <w:pPr>
      <w:spacing w:before="60" w:after="0"/>
    </w:pPr>
    <w:rPr>
      <w:rFonts w:ascii="Times" w:hAnsi="Times"/>
      <w:sz w:val="20"/>
    </w:rPr>
  </w:style>
  <w:style w:type="character" w:customStyle="1" w:styleId="FootnoteTextChar">
    <w:name w:val="Footnote Text Char"/>
    <w:basedOn w:val="DefaultParagraphFont"/>
    <w:uiPriority w:val="99"/>
    <w:semiHidden/>
    <w:locked/>
    <w:rsid w:val="00764F89"/>
    <w:rPr>
      <w:rFonts w:ascii="Times New Roman" w:hAnsi="Times New Roman" w:cs="Times New Roman"/>
      <w:sz w:val="20"/>
      <w:szCs w:val="20"/>
    </w:rPr>
  </w:style>
  <w:style w:type="paragraph" w:customStyle="1" w:styleId="frame-0">
    <w:name w:val="frame-0"/>
    <w:basedOn w:val="ctrframe"/>
    <w:autoRedefine/>
    <w:uiPriority w:val="99"/>
    <w:rsid w:val="005A6FFD"/>
    <w:pPr>
      <w:spacing w:before="0"/>
    </w:pPr>
  </w:style>
  <w:style w:type="paragraph" w:customStyle="1" w:styleId="Heading1APPENDIX">
    <w:name w:val="Heading 1 APPENDIX"/>
    <w:basedOn w:val="Heading1"/>
    <w:next w:val="Normal"/>
    <w:autoRedefine/>
    <w:uiPriority w:val="99"/>
    <w:rsid w:val="005A6FFD"/>
    <w:pPr>
      <w:tabs>
        <w:tab w:val="left" w:pos="1728"/>
      </w:tabs>
      <w:spacing w:before="280"/>
    </w:pPr>
  </w:style>
  <w:style w:type="paragraph" w:customStyle="1" w:styleId="indbullet">
    <w:name w:val="indbullet"/>
    <w:basedOn w:val="bullet"/>
    <w:uiPriority w:val="99"/>
    <w:rsid w:val="005A6FFD"/>
    <w:pPr>
      <w:numPr>
        <w:numId w:val="18"/>
      </w:numPr>
      <w:tabs>
        <w:tab w:val="clear" w:pos="576"/>
        <w:tab w:val="left" w:pos="360"/>
      </w:tabs>
      <w:spacing w:before="40" w:after="40"/>
      <w:ind w:hanging="576"/>
    </w:pPr>
  </w:style>
  <w:style w:type="paragraph" w:customStyle="1" w:styleId="INDENT">
    <w:name w:val="INDENT"/>
    <w:uiPriority w:val="99"/>
    <w:rsid w:val="005A6FFD"/>
    <w:pPr>
      <w:tabs>
        <w:tab w:val="left" w:pos="1440"/>
        <w:tab w:val="left" w:pos="2160"/>
        <w:tab w:val="left" w:pos="3600"/>
        <w:tab w:val="left" w:pos="4680"/>
        <w:tab w:val="left" w:pos="5760"/>
        <w:tab w:val="left" w:pos="6840"/>
        <w:tab w:val="left" w:pos="7920"/>
        <w:tab w:val="left" w:pos="9000"/>
        <w:tab w:val="left" w:pos="10080"/>
        <w:tab w:val="left" w:pos="11160"/>
        <w:tab w:val="left" w:pos="12240"/>
        <w:tab w:val="left" w:pos="13320"/>
        <w:tab w:val="left" w:pos="14400"/>
        <w:tab w:val="left" w:pos="15480"/>
        <w:tab w:val="left" w:pos="16560"/>
        <w:tab w:val="left" w:pos="17640"/>
        <w:tab w:val="left" w:pos="18720"/>
        <w:tab w:val="left" w:pos="19800"/>
        <w:tab w:val="left" w:pos="20880"/>
        <w:tab w:val="left" w:pos="21960"/>
        <w:tab w:val="left" w:pos="23040"/>
        <w:tab w:val="left" w:pos="24120"/>
        <w:tab w:val="left" w:pos="25200"/>
        <w:tab w:val="left" w:pos="26280"/>
        <w:tab w:val="left" w:pos="27360"/>
        <w:tab w:val="left" w:pos="28440"/>
        <w:tab w:val="left" w:pos="29520"/>
        <w:tab w:val="left" w:pos="30600"/>
        <w:tab w:val="left" w:pos="31680"/>
      </w:tabs>
      <w:spacing w:before="10" w:after="58" w:line="288" w:lineRule="atLeast"/>
      <w:ind w:left="1440" w:right="1440"/>
    </w:pPr>
    <w:rPr>
      <w:sz w:val="23"/>
      <w:szCs w:val="20"/>
    </w:rPr>
  </w:style>
  <w:style w:type="paragraph" w:customStyle="1" w:styleId="indent0">
    <w:name w:val="indent"/>
    <w:basedOn w:val="Normal"/>
    <w:uiPriority w:val="99"/>
    <w:rsid w:val="005A6FFD"/>
    <w:pPr>
      <w:widowControl w:val="0"/>
      <w:ind w:left="720"/>
    </w:pPr>
  </w:style>
  <w:style w:type="paragraph" w:customStyle="1" w:styleId="ind-strike">
    <w:name w:val="ind-strike"/>
    <w:basedOn w:val="para2"/>
    <w:uiPriority w:val="99"/>
    <w:rsid w:val="005A6FFD"/>
    <w:pPr>
      <w:spacing w:before="0" w:after="0"/>
      <w:ind w:left="360"/>
    </w:pPr>
    <w:rPr>
      <w:strike/>
    </w:rPr>
  </w:style>
  <w:style w:type="paragraph" w:customStyle="1" w:styleId="lefthead">
    <w:name w:val="lefthead"/>
    <w:basedOn w:val="Normal"/>
    <w:next w:val="Normal"/>
    <w:uiPriority w:val="99"/>
    <w:rsid w:val="005A6FFD"/>
    <w:pPr>
      <w:keepNext/>
      <w:spacing w:before="140" w:after="0"/>
    </w:pPr>
    <w:rPr>
      <w:rFonts w:ascii="Helvetica" w:hAnsi="Helvetica"/>
      <w:b/>
      <w:caps/>
      <w:sz w:val="22"/>
    </w:rPr>
  </w:style>
  <w:style w:type="paragraph" w:customStyle="1" w:styleId="List10">
    <w:name w:val="List1"/>
    <w:uiPriority w:val="99"/>
    <w:rsid w:val="00DD578A"/>
    <w:pPr>
      <w:tabs>
        <w:tab w:val="left" w:pos="360"/>
        <w:tab w:val="left" w:pos="720"/>
        <w:tab w:val="left" w:pos="936"/>
        <w:tab w:val="left" w:pos="2016"/>
        <w:tab w:val="left" w:pos="3096"/>
        <w:tab w:val="left" w:pos="4176"/>
      </w:tabs>
      <w:spacing w:before="53" w:after="101" w:line="288" w:lineRule="atLeast"/>
      <w:ind w:left="720" w:hanging="360"/>
    </w:pPr>
    <w:rPr>
      <w:sz w:val="23"/>
      <w:szCs w:val="20"/>
    </w:rPr>
  </w:style>
  <w:style w:type="paragraph" w:styleId="ListBullet">
    <w:name w:val="List Bullet"/>
    <w:basedOn w:val="Normal"/>
    <w:autoRedefine/>
    <w:uiPriority w:val="99"/>
    <w:rsid w:val="005A6FFD"/>
    <w:pPr>
      <w:spacing w:before="0" w:after="0"/>
      <w:outlineLvl w:val="0"/>
    </w:pPr>
    <w:rPr>
      <w:color w:val="000000"/>
    </w:rPr>
  </w:style>
  <w:style w:type="paragraph" w:styleId="ListNumber">
    <w:name w:val="List Number"/>
    <w:basedOn w:val="Normal"/>
    <w:uiPriority w:val="99"/>
    <w:rsid w:val="005A6FFD"/>
    <w:pPr>
      <w:spacing w:before="100" w:after="0"/>
      <w:ind w:left="720" w:hanging="360"/>
    </w:pPr>
  </w:style>
  <w:style w:type="paragraph" w:customStyle="1" w:styleId="listpara">
    <w:name w:val="list_para"/>
    <w:link w:val="listparaChar"/>
    <w:uiPriority w:val="99"/>
    <w:rsid w:val="005A6FFD"/>
    <w:pPr>
      <w:tabs>
        <w:tab w:val="left" w:pos="936"/>
        <w:tab w:val="left" w:pos="2016"/>
        <w:tab w:val="left" w:pos="3096"/>
        <w:tab w:val="left" w:pos="4176"/>
        <w:tab w:val="left" w:pos="5256"/>
        <w:tab w:val="left" w:pos="6336"/>
        <w:tab w:val="left" w:pos="7416"/>
        <w:tab w:val="left" w:pos="8496"/>
        <w:tab w:val="left" w:pos="9576"/>
        <w:tab w:val="left" w:pos="10656"/>
        <w:tab w:val="left" w:pos="11736"/>
        <w:tab w:val="left" w:pos="12816"/>
        <w:tab w:val="left" w:pos="13896"/>
        <w:tab w:val="left" w:pos="14976"/>
        <w:tab w:val="left" w:pos="16056"/>
        <w:tab w:val="left" w:pos="17136"/>
        <w:tab w:val="left" w:pos="18216"/>
        <w:tab w:val="left" w:pos="19296"/>
        <w:tab w:val="left" w:pos="20376"/>
        <w:tab w:val="left" w:pos="21456"/>
        <w:tab w:val="left" w:pos="22536"/>
        <w:tab w:val="left" w:pos="23616"/>
        <w:tab w:val="left" w:pos="24696"/>
        <w:tab w:val="left" w:pos="25776"/>
        <w:tab w:val="left" w:pos="26856"/>
        <w:tab w:val="left" w:pos="27936"/>
        <w:tab w:val="left" w:pos="29016"/>
        <w:tab w:val="left" w:pos="30096"/>
        <w:tab w:val="left" w:pos="31176"/>
      </w:tabs>
      <w:spacing w:before="53" w:after="101" w:line="288" w:lineRule="atLeast"/>
      <w:ind w:left="936"/>
    </w:pPr>
    <w:rPr>
      <w:sz w:val="23"/>
      <w:szCs w:val="20"/>
    </w:rPr>
  </w:style>
  <w:style w:type="paragraph" w:customStyle="1" w:styleId="list1">
    <w:name w:val="list1"/>
    <w:autoRedefine/>
    <w:uiPriority w:val="99"/>
    <w:rsid w:val="005A6FFD"/>
    <w:pPr>
      <w:numPr>
        <w:numId w:val="20"/>
      </w:numPr>
      <w:tabs>
        <w:tab w:val="left" w:pos="720"/>
        <w:tab w:val="left" w:pos="1440"/>
      </w:tabs>
      <w:spacing w:before="40" w:after="40"/>
    </w:pPr>
    <w:rPr>
      <w:rFonts w:ascii="Tms Rmn" w:hAnsi="Tms Rmn"/>
      <w:sz w:val="23"/>
      <w:szCs w:val="20"/>
    </w:rPr>
  </w:style>
  <w:style w:type="paragraph" w:customStyle="1" w:styleId="list1-bullet">
    <w:name w:val="list1-bullet"/>
    <w:basedOn w:val="indbullet"/>
    <w:autoRedefine/>
    <w:uiPriority w:val="99"/>
    <w:rsid w:val="005A6FFD"/>
    <w:pPr>
      <w:numPr>
        <w:numId w:val="19"/>
      </w:numPr>
    </w:pPr>
  </w:style>
  <w:style w:type="paragraph" w:customStyle="1" w:styleId="lista">
    <w:name w:val="lista"/>
    <w:basedOn w:val="list1"/>
    <w:autoRedefine/>
    <w:uiPriority w:val="99"/>
    <w:rsid w:val="005A6FFD"/>
    <w:pPr>
      <w:numPr>
        <w:ilvl w:val="1"/>
      </w:numPr>
      <w:tabs>
        <w:tab w:val="clear" w:pos="720"/>
        <w:tab w:val="clear" w:pos="1440"/>
      </w:tabs>
    </w:pPr>
  </w:style>
  <w:style w:type="paragraph" w:customStyle="1" w:styleId="listlev1">
    <w:name w:val="listlev1"/>
    <w:basedOn w:val="Normal"/>
    <w:uiPriority w:val="99"/>
    <w:rsid w:val="005A6FFD"/>
    <w:pPr>
      <w:tabs>
        <w:tab w:val="left" w:pos="360"/>
        <w:tab w:val="left" w:pos="720"/>
        <w:tab w:val="left" w:pos="1080"/>
        <w:tab w:val="left" w:pos="1440"/>
      </w:tabs>
      <w:ind w:left="720" w:hanging="216"/>
    </w:pPr>
  </w:style>
  <w:style w:type="paragraph" w:customStyle="1" w:styleId="loe-tab">
    <w:name w:val="loe-tab"/>
    <w:autoRedefine/>
    <w:uiPriority w:val="99"/>
    <w:rsid w:val="005A6FFD"/>
    <w:pPr>
      <w:tabs>
        <w:tab w:val="right" w:leader="dot" w:pos="3960"/>
      </w:tabs>
      <w:spacing w:before="80" w:after="80"/>
    </w:pPr>
    <w:rPr>
      <w:rFonts w:ascii="Times New Roman" w:hAnsi="Times New Roman"/>
      <w:sz w:val="23"/>
      <w:szCs w:val="20"/>
    </w:rPr>
  </w:style>
  <w:style w:type="paragraph" w:customStyle="1" w:styleId="LOF-T">
    <w:name w:val="LOF-T"/>
    <w:next w:val="TableofFigures"/>
    <w:autoRedefine/>
    <w:uiPriority w:val="99"/>
    <w:rsid w:val="005A6FFD"/>
    <w:pPr>
      <w:keepNext/>
      <w:spacing w:before="500" w:after="200"/>
      <w:jc w:val="center"/>
    </w:pPr>
    <w:rPr>
      <w:rFonts w:ascii="Arial" w:hAnsi="Arial"/>
      <w:b/>
      <w:sz w:val="24"/>
      <w:szCs w:val="20"/>
    </w:rPr>
  </w:style>
  <w:style w:type="paragraph" w:customStyle="1" w:styleId="newpg">
    <w:name w:val="newpg"/>
    <w:next w:val="Normal"/>
    <w:autoRedefine/>
    <w:uiPriority w:val="99"/>
    <w:rsid w:val="005A6FFD"/>
    <w:pPr>
      <w:pageBreakBefore/>
    </w:pPr>
    <w:rPr>
      <w:rFonts w:ascii="Tms Rmn" w:hAnsi="Tms Rmn"/>
      <w:noProof/>
      <w:sz w:val="16"/>
      <w:szCs w:val="20"/>
    </w:rPr>
  </w:style>
  <w:style w:type="paragraph" w:styleId="NormalIndent">
    <w:name w:val="Normal Indent"/>
    <w:basedOn w:val="Normal"/>
    <w:uiPriority w:val="99"/>
    <w:rsid w:val="005A6FFD"/>
    <w:pPr>
      <w:tabs>
        <w:tab w:val="left" w:pos="936"/>
      </w:tabs>
      <w:ind w:left="720" w:right="720"/>
    </w:pPr>
  </w:style>
  <w:style w:type="paragraph" w:customStyle="1" w:styleId="note">
    <w:name w:val="note"/>
    <w:autoRedefine/>
    <w:uiPriority w:val="99"/>
    <w:rsid w:val="005A6FFD"/>
    <w:pPr>
      <w:spacing w:before="200" w:after="80"/>
      <w:ind w:firstLine="360"/>
    </w:pPr>
    <w:rPr>
      <w:rFonts w:ascii="Times New Roman" w:hAnsi="Times New Roman"/>
      <w:b/>
      <w:i/>
      <w:sz w:val="23"/>
      <w:szCs w:val="20"/>
    </w:rPr>
  </w:style>
  <w:style w:type="paragraph" w:customStyle="1" w:styleId="note-0">
    <w:name w:val="note-0"/>
    <w:basedOn w:val="note"/>
    <w:autoRedefine/>
    <w:uiPriority w:val="99"/>
    <w:rsid w:val="005A6FFD"/>
    <w:pPr>
      <w:spacing w:before="0"/>
    </w:pPr>
  </w:style>
  <w:style w:type="paragraph" w:customStyle="1" w:styleId="numlist">
    <w:name w:val="numlist"/>
    <w:basedOn w:val="listlev1"/>
    <w:autoRedefine/>
    <w:uiPriority w:val="99"/>
    <w:rsid w:val="005A6FFD"/>
    <w:pPr>
      <w:numPr>
        <w:numId w:val="21"/>
      </w:numPr>
      <w:tabs>
        <w:tab w:val="clear" w:pos="360"/>
      </w:tabs>
    </w:pPr>
  </w:style>
  <w:style w:type="paragraph" w:customStyle="1" w:styleId="para-11">
    <w:name w:val="para-11"/>
    <w:basedOn w:val="para"/>
    <w:autoRedefine/>
    <w:uiPriority w:val="99"/>
    <w:rsid w:val="005A6FFD"/>
    <w:rPr>
      <w:sz w:val="22"/>
    </w:rPr>
  </w:style>
  <w:style w:type="paragraph" w:customStyle="1" w:styleId="para2-bld">
    <w:name w:val="para2-bld"/>
    <w:basedOn w:val="para2"/>
    <w:autoRedefine/>
    <w:uiPriority w:val="99"/>
    <w:rsid w:val="005A6FFD"/>
    <w:pPr>
      <w:spacing w:before="160" w:after="40"/>
    </w:pPr>
    <w:rPr>
      <w:rFonts w:ascii="Arial" w:hAnsi="Arial"/>
      <w:b/>
      <w:sz w:val="21"/>
    </w:rPr>
  </w:style>
  <w:style w:type="paragraph" w:customStyle="1" w:styleId="para2-bld-T">
    <w:name w:val="para2-bld-T"/>
    <w:basedOn w:val="para2-bld"/>
    <w:uiPriority w:val="99"/>
    <w:rsid w:val="005A6FFD"/>
    <w:rPr>
      <w:rFonts w:ascii="Times New Roman" w:hAnsi="Times New Roman"/>
      <w:sz w:val="22"/>
    </w:rPr>
  </w:style>
  <w:style w:type="paragraph" w:customStyle="1" w:styleId="para-hang">
    <w:name w:val="para-hang"/>
    <w:uiPriority w:val="99"/>
    <w:rsid w:val="005A6FFD"/>
    <w:pPr>
      <w:ind w:left="1440" w:hanging="720"/>
    </w:pPr>
    <w:rPr>
      <w:rFonts w:ascii="Times New Roman" w:hAnsi="Times New Roman"/>
      <w:color w:val="0000FF"/>
      <w:sz w:val="23"/>
      <w:szCs w:val="20"/>
    </w:rPr>
  </w:style>
  <w:style w:type="paragraph" w:customStyle="1" w:styleId="paraind">
    <w:name w:val="paraind"/>
    <w:basedOn w:val="para2"/>
    <w:autoRedefine/>
    <w:uiPriority w:val="99"/>
    <w:rsid w:val="005A6FFD"/>
    <w:pPr>
      <w:ind w:left="360"/>
    </w:pPr>
  </w:style>
  <w:style w:type="paragraph" w:customStyle="1" w:styleId="para-ital">
    <w:name w:val="para-ital"/>
    <w:autoRedefine/>
    <w:uiPriority w:val="99"/>
    <w:rsid w:val="005A6FFD"/>
    <w:pPr>
      <w:keepNext/>
      <w:spacing w:before="120" w:after="40" w:line="260" w:lineRule="atLeast"/>
    </w:pPr>
    <w:rPr>
      <w:rFonts w:ascii="Times New Roman" w:hAnsi="Times New Roman"/>
      <w:i/>
      <w:iCs/>
      <w:color w:val="000000"/>
      <w:sz w:val="23"/>
      <w:szCs w:val="20"/>
    </w:rPr>
  </w:style>
  <w:style w:type="paragraph" w:customStyle="1" w:styleId="refnum">
    <w:name w:val="refnum"/>
    <w:autoRedefine/>
    <w:uiPriority w:val="99"/>
    <w:rsid w:val="005A6FFD"/>
    <w:pPr>
      <w:numPr>
        <w:numId w:val="22"/>
      </w:numPr>
      <w:spacing w:before="80" w:after="80"/>
    </w:pPr>
    <w:rPr>
      <w:rFonts w:ascii="Times New Roman" w:hAnsi="Times New Roman"/>
      <w:sz w:val="23"/>
      <w:szCs w:val="20"/>
    </w:rPr>
  </w:style>
  <w:style w:type="paragraph" w:customStyle="1" w:styleId="refnonum">
    <w:name w:val="refnonum"/>
    <w:basedOn w:val="refnum"/>
    <w:autoRedefine/>
    <w:uiPriority w:val="99"/>
    <w:rsid w:val="005A6FFD"/>
    <w:pPr>
      <w:numPr>
        <w:numId w:val="0"/>
      </w:numPr>
      <w:ind w:left="360" w:hanging="360"/>
    </w:pPr>
  </w:style>
  <w:style w:type="paragraph" w:customStyle="1" w:styleId="smspace">
    <w:name w:val="smspace"/>
    <w:autoRedefine/>
    <w:uiPriority w:val="99"/>
    <w:rsid w:val="005A6FFD"/>
    <w:rPr>
      <w:rFonts w:ascii="Tms Rmn" w:hAnsi="Tms Rmn"/>
      <w:noProof/>
      <w:sz w:val="16"/>
      <w:szCs w:val="20"/>
    </w:rPr>
  </w:style>
  <w:style w:type="paragraph" w:customStyle="1" w:styleId="Subtitle1">
    <w:name w:val="Subtitle1"/>
    <w:autoRedefine/>
    <w:uiPriority w:val="99"/>
    <w:rsid w:val="00DD578A"/>
    <w:pPr>
      <w:spacing w:before="200" w:after="200"/>
      <w:jc w:val="center"/>
    </w:pPr>
    <w:rPr>
      <w:rFonts w:ascii="Helvetica" w:hAnsi="Helvetica"/>
      <w:b/>
      <w:noProof/>
      <w:sz w:val="28"/>
      <w:szCs w:val="20"/>
    </w:rPr>
  </w:style>
  <w:style w:type="paragraph" w:customStyle="1" w:styleId="tablebullet">
    <w:name w:val="tablebullet"/>
    <w:autoRedefine/>
    <w:uiPriority w:val="99"/>
    <w:rsid w:val="005A6FFD"/>
    <w:pPr>
      <w:keepLines/>
      <w:tabs>
        <w:tab w:val="left" w:pos="288"/>
        <w:tab w:val="left" w:pos="648"/>
        <w:tab w:val="left" w:pos="1008"/>
        <w:tab w:val="left" w:pos="1728"/>
        <w:tab w:val="left" w:pos="3168"/>
        <w:tab w:val="left" w:pos="4608"/>
      </w:tabs>
      <w:spacing w:before="43" w:line="160" w:lineRule="exact"/>
    </w:pPr>
    <w:rPr>
      <w:sz w:val="16"/>
      <w:szCs w:val="20"/>
    </w:rPr>
  </w:style>
  <w:style w:type="paragraph" w:customStyle="1" w:styleId="tblTL">
    <w:name w:val="tbl:TL"/>
    <w:uiPriority w:val="99"/>
    <w:rsid w:val="005A6FFD"/>
    <w:pPr>
      <w:tabs>
        <w:tab w:val="left" w:pos="1440"/>
        <w:tab w:val="left" w:pos="5400"/>
      </w:tabs>
    </w:pPr>
    <w:rPr>
      <w:rFonts w:ascii="Times New Roman" w:hAnsi="Times New Roman"/>
      <w:sz w:val="23"/>
      <w:szCs w:val="20"/>
    </w:rPr>
  </w:style>
  <w:style w:type="paragraph" w:customStyle="1" w:styleId="tblc10">
    <w:name w:val="tbl_c10"/>
    <w:uiPriority w:val="99"/>
    <w:rsid w:val="005A6FFD"/>
    <w:pPr>
      <w:spacing w:before="40" w:after="40"/>
      <w:jc w:val="center"/>
    </w:pPr>
    <w:rPr>
      <w:rFonts w:ascii="Arial" w:hAnsi="Arial"/>
      <w:sz w:val="20"/>
      <w:szCs w:val="20"/>
    </w:rPr>
  </w:style>
  <w:style w:type="paragraph" w:customStyle="1" w:styleId="tblc9">
    <w:name w:val="tbl_c9"/>
    <w:basedOn w:val="tblc10"/>
    <w:autoRedefine/>
    <w:uiPriority w:val="99"/>
    <w:rsid w:val="005A6FFD"/>
    <w:rPr>
      <w:sz w:val="18"/>
    </w:rPr>
  </w:style>
  <w:style w:type="paragraph" w:customStyle="1" w:styleId="tbl9L">
    <w:name w:val="tbl_9L"/>
    <w:basedOn w:val="tblc9"/>
    <w:autoRedefine/>
    <w:uiPriority w:val="99"/>
    <w:rsid w:val="005A6FFD"/>
    <w:pPr>
      <w:jc w:val="left"/>
    </w:pPr>
  </w:style>
  <w:style w:type="paragraph" w:customStyle="1" w:styleId="tbl8L">
    <w:name w:val="tbl_8L"/>
    <w:basedOn w:val="tbl9L"/>
    <w:uiPriority w:val="99"/>
    <w:rsid w:val="005A6FFD"/>
    <w:rPr>
      <w:sz w:val="16"/>
    </w:rPr>
  </w:style>
  <w:style w:type="paragraph" w:customStyle="1" w:styleId="tblc10B">
    <w:name w:val="tbl_c10B"/>
    <w:basedOn w:val="tblc10"/>
    <w:uiPriority w:val="99"/>
    <w:rsid w:val="005A6FFD"/>
    <w:rPr>
      <w:b/>
    </w:rPr>
  </w:style>
  <w:style w:type="paragraph" w:customStyle="1" w:styleId="tblc9b">
    <w:name w:val="tbl_c9b"/>
    <w:basedOn w:val="tblc9"/>
    <w:next w:val="tblc9"/>
    <w:autoRedefine/>
    <w:uiPriority w:val="99"/>
    <w:rsid w:val="005A6FFD"/>
    <w:rPr>
      <w:b/>
    </w:rPr>
  </w:style>
  <w:style w:type="paragraph" w:customStyle="1" w:styleId="tblctr9">
    <w:name w:val="tbl_ctr9"/>
    <w:autoRedefine/>
    <w:uiPriority w:val="99"/>
    <w:rsid w:val="005A6FFD"/>
    <w:pPr>
      <w:spacing w:before="60" w:after="60"/>
      <w:jc w:val="center"/>
    </w:pPr>
    <w:rPr>
      <w:rFonts w:ascii="Arial" w:hAnsi="Arial"/>
      <w:noProof/>
      <w:sz w:val="20"/>
      <w:szCs w:val="20"/>
    </w:rPr>
  </w:style>
  <w:style w:type="paragraph" w:customStyle="1" w:styleId="tbldec10">
    <w:name w:val="tbl_dec10"/>
    <w:basedOn w:val="tblL10"/>
    <w:uiPriority w:val="99"/>
    <w:rsid w:val="005A6FFD"/>
    <w:pPr>
      <w:tabs>
        <w:tab w:val="decimal" w:pos="720"/>
      </w:tabs>
      <w:spacing w:before="80" w:after="80"/>
    </w:pPr>
  </w:style>
  <w:style w:type="paragraph" w:customStyle="1" w:styleId="tblL10B">
    <w:name w:val="tbl_L10B"/>
    <w:basedOn w:val="tblL10"/>
    <w:autoRedefine/>
    <w:uiPriority w:val="99"/>
    <w:rsid w:val="005A6FFD"/>
    <w:rPr>
      <w:b/>
    </w:rPr>
  </w:style>
  <w:style w:type="paragraph" w:customStyle="1" w:styleId="tblL11">
    <w:name w:val="tbl_L11"/>
    <w:basedOn w:val="tblL10"/>
    <w:autoRedefine/>
    <w:uiPriority w:val="99"/>
    <w:rsid w:val="005A6FFD"/>
    <w:pPr>
      <w:tabs>
        <w:tab w:val="left" w:pos="1440"/>
      </w:tabs>
    </w:pPr>
    <w:rPr>
      <w:sz w:val="22"/>
    </w:rPr>
  </w:style>
  <w:style w:type="paragraph" w:customStyle="1" w:styleId="tblL9">
    <w:name w:val="tbl_L9"/>
    <w:uiPriority w:val="99"/>
    <w:rsid w:val="005A6FFD"/>
    <w:pPr>
      <w:numPr>
        <w:numId w:val="23"/>
      </w:numPr>
      <w:spacing w:line="220" w:lineRule="atLeast"/>
    </w:pPr>
    <w:rPr>
      <w:rFonts w:ascii="Helvetica" w:hAnsi="Helvetica"/>
      <w:noProof/>
      <w:sz w:val="18"/>
      <w:szCs w:val="20"/>
    </w:rPr>
  </w:style>
  <w:style w:type="paragraph" w:customStyle="1" w:styleId="tblL-indent">
    <w:name w:val="tbl_L-indent"/>
    <w:basedOn w:val="tblc10"/>
    <w:uiPriority w:val="99"/>
    <w:rsid w:val="005A6FFD"/>
    <w:pPr>
      <w:ind w:left="288" w:hanging="144"/>
      <w:jc w:val="left"/>
    </w:pPr>
    <w:rPr>
      <w:sz w:val="21"/>
    </w:rPr>
  </w:style>
  <w:style w:type="paragraph" w:customStyle="1" w:styleId="tblR10">
    <w:name w:val="tbl_R10"/>
    <w:uiPriority w:val="99"/>
    <w:rsid w:val="005A6FFD"/>
    <w:pPr>
      <w:spacing w:before="20" w:after="20"/>
      <w:ind w:right="144"/>
      <w:jc w:val="right"/>
    </w:pPr>
    <w:rPr>
      <w:rFonts w:ascii="Arial" w:hAnsi="Arial"/>
      <w:noProof/>
      <w:sz w:val="20"/>
      <w:szCs w:val="20"/>
    </w:rPr>
  </w:style>
  <w:style w:type="paragraph" w:customStyle="1" w:styleId="tbltitle">
    <w:name w:val="tbl_title"/>
    <w:basedOn w:val="tblc10"/>
    <w:next w:val="tblc10"/>
    <w:uiPriority w:val="99"/>
    <w:rsid w:val="005A6FFD"/>
    <w:pPr>
      <w:keepNext/>
      <w:spacing w:before="120" w:after="120"/>
    </w:pPr>
    <w:rPr>
      <w:color w:val="000000"/>
      <w:sz w:val="21"/>
    </w:rPr>
  </w:style>
  <w:style w:type="paragraph" w:customStyle="1" w:styleId="tbl-bullet10">
    <w:name w:val="tbl-bullet10"/>
    <w:basedOn w:val="art-bullet"/>
    <w:uiPriority w:val="99"/>
    <w:rsid w:val="005A6FFD"/>
    <w:pPr>
      <w:numPr>
        <w:numId w:val="24"/>
      </w:numPr>
      <w:spacing w:before="20" w:after="20" w:line="240" w:lineRule="atLeast"/>
    </w:pPr>
    <w:rPr>
      <w:sz w:val="20"/>
    </w:rPr>
  </w:style>
  <w:style w:type="paragraph" w:customStyle="1" w:styleId="tbl-L10-30">
    <w:name w:val="tbl-L10-30"/>
    <w:basedOn w:val="tblL10"/>
    <w:autoRedefine/>
    <w:uiPriority w:val="99"/>
    <w:rsid w:val="005A6FFD"/>
    <w:pPr>
      <w:ind w:left="432"/>
    </w:pPr>
  </w:style>
  <w:style w:type="paragraph" w:customStyle="1" w:styleId="tbl-label">
    <w:name w:val="tbl-label"/>
    <w:basedOn w:val="tbltitle"/>
    <w:autoRedefine/>
    <w:uiPriority w:val="99"/>
    <w:rsid w:val="005A6FFD"/>
    <w:pPr>
      <w:spacing w:before="200"/>
      <w:jc w:val="left"/>
    </w:pPr>
  </w:style>
  <w:style w:type="paragraph" w:customStyle="1" w:styleId="tbl-label-ctr">
    <w:name w:val="tbl-label-ctr"/>
    <w:basedOn w:val="tbl-label"/>
    <w:uiPriority w:val="99"/>
    <w:rsid w:val="005A6FFD"/>
    <w:pPr>
      <w:spacing w:before="120"/>
      <w:jc w:val="center"/>
    </w:pPr>
  </w:style>
  <w:style w:type="paragraph" w:customStyle="1" w:styleId="tbl-space">
    <w:name w:val="tbl-space"/>
    <w:autoRedefine/>
    <w:uiPriority w:val="99"/>
    <w:rsid w:val="005A6FFD"/>
    <w:rPr>
      <w:rFonts w:ascii="Times New Roman" w:hAnsi="Times New Roman"/>
      <w:noProof/>
      <w:sz w:val="20"/>
      <w:szCs w:val="20"/>
    </w:rPr>
  </w:style>
  <w:style w:type="paragraph" w:customStyle="1" w:styleId="TextBox">
    <w:name w:val="Text Box"/>
    <w:basedOn w:val="Normal"/>
    <w:autoRedefine/>
    <w:uiPriority w:val="99"/>
    <w:rsid w:val="005A6FFD"/>
    <w:pPr>
      <w:spacing w:before="0" w:after="0"/>
      <w:jc w:val="center"/>
    </w:pPr>
    <w:rPr>
      <w:rFonts w:ascii="Helvetica" w:hAnsi="Helvetica"/>
      <w:color w:val="000000"/>
      <w:sz w:val="16"/>
    </w:rPr>
  </w:style>
  <w:style w:type="paragraph" w:customStyle="1" w:styleId="tocnocap">
    <w:name w:val="tocnocap"/>
    <w:autoRedefine/>
    <w:uiPriority w:val="99"/>
    <w:rsid w:val="005A6FFD"/>
    <w:pPr>
      <w:tabs>
        <w:tab w:val="left" w:pos="720"/>
        <w:tab w:val="right" w:leader="dot" w:pos="8928"/>
        <w:tab w:val="right" w:pos="9360"/>
      </w:tabs>
      <w:spacing w:before="140"/>
    </w:pPr>
    <w:rPr>
      <w:rFonts w:ascii="Helvetica" w:hAnsi="Helvetica"/>
      <w:b/>
      <w:noProof/>
      <w:szCs w:val="20"/>
    </w:rPr>
  </w:style>
  <w:style w:type="paragraph" w:customStyle="1" w:styleId="toctitle">
    <w:name w:val="toctitle"/>
    <w:basedOn w:val="Normal"/>
    <w:autoRedefine/>
    <w:uiPriority w:val="99"/>
    <w:rsid w:val="005A6FFD"/>
    <w:pPr>
      <w:keepNext/>
      <w:spacing w:before="100" w:after="100" w:line="280" w:lineRule="atLeast"/>
      <w:jc w:val="center"/>
    </w:pPr>
    <w:rPr>
      <w:rFonts w:ascii="Arial" w:hAnsi="Arial"/>
      <w:b/>
      <w:sz w:val="28"/>
    </w:rPr>
  </w:style>
  <w:style w:type="paragraph" w:styleId="ListBullet2">
    <w:name w:val="List Bullet 2"/>
    <w:basedOn w:val="Normal"/>
    <w:uiPriority w:val="99"/>
    <w:rsid w:val="005A6FFD"/>
    <w:pPr>
      <w:numPr>
        <w:numId w:val="1"/>
      </w:numPr>
      <w:tabs>
        <w:tab w:val="clear" w:pos="360"/>
        <w:tab w:val="num" w:pos="720"/>
      </w:tabs>
      <w:spacing w:after="240"/>
      <w:ind w:left="720"/>
      <w:contextualSpacing/>
    </w:pPr>
  </w:style>
  <w:style w:type="character" w:styleId="CommentReference">
    <w:name w:val="annotation reference"/>
    <w:basedOn w:val="DefaultParagraphFont"/>
    <w:uiPriority w:val="99"/>
    <w:rsid w:val="005A6FFD"/>
    <w:rPr>
      <w:rFonts w:cs="Times New Roman"/>
      <w:sz w:val="16"/>
    </w:rPr>
  </w:style>
  <w:style w:type="paragraph" w:styleId="CommentText">
    <w:name w:val="annotation text"/>
    <w:basedOn w:val="Normal"/>
    <w:link w:val="CommentTextChar1"/>
    <w:uiPriority w:val="99"/>
    <w:rsid w:val="005A6FFD"/>
    <w:rPr>
      <w:rFonts w:ascii="Times" w:hAnsi="Times"/>
      <w:sz w:val="20"/>
    </w:rPr>
  </w:style>
  <w:style w:type="character" w:customStyle="1" w:styleId="CommentTextChar">
    <w:name w:val="Comment Text Char"/>
    <w:basedOn w:val="DefaultParagraphFont"/>
    <w:uiPriority w:val="99"/>
    <w:locked/>
    <w:rsid w:val="007C4D96"/>
    <w:rPr>
      <w:rFonts w:ascii="Times New Roman" w:hAnsi="Times New Roman" w:cs="Times New Roman"/>
    </w:rPr>
  </w:style>
  <w:style w:type="paragraph" w:styleId="CommentSubject">
    <w:name w:val="annotation subject"/>
    <w:basedOn w:val="CommentText"/>
    <w:next w:val="CommentText"/>
    <w:link w:val="CommentSubjectChar1"/>
    <w:uiPriority w:val="99"/>
    <w:rsid w:val="005A6FFD"/>
    <w:rPr>
      <w:b/>
    </w:rPr>
  </w:style>
  <w:style w:type="character" w:customStyle="1" w:styleId="CommentSubjectChar">
    <w:name w:val="Comment Subject Char"/>
    <w:basedOn w:val="CommentTextChar"/>
    <w:uiPriority w:val="99"/>
    <w:locked/>
    <w:rsid w:val="007C4D96"/>
    <w:rPr>
      <w:rFonts w:ascii="Times New Roman" w:hAnsi="Times New Roman" w:cs="Times New Roman"/>
      <w:b/>
      <w:bCs/>
    </w:rPr>
  </w:style>
  <w:style w:type="paragraph" w:styleId="BalloonText">
    <w:name w:val="Balloon Text"/>
    <w:basedOn w:val="Normal"/>
    <w:link w:val="BalloonTextChar1"/>
    <w:uiPriority w:val="99"/>
    <w:rsid w:val="005A6FFD"/>
    <w:pPr>
      <w:spacing w:before="0" w:after="0"/>
    </w:pPr>
    <w:rPr>
      <w:rFonts w:ascii="Tahoma" w:hAnsi="Tahoma"/>
      <w:sz w:val="16"/>
    </w:rPr>
  </w:style>
  <w:style w:type="character" w:customStyle="1" w:styleId="BalloonTextChar">
    <w:name w:val="Balloon Text Char"/>
    <w:basedOn w:val="DefaultParagraphFont"/>
    <w:uiPriority w:val="99"/>
    <w:locked/>
    <w:rsid w:val="007C4D96"/>
    <w:rPr>
      <w:rFonts w:ascii="Tahoma" w:hAnsi="Tahoma" w:cs="Tahoma"/>
      <w:sz w:val="16"/>
      <w:szCs w:val="16"/>
    </w:rPr>
  </w:style>
  <w:style w:type="paragraph" w:customStyle="1" w:styleId="Cover-SSC1">
    <w:name w:val="Cover-SSC 1"/>
    <w:basedOn w:val="Cover-other"/>
    <w:uiPriority w:val="99"/>
    <w:rsid w:val="005A6FFD"/>
    <w:pPr>
      <w:spacing w:before="60" w:after="60"/>
      <w:jc w:val="right"/>
    </w:pPr>
    <w:rPr>
      <w:rFonts w:ascii="Helvetica" w:hAnsi="Helvetica"/>
      <w:sz w:val="22"/>
    </w:rPr>
  </w:style>
  <w:style w:type="paragraph" w:customStyle="1" w:styleId="Cover-SSC2">
    <w:name w:val="Cover-SSC 2"/>
    <w:basedOn w:val="Cover-SSC1"/>
    <w:uiPriority w:val="99"/>
    <w:rsid w:val="005A6FFD"/>
    <w:rPr>
      <w:sz w:val="36"/>
    </w:rPr>
  </w:style>
  <w:style w:type="paragraph" w:customStyle="1" w:styleId="Cover-SSC3">
    <w:name w:val="Cover-SSC3"/>
    <w:basedOn w:val="Cover-other"/>
    <w:uiPriority w:val="99"/>
    <w:rsid w:val="005A6FFD"/>
    <w:pPr>
      <w:spacing w:before="60" w:after="60"/>
      <w:jc w:val="right"/>
    </w:pPr>
    <w:rPr>
      <w:rFonts w:ascii="Helvetica" w:hAnsi="Helvetica"/>
      <w:sz w:val="32"/>
    </w:rPr>
  </w:style>
  <w:style w:type="paragraph" w:customStyle="1" w:styleId="DistroStatement">
    <w:name w:val="DistroStatement"/>
    <w:basedOn w:val="Cover-SSC3"/>
    <w:uiPriority w:val="99"/>
    <w:rsid w:val="005A6FFD"/>
    <w:rPr>
      <w:sz w:val="16"/>
    </w:rPr>
  </w:style>
  <w:style w:type="paragraph" w:customStyle="1" w:styleId="ListAlpha0">
    <w:name w:val="ListAlpha"/>
    <w:basedOn w:val="Normal"/>
    <w:uiPriority w:val="99"/>
    <w:rsid w:val="005A6FFD"/>
    <w:pPr>
      <w:numPr>
        <w:numId w:val="6"/>
      </w:numPr>
    </w:pPr>
  </w:style>
  <w:style w:type="character" w:customStyle="1" w:styleId="vi2">
    <w:name w:val="vi2"/>
    <w:basedOn w:val="DefaultParagraphFont"/>
    <w:uiPriority w:val="99"/>
    <w:rsid w:val="003A099B"/>
    <w:rPr>
      <w:rFonts w:ascii="Times New Roman" w:hAnsi="Times New Roman" w:cs="Times New Roman"/>
    </w:rPr>
  </w:style>
  <w:style w:type="paragraph" w:customStyle="1" w:styleId="Default">
    <w:name w:val="Default"/>
    <w:uiPriority w:val="99"/>
    <w:rsid w:val="005A6FFD"/>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uiPriority w:val="99"/>
    <w:rsid w:val="00156284"/>
    <w:rPr>
      <w:rFonts w:cs="Times New Roman"/>
      <w:color w:val="800080"/>
      <w:u w:val="single"/>
    </w:rPr>
  </w:style>
  <w:style w:type="paragraph" w:styleId="Revision">
    <w:name w:val="Revision"/>
    <w:hidden/>
    <w:uiPriority w:val="99"/>
    <w:semiHidden/>
    <w:rsid w:val="00EB045F"/>
    <w:rPr>
      <w:rFonts w:ascii="Times New Roman" w:hAnsi="Times New Roman"/>
      <w:sz w:val="23"/>
      <w:szCs w:val="20"/>
    </w:rPr>
  </w:style>
  <w:style w:type="paragraph" w:customStyle="1" w:styleId="ERMHeading2">
    <w:name w:val="ERM Heading 2"/>
    <w:basedOn w:val="Normal"/>
    <w:link w:val="ERMHeading2Char"/>
    <w:uiPriority w:val="99"/>
    <w:rsid w:val="00A1170B"/>
    <w:pPr>
      <w:keepNext/>
      <w:numPr>
        <w:ilvl w:val="1"/>
        <w:numId w:val="25"/>
      </w:numPr>
      <w:spacing w:before="240" w:after="60"/>
      <w:outlineLvl w:val="1"/>
    </w:pPr>
    <w:rPr>
      <w:rFonts w:cs="Arial"/>
      <w:bCs/>
      <w:sz w:val="24"/>
      <w:szCs w:val="24"/>
    </w:rPr>
  </w:style>
  <w:style w:type="character" w:customStyle="1" w:styleId="ERMHeading2Char">
    <w:name w:val="ERM Heading 2 Char"/>
    <w:basedOn w:val="DefaultParagraphFont"/>
    <w:link w:val="ERMHeading2"/>
    <w:uiPriority w:val="99"/>
    <w:locked/>
    <w:rsid w:val="00A1170B"/>
    <w:rPr>
      <w:rFonts w:ascii="Times New Roman" w:hAnsi="Times New Roman" w:cs="Arial"/>
      <w:bCs/>
      <w:sz w:val="24"/>
      <w:szCs w:val="24"/>
    </w:rPr>
  </w:style>
  <w:style w:type="character" w:customStyle="1" w:styleId="yshortcuts">
    <w:name w:val="yshortcuts"/>
    <w:basedOn w:val="DefaultParagraphFont"/>
    <w:uiPriority w:val="99"/>
    <w:rsid w:val="00050412"/>
    <w:rPr>
      <w:rFonts w:cs="Times New Roman"/>
    </w:rPr>
  </w:style>
  <w:style w:type="paragraph" w:styleId="ListParagraph">
    <w:name w:val="List Paragraph"/>
    <w:basedOn w:val="Normal"/>
    <w:autoRedefine/>
    <w:uiPriority w:val="99"/>
    <w:qFormat/>
    <w:rsid w:val="00BB1780"/>
    <w:pPr>
      <w:numPr>
        <w:numId w:val="37"/>
      </w:numPr>
      <w:contextualSpacing/>
    </w:pPr>
    <w:rPr>
      <w:szCs w:val="22"/>
    </w:rPr>
  </w:style>
  <w:style w:type="character" w:styleId="Strong">
    <w:name w:val="Strong"/>
    <w:basedOn w:val="DefaultParagraphFont"/>
    <w:uiPriority w:val="99"/>
    <w:qFormat/>
    <w:rsid w:val="005A6FFD"/>
    <w:rPr>
      <w:rFonts w:cs="Times New Roman"/>
      <w:b/>
    </w:rPr>
  </w:style>
  <w:style w:type="character" w:styleId="HTMLCode">
    <w:name w:val="HTML Code"/>
    <w:basedOn w:val="DefaultParagraphFont"/>
    <w:uiPriority w:val="99"/>
    <w:rsid w:val="00753080"/>
    <w:rPr>
      <w:rFonts w:ascii="Arial Unicode MS" w:eastAsia="Arial Unicode MS" w:hAnsi="Arial Unicode MS" w:cs="Arial Unicode MS"/>
      <w:sz w:val="20"/>
      <w:szCs w:val="20"/>
    </w:rPr>
  </w:style>
  <w:style w:type="paragraph" w:styleId="NormalWeb">
    <w:name w:val="Normal (Web)"/>
    <w:basedOn w:val="Normal"/>
    <w:uiPriority w:val="99"/>
    <w:rsid w:val="005A6FFD"/>
    <w:pPr>
      <w:spacing w:before="100" w:beforeAutospacing="1" w:after="100" w:afterAutospacing="1"/>
    </w:pPr>
    <w:rPr>
      <w:szCs w:val="24"/>
    </w:rPr>
  </w:style>
  <w:style w:type="character" w:styleId="Emphasis">
    <w:name w:val="Emphasis"/>
    <w:basedOn w:val="DefaultParagraphFont"/>
    <w:uiPriority w:val="99"/>
    <w:qFormat/>
    <w:rsid w:val="00753080"/>
    <w:rPr>
      <w:rFonts w:cs="Times New Roman"/>
      <w:i/>
      <w:iCs/>
    </w:rPr>
  </w:style>
  <w:style w:type="paragraph" w:customStyle="1" w:styleId="centerplain">
    <w:name w:val="center plain"/>
    <w:aliases w:val="cp"/>
    <w:basedOn w:val="Normal"/>
    <w:uiPriority w:val="99"/>
    <w:rsid w:val="00753080"/>
    <w:pPr>
      <w:spacing w:before="0" w:after="0"/>
      <w:jc w:val="center"/>
    </w:pPr>
    <w:rPr>
      <w:rFonts w:ascii="Book Antiqua" w:hAnsi="Book Antiqua"/>
      <w:sz w:val="24"/>
    </w:rPr>
  </w:style>
  <w:style w:type="paragraph" w:customStyle="1" w:styleId="coltext">
    <w:name w:val="col text"/>
    <w:aliases w:val="9 col text,ct"/>
    <w:basedOn w:val="Normal"/>
    <w:uiPriority w:val="99"/>
    <w:rsid w:val="00753080"/>
    <w:pPr>
      <w:tabs>
        <w:tab w:val="left" w:pos="259"/>
      </w:tabs>
    </w:pPr>
    <w:rPr>
      <w:rFonts w:ascii="Book Antiqua" w:hAnsi="Book Antiqua"/>
      <w:sz w:val="24"/>
    </w:rPr>
  </w:style>
  <w:style w:type="paragraph" w:styleId="Title">
    <w:name w:val="Title"/>
    <w:basedOn w:val="Normal"/>
    <w:next w:val="Normal"/>
    <w:link w:val="TitleChar1"/>
    <w:uiPriority w:val="99"/>
    <w:qFormat/>
    <w:rsid w:val="005A6FFD"/>
    <w:pPr>
      <w:spacing w:before="240" w:after="60"/>
      <w:jc w:val="center"/>
      <w:outlineLvl w:val="0"/>
    </w:pPr>
    <w:rPr>
      <w:rFonts w:ascii="Cambria" w:hAnsi="Cambria"/>
      <w:b/>
      <w:kern w:val="28"/>
      <w:sz w:val="32"/>
    </w:rPr>
  </w:style>
  <w:style w:type="character" w:customStyle="1" w:styleId="TitleChar">
    <w:name w:val="Title Char"/>
    <w:basedOn w:val="DefaultParagraphFont"/>
    <w:uiPriority w:val="99"/>
    <w:locked/>
    <w:rsid w:val="00753080"/>
    <w:rPr>
      <w:rFonts w:ascii="Arial" w:hAnsi="Arial" w:cs="Arial"/>
      <w:b/>
      <w:bCs/>
      <w:kern w:val="28"/>
      <w:sz w:val="32"/>
      <w:szCs w:val="32"/>
    </w:rPr>
  </w:style>
  <w:style w:type="paragraph" w:customStyle="1" w:styleId="StyleHeading112pt">
    <w:name w:val="Style Heading 1 + 12 pt"/>
    <w:basedOn w:val="Heading1"/>
    <w:link w:val="StyleHeading112ptChar"/>
    <w:uiPriority w:val="99"/>
    <w:rsid w:val="00753080"/>
    <w:pPr>
      <w:pageBreakBefore w:val="0"/>
      <w:spacing w:before="0" w:after="0"/>
    </w:pPr>
    <w:rPr>
      <w:rFonts w:ascii="Times New Roman" w:hAnsi="Times New Roman"/>
      <w:caps w:val="0"/>
      <w:sz w:val="24"/>
    </w:rPr>
  </w:style>
  <w:style w:type="character" w:customStyle="1" w:styleId="Heading1Char1">
    <w:name w:val="Heading 1 Char1"/>
    <w:aliases w:val="1 Char1"/>
    <w:basedOn w:val="DefaultParagraphFont"/>
    <w:link w:val="Heading1"/>
    <w:uiPriority w:val="99"/>
    <w:locked/>
    <w:rsid w:val="00753080"/>
    <w:rPr>
      <w:rFonts w:ascii="Arial" w:hAnsi="Arial"/>
      <w:b/>
      <w:caps/>
      <w:kern w:val="28"/>
      <w:sz w:val="28"/>
      <w:szCs w:val="20"/>
    </w:rPr>
  </w:style>
  <w:style w:type="character" w:customStyle="1" w:styleId="StyleHeading112ptChar">
    <w:name w:val="Style Heading 1 + 12 pt Char"/>
    <w:basedOn w:val="Heading1Char1"/>
    <w:link w:val="StyleHeading112pt"/>
    <w:uiPriority w:val="99"/>
    <w:locked/>
    <w:rsid w:val="00753080"/>
    <w:rPr>
      <w:rFonts w:ascii="Times New Roman" w:hAnsi="Times New Roman" w:cs="Times New Roman"/>
      <w:b/>
      <w:caps/>
      <w:kern w:val="28"/>
      <w:sz w:val="28"/>
      <w:szCs w:val="20"/>
      <w:lang w:val="en-US" w:eastAsia="en-US" w:bidi="ar-SA"/>
    </w:rPr>
  </w:style>
  <w:style w:type="paragraph" w:customStyle="1" w:styleId="StyleHeading2Bold">
    <w:name w:val="Style Heading 2 + Bold"/>
    <w:basedOn w:val="Heading2"/>
    <w:link w:val="StyleHeading2BoldChar"/>
    <w:uiPriority w:val="99"/>
    <w:rsid w:val="00753080"/>
    <w:pPr>
      <w:numPr>
        <w:ilvl w:val="0"/>
        <w:numId w:val="0"/>
      </w:numPr>
      <w:spacing w:before="240" w:after="60"/>
    </w:pPr>
    <w:rPr>
      <w:rFonts w:ascii="Times New Roman" w:hAnsi="Times New Roman"/>
      <w:iCs/>
      <w:szCs w:val="24"/>
    </w:rPr>
  </w:style>
  <w:style w:type="character" w:customStyle="1" w:styleId="StyleHeading2BoldChar">
    <w:name w:val="Style Heading 2 + Bold Char"/>
    <w:basedOn w:val="Heading2Char"/>
    <w:link w:val="StyleHeading2Bold"/>
    <w:uiPriority w:val="99"/>
    <w:locked/>
    <w:rsid w:val="00753080"/>
    <w:rPr>
      <w:rFonts w:ascii="Times New Roman" w:hAnsi="Times New Roman"/>
      <w:b/>
      <w:iCs/>
      <w:caps/>
      <w:sz w:val="24"/>
      <w:szCs w:val="24"/>
    </w:rPr>
  </w:style>
  <w:style w:type="paragraph" w:styleId="Index1">
    <w:name w:val="index 1"/>
    <w:basedOn w:val="Normal"/>
    <w:next w:val="Normal"/>
    <w:uiPriority w:val="99"/>
    <w:rsid w:val="00753080"/>
    <w:pPr>
      <w:spacing w:before="0" w:after="0"/>
    </w:pPr>
    <w:rPr>
      <w:rFonts w:ascii="New York" w:hAnsi="New York"/>
      <w:sz w:val="24"/>
    </w:rPr>
  </w:style>
  <w:style w:type="paragraph" w:styleId="List">
    <w:name w:val="List"/>
    <w:basedOn w:val="Normal"/>
    <w:uiPriority w:val="99"/>
    <w:rsid w:val="00753080"/>
    <w:pPr>
      <w:spacing w:before="0" w:after="0"/>
      <w:ind w:left="360" w:hanging="360"/>
    </w:pPr>
    <w:rPr>
      <w:sz w:val="20"/>
    </w:rPr>
  </w:style>
  <w:style w:type="paragraph" w:styleId="DocumentMap">
    <w:name w:val="Document Map"/>
    <w:basedOn w:val="Normal"/>
    <w:link w:val="DocumentMapChar"/>
    <w:uiPriority w:val="99"/>
    <w:rsid w:val="00753080"/>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locked/>
    <w:rsid w:val="00753080"/>
    <w:rPr>
      <w:rFonts w:ascii="Tahoma" w:hAnsi="Tahoma" w:cs="Tahoma"/>
      <w:sz w:val="16"/>
      <w:szCs w:val="16"/>
    </w:rPr>
  </w:style>
  <w:style w:type="character" w:styleId="HTMLCite">
    <w:name w:val="HTML Cite"/>
    <w:basedOn w:val="DefaultParagraphFont"/>
    <w:uiPriority w:val="99"/>
    <w:rsid w:val="005A6FFD"/>
    <w:rPr>
      <w:rFonts w:cs="Times New Roman"/>
      <w:i/>
    </w:rPr>
  </w:style>
  <w:style w:type="paragraph" w:styleId="NoSpacing">
    <w:name w:val="No Spacing"/>
    <w:uiPriority w:val="99"/>
    <w:qFormat/>
    <w:rsid w:val="00753080"/>
    <w:rPr>
      <w:rFonts w:ascii="Times New Roman" w:hAnsi="Times New Roman"/>
      <w:sz w:val="23"/>
      <w:szCs w:val="20"/>
    </w:rPr>
  </w:style>
  <w:style w:type="paragraph" w:customStyle="1" w:styleId="heading4-noTOC">
    <w:name w:val="heading4-noTOC"/>
    <w:basedOn w:val="Heading4"/>
    <w:uiPriority w:val="99"/>
    <w:rsid w:val="0012005F"/>
  </w:style>
  <w:style w:type="character" w:styleId="HTMLKeyboard">
    <w:name w:val="HTML Keyboard"/>
    <w:basedOn w:val="DefaultParagraphFont"/>
    <w:uiPriority w:val="99"/>
    <w:rsid w:val="00CD4E94"/>
    <w:rPr>
      <w:rFonts w:ascii="Courier New" w:hAnsi="Courier New" w:cs="Courier New"/>
      <w:sz w:val="20"/>
      <w:szCs w:val="20"/>
    </w:rPr>
  </w:style>
  <w:style w:type="paragraph" w:customStyle="1" w:styleId="tabletext">
    <w:name w:val="table text"/>
    <w:basedOn w:val="Normal"/>
    <w:uiPriority w:val="99"/>
    <w:rsid w:val="00DC2C18"/>
    <w:pPr>
      <w:overflowPunct w:val="0"/>
      <w:autoSpaceDE w:val="0"/>
      <w:autoSpaceDN w:val="0"/>
      <w:adjustRightInd w:val="0"/>
      <w:spacing w:before="120" w:after="0"/>
      <w:ind w:right="446"/>
      <w:textAlignment w:val="baseline"/>
    </w:pPr>
    <w:rPr>
      <w:rFonts w:ascii="Times" w:hAnsi="Times"/>
      <w:sz w:val="20"/>
    </w:rPr>
  </w:style>
  <w:style w:type="paragraph" w:customStyle="1" w:styleId="TableHeading">
    <w:name w:val="Table Heading"/>
    <w:basedOn w:val="Normal"/>
    <w:uiPriority w:val="99"/>
    <w:rsid w:val="00DC2C18"/>
    <w:pPr>
      <w:overflowPunct w:val="0"/>
      <w:autoSpaceDE w:val="0"/>
      <w:autoSpaceDN w:val="0"/>
      <w:adjustRightInd w:val="0"/>
      <w:spacing w:before="240" w:after="0"/>
      <w:ind w:right="16"/>
      <w:jc w:val="center"/>
      <w:textAlignment w:val="baseline"/>
    </w:pPr>
    <w:rPr>
      <w:rFonts w:ascii="Times" w:hAnsi="Times"/>
      <w:b/>
      <w:sz w:val="20"/>
    </w:rPr>
  </w:style>
  <w:style w:type="character" w:customStyle="1" w:styleId="CaptionChar">
    <w:name w:val="Caption Char"/>
    <w:basedOn w:val="DefaultParagraphFont"/>
    <w:link w:val="Caption"/>
    <w:uiPriority w:val="99"/>
    <w:locked/>
    <w:rsid w:val="00A44A6C"/>
    <w:rPr>
      <w:rFonts w:ascii="Arial" w:hAnsi="Arial" w:cs="Times New Roman"/>
      <w:sz w:val="21"/>
      <w:lang w:val="en-US" w:eastAsia="en-US" w:bidi="ar-SA"/>
    </w:rPr>
  </w:style>
  <w:style w:type="paragraph" w:styleId="Subtitle">
    <w:name w:val="Subtitle"/>
    <w:basedOn w:val="Normal"/>
    <w:link w:val="SubtitleChar"/>
    <w:uiPriority w:val="99"/>
    <w:qFormat/>
    <w:locked/>
    <w:rsid w:val="005A6FFD"/>
    <w:pPr>
      <w:tabs>
        <w:tab w:val="left" w:pos="5760"/>
      </w:tabs>
      <w:spacing w:after="240"/>
      <w:jc w:val="both"/>
    </w:pPr>
  </w:style>
  <w:style w:type="character" w:customStyle="1" w:styleId="SubtitleChar">
    <w:name w:val="Subtitle Char"/>
    <w:basedOn w:val="DefaultParagraphFont"/>
    <w:link w:val="Subtitle"/>
    <w:uiPriority w:val="99"/>
    <w:locked/>
    <w:rsid w:val="00764F89"/>
    <w:rPr>
      <w:rFonts w:ascii="Cambria" w:hAnsi="Cambria" w:cs="Times New Roman"/>
      <w:sz w:val="24"/>
      <w:szCs w:val="24"/>
    </w:rPr>
  </w:style>
  <w:style w:type="character" w:customStyle="1" w:styleId="HeaderChar1">
    <w:name w:val="Header Char1"/>
    <w:link w:val="Header"/>
    <w:uiPriority w:val="99"/>
    <w:locked/>
    <w:rsid w:val="005A6FFD"/>
    <w:rPr>
      <w:rFonts w:ascii="Helvetica" w:hAnsi="Helvetica"/>
      <w:noProof/>
      <w:lang w:val="en-US" w:eastAsia="en-US"/>
    </w:rPr>
  </w:style>
  <w:style w:type="character" w:customStyle="1" w:styleId="BodyTextIndentChar1">
    <w:name w:val="Body Text Indent Char1"/>
    <w:aliases w:val="Char1 Char Char1"/>
    <w:link w:val="BodyTextIndent"/>
    <w:uiPriority w:val="99"/>
    <w:locked/>
    <w:rsid w:val="005A6FFD"/>
    <w:rPr>
      <w:sz w:val="23"/>
      <w:lang w:val="en-US" w:eastAsia="en-US"/>
    </w:rPr>
  </w:style>
  <w:style w:type="character" w:customStyle="1" w:styleId="FootnoteTextChar1">
    <w:name w:val="Footnote Text Char1"/>
    <w:link w:val="FootnoteText"/>
    <w:uiPriority w:val="99"/>
    <w:locked/>
    <w:rsid w:val="005A6FFD"/>
    <w:rPr>
      <w:lang w:val="en-US" w:eastAsia="en-US"/>
    </w:rPr>
  </w:style>
  <w:style w:type="paragraph" w:customStyle="1" w:styleId="List2">
    <w:name w:val="List2"/>
    <w:uiPriority w:val="99"/>
    <w:rsid w:val="005A6FFD"/>
    <w:pPr>
      <w:tabs>
        <w:tab w:val="left" w:pos="360"/>
        <w:tab w:val="left" w:pos="720"/>
        <w:tab w:val="left" w:pos="936"/>
        <w:tab w:val="left" w:pos="2016"/>
        <w:tab w:val="left" w:pos="3096"/>
        <w:tab w:val="left" w:pos="4176"/>
      </w:tabs>
      <w:spacing w:before="53" w:after="101" w:line="288" w:lineRule="atLeast"/>
      <w:ind w:left="720" w:hanging="360"/>
    </w:pPr>
    <w:rPr>
      <w:sz w:val="23"/>
      <w:szCs w:val="20"/>
    </w:rPr>
  </w:style>
  <w:style w:type="paragraph" w:customStyle="1" w:styleId="Subtitle2">
    <w:name w:val="Subtitle2"/>
    <w:autoRedefine/>
    <w:uiPriority w:val="99"/>
    <w:rsid w:val="005A6FFD"/>
    <w:pPr>
      <w:spacing w:before="200" w:after="200"/>
      <w:jc w:val="center"/>
    </w:pPr>
    <w:rPr>
      <w:rFonts w:ascii="Helvetica" w:hAnsi="Helvetica"/>
      <w:b/>
      <w:noProof/>
      <w:sz w:val="28"/>
      <w:szCs w:val="20"/>
    </w:rPr>
  </w:style>
  <w:style w:type="character" w:customStyle="1" w:styleId="CommentTextChar1">
    <w:name w:val="Comment Text Char1"/>
    <w:link w:val="CommentText"/>
    <w:uiPriority w:val="99"/>
    <w:locked/>
    <w:rsid w:val="005A6FFD"/>
    <w:rPr>
      <w:lang w:val="en-US" w:eastAsia="en-US"/>
    </w:rPr>
  </w:style>
  <w:style w:type="character" w:customStyle="1" w:styleId="BalloonTextChar1">
    <w:name w:val="Balloon Text Char1"/>
    <w:link w:val="BalloonText"/>
    <w:uiPriority w:val="99"/>
    <w:locked/>
    <w:rsid w:val="005A6FFD"/>
    <w:rPr>
      <w:rFonts w:ascii="Tahoma" w:hAnsi="Tahoma"/>
      <w:sz w:val="16"/>
      <w:lang w:val="en-US" w:eastAsia="en-US"/>
    </w:rPr>
  </w:style>
  <w:style w:type="character" w:customStyle="1" w:styleId="BodyText3Char1">
    <w:name w:val="Body Text 3 Char1"/>
    <w:link w:val="BodyText3"/>
    <w:uiPriority w:val="99"/>
    <w:locked/>
    <w:rsid w:val="005A6FFD"/>
    <w:rPr>
      <w:rFonts w:ascii="Univers (W1)" w:hAnsi="Univers (W1)"/>
      <w:sz w:val="12"/>
      <w:szCs w:val="20"/>
    </w:rPr>
  </w:style>
  <w:style w:type="character" w:customStyle="1" w:styleId="CommentSubjectChar1">
    <w:name w:val="Comment Subject Char1"/>
    <w:link w:val="CommentSubject"/>
    <w:uiPriority w:val="99"/>
    <w:locked/>
    <w:rsid w:val="005A6FFD"/>
    <w:rPr>
      <w:b/>
      <w:lang w:val="en-US" w:eastAsia="en-US"/>
    </w:rPr>
  </w:style>
  <w:style w:type="character" w:customStyle="1" w:styleId="FooterChar1">
    <w:name w:val="Footer Char1"/>
    <w:link w:val="Footer"/>
    <w:uiPriority w:val="99"/>
    <w:locked/>
    <w:rsid w:val="005A6FFD"/>
    <w:rPr>
      <w:rFonts w:ascii="Arial" w:hAnsi="Arial"/>
      <w:noProof/>
      <w:lang w:val="en-US" w:eastAsia="en-US"/>
    </w:rPr>
  </w:style>
  <w:style w:type="table" w:customStyle="1" w:styleId="LightList-Accent11">
    <w:name w:val="Light List - Accent 11"/>
    <w:uiPriority w:val="99"/>
    <w:rsid w:val="005A6FFD"/>
    <w:rPr>
      <w:rFonts w:ascii="Calibri" w:hAnsi="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111">
    <w:name w:val="Light List - Accent 111"/>
    <w:uiPriority w:val="99"/>
    <w:rsid w:val="005A6FFD"/>
    <w:rPr>
      <w:rFonts w:ascii="Calibri" w:hAnsi="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styleId="LightList-Accent1">
    <w:name w:val="Light List Accent 1"/>
    <w:basedOn w:val="TableNormal"/>
    <w:uiPriority w:val="99"/>
    <w:rsid w:val="005A6FFD"/>
    <w:rPr>
      <w:rFonts w:ascii="Calibri" w:hAnsi="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rPr>
      <w:tblPr/>
      <w:tcPr>
        <w:shd w:val="clear" w:color="auto" w:fill="4F81BD"/>
      </w:tcPr>
    </w:tblStylePr>
    <w:tblStylePr w:type="lastRow">
      <w:pPr>
        <w:spacing w:before="0" w:after="0"/>
      </w:pPr>
      <w:rPr>
        <w:rFonts w:cs="Times New Roman"/>
      </w:rPr>
      <w:tblPr/>
      <w:tcPr>
        <w:tcBorders>
          <w:top w:val="double" w:sz="6"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11">
    <w:name w:val="Light List - Accent 1111"/>
    <w:uiPriority w:val="99"/>
    <w:rsid w:val="005A6FFD"/>
    <w:rPr>
      <w:rFonts w:ascii="Calibri" w:hAnsi="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HTMLPreformatted">
    <w:name w:val="HTML Preformatted"/>
    <w:basedOn w:val="Normal"/>
    <w:link w:val="HTMLPreformattedChar1"/>
    <w:uiPriority w:val="99"/>
    <w:rsid w:val="005A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sz w:val="20"/>
    </w:rPr>
  </w:style>
  <w:style w:type="character" w:customStyle="1" w:styleId="HTMLPreformattedChar">
    <w:name w:val="HTML Preformatted Char"/>
    <w:basedOn w:val="DefaultParagraphFont"/>
    <w:uiPriority w:val="99"/>
    <w:semiHidden/>
    <w:locked/>
    <w:rsid w:val="00764F89"/>
    <w:rPr>
      <w:rFonts w:ascii="Courier New" w:hAnsi="Courier New" w:cs="Courier New"/>
      <w:sz w:val="20"/>
      <w:szCs w:val="20"/>
    </w:rPr>
  </w:style>
  <w:style w:type="character" w:customStyle="1" w:styleId="HTMLPreformattedChar1">
    <w:name w:val="HTML Preformatted Char1"/>
    <w:link w:val="HTMLPreformatted"/>
    <w:uiPriority w:val="99"/>
    <w:locked/>
    <w:rsid w:val="005A6FFD"/>
    <w:rPr>
      <w:rFonts w:ascii="Courier New" w:hAnsi="Courier New"/>
      <w:lang w:val="en-US" w:eastAsia="en-US"/>
    </w:rPr>
  </w:style>
  <w:style w:type="paragraph" w:customStyle="1" w:styleId="StyleTOC-headingsArial">
    <w:name w:val="Style TOC-headings + Arial"/>
    <w:basedOn w:val="TOC-headings"/>
    <w:autoRedefine/>
    <w:uiPriority w:val="99"/>
    <w:rsid w:val="005A6FFD"/>
    <w:pPr>
      <w:tabs>
        <w:tab w:val="clear" w:pos="9360"/>
        <w:tab w:val="right" w:leader="dot" w:pos="8640"/>
      </w:tabs>
    </w:pPr>
    <w:rPr>
      <w:rFonts w:ascii="Arial" w:hAnsi="Arial"/>
      <w:b w:val="0"/>
      <w:bCs/>
    </w:rPr>
  </w:style>
  <w:style w:type="character" w:customStyle="1" w:styleId="Heading3Char1">
    <w:name w:val="Heading 3 Char1"/>
    <w:link w:val="Heading3"/>
    <w:uiPriority w:val="99"/>
    <w:locked/>
    <w:rsid w:val="005A6FFD"/>
    <w:rPr>
      <w:rFonts w:ascii="Arial" w:hAnsi="Arial"/>
      <w:b/>
      <w:sz w:val="20"/>
      <w:szCs w:val="20"/>
    </w:rPr>
  </w:style>
  <w:style w:type="paragraph" w:customStyle="1" w:styleId="StepList0">
    <w:name w:val="StepList"/>
    <w:basedOn w:val="ListParagraph"/>
    <w:autoRedefine/>
    <w:uiPriority w:val="99"/>
    <w:rsid w:val="005A6FFD"/>
    <w:pPr>
      <w:numPr>
        <w:numId w:val="28"/>
      </w:numPr>
      <w:tabs>
        <w:tab w:val="left" w:pos="1152"/>
      </w:tabs>
      <w:spacing w:before="120" w:after="120"/>
    </w:pPr>
  </w:style>
  <w:style w:type="paragraph" w:customStyle="1" w:styleId="Steplist">
    <w:name w:val="Step list"/>
    <w:basedOn w:val="listpara"/>
    <w:link w:val="SteplistChar"/>
    <w:uiPriority w:val="99"/>
    <w:rsid w:val="005A6FFD"/>
    <w:pPr>
      <w:keepNext/>
      <w:numPr>
        <w:numId w:val="29"/>
      </w:numPr>
      <w:tabs>
        <w:tab w:val="clear" w:pos="360"/>
        <w:tab w:val="clear" w:pos="936"/>
        <w:tab w:val="clear" w:pos="2016"/>
        <w:tab w:val="clear" w:pos="3096"/>
        <w:tab w:val="clear" w:pos="4176"/>
        <w:tab w:val="clear" w:pos="5256"/>
        <w:tab w:val="clear" w:pos="6336"/>
        <w:tab w:val="clear" w:pos="7416"/>
        <w:tab w:val="clear" w:pos="8496"/>
        <w:tab w:val="clear" w:pos="9576"/>
        <w:tab w:val="clear" w:pos="10656"/>
        <w:tab w:val="clear" w:pos="11736"/>
        <w:tab w:val="clear" w:pos="12816"/>
        <w:tab w:val="clear" w:pos="13896"/>
        <w:tab w:val="clear" w:pos="14976"/>
        <w:tab w:val="clear" w:pos="16056"/>
        <w:tab w:val="clear" w:pos="17136"/>
        <w:tab w:val="clear" w:pos="18216"/>
        <w:tab w:val="clear" w:pos="19296"/>
        <w:tab w:val="clear" w:pos="20376"/>
        <w:tab w:val="clear" w:pos="21456"/>
        <w:tab w:val="clear" w:pos="22536"/>
        <w:tab w:val="clear" w:pos="23616"/>
        <w:tab w:val="clear" w:pos="24696"/>
        <w:tab w:val="clear" w:pos="25776"/>
        <w:tab w:val="clear" w:pos="26856"/>
        <w:tab w:val="clear" w:pos="27936"/>
        <w:tab w:val="clear" w:pos="29016"/>
        <w:tab w:val="clear" w:pos="30096"/>
        <w:tab w:val="clear" w:pos="31176"/>
        <w:tab w:val="num" w:pos="720"/>
        <w:tab w:val="left" w:pos="907"/>
        <w:tab w:val="left" w:pos="1152"/>
      </w:tabs>
      <w:spacing w:before="120" w:after="120" w:line="240" w:lineRule="auto"/>
      <w:ind w:left="720"/>
    </w:pPr>
    <w:rPr>
      <w:rFonts w:ascii="Times New Roman" w:hAnsi="Times New Roman"/>
    </w:rPr>
  </w:style>
  <w:style w:type="character" w:customStyle="1" w:styleId="TitleChar1">
    <w:name w:val="Title Char1"/>
    <w:link w:val="Title"/>
    <w:uiPriority w:val="99"/>
    <w:locked/>
    <w:rsid w:val="005A6FFD"/>
    <w:rPr>
      <w:rFonts w:ascii="Cambria" w:hAnsi="Cambria"/>
      <w:b/>
      <w:kern w:val="28"/>
      <w:sz w:val="32"/>
      <w:lang w:val="en-US" w:eastAsia="en-US"/>
    </w:rPr>
  </w:style>
  <w:style w:type="paragraph" w:customStyle="1" w:styleId="StyleSteplistBold">
    <w:name w:val="Style Step list + Bold"/>
    <w:basedOn w:val="Steplist"/>
    <w:link w:val="StyleSteplistBoldChar"/>
    <w:uiPriority w:val="99"/>
    <w:rsid w:val="005A6FFD"/>
    <w:pPr>
      <w:ind w:left="907" w:hanging="907"/>
    </w:pPr>
    <w:rPr>
      <w:b/>
      <w:bCs/>
    </w:rPr>
  </w:style>
  <w:style w:type="character" w:customStyle="1" w:styleId="listparaChar">
    <w:name w:val="list_para Char"/>
    <w:basedOn w:val="DefaultParagraphFont"/>
    <w:link w:val="listpara"/>
    <w:uiPriority w:val="99"/>
    <w:locked/>
    <w:rsid w:val="005A6FFD"/>
    <w:rPr>
      <w:rFonts w:cs="Times New Roman"/>
      <w:sz w:val="23"/>
      <w:lang w:val="en-US" w:eastAsia="en-US" w:bidi="ar-SA"/>
    </w:rPr>
  </w:style>
  <w:style w:type="character" w:customStyle="1" w:styleId="SteplistChar">
    <w:name w:val="Step list Char"/>
    <w:basedOn w:val="listparaChar"/>
    <w:link w:val="Steplist"/>
    <w:uiPriority w:val="99"/>
    <w:locked/>
    <w:rsid w:val="005A6FFD"/>
    <w:rPr>
      <w:rFonts w:ascii="Times New Roman" w:hAnsi="Times New Roman" w:cs="Times New Roman"/>
      <w:sz w:val="23"/>
      <w:szCs w:val="20"/>
      <w:lang w:val="en-US" w:eastAsia="en-US" w:bidi="ar-SA"/>
    </w:rPr>
  </w:style>
  <w:style w:type="character" w:customStyle="1" w:styleId="StyleSteplistBoldChar">
    <w:name w:val="Style Step list + Bold Char"/>
    <w:basedOn w:val="SteplistChar"/>
    <w:link w:val="StyleSteplistBold"/>
    <w:uiPriority w:val="99"/>
    <w:locked/>
    <w:rsid w:val="005A6FFD"/>
    <w:rPr>
      <w:rFonts w:ascii="Times New Roman" w:hAnsi="Times New Roman" w:cs="Times New Roman"/>
      <w:b/>
      <w:bCs/>
      <w:sz w:val="23"/>
      <w:szCs w:val="20"/>
      <w:lang w:val="en-US" w:eastAsia="en-US" w:bidi="ar-SA"/>
    </w:rPr>
  </w:style>
  <w:style w:type="paragraph" w:customStyle="1" w:styleId="StyleAppendixHeaderCenteredBefore6pt">
    <w:name w:val="Style Appendix Header + Centered Before:  6 pt"/>
    <w:basedOn w:val="AppendixHeader"/>
    <w:uiPriority w:val="99"/>
    <w:rsid w:val="005A6FFD"/>
    <w:pPr>
      <w:numPr>
        <w:numId w:val="30"/>
      </w:numPr>
      <w:tabs>
        <w:tab w:val="num" w:pos="432"/>
      </w:tabs>
      <w:spacing w:before="120"/>
      <w:ind w:firstLine="0"/>
      <w:jc w:val="center"/>
    </w:pPr>
    <w:rPr>
      <w:bCs/>
      <w:szCs w:val="20"/>
    </w:rPr>
  </w:style>
  <w:style w:type="paragraph" w:customStyle="1" w:styleId="Graphic">
    <w:name w:val="Graphic"/>
    <w:basedOn w:val="para"/>
    <w:uiPriority w:val="99"/>
    <w:rsid w:val="005A6FFD"/>
    <w:pPr>
      <w:keepNext/>
      <w:spacing w:before="240"/>
      <w:jc w:val="center"/>
    </w:pPr>
    <w:rPr>
      <w:noProof/>
    </w:rPr>
  </w:style>
  <w:style w:type="paragraph" w:customStyle="1" w:styleId="HeadingAppendix2">
    <w:name w:val="HeadingAppendix2"/>
    <w:basedOn w:val="Normal"/>
    <w:uiPriority w:val="99"/>
    <w:rsid w:val="008D3D40"/>
    <w:pPr>
      <w:keepNext/>
      <w:tabs>
        <w:tab w:val="num" w:pos="936"/>
        <w:tab w:val="num" w:pos="1080"/>
      </w:tabs>
      <w:spacing w:before="480" w:after="240"/>
      <w:ind w:left="1296" w:right="-115" w:hanging="360"/>
      <w:outlineLvl w:val="0"/>
    </w:pPr>
    <w:rPr>
      <w:rFonts w:ascii="Arial" w:hAnsi="Arial"/>
      <w:b/>
      <w:smallCaps/>
      <w:sz w:val="28"/>
      <w:szCs w:val="28"/>
    </w:rPr>
  </w:style>
  <w:style w:type="character" w:customStyle="1" w:styleId="CharChar7">
    <w:name w:val="Char Char7"/>
    <w:uiPriority w:val="99"/>
    <w:rsid w:val="00A21588"/>
    <w:rPr>
      <w:rFonts w:ascii="Helvetica" w:hAnsi="Helvetica"/>
      <w:noProof/>
      <w:lang w:val="en-US" w:eastAsia="en-US"/>
    </w:rPr>
  </w:style>
  <w:style w:type="paragraph" w:customStyle="1" w:styleId="blankpage">
    <w:name w:val="blank page"/>
    <w:basedOn w:val="para"/>
    <w:link w:val="blankpageChar"/>
    <w:uiPriority w:val="99"/>
    <w:rsid w:val="00A21588"/>
    <w:pPr>
      <w:spacing w:before="5400" w:after="0"/>
      <w:jc w:val="center"/>
    </w:pPr>
    <w:rPr>
      <w:rFonts w:ascii="Times" w:hAnsi="Times"/>
      <w:b/>
      <w:i/>
    </w:rPr>
  </w:style>
  <w:style w:type="character" w:customStyle="1" w:styleId="blankpageChar">
    <w:name w:val="blank page Char"/>
    <w:link w:val="blankpage"/>
    <w:uiPriority w:val="99"/>
    <w:locked/>
    <w:rsid w:val="00A21588"/>
    <w:rPr>
      <w:b/>
      <w:i/>
      <w:sz w:val="23"/>
      <w:lang w:val="en-US" w:eastAsia="en-US"/>
    </w:rPr>
  </w:style>
  <w:style w:type="paragraph" w:customStyle="1" w:styleId="listalpha">
    <w:name w:val="list alpha"/>
    <w:basedOn w:val="Normal"/>
    <w:uiPriority w:val="99"/>
    <w:rsid w:val="00A21588"/>
    <w:pPr>
      <w:numPr>
        <w:numId w:val="56"/>
      </w:numPr>
      <w:tabs>
        <w:tab w:val="left" w:pos="720"/>
      </w:tabs>
    </w:pPr>
  </w:style>
  <w:style w:type="numbering" w:customStyle="1" w:styleId="Step">
    <w:name w:val="Step"/>
    <w:rsid w:val="005339C1"/>
    <w:pPr>
      <w:numPr>
        <w:numId w:val="27"/>
      </w:numPr>
    </w:pPr>
  </w:style>
  <w:style w:type="paragraph" w:styleId="TOCHeading">
    <w:name w:val="TOC Heading"/>
    <w:basedOn w:val="Heading1"/>
    <w:next w:val="Normal"/>
    <w:uiPriority w:val="39"/>
    <w:unhideWhenUsed/>
    <w:qFormat/>
    <w:rsid w:val="00245E47"/>
    <w:pPr>
      <w:keepLines/>
      <w:pageBreakBefore w:val="0"/>
      <w:spacing w:before="480" w:after="0" w:line="276" w:lineRule="auto"/>
      <w:outlineLvl w:val="9"/>
    </w:pPr>
    <w:rPr>
      <w:rFonts w:asciiTheme="majorHAnsi" w:eastAsiaTheme="majorEastAsia" w:hAnsiTheme="majorHAnsi" w:cstheme="majorBidi"/>
      <w:bCs/>
      <w:caps w:val="0"/>
      <w:color w:val="365F91" w:themeColor="accent1" w:themeShade="BF"/>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38054">
      <w:bodyDiv w:val="1"/>
      <w:marLeft w:val="0"/>
      <w:marRight w:val="0"/>
      <w:marTop w:val="0"/>
      <w:marBottom w:val="0"/>
      <w:divBdr>
        <w:top w:val="none" w:sz="0" w:space="0" w:color="auto"/>
        <w:left w:val="none" w:sz="0" w:space="0" w:color="auto"/>
        <w:bottom w:val="none" w:sz="0" w:space="0" w:color="auto"/>
        <w:right w:val="none" w:sz="0" w:space="0" w:color="auto"/>
      </w:divBdr>
    </w:div>
    <w:div w:id="333151075">
      <w:bodyDiv w:val="1"/>
      <w:marLeft w:val="0"/>
      <w:marRight w:val="0"/>
      <w:marTop w:val="0"/>
      <w:marBottom w:val="0"/>
      <w:divBdr>
        <w:top w:val="none" w:sz="0" w:space="0" w:color="auto"/>
        <w:left w:val="none" w:sz="0" w:space="0" w:color="auto"/>
        <w:bottom w:val="none" w:sz="0" w:space="0" w:color="auto"/>
        <w:right w:val="none" w:sz="0" w:space="0" w:color="auto"/>
      </w:divBdr>
    </w:div>
    <w:div w:id="340620265">
      <w:bodyDiv w:val="1"/>
      <w:marLeft w:val="0"/>
      <w:marRight w:val="0"/>
      <w:marTop w:val="0"/>
      <w:marBottom w:val="0"/>
      <w:divBdr>
        <w:top w:val="none" w:sz="0" w:space="0" w:color="auto"/>
        <w:left w:val="none" w:sz="0" w:space="0" w:color="auto"/>
        <w:bottom w:val="none" w:sz="0" w:space="0" w:color="auto"/>
        <w:right w:val="none" w:sz="0" w:space="0" w:color="auto"/>
      </w:divBdr>
    </w:div>
    <w:div w:id="468717547">
      <w:bodyDiv w:val="1"/>
      <w:marLeft w:val="0"/>
      <w:marRight w:val="0"/>
      <w:marTop w:val="0"/>
      <w:marBottom w:val="0"/>
      <w:divBdr>
        <w:top w:val="none" w:sz="0" w:space="0" w:color="auto"/>
        <w:left w:val="none" w:sz="0" w:space="0" w:color="auto"/>
        <w:bottom w:val="none" w:sz="0" w:space="0" w:color="auto"/>
        <w:right w:val="none" w:sz="0" w:space="0" w:color="auto"/>
      </w:divBdr>
    </w:div>
    <w:div w:id="526678210">
      <w:bodyDiv w:val="1"/>
      <w:marLeft w:val="0"/>
      <w:marRight w:val="0"/>
      <w:marTop w:val="0"/>
      <w:marBottom w:val="0"/>
      <w:divBdr>
        <w:top w:val="none" w:sz="0" w:space="0" w:color="auto"/>
        <w:left w:val="none" w:sz="0" w:space="0" w:color="auto"/>
        <w:bottom w:val="none" w:sz="0" w:space="0" w:color="auto"/>
        <w:right w:val="none" w:sz="0" w:space="0" w:color="auto"/>
      </w:divBdr>
    </w:div>
    <w:div w:id="550843523">
      <w:bodyDiv w:val="1"/>
      <w:marLeft w:val="0"/>
      <w:marRight w:val="0"/>
      <w:marTop w:val="0"/>
      <w:marBottom w:val="0"/>
      <w:divBdr>
        <w:top w:val="none" w:sz="0" w:space="0" w:color="auto"/>
        <w:left w:val="none" w:sz="0" w:space="0" w:color="auto"/>
        <w:bottom w:val="none" w:sz="0" w:space="0" w:color="auto"/>
        <w:right w:val="none" w:sz="0" w:space="0" w:color="auto"/>
      </w:divBdr>
    </w:div>
    <w:div w:id="619841307">
      <w:bodyDiv w:val="1"/>
      <w:marLeft w:val="0"/>
      <w:marRight w:val="0"/>
      <w:marTop w:val="0"/>
      <w:marBottom w:val="0"/>
      <w:divBdr>
        <w:top w:val="none" w:sz="0" w:space="0" w:color="auto"/>
        <w:left w:val="none" w:sz="0" w:space="0" w:color="auto"/>
        <w:bottom w:val="none" w:sz="0" w:space="0" w:color="auto"/>
        <w:right w:val="none" w:sz="0" w:space="0" w:color="auto"/>
      </w:divBdr>
    </w:div>
    <w:div w:id="625698062">
      <w:bodyDiv w:val="1"/>
      <w:marLeft w:val="0"/>
      <w:marRight w:val="0"/>
      <w:marTop w:val="0"/>
      <w:marBottom w:val="0"/>
      <w:divBdr>
        <w:top w:val="none" w:sz="0" w:space="0" w:color="auto"/>
        <w:left w:val="none" w:sz="0" w:space="0" w:color="auto"/>
        <w:bottom w:val="none" w:sz="0" w:space="0" w:color="auto"/>
        <w:right w:val="none" w:sz="0" w:space="0" w:color="auto"/>
      </w:divBdr>
    </w:div>
    <w:div w:id="681249915">
      <w:bodyDiv w:val="1"/>
      <w:marLeft w:val="0"/>
      <w:marRight w:val="0"/>
      <w:marTop w:val="0"/>
      <w:marBottom w:val="0"/>
      <w:divBdr>
        <w:top w:val="none" w:sz="0" w:space="0" w:color="auto"/>
        <w:left w:val="none" w:sz="0" w:space="0" w:color="auto"/>
        <w:bottom w:val="none" w:sz="0" w:space="0" w:color="auto"/>
        <w:right w:val="none" w:sz="0" w:space="0" w:color="auto"/>
      </w:divBdr>
    </w:div>
    <w:div w:id="705058986">
      <w:bodyDiv w:val="1"/>
      <w:marLeft w:val="0"/>
      <w:marRight w:val="0"/>
      <w:marTop w:val="0"/>
      <w:marBottom w:val="0"/>
      <w:divBdr>
        <w:top w:val="none" w:sz="0" w:space="0" w:color="auto"/>
        <w:left w:val="none" w:sz="0" w:space="0" w:color="auto"/>
        <w:bottom w:val="none" w:sz="0" w:space="0" w:color="auto"/>
        <w:right w:val="none" w:sz="0" w:space="0" w:color="auto"/>
      </w:divBdr>
    </w:div>
    <w:div w:id="711073322">
      <w:bodyDiv w:val="1"/>
      <w:marLeft w:val="0"/>
      <w:marRight w:val="0"/>
      <w:marTop w:val="0"/>
      <w:marBottom w:val="0"/>
      <w:divBdr>
        <w:top w:val="none" w:sz="0" w:space="0" w:color="auto"/>
        <w:left w:val="none" w:sz="0" w:space="0" w:color="auto"/>
        <w:bottom w:val="none" w:sz="0" w:space="0" w:color="auto"/>
        <w:right w:val="none" w:sz="0" w:space="0" w:color="auto"/>
      </w:divBdr>
    </w:div>
    <w:div w:id="713626878">
      <w:bodyDiv w:val="1"/>
      <w:marLeft w:val="0"/>
      <w:marRight w:val="0"/>
      <w:marTop w:val="0"/>
      <w:marBottom w:val="0"/>
      <w:divBdr>
        <w:top w:val="none" w:sz="0" w:space="0" w:color="auto"/>
        <w:left w:val="none" w:sz="0" w:space="0" w:color="auto"/>
        <w:bottom w:val="none" w:sz="0" w:space="0" w:color="auto"/>
        <w:right w:val="none" w:sz="0" w:space="0" w:color="auto"/>
      </w:divBdr>
    </w:div>
    <w:div w:id="720639845">
      <w:bodyDiv w:val="1"/>
      <w:marLeft w:val="0"/>
      <w:marRight w:val="0"/>
      <w:marTop w:val="0"/>
      <w:marBottom w:val="0"/>
      <w:divBdr>
        <w:top w:val="none" w:sz="0" w:space="0" w:color="auto"/>
        <w:left w:val="none" w:sz="0" w:space="0" w:color="auto"/>
        <w:bottom w:val="none" w:sz="0" w:space="0" w:color="auto"/>
        <w:right w:val="none" w:sz="0" w:space="0" w:color="auto"/>
      </w:divBdr>
    </w:div>
    <w:div w:id="741174832">
      <w:bodyDiv w:val="1"/>
      <w:marLeft w:val="0"/>
      <w:marRight w:val="0"/>
      <w:marTop w:val="0"/>
      <w:marBottom w:val="0"/>
      <w:divBdr>
        <w:top w:val="none" w:sz="0" w:space="0" w:color="auto"/>
        <w:left w:val="none" w:sz="0" w:space="0" w:color="auto"/>
        <w:bottom w:val="none" w:sz="0" w:space="0" w:color="auto"/>
        <w:right w:val="none" w:sz="0" w:space="0" w:color="auto"/>
      </w:divBdr>
    </w:div>
    <w:div w:id="827286240">
      <w:bodyDiv w:val="1"/>
      <w:marLeft w:val="0"/>
      <w:marRight w:val="0"/>
      <w:marTop w:val="0"/>
      <w:marBottom w:val="0"/>
      <w:divBdr>
        <w:top w:val="none" w:sz="0" w:space="0" w:color="auto"/>
        <w:left w:val="none" w:sz="0" w:space="0" w:color="auto"/>
        <w:bottom w:val="none" w:sz="0" w:space="0" w:color="auto"/>
        <w:right w:val="none" w:sz="0" w:space="0" w:color="auto"/>
      </w:divBdr>
    </w:div>
    <w:div w:id="853420197">
      <w:bodyDiv w:val="1"/>
      <w:marLeft w:val="0"/>
      <w:marRight w:val="0"/>
      <w:marTop w:val="0"/>
      <w:marBottom w:val="0"/>
      <w:divBdr>
        <w:top w:val="none" w:sz="0" w:space="0" w:color="auto"/>
        <w:left w:val="none" w:sz="0" w:space="0" w:color="auto"/>
        <w:bottom w:val="none" w:sz="0" w:space="0" w:color="auto"/>
        <w:right w:val="none" w:sz="0" w:space="0" w:color="auto"/>
      </w:divBdr>
    </w:div>
    <w:div w:id="879243869">
      <w:marLeft w:val="0"/>
      <w:marRight w:val="0"/>
      <w:marTop w:val="0"/>
      <w:marBottom w:val="0"/>
      <w:divBdr>
        <w:top w:val="none" w:sz="0" w:space="0" w:color="auto"/>
        <w:left w:val="none" w:sz="0" w:space="0" w:color="auto"/>
        <w:bottom w:val="none" w:sz="0" w:space="0" w:color="auto"/>
        <w:right w:val="none" w:sz="0" w:space="0" w:color="auto"/>
      </w:divBdr>
    </w:div>
    <w:div w:id="879243871">
      <w:marLeft w:val="0"/>
      <w:marRight w:val="0"/>
      <w:marTop w:val="0"/>
      <w:marBottom w:val="0"/>
      <w:divBdr>
        <w:top w:val="none" w:sz="0" w:space="0" w:color="auto"/>
        <w:left w:val="none" w:sz="0" w:space="0" w:color="auto"/>
        <w:bottom w:val="none" w:sz="0" w:space="0" w:color="auto"/>
        <w:right w:val="none" w:sz="0" w:space="0" w:color="auto"/>
      </w:divBdr>
    </w:div>
    <w:div w:id="879243873">
      <w:marLeft w:val="0"/>
      <w:marRight w:val="0"/>
      <w:marTop w:val="0"/>
      <w:marBottom w:val="0"/>
      <w:divBdr>
        <w:top w:val="none" w:sz="0" w:space="0" w:color="auto"/>
        <w:left w:val="none" w:sz="0" w:space="0" w:color="auto"/>
        <w:bottom w:val="none" w:sz="0" w:space="0" w:color="auto"/>
        <w:right w:val="none" w:sz="0" w:space="0" w:color="auto"/>
      </w:divBdr>
    </w:div>
    <w:div w:id="879243874">
      <w:marLeft w:val="0"/>
      <w:marRight w:val="0"/>
      <w:marTop w:val="0"/>
      <w:marBottom w:val="0"/>
      <w:divBdr>
        <w:top w:val="none" w:sz="0" w:space="0" w:color="auto"/>
        <w:left w:val="none" w:sz="0" w:space="0" w:color="auto"/>
        <w:bottom w:val="none" w:sz="0" w:space="0" w:color="auto"/>
        <w:right w:val="none" w:sz="0" w:space="0" w:color="auto"/>
      </w:divBdr>
    </w:div>
    <w:div w:id="879243875">
      <w:marLeft w:val="0"/>
      <w:marRight w:val="0"/>
      <w:marTop w:val="0"/>
      <w:marBottom w:val="0"/>
      <w:divBdr>
        <w:top w:val="none" w:sz="0" w:space="0" w:color="auto"/>
        <w:left w:val="none" w:sz="0" w:space="0" w:color="auto"/>
        <w:bottom w:val="none" w:sz="0" w:space="0" w:color="auto"/>
        <w:right w:val="none" w:sz="0" w:space="0" w:color="auto"/>
      </w:divBdr>
    </w:div>
    <w:div w:id="879243876">
      <w:marLeft w:val="0"/>
      <w:marRight w:val="0"/>
      <w:marTop w:val="0"/>
      <w:marBottom w:val="0"/>
      <w:divBdr>
        <w:top w:val="none" w:sz="0" w:space="0" w:color="auto"/>
        <w:left w:val="none" w:sz="0" w:space="0" w:color="auto"/>
        <w:bottom w:val="none" w:sz="0" w:space="0" w:color="auto"/>
        <w:right w:val="none" w:sz="0" w:space="0" w:color="auto"/>
      </w:divBdr>
    </w:div>
    <w:div w:id="879243877">
      <w:marLeft w:val="0"/>
      <w:marRight w:val="0"/>
      <w:marTop w:val="0"/>
      <w:marBottom w:val="0"/>
      <w:divBdr>
        <w:top w:val="none" w:sz="0" w:space="0" w:color="auto"/>
        <w:left w:val="none" w:sz="0" w:space="0" w:color="auto"/>
        <w:bottom w:val="none" w:sz="0" w:space="0" w:color="auto"/>
        <w:right w:val="none" w:sz="0" w:space="0" w:color="auto"/>
      </w:divBdr>
    </w:div>
    <w:div w:id="879243878">
      <w:marLeft w:val="0"/>
      <w:marRight w:val="0"/>
      <w:marTop w:val="0"/>
      <w:marBottom w:val="0"/>
      <w:divBdr>
        <w:top w:val="none" w:sz="0" w:space="0" w:color="auto"/>
        <w:left w:val="none" w:sz="0" w:space="0" w:color="auto"/>
        <w:bottom w:val="none" w:sz="0" w:space="0" w:color="auto"/>
        <w:right w:val="none" w:sz="0" w:space="0" w:color="auto"/>
      </w:divBdr>
    </w:div>
    <w:div w:id="879243879">
      <w:marLeft w:val="0"/>
      <w:marRight w:val="0"/>
      <w:marTop w:val="0"/>
      <w:marBottom w:val="0"/>
      <w:divBdr>
        <w:top w:val="none" w:sz="0" w:space="0" w:color="auto"/>
        <w:left w:val="none" w:sz="0" w:space="0" w:color="auto"/>
        <w:bottom w:val="none" w:sz="0" w:space="0" w:color="auto"/>
        <w:right w:val="none" w:sz="0" w:space="0" w:color="auto"/>
      </w:divBdr>
    </w:div>
    <w:div w:id="879243881">
      <w:marLeft w:val="0"/>
      <w:marRight w:val="0"/>
      <w:marTop w:val="0"/>
      <w:marBottom w:val="0"/>
      <w:divBdr>
        <w:top w:val="none" w:sz="0" w:space="0" w:color="auto"/>
        <w:left w:val="none" w:sz="0" w:space="0" w:color="auto"/>
        <w:bottom w:val="none" w:sz="0" w:space="0" w:color="auto"/>
        <w:right w:val="none" w:sz="0" w:space="0" w:color="auto"/>
      </w:divBdr>
      <w:divsChild>
        <w:div w:id="879243866">
          <w:marLeft w:val="547"/>
          <w:marRight w:val="0"/>
          <w:marTop w:val="134"/>
          <w:marBottom w:val="0"/>
          <w:divBdr>
            <w:top w:val="none" w:sz="0" w:space="0" w:color="auto"/>
            <w:left w:val="none" w:sz="0" w:space="0" w:color="auto"/>
            <w:bottom w:val="none" w:sz="0" w:space="0" w:color="auto"/>
            <w:right w:val="none" w:sz="0" w:space="0" w:color="auto"/>
          </w:divBdr>
        </w:div>
        <w:div w:id="879243867">
          <w:marLeft w:val="547"/>
          <w:marRight w:val="0"/>
          <w:marTop w:val="134"/>
          <w:marBottom w:val="0"/>
          <w:divBdr>
            <w:top w:val="none" w:sz="0" w:space="0" w:color="auto"/>
            <w:left w:val="none" w:sz="0" w:space="0" w:color="auto"/>
            <w:bottom w:val="none" w:sz="0" w:space="0" w:color="auto"/>
            <w:right w:val="none" w:sz="0" w:space="0" w:color="auto"/>
          </w:divBdr>
        </w:div>
        <w:div w:id="879243868">
          <w:marLeft w:val="547"/>
          <w:marRight w:val="0"/>
          <w:marTop w:val="134"/>
          <w:marBottom w:val="0"/>
          <w:divBdr>
            <w:top w:val="none" w:sz="0" w:space="0" w:color="auto"/>
            <w:left w:val="none" w:sz="0" w:space="0" w:color="auto"/>
            <w:bottom w:val="none" w:sz="0" w:space="0" w:color="auto"/>
            <w:right w:val="none" w:sz="0" w:space="0" w:color="auto"/>
          </w:divBdr>
        </w:div>
        <w:div w:id="879243870">
          <w:marLeft w:val="547"/>
          <w:marRight w:val="0"/>
          <w:marTop w:val="134"/>
          <w:marBottom w:val="0"/>
          <w:divBdr>
            <w:top w:val="none" w:sz="0" w:space="0" w:color="auto"/>
            <w:left w:val="none" w:sz="0" w:space="0" w:color="auto"/>
            <w:bottom w:val="none" w:sz="0" w:space="0" w:color="auto"/>
            <w:right w:val="none" w:sz="0" w:space="0" w:color="auto"/>
          </w:divBdr>
        </w:div>
        <w:div w:id="879243872">
          <w:marLeft w:val="547"/>
          <w:marRight w:val="0"/>
          <w:marTop w:val="134"/>
          <w:marBottom w:val="0"/>
          <w:divBdr>
            <w:top w:val="none" w:sz="0" w:space="0" w:color="auto"/>
            <w:left w:val="none" w:sz="0" w:space="0" w:color="auto"/>
            <w:bottom w:val="none" w:sz="0" w:space="0" w:color="auto"/>
            <w:right w:val="none" w:sz="0" w:space="0" w:color="auto"/>
          </w:divBdr>
        </w:div>
        <w:div w:id="879243880">
          <w:marLeft w:val="547"/>
          <w:marRight w:val="0"/>
          <w:marTop w:val="134"/>
          <w:marBottom w:val="0"/>
          <w:divBdr>
            <w:top w:val="none" w:sz="0" w:space="0" w:color="auto"/>
            <w:left w:val="none" w:sz="0" w:space="0" w:color="auto"/>
            <w:bottom w:val="none" w:sz="0" w:space="0" w:color="auto"/>
            <w:right w:val="none" w:sz="0" w:space="0" w:color="auto"/>
          </w:divBdr>
        </w:div>
        <w:div w:id="879243883">
          <w:marLeft w:val="547"/>
          <w:marRight w:val="0"/>
          <w:marTop w:val="134"/>
          <w:marBottom w:val="0"/>
          <w:divBdr>
            <w:top w:val="none" w:sz="0" w:space="0" w:color="auto"/>
            <w:left w:val="none" w:sz="0" w:space="0" w:color="auto"/>
            <w:bottom w:val="none" w:sz="0" w:space="0" w:color="auto"/>
            <w:right w:val="none" w:sz="0" w:space="0" w:color="auto"/>
          </w:divBdr>
        </w:div>
      </w:divsChild>
    </w:div>
    <w:div w:id="879243882">
      <w:marLeft w:val="0"/>
      <w:marRight w:val="0"/>
      <w:marTop w:val="0"/>
      <w:marBottom w:val="0"/>
      <w:divBdr>
        <w:top w:val="none" w:sz="0" w:space="0" w:color="auto"/>
        <w:left w:val="none" w:sz="0" w:space="0" w:color="auto"/>
        <w:bottom w:val="none" w:sz="0" w:space="0" w:color="auto"/>
        <w:right w:val="none" w:sz="0" w:space="0" w:color="auto"/>
      </w:divBdr>
    </w:div>
    <w:div w:id="889616193">
      <w:bodyDiv w:val="1"/>
      <w:marLeft w:val="0"/>
      <w:marRight w:val="0"/>
      <w:marTop w:val="0"/>
      <w:marBottom w:val="0"/>
      <w:divBdr>
        <w:top w:val="none" w:sz="0" w:space="0" w:color="auto"/>
        <w:left w:val="none" w:sz="0" w:space="0" w:color="auto"/>
        <w:bottom w:val="none" w:sz="0" w:space="0" w:color="auto"/>
        <w:right w:val="none" w:sz="0" w:space="0" w:color="auto"/>
      </w:divBdr>
    </w:div>
    <w:div w:id="893469315">
      <w:bodyDiv w:val="1"/>
      <w:marLeft w:val="0"/>
      <w:marRight w:val="0"/>
      <w:marTop w:val="0"/>
      <w:marBottom w:val="0"/>
      <w:divBdr>
        <w:top w:val="none" w:sz="0" w:space="0" w:color="auto"/>
        <w:left w:val="none" w:sz="0" w:space="0" w:color="auto"/>
        <w:bottom w:val="none" w:sz="0" w:space="0" w:color="auto"/>
        <w:right w:val="none" w:sz="0" w:space="0" w:color="auto"/>
      </w:divBdr>
    </w:div>
    <w:div w:id="894048602">
      <w:bodyDiv w:val="1"/>
      <w:marLeft w:val="0"/>
      <w:marRight w:val="0"/>
      <w:marTop w:val="0"/>
      <w:marBottom w:val="0"/>
      <w:divBdr>
        <w:top w:val="none" w:sz="0" w:space="0" w:color="auto"/>
        <w:left w:val="none" w:sz="0" w:space="0" w:color="auto"/>
        <w:bottom w:val="none" w:sz="0" w:space="0" w:color="auto"/>
        <w:right w:val="none" w:sz="0" w:space="0" w:color="auto"/>
      </w:divBdr>
    </w:div>
    <w:div w:id="914585952">
      <w:bodyDiv w:val="1"/>
      <w:marLeft w:val="0"/>
      <w:marRight w:val="0"/>
      <w:marTop w:val="0"/>
      <w:marBottom w:val="0"/>
      <w:divBdr>
        <w:top w:val="none" w:sz="0" w:space="0" w:color="auto"/>
        <w:left w:val="none" w:sz="0" w:space="0" w:color="auto"/>
        <w:bottom w:val="none" w:sz="0" w:space="0" w:color="auto"/>
        <w:right w:val="none" w:sz="0" w:space="0" w:color="auto"/>
      </w:divBdr>
    </w:div>
    <w:div w:id="918174298">
      <w:bodyDiv w:val="1"/>
      <w:marLeft w:val="0"/>
      <w:marRight w:val="0"/>
      <w:marTop w:val="0"/>
      <w:marBottom w:val="0"/>
      <w:divBdr>
        <w:top w:val="none" w:sz="0" w:space="0" w:color="auto"/>
        <w:left w:val="none" w:sz="0" w:space="0" w:color="auto"/>
        <w:bottom w:val="none" w:sz="0" w:space="0" w:color="auto"/>
        <w:right w:val="none" w:sz="0" w:space="0" w:color="auto"/>
      </w:divBdr>
    </w:div>
    <w:div w:id="939995031">
      <w:bodyDiv w:val="1"/>
      <w:marLeft w:val="0"/>
      <w:marRight w:val="0"/>
      <w:marTop w:val="0"/>
      <w:marBottom w:val="0"/>
      <w:divBdr>
        <w:top w:val="none" w:sz="0" w:space="0" w:color="auto"/>
        <w:left w:val="none" w:sz="0" w:space="0" w:color="auto"/>
        <w:bottom w:val="none" w:sz="0" w:space="0" w:color="auto"/>
        <w:right w:val="none" w:sz="0" w:space="0" w:color="auto"/>
      </w:divBdr>
    </w:div>
    <w:div w:id="1021932813">
      <w:bodyDiv w:val="1"/>
      <w:marLeft w:val="0"/>
      <w:marRight w:val="0"/>
      <w:marTop w:val="0"/>
      <w:marBottom w:val="0"/>
      <w:divBdr>
        <w:top w:val="none" w:sz="0" w:space="0" w:color="auto"/>
        <w:left w:val="none" w:sz="0" w:space="0" w:color="auto"/>
        <w:bottom w:val="none" w:sz="0" w:space="0" w:color="auto"/>
        <w:right w:val="none" w:sz="0" w:space="0" w:color="auto"/>
      </w:divBdr>
    </w:div>
    <w:div w:id="1087113806">
      <w:bodyDiv w:val="1"/>
      <w:marLeft w:val="0"/>
      <w:marRight w:val="0"/>
      <w:marTop w:val="0"/>
      <w:marBottom w:val="0"/>
      <w:divBdr>
        <w:top w:val="none" w:sz="0" w:space="0" w:color="auto"/>
        <w:left w:val="none" w:sz="0" w:space="0" w:color="auto"/>
        <w:bottom w:val="none" w:sz="0" w:space="0" w:color="auto"/>
        <w:right w:val="none" w:sz="0" w:space="0" w:color="auto"/>
      </w:divBdr>
    </w:div>
    <w:div w:id="1088504761">
      <w:bodyDiv w:val="1"/>
      <w:marLeft w:val="0"/>
      <w:marRight w:val="0"/>
      <w:marTop w:val="0"/>
      <w:marBottom w:val="0"/>
      <w:divBdr>
        <w:top w:val="none" w:sz="0" w:space="0" w:color="auto"/>
        <w:left w:val="none" w:sz="0" w:space="0" w:color="auto"/>
        <w:bottom w:val="none" w:sz="0" w:space="0" w:color="auto"/>
        <w:right w:val="none" w:sz="0" w:space="0" w:color="auto"/>
      </w:divBdr>
    </w:div>
    <w:div w:id="1131434918">
      <w:bodyDiv w:val="1"/>
      <w:marLeft w:val="0"/>
      <w:marRight w:val="0"/>
      <w:marTop w:val="0"/>
      <w:marBottom w:val="0"/>
      <w:divBdr>
        <w:top w:val="none" w:sz="0" w:space="0" w:color="auto"/>
        <w:left w:val="none" w:sz="0" w:space="0" w:color="auto"/>
        <w:bottom w:val="none" w:sz="0" w:space="0" w:color="auto"/>
        <w:right w:val="none" w:sz="0" w:space="0" w:color="auto"/>
      </w:divBdr>
    </w:div>
    <w:div w:id="1141966846">
      <w:bodyDiv w:val="1"/>
      <w:marLeft w:val="0"/>
      <w:marRight w:val="0"/>
      <w:marTop w:val="0"/>
      <w:marBottom w:val="0"/>
      <w:divBdr>
        <w:top w:val="none" w:sz="0" w:space="0" w:color="auto"/>
        <w:left w:val="none" w:sz="0" w:space="0" w:color="auto"/>
        <w:bottom w:val="none" w:sz="0" w:space="0" w:color="auto"/>
        <w:right w:val="none" w:sz="0" w:space="0" w:color="auto"/>
      </w:divBdr>
    </w:div>
    <w:div w:id="1147628734">
      <w:bodyDiv w:val="1"/>
      <w:marLeft w:val="0"/>
      <w:marRight w:val="0"/>
      <w:marTop w:val="0"/>
      <w:marBottom w:val="0"/>
      <w:divBdr>
        <w:top w:val="none" w:sz="0" w:space="0" w:color="auto"/>
        <w:left w:val="none" w:sz="0" w:space="0" w:color="auto"/>
        <w:bottom w:val="none" w:sz="0" w:space="0" w:color="auto"/>
        <w:right w:val="none" w:sz="0" w:space="0" w:color="auto"/>
      </w:divBdr>
    </w:div>
    <w:div w:id="1193035235">
      <w:bodyDiv w:val="1"/>
      <w:marLeft w:val="0"/>
      <w:marRight w:val="0"/>
      <w:marTop w:val="0"/>
      <w:marBottom w:val="0"/>
      <w:divBdr>
        <w:top w:val="none" w:sz="0" w:space="0" w:color="auto"/>
        <w:left w:val="none" w:sz="0" w:space="0" w:color="auto"/>
        <w:bottom w:val="none" w:sz="0" w:space="0" w:color="auto"/>
        <w:right w:val="none" w:sz="0" w:space="0" w:color="auto"/>
      </w:divBdr>
    </w:div>
    <w:div w:id="1217351598">
      <w:bodyDiv w:val="1"/>
      <w:marLeft w:val="0"/>
      <w:marRight w:val="0"/>
      <w:marTop w:val="0"/>
      <w:marBottom w:val="0"/>
      <w:divBdr>
        <w:top w:val="none" w:sz="0" w:space="0" w:color="auto"/>
        <w:left w:val="none" w:sz="0" w:space="0" w:color="auto"/>
        <w:bottom w:val="none" w:sz="0" w:space="0" w:color="auto"/>
        <w:right w:val="none" w:sz="0" w:space="0" w:color="auto"/>
      </w:divBdr>
    </w:div>
    <w:div w:id="1221985586">
      <w:bodyDiv w:val="1"/>
      <w:marLeft w:val="0"/>
      <w:marRight w:val="0"/>
      <w:marTop w:val="0"/>
      <w:marBottom w:val="0"/>
      <w:divBdr>
        <w:top w:val="none" w:sz="0" w:space="0" w:color="auto"/>
        <w:left w:val="none" w:sz="0" w:space="0" w:color="auto"/>
        <w:bottom w:val="none" w:sz="0" w:space="0" w:color="auto"/>
        <w:right w:val="none" w:sz="0" w:space="0" w:color="auto"/>
      </w:divBdr>
    </w:div>
    <w:div w:id="1244994972">
      <w:bodyDiv w:val="1"/>
      <w:marLeft w:val="0"/>
      <w:marRight w:val="0"/>
      <w:marTop w:val="0"/>
      <w:marBottom w:val="0"/>
      <w:divBdr>
        <w:top w:val="none" w:sz="0" w:space="0" w:color="auto"/>
        <w:left w:val="none" w:sz="0" w:space="0" w:color="auto"/>
        <w:bottom w:val="none" w:sz="0" w:space="0" w:color="auto"/>
        <w:right w:val="none" w:sz="0" w:space="0" w:color="auto"/>
      </w:divBdr>
    </w:div>
    <w:div w:id="1391617337">
      <w:bodyDiv w:val="1"/>
      <w:marLeft w:val="0"/>
      <w:marRight w:val="0"/>
      <w:marTop w:val="0"/>
      <w:marBottom w:val="0"/>
      <w:divBdr>
        <w:top w:val="none" w:sz="0" w:space="0" w:color="auto"/>
        <w:left w:val="none" w:sz="0" w:space="0" w:color="auto"/>
        <w:bottom w:val="none" w:sz="0" w:space="0" w:color="auto"/>
        <w:right w:val="none" w:sz="0" w:space="0" w:color="auto"/>
      </w:divBdr>
    </w:div>
    <w:div w:id="1568999856">
      <w:bodyDiv w:val="1"/>
      <w:marLeft w:val="0"/>
      <w:marRight w:val="0"/>
      <w:marTop w:val="0"/>
      <w:marBottom w:val="0"/>
      <w:divBdr>
        <w:top w:val="none" w:sz="0" w:space="0" w:color="auto"/>
        <w:left w:val="none" w:sz="0" w:space="0" w:color="auto"/>
        <w:bottom w:val="none" w:sz="0" w:space="0" w:color="auto"/>
        <w:right w:val="none" w:sz="0" w:space="0" w:color="auto"/>
      </w:divBdr>
    </w:div>
    <w:div w:id="1577058335">
      <w:bodyDiv w:val="1"/>
      <w:marLeft w:val="0"/>
      <w:marRight w:val="0"/>
      <w:marTop w:val="0"/>
      <w:marBottom w:val="0"/>
      <w:divBdr>
        <w:top w:val="none" w:sz="0" w:space="0" w:color="auto"/>
        <w:left w:val="none" w:sz="0" w:space="0" w:color="auto"/>
        <w:bottom w:val="none" w:sz="0" w:space="0" w:color="auto"/>
        <w:right w:val="none" w:sz="0" w:space="0" w:color="auto"/>
      </w:divBdr>
    </w:div>
    <w:div w:id="1675911122">
      <w:bodyDiv w:val="1"/>
      <w:marLeft w:val="0"/>
      <w:marRight w:val="0"/>
      <w:marTop w:val="0"/>
      <w:marBottom w:val="0"/>
      <w:divBdr>
        <w:top w:val="none" w:sz="0" w:space="0" w:color="auto"/>
        <w:left w:val="none" w:sz="0" w:space="0" w:color="auto"/>
        <w:bottom w:val="none" w:sz="0" w:space="0" w:color="auto"/>
        <w:right w:val="none" w:sz="0" w:space="0" w:color="auto"/>
      </w:divBdr>
    </w:div>
    <w:div w:id="1734427125">
      <w:bodyDiv w:val="1"/>
      <w:marLeft w:val="0"/>
      <w:marRight w:val="0"/>
      <w:marTop w:val="0"/>
      <w:marBottom w:val="0"/>
      <w:divBdr>
        <w:top w:val="none" w:sz="0" w:space="0" w:color="auto"/>
        <w:left w:val="none" w:sz="0" w:space="0" w:color="auto"/>
        <w:bottom w:val="none" w:sz="0" w:space="0" w:color="auto"/>
        <w:right w:val="none" w:sz="0" w:space="0" w:color="auto"/>
      </w:divBdr>
    </w:div>
    <w:div w:id="1767383791">
      <w:bodyDiv w:val="1"/>
      <w:marLeft w:val="0"/>
      <w:marRight w:val="0"/>
      <w:marTop w:val="0"/>
      <w:marBottom w:val="0"/>
      <w:divBdr>
        <w:top w:val="none" w:sz="0" w:space="0" w:color="auto"/>
        <w:left w:val="none" w:sz="0" w:space="0" w:color="auto"/>
        <w:bottom w:val="none" w:sz="0" w:space="0" w:color="auto"/>
        <w:right w:val="none" w:sz="0" w:space="0" w:color="auto"/>
      </w:divBdr>
    </w:div>
    <w:div w:id="1825269665">
      <w:bodyDiv w:val="1"/>
      <w:marLeft w:val="0"/>
      <w:marRight w:val="0"/>
      <w:marTop w:val="0"/>
      <w:marBottom w:val="0"/>
      <w:divBdr>
        <w:top w:val="none" w:sz="0" w:space="0" w:color="auto"/>
        <w:left w:val="none" w:sz="0" w:space="0" w:color="auto"/>
        <w:bottom w:val="none" w:sz="0" w:space="0" w:color="auto"/>
        <w:right w:val="none" w:sz="0" w:space="0" w:color="auto"/>
      </w:divBdr>
    </w:div>
    <w:div w:id="185803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yperlink" Target="http://www.dtic.mil/whs/directives/corres/pdf/463008p.pdf" TargetMode="External"/><Relationship Id="rId21" Type="http://schemas.openxmlformats.org/officeDocument/2006/relationships/image" Target="media/image2.emf"/><Relationship Id="rId34" Type="http://schemas.openxmlformats.org/officeDocument/2006/relationships/hyperlink" Target="http://www.uspto.gov/about/offices/cio/section508/guide_index.jsp" TargetMode="External"/><Relationship Id="rId42" Type="http://schemas.openxmlformats.org/officeDocument/2006/relationships/hyperlink" Target="http://www.dni.gov/files/documents/CIO/ICEA/ISMPublic.zip" TargetMode="External"/><Relationship Id="rId47" Type="http://schemas.openxmlformats.org/officeDocument/2006/relationships/hyperlink" Target="http://www.w3.org/TR/2006/REC-xml-20060816/" TargetMode="External"/><Relationship Id="rId50" Type="http://schemas.openxmlformats.org/officeDocument/2006/relationships/hyperlink" Target="http://developers.sun.com/sunstudio/products/archive/whitepapers/java-style.pdf" TargetMode="External"/><Relationship Id="rId55" Type="http://schemas.openxmlformats.org/officeDocument/2006/relationships/hyperlink" Target="http://www.opengeospatial.org/standards" TargetMode="External"/><Relationship Id="rId63" Type="http://schemas.openxmlformats.org/officeDocument/2006/relationships/header" Target="header17.xml"/><Relationship Id="rId68" Type="http://schemas.openxmlformats.org/officeDocument/2006/relationships/header" Target="header22.xml"/><Relationship Id="rId76" Type="http://schemas.openxmlformats.org/officeDocument/2006/relationships/hyperlink" Target="http://en.wikipedia.org/wiki/Classified_information_in_the_United_States" TargetMode="External"/><Relationship Id="rId7" Type="http://schemas.openxmlformats.org/officeDocument/2006/relationships/footnotes" Target="footnotes.xml"/><Relationship Id="rId71"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1.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yperlink" Target="http://www.dtic.mil/doctrine/new_pubs/jp5_0.pdf" TargetMode="External"/><Relationship Id="rId37" Type="http://schemas.openxmlformats.org/officeDocument/2006/relationships/hyperlink" Target="http://www.access-board.gov/ufas/ufas-html/ufas.htm" TargetMode="External"/><Relationship Id="rId40" Type="http://schemas.openxmlformats.org/officeDocument/2006/relationships/hyperlink" Target="http://csrc.nist.gov/publications/nistpubs/800-53A-rev1/sp800-53A-rev1-final.pdf" TargetMode="External"/><Relationship Id="rId45" Type="http://schemas.openxmlformats.org/officeDocument/2006/relationships/hyperlink" Target="https://s3.amazonaws.com/org.ozoneplatform/OWF/7-GA/OWF-help-7-GA.zip" TargetMode="External"/><Relationship Id="rId53" Type="http://schemas.openxmlformats.org/officeDocument/2006/relationships/hyperlink" Target="http://www.opengis.org/docs/01-029.pdf" TargetMode="External"/><Relationship Id="rId58" Type="http://schemas.openxmlformats.org/officeDocument/2006/relationships/hyperlink" Target="https://cmsource.sd.spawar.navy.mil/svn/FAD/trunk" TargetMode="External"/><Relationship Id="rId66" Type="http://schemas.openxmlformats.org/officeDocument/2006/relationships/header" Target="header20.xml"/><Relationship Id="rId74" Type="http://schemas.openxmlformats.org/officeDocument/2006/relationships/header" Target="header27.xml"/><Relationship Id="rId79" Type="http://schemas.openxmlformats.org/officeDocument/2006/relationships/header" Target="header30.xml"/><Relationship Id="rId5" Type="http://schemas.openxmlformats.org/officeDocument/2006/relationships/settings" Target="settings.xml"/><Relationship Id="rId61"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hyperlink" Target="http://dodcio.defense.gov/Portals/0/Documents/DODAF/DoDAF_v2-02_web.pdf" TargetMode="External"/><Relationship Id="rId44" Type="http://schemas.openxmlformats.org/officeDocument/2006/relationships/hyperlink" Target="https://s3.amazonaws.com/org.ozoneplatform/OWF/7-GA/OWF-help-7-GA.zip" TargetMode="External"/><Relationship Id="rId52" Type="http://schemas.openxmlformats.org/officeDocument/2006/relationships/hyperlink" Target="http://www.opensearch.org/Specifications/OpenSearch/Extensions/Geo/1.0/Draft_2" TargetMode="External"/><Relationship Id="rId60" Type="http://schemas.openxmlformats.org/officeDocument/2006/relationships/header" Target="header14.xml"/><Relationship Id="rId65" Type="http://schemas.openxmlformats.org/officeDocument/2006/relationships/header" Target="header19.xml"/><Relationship Id="rId73" Type="http://schemas.openxmlformats.org/officeDocument/2006/relationships/header" Target="header26.xml"/><Relationship Id="rId78" Type="http://schemas.openxmlformats.org/officeDocument/2006/relationships/image" Target="media/image8.emf"/><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image" Target="media/image5.emf"/><Relationship Id="rId30" Type="http://schemas.openxmlformats.org/officeDocument/2006/relationships/header" Target="header12.xml"/><Relationship Id="rId35" Type="http://schemas.openxmlformats.org/officeDocument/2006/relationships/hyperlink" Target="http://www.access-board.gov/adaag/about/index.htm" TargetMode="External"/><Relationship Id="rId43" Type="http://schemas.openxmlformats.org/officeDocument/2006/relationships/hyperlink" Target="http://iase.disa.mil/" TargetMode="External"/><Relationship Id="rId48" Type="http://schemas.openxmlformats.org/officeDocument/2006/relationships/hyperlink" Target="https://www.owfgoss.org/" TargetMode="External"/><Relationship Id="rId56" Type="http://schemas.openxmlformats.org/officeDocument/2006/relationships/hyperlink" Target="http://www.opengeospatial.org/standards/wps" TargetMode="External"/><Relationship Id="rId64" Type="http://schemas.openxmlformats.org/officeDocument/2006/relationships/header" Target="header18.xml"/><Relationship Id="rId69" Type="http://schemas.openxmlformats.org/officeDocument/2006/relationships/header" Target="header23.xml"/><Relationship Id="rId77" Type="http://schemas.openxmlformats.org/officeDocument/2006/relationships/header" Target="header29.xml"/><Relationship Id="rId8" Type="http://schemas.openxmlformats.org/officeDocument/2006/relationships/endnotes" Target="endnotes.xml"/><Relationship Id="rId51" Type="http://schemas.openxmlformats.org/officeDocument/2006/relationships/hyperlink" Target="http://www.opensearch.org/Specifications/OpenSearch/1.1" TargetMode="External"/><Relationship Id="rId72" Type="http://schemas.openxmlformats.org/officeDocument/2006/relationships/header" Target="header25.xm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hyperlink" Target="http://quicksearch.dla.mil/basic_profile.cfm?ident_number=36903&amp;method=basic" TargetMode="External"/><Relationship Id="rId38" Type="http://schemas.openxmlformats.org/officeDocument/2006/relationships/hyperlink" Target="http://www.dtic.mil/whs/directives/corres/pdf/850002p.pdf" TargetMode="External"/><Relationship Id="rId46" Type="http://schemas.openxmlformats.org/officeDocument/2006/relationships/hyperlink" Target="https://s3.amazonaws.com/org.ozoneplatform/OWF/7-GA/OWF-help-7-GA.zip" TargetMode="External"/><Relationship Id="rId59" Type="http://schemas.openxmlformats.org/officeDocument/2006/relationships/header" Target="header13.xml"/><Relationship Id="rId67" Type="http://schemas.openxmlformats.org/officeDocument/2006/relationships/header" Target="header21.xml"/><Relationship Id="rId20" Type="http://schemas.openxmlformats.org/officeDocument/2006/relationships/header" Target="header7.xml"/><Relationship Id="rId41" Type="http://schemas.openxmlformats.org/officeDocument/2006/relationships/hyperlink" Target="http://csrc.nist.gov/publications/nistpubs/800-53-Rev3/sp800-53-rev3-final_updated-errata_05-01-2010.pdf" TargetMode="External"/><Relationship Id="rId54" Type="http://schemas.openxmlformats.org/officeDocument/2006/relationships/hyperlink" Target="http://www.opengis.org/docs/01-029.pdf" TargetMode="External"/><Relationship Id="rId62" Type="http://schemas.openxmlformats.org/officeDocument/2006/relationships/header" Target="header16.xml"/><Relationship Id="rId70" Type="http://schemas.openxmlformats.org/officeDocument/2006/relationships/image" Target="media/image7.emf"/><Relationship Id="rId75"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image" Target="media/image6.emf"/><Relationship Id="rId36" Type="http://schemas.openxmlformats.org/officeDocument/2006/relationships/hyperlink" Target="http://frwebgate.access.gpo.gov/cgi-bin/getdoc.publ113.104.pdf" TargetMode="External"/><Relationship Id="rId49" Type="http://schemas.openxmlformats.org/officeDocument/2006/relationships/hyperlink" Target="http://widget.potomacfusion.com/pageDisplay/index?menuid=6&amp;pageid=4" TargetMode="External"/><Relationship Id="rId57" Type="http://schemas.openxmlformats.org/officeDocument/2006/relationships/hyperlink" Target="https://swif2.spawar.navy.mil/ow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itz\Application%20Data\Microsoft\Templates\SWIF_Docs-WS-201306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79CD9-BA44-4282-9A31-FEFB75A95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SWIF_Docs-WS-20130611</Template>
  <TotalTime>297</TotalTime>
  <Pages>130</Pages>
  <Words>38210</Words>
  <Characters>217799</Characters>
  <Application>Microsoft Office Word</Application>
  <DocSecurity>0</DocSecurity>
  <Lines>1814</Lines>
  <Paragraphs>510</Paragraphs>
  <ScaleCrop>false</ScaleCrop>
  <HeadingPairs>
    <vt:vector size="2" baseType="variant">
      <vt:variant>
        <vt:lpstr>Title</vt:lpstr>
      </vt:variant>
      <vt:variant>
        <vt:i4>1</vt:i4>
      </vt:variant>
    </vt:vector>
  </HeadingPairs>
  <TitlesOfParts>
    <vt:vector size="1" baseType="lpstr">
      <vt:lpstr>SWIF SSS</vt:lpstr>
    </vt:vector>
  </TitlesOfParts>
  <Company>SAIC</Company>
  <LinksUpToDate>false</LinksUpToDate>
  <CharactersWithSpaces>255499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SWIF SSS</dc:title>
  <dc:creator>Bill Sitz</dc:creator>
  <cp:lastModifiedBy>Holly M. Kimmel</cp:lastModifiedBy>
  <cp:revision>40</cp:revision>
  <cp:lastPrinted>2013-08-19T16:36:00Z</cp:lastPrinted>
  <dcterms:created xsi:type="dcterms:W3CDTF">2013-08-19T16:41:00Z</dcterms:created>
  <dcterms:modified xsi:type="dcterms:W3CDTF">2013-08-19T21:37:00Z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